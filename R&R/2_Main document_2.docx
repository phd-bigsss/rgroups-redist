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9F297" w14:textId="0693F19C" w:rsidR="000E3C44" w:rsidRPr="007D7C37" w:rsidRDefault="00C27F64">
      <w:pPr>
        <w:pStyle w:val="Heading1"/>
        <w:rPr>
          <w:rFonts w:cs="Times New Roman"/>
        </w:rPr>
      </w:pPr>
      <w:bookmarkStart w:id="1" w:name="introduction"/>
      <w:r w:rsidRPr="007D7C37">
        <w:rPr>
          <w:rFonts w:cs="Times New Roman"/>
        </w:rPr>
        <w:t>I</w:t>
      </w:r>
      <w:r w:rsidR="009C462E" w:rsidRPr="007D7C37">
        <w:rPr>
          <w:rFonts w:cs="Times New Roman"/>
        </w:rPr>
        <w:t>ntroduction</w:t>
      </w:r>
    </w:p>
    <w:p w14:paraId="0009F298" w14:textId="71DCCE00" w:rsidR="000E3C44" w:rsidRPr="007D7C37" w:rsidRDefault="009C462E" w:rsidP="00A706D7">
      <w:pPr>
        <w:pStyle w:val="FirstParagraph"/>
      </w:pPr>
      <w:r w:rsidRPr="007D7C37">
        <w:t xml:space="preserve">Over the past few decades, cross-national studies on social class and redistributive preferences have predominantly </w:t>
      </w:r>
      <w:r w:rsidR="006B06E7" w:rsidRPr="007D7C37">
        <w:t>focused</w:t>
      </w:r>
      <w:r w:rsidRPr="007D7C37">
        <w:t xml:space="preserve"> on individual class positions </w:t>
      </w:r>
      <w:r w:rsidR="00444F53" w:rsidRPr="007D7C37">
        <w:fldChar w:fldCharType="begin"/>
      </w:r>
      <w:r w:rsidR="00972ABF">
        <w:instrText xml:space="preserve"> ADDIN ZOTERO_ITEM CSL_CITATION {"citationID":"dDTLl5Fr","properties":{"formattedCitation":"(Lindh &amp; McCall, 2020)","plainCitation":"(Lindh &amp;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444F53" w:rsidRPr="007D7C37">
        <w:fldChar w:fldCharType="separate"/>
      </w:r>
      <w:r w:rsidR="00972ABF" w:rsidRPr="00972ABF">
        <w:t>(Lindh &amp; McCall, 2020)</w:t>
      </w:r>
      <w:r w:rsidR="00444F53" w:rsidRPr="007D7C37">
        <w:fldChar w:fldCharType="end"/>
      </w:r>
      <w:r w:rsidRPr="007D7C37">
        <w:t xml:space="preserve">. Recently, however, a growing body of research has begun to focus on how the class </w:t>
      </w:r>
      <w:r w:rsidR="008E0B03" w:rsidRPr="007D7C37">
        <w:t xml:space="preserve">composition </w:t>
      </w:r>
      <w:r w:rsidRPr="007D7C37">
        <w:t>of</w:t>
      </w:r>
      <w:r w:rsidR="008E0B03" w:rsidRPr="007D7C37">
        <w:t xml:space="preserve"> </w:t>
      </w:r>
      <w:r w:rsidRPr="007D7C37">
        <w:t>social networks</w:t>
      </w:r>
      <w:r w:rsidR="009C4D75" w:rsidRPr="007D7C37">
        <w:t xml:space="preserve"> </w:t>
      </w:r>
      <w:r w:rsidRPr="007D7C37">
        <w:t xml:space="preserve">influences redistributive preferences </w:t>
      </w:r>
      <w:r w:rsidR="00444F53" w:rsidRPr="007D7C37">
        <w:fldChar w:fldCharType="begin"/>
      </w:r>
      <w:r w:rsidR="00972ABF">
        <w:instrText xml:space="preserve"> ADDIN ZOTERO_ITEM CSL_CITATION {"citationID":"8fZuk66P","properties":{"formattedCitation":"(Lee, 2023; Lindh, Andersson, &amp; V\\uc0\\u246{}lker, 2021; Otero &amp; Mendoza, 2023; Paskov &amp; Weisstanner, 2022)","plainCitation":"(Lee, 2023; Lindh, Andersson, &amp; Völker, 2021; Otero &amp; Mendoza, 2023; Paskov &amp; Weisstanner, 2022)","noteIndex":0},"citationItems":[{"id":14110,"uris":["http://zotero.org/users/5414506/items/4IFC6NEE"],"itemData":{"id":14110,"type":"article-journal","abstract":"Capitalizing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444F53" w:rsidRPr="007D7C37">
        <w:fldChar w:fldCharType="separate"/>
      </w:r>
      <w:r w:rsidR="00972ABF" w:rsidRPr="00972ABF">
        <w:t>(Lee, 2023; Lindh, Andersson, &amp; Völker, 2021; Otero &amp; Mendoza, 2023; Paskov &amp; Weisstanner, 2022)</w:t>
      </w:r>
      <w:r w:rsidR="00444F53" w:rsidRPr="007D7C37">
        <w:fldChar w:fldCharType="end"/>
      </w:r>
      <w:r w:rsidRPr="007D7C37">
        <w:t xml:space="preserve">. Additionally, social classes tend to form segregated networks according to the homophily principle, </w:t>
      </w:r>
      <w:r w:rsidR="008E0B03" w:rsidRPr="007D7C37">
        <w:t>whereby individuals have</w:t>
      </w:r>
      <w:r w:rsidRPr="007D7C37">
        <w:t xml:space="preserve"> higher chances of forming social ties with others with similar characteristics </w:t>
      </w:r>
      <w:r w:rsidR="00BE7DA6" w:rsidRPr="007D7C37">
        <w:fldChar w:fldCharType="begin"/>
      </w:r>
      <w:r w:rsidR="00972ABF">
        <w:instrText xml:space="preserve"> ADDIN ZOTERO_ITEM CSL_CITATION {"citationID":"TNIbIgxm","properties":{"formattedCitation":"(McPherson, Smith-Lovin, &amp; Cook, 2001; Otero, V\\uc0\\u246{}lker, &amp; R\\uc0\\u246{}zer, 2021)","plainCitation":"(McPherson, Smith-Lovin, &amp; Cook, 2001; Otero, Völker, &amp; Rözer, 2021)","noteIndex":0},"citationItems":[{"id":12811,"uris":["http://zotero.org/users/5414506/items/U5P3A8RZ"],"itemData":{"id":12811,"type":"article-journal","abstract":"Similarity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Sociology","ISSN":"0360-0572","note":"publisher: Annual Reviews","page":"415-444","source":"JSTOR","title":"Birds of a Feather: Homophily in Social Networks","title-short":"Birds of a Feather","volume":"27","author":[{"family":"McPherson","given":"Miller"},{"family":"Smith-Lovin","given":"Lynn"},{"family":"Cook","given":"James M."}],"issued":{"date-parts":[["2001"]]},"citation-key":"mcpherson_birds_2001"}},{"id":13576,"uris":["http://zotero.org/users/5414506/items/6WMII5PN"],"itemData":{"id":13576,"type":"article-journal","abstract":"This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BE7DA6" w:rsidRPr="007D7C37">
        <w:fldChar w:fldCharType="separate"/>
      </w:r>
      <w:r w:rsidR="00972ABF" w:rsidRPr="00972ABF">
        <w:t>(McPherson, Smith-Lovin, &amp; Cook, 2001; Otero, Völker, &amp; Rözer, 2021)</w:t>
      </w:r>
      <w:r w:rsidR="00BE7DA6" w:rsidRPr="007D7C37">
        <w:fldChar w:fldCharType="end"/>
      </w:r>
      <w:r w:rsidRPr="007D7C37">
        <w:t xml:space="preserve">. </w:t>
      </w:r>
      <w:r w:rsidR="00E40FAE" w:rsidRPr="007D7C37">
        <w:t xml:space="preserve">Cross-national comparisons indicate that </w:t>
      </w:r>
      <w:r w:rsidR="003538E8" w:rsidRPr="007D7C37">
        <w:t>class</w:t>
      </w:r>
      <w:r w:rsidR="005E6D54" w:rsidRPr="007D7C37">
        <w:t xml:space="preserve"> differences in social participation</w:t>
      </w:r>
      <w:r w:rsidR="00CC2BA8" w:rsidRPr="007D7C37">
        <w:t xml:space="preserve"> and access to social resources</w:t>
      </w:r>
      <w:r w:rsidR="005E6D54" w:rsidRPr="007D7C37">
        <w:t xml:space="preserve"> increase </w:t>
      </w:r>
      <w:r w:rsidR="00662ED3" w:rsidRPr="007D7C37">
        <w:t>in countries with</w:t>
      </w:r>
      <w:r w:rsidR="00E40FAE" w:rsidRPr="007D7C37">
        <w:t xml:space="preserve"> high economic inequality, which in turn </w:t>
      </w:r>
      <w:r w:rsidR="00753BD2" w:rsidRPr="007D7C37">
        <w:t xml:space="preserve">is related </w:t>
      </w:r>
      <w:r w:rsidR="00673B8A" w:rsidRPr="007D7C37">
        <w:t>to</w:t>
      </w:r>
      <w:r w:rsidR="00753BD2" w:rsidRPr="007D7C37">
        <w:t xml:space="preserve"> </w:t>
      </w:r>
      <w:r w:rsidR="00E40FAE" w:rsidRPr="007D7C37">
        <w:t xml:space="preserve">wider social distance between classes </w:t>
      </w:r>
      <w:r w:rsidR="00BE7DA6" w:rsidRPr="007D7C37">
        <w:t xml:space="preserve"> </w:t>
      </w:r>
      <w:r w:rsidR="00BE7DA6" w:rsidRPr="007D7C37">
        <w:fldChar w:fldCharType="begin"/>
      </w:r>
      <w:r w:rsidR="00972ABF">
        <w:instrText xml:space="preserve"> ADDIN ZOTERO_ITEM CSL_CITATION {"citationID":"MB1pSG2f","properties":{"formattedCitation":"(Otero, V\\uc0\\u246{}lker, R\\uc0\\u246{}zer, &amp; Mollenhorst, 2024; Pichler &amp; Wallace, 2009)","plainCitation":"(Otero, Völker, Rözer, &amp; Mollenhorst, 2024; Pichler &amp; Wallace, 2009)","noteIndex":0},"citationItems":[{"id":14401,"uris":["http://zotero.org/users/5414506/items/3UWTR5FG"],"itemData":{"id":14401,"type":"article-journal","abstract":"Abstract\n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BE7DA6" w:rsidRPr="007D7C37">
        <w:fldChar w:fldCharType="separate"/>
      </w:r>
      <w:r w:rsidR="00972ABF" w:rsidRPr="00972ABF">
        <w:t>(Otero, Völker, Rözer, &amp; Mollenhorst, 2024; Pichler &amp; Wallace, 2009)</w:t>
      </w:r>
      <w:r w:rsidR="00BE7DA6" w:rsidRPr="007D7C37">
        <w:fldChar w:fldCharType="end"/>
      </w:r>
      <w:r w:rsidR="00E40FAE" w:rsidRPr="007D7C37">
        <w:t>.</w:t>
      </w:r>
      <w:del w:id="2" w:author="Julio César Iturra Sanhueza" w:date="2025-05-19T12:52:00Z">
        <w:r w:rsidR="00E40FAE" w:rsidRPr="007D7C37" w:rsidDel="003A77C3">
          <w:delText xml:space="preserve"> </w:delText>
        </w:r>
      </w:del>
      <w:del w:id="3" w:author="Julio César Iturra Sanhueza" w:date="2025-05-19T12:51:00Z">
        <w:r w:rsidRPr="007D7C37" w:rsidDel="00195670">
          <w:delText>Although p</w:delText>
        </w:r>
      </w:del>
      <w:ins w:id="4" w:author="Julio César Iturra Sanhueza" w:date="2025-05-19T12:51:00Z">
        <w:del w:id="5" w:author="Patrick Sachweh" w:date="2025-07-16T21:50:00Z">
          <w:r w:rsidR="00195670" w:rsidDel="005443AA">
            <w:delText>p</w:delText>
          </w:r>
        </w:del>
      </w:ins>
      <w:ins w:id="6" w:author="Patrick Sachweh" w:date="2025-07-16T21:50:00Z">
        <w:r w:rsidR="005443AA">
          <w:t>P</w:t>
        </w:r>
      </w:ins>
      <w:r w:rsidRPr="007D7C37">
        <w:t xml:space="preserve">rior evidence has shown that class-based network </w:t>
      </w:r>
      <w:r w:rsidRPr="007D7C37">
        <w:rPr>
          <w:i/>
          <w:iCs/>
        </w:rPr>
        <w:t>segregation</w:t>
      </w:r>
      <w:r w:rsidRPr="007D7C37">
        <w:t xml:space="preserve"> —</w:t>
      </w:r>
      <w:r w:rsidR="008E0B03" w:rsidRPr="007D7C37">
        <w:t xml:space="preserve"> </w:t>
      </w:r>
      <w:r w:rsidR="006A3D96" w:rsidRPr="007D7C37">
        <w:t xml:space="preserve">defined </w:t>
      </w:r>
      <w:r w:rsidRPr="007D7C37">
        <w:t xml:space="preserve">as the proportion of the same </w:t>
      </w:r>
      <w:r w:rsidR="00101984" w:rsidRPr="007D7C37">
        <w:t xml:space="preserve">(or similar) class network contacts </w:t>
      </w:r>
      <w:r w:rsidRPr="007D7C37">
        <w:t>relative to individual class position</w:t>
      </w:r>
      <w:r w:rsidR="008E0B03" w:rsidRPr="007D7C37">
        <w:t xml:space="preserve"> </w:t>
      </w:r>
      <w:r w:rsidRPr="007D7C37">
        <w:t xml:space="preserve">— can undermine attachment to society in </w:t>
      </w:r>
      <w:r w:rsidR="0046591F" w:rsidRPr="007D7C37">
        <w:t>countries</w:t>
      </w:r>
      <w:r w:rsidR="00CD052F" w:rsidRPr="007D7C37">
        <w:t xml:space="preserve"> with high</w:t>
      </w:r>
      <w:r w:rsidR="00AC6B5A" w:rsidRPr="007D7C37">
        <w:t>er</w:t>
      </w:r>
      <w:r w:rsidR="00CD052F" w:rsidRPr="007D7C37">
        <w:t xml:space="preserve"> income inequality</w:t>
      </w:r>
      <w:ins w:id="7" w:author="Julio César Iturra Sanhueza" w:date="2025-05-19T12:51:00Z">
        <w:r w:rsidR="00E66928">
          <w:t xml:space="preserve"> </w:t>
        </w:r>
      </w:ins>
      <w:del w:id="8" w:author="Julio César Iturra Sanhueza" w:date="2025-05-19T10:39:00Z">
        <w:r w:rsidR="00CD052F" w:rsidRPr="007D7C37" w:rsidDel="00AC2829">
          <w:delText xml:space="preserve"> </w:delText>
        </w:r>
      </w:del>
      <w:del w:id="9" w:author="Julio César Iturra Sanhueza" w:date="2025-05-19T12:51:00Z">
        <w:r w:rsidR="00AC6B5A" w:rsidRPr="007D7C37" w:rsidDel="00E66928">
          <w:delText xml:space="preserve"> </w:delText>
        </w:r>
      </w:del>
      <w:r w:rsidR="00AC6B5A" w:rsidRPr="007D7C37">
        <w:fldChar w:fldCharType="begin"/>
      </w:r>
      <w:r w:rsidR="00972ABF">
        <w:instrText xml:space="preserve"> ADDIN ZOTERO_ITEM CSL_CITATION {"citationID":"RHDx5Nyq","properties":{"formattedCitation":"(Otero, V\\uc0\\u246{}lker, R\\uc0\\u246{}zer, &amp; Mollenhorst, 2022)","plainCitation":"(Otero, Völker, Rözer, &amp; Mollenhorst,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AC6B5A" w:rsidRPr="007D7C37">
        <w:fldChar w:fldCharType="separate"/>
      </w:r>
      <w:r w:rsidR="00972ABF" w:rsidRPr="00972ABF">
        <w:t>(Otero, Völker, Rözer, &amp; Mollenhorst, 2022)</w:t>
      </w:r>
      <w:r w:rsidR="00AC6B5A" w:rsidRPr="007D7C37">
        <w:fldChar w:fldCharType="end"/>
      </w:r>
      <w:ins w:id="10" w:author="Julio César Iturra Sanhueza" w:date="2025-05-19T12:54:00Z">
        <w:r w:rsidR="00ED225A">
          <w:t xml:space="preserve">. </w:t>
        </w:r>
      </w:ins>
      <w:ins w:id="11" w:author="Patrick Sachweh" w:date="2025-07-16T21:50:00Z">
        <w:r w:rsidR="005443AA">
          <w:t xml:space="preserve">Yet, </w:t>
        </w:r>
      </w:ins>
      <w:ins w:id="12" w:author="Julio César Iturra Sanhueza" w:date="2025-05-19T12:54:00Z">
        <w:del w:id="13" w:author="Patrick Sachweh" w:date="2025-07-16T21:50:00Z">
          <w:r w:rsidR="00ED225A" w:rsidDel="005443AA">
            <w:delText>W</w:delText>
          </w:r>
        </w:del>
      </w:ins>
      <w:ins w:id="14" w:author="Patrick Sachweh" w:date="2025-07-16T21:50:00Z">
        <w:del w:id="15" w:author="Julio César Iturra Sanhueza" w:date="2025-07-18T11:11:00Z" w16du:dateUtc="2025-07-18T09:11:00Z">
          <w:r w:rsidR="005443AA" w:rsidDel="00BF2CE2">
            <w:delText>w</w:delText>
          </w:r>
        </w:del>
      </w:ins>
      <w:del w:id="16" w:author="Julio César Iturra Sanhueza" w:date="2025-07-18T11:11:00Z" w16du:dateUtc="2025-07-18T09:11:00Z">
        <w:r w:rsidRPr="007D7C37" w:rsidDel="00BF2CE2">
          <w:delText xml:space="preserve">, </w:delText>
        </w:r>
      </w:del>
      <w:ins w:id="17" w:author="Julio César Iturra Sanhueza" w:date="2025-07-18T11:11:00Z" w16du:dateUtc="2025-07-18T09:11:00Z">
        <w:r w:rsidR="00BF2CE2">
          <w:t>we know</w:t>
        </w:r>
      </w:ins>
      <w:ins w:id="18" w:author="Julio César Iturra Sanhueza" w:date="2025-05-19T12:53:00Z">
        <w:r w:rsidR="0032184A">
          <w:t xml:space="preserve"> little </w:t>
        </w:r>
      </w:ins>
      <w:ins w:id="19" w:author="Julio César Iturra Sanhueza" w:date="2025-05-19T12:54:00Z">
        <w:r w:rsidR="00E259F3">
          <w:t>about</w:t>
        </w:r>
      </w:ins>
      <w:ins w:id="20" w:author="Julio César Iturra Sanhueza" w:date="2025-05-19T12:53:00Z">
        <w:r w:rsidR="0032184A">
          <w:t xml:space="preserve"> how </w:t>
        </w:r>
      </w:ins>
      <w:del w:id="21" w:author="Julio César Iturra Sanhueza" w:date="2025-05-19T12:49:00Z">
        <w:r w:rsidR="00E40FAE" w:rsidRPr="007D7C37" w:rsidDel="004A15C2">
          <w:delText>our</w:delText>
        </w:r>
        <w:r w:rsidRPr="007D7C37" w:rsidDel="004A15C2">
          <w:delText xml:space="preserve"> </w:delText>
        </w:r>
      </w:del>
      <w:del w:id="22" w:author="Julio César Iturra Sanhueza" w:date="2025-05-19T12:53:00Z">
        <w:r w:rsidRPr="007D7C37" w:rsidDel="0032184A">
          <w:delText xml:space="preserve">understanding of how being embedded in a </w:delText>
        </w:r>
      </w:del>
      <w:r w:rsidRPr="007D7C37">
        <w:t xml:space="preserve">homogeneous class-based </w:t>
      </w:r>
      <w:del w:id="23" w:author="Julio César Iturra Sanhueza" w:date="2025-05-19T12:54:00Z">
        <w:r w:rsidRPr="007D7C37" w:rsidDel="00923583">
          <w:delText xml:space="preserve">network </w:delText>
        </w:r>
      </w:del>
      <w:ins w:id="24" w:author="Julio César Iturra Sanhueza" w:date="2025-05-19T12:54:00Z">
        <w:r w:rsidR="00923583">
          <w:t>networks</w:t>
        </w:r>
        <w:r w:rsidR="00923583" w:rsidRPr="007D7C37">
          <w:t xml:space="preserve"> </w:t>
        </w:r>
      </w:ins>
      <w:ins w:id="25" w:author="Julio César Iturra Sanhueza" w:date="2025-05-19T12:55:00Z">
        <w:r w:rsidR="008A3F20">
          <w:t>are associated</w:t>
        </w:r>
      </w:ins>
      <w:ins w:id="26" w:author="Julio César Iturra Sanhueza" w:date="2025-05-19T12:53:00Z">
        <w:r w:rsidR="0032184A">
          <w:t xml:space="preserve"> </w:t>
        </w:r>
      </w:ins>
      <w:del w:id="27" w:author="Julio César Iturra Sanhueza" w:date="2025-05-19T12:53:00Z">
        <w:r w:rsidRPr="007D7C37" w:rsidDel="0032184A">
          <w:delText xml:space="preserve">impacts </w:delText>
        </w:r>
      </w:del>
      <w:ins w:id="28" w:author="Julio César Iturra Sanhueza" w:date="2025-05-19T12:56:00Z">
        <w:r w:rsidR="008A3F20">
          <w:t>with</w:t>
        </w:r>
      </w:ins>
      <w:ins w:id="29" w:author="Julio César Iturra Sanhueza" w:date="2025-05-19T12:53:00Z">
        <w:r w:rsidR="0032184A">
          <w:t xml:space="preserve"> redistributive preferences</w:t>
        </w:r>
      </w:ins>
      <w:ins w:id="30" w:author="Julio César Iturra Sanhueza" w:date="2025-05-19T12:54:00Z">
        <w:r w:rsidR="00923583">
          <w:t>,</w:t>
        </w:r>
      </w:ins>
      <w:ins w:id="31" w:author="Julio César Iturra Sanhueza" w:date="2025-05-19T12:53:00Z">
        <w:r w:rsidR="0032184A">
          <w:t xml:space="preserve"> </w:t>
        </w:r>
        <w:r w:rsidR="00D73196">
          <w:t xml:space="preserve">and </w:t>
        </w:r>
      </w:ins>
      <w:ins w:id="32" w:author="Julio César Iturra Sanhueza" w:date="2025-05-19T12:56:00Z">
        <w:r w:rsidR="0018257F">
          <w:t>whether</w:t>
        </w:r>
      </w:ins>
      <w:ins w:id="33" w:author="Julio César Iturra Sanhueza" w:date="2025-05-19T12:53:00Z">
        <w:r w:rsidR="00D73196">
          <w:t xml:space="preserve"> </w:t>
        </w:r>
      </w:ins>
      <w:ins w:id="34" w:author="Julio César Iturra Sanhueza" w:date="2025-05-19T12:56:00Z">
        <w:r w:rsidR="004E59B5">
          <w:t xml:space="preserve">this </w:t>
        </w:r>
      </w:ins>
      <w:ins w:id="35" w:author="Julio César Iturra Sanhueza" w:date="2025-05-21T12:54:00Z">
        <w:r w:rsidR="003453C1">
          <w:t>has similar implications</w:t>
        </w:r>
      </w:ins>
      <w:ins w:id="36" w:author="Julio César Iturra Sanhueza" w:date="2025-05-19T12:56:00Z">
        <w:r w:rsidR="0097527D">
          <w:t xml:space="preserve"> </w:t>
        </w:r>
      </w:ins>
      <w:ins w:id="37" w:author="Julio César Iturra Sanhueza" w:date="2025-05-21T12:54:00Z">
        <w:r w:rsidR="003453C1">
          <w:t xml:space="preserve">for </w:t>
        </w:r>
      </w:ins>
      <w:ins w:id="38" w:author="Julio César Iturra Sanhueza" w:date="2025-05-19T12:56:00Z">
        <w:r w:rsidR="0018257F">
          <w:t xml:space="preserve">the </w:t>
        </w:r>
      </w:ins>
      <w:ins w:id="39" w:author="Julio César Iturra Sanhueza" w:date="2025-05-19T12:57:00Z">
        <w:r w:rsidR="005B6EEF">
          <w:t>working</w:t>
        </w:r>
      </w:ins>
      <w:ins w:id="40" w:author="Julio César Iturra Sanhueza" w:date="2025-05-19T12:56:00Z">
        <w:r w:rsidR="0018257F">
          <w:t xml:space="preserve"> and </w:t>
        </w:r>
      </w:ins>
      <w:ins w:id="41" w:author="Julio César Iturra Sanhueza" w:date="2025-05-19T12:57:00Z">
        <w:r w:rsidR="005B6EEF">
          <w:t>service</w:t>
        </w:r>
        <w:r w:rsidR="00B65735">
          <w:t xml:space="preserve"> </w:t>
        </w:r>
      </w:ins>
      <w:ins w:id="42" w:author="Julio César Iturra Sanhueza" w:date="2025-05-19T12:56:00Z">
        <w:r w:rsidR="0018257F">
          <w:t>classes</w:t>
        </w:r>
      </w:ins>
      <w:ins w:id="43" w:author="Julio César Iturra Sanhueza" w:date="2025-05-19T12:55:00Z">
        <w:r w:rsidR="008A3F20">
          <w:t xml:space="preserve"> </w:t>
        </w:r>
      </w:ins>
      <w:del w:id="44" w:author="Julio César Iturra Sanhueza" w:date="2025-05-19T12:53:00Z">
        <w:r w:rsidRPr="007D7C37" w:rsidDel="0032184A">
          <w:delText>attitudes toward</w:delText>
        </w:r>
        <w:r w:rsidR="00A71294" w:rsidRPr="007D7C37" w:rsidDel="0032184A">
          <w:delText xml:space="preserve"> </w:delText>
        </w:r>
        <w:r w:rsidRPr="007D7C37" w:rsidDel="0032184A">
          <w:delText xml:space="preserve">redistribution </w:delText>
        </w:r>
        <w:r w:rsidR="00062280" w:rsidRPr="007D7C37" w:rsidDel="0032184A">
          <w:delText xml:space="preserve">is </w:delText>
        </w:r>
        <w:r w:rsidR="001F5F9C" w:rsidRPr="007D7C37" w:rsidDel="0032184A">
          <w:delText>scarce</w:delText>
        </w:r>
      </w:del>
      <w:del w:id="45" w:author="Julio César Iturra Sanhueza" w:date="2025-05-19T10:06:00Z">
        <w:r w:rsidR="00466B5E" w:rsidRPr="007D7C37" w:rsidDel="00C216F9">
          <w:delText xml:space="preserve"> </w:delText>
        </w:r>
      </w:del>
      <w:r w:rsidR="00F41A57" w:rsidRPr="007D7C37">
        <w:fldChar w:fldCharType="begin"/>
      </w:r>
      <w:r w:rsidR="00972ABF">
        <w:instrText xml:space="preserve"> ADDIN ZOTERO_ITEM CSL_CITATION {"citationID":"PjYAMtgx","properties":{"formattedCitation":"(Paskov &amp; Weisstanner, 2022)","plainCitation":"(Paskov &amp;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F41A57" w:rsidRPr="007D7C37">
        <w:fldChar w:fldCharType="separate"/>
      </w:r>
      <w:r w:rsidR="00972ABF" w:rsidRPr="00972ABF">
        <w:t>(Paskov &amp; Weisstanner, 2022)</w:t>
      </w:r>
      <w:r w:rsidR="00F41A57" w:rsidRPr="007D7C37">
        <w:fldChar w:fldCharType="end"/>
      </w:r>
      <w:ins w:id="46" w:author="Julio César Iturra Sanhueza" w:date="2025-05-19T10:09:00Z">
        <w:r w:rsidR="00D43949">
          <w:t xml:space="preserve">. </w:t>
        </w:r>
      </w:ins>
      <w:ins w:id="47" w:author="Julio César Iturra Sanhueza" w:date="2025-05-19T10:17:00Z">
        <w:r w:rsidR="000B04D8" w:rsidRPr="00493CB1">
          <w:rPr>
            <w:highlight w:val="yellow"/>
            <w:rPrChange w:id="48" w:author="Julio César Iturra Sanhueza" w:date="2025-06-03T15:14:00Z">
              <w:rPr>
                <w:rFonts w:cs="Times New Roman"/>
              </w:rPr>
            </w:rPrChange>
          </w:rPr>
          <w:t>Theoretically</w:t>
        </w:r>
      </w:ins>
      <w:ins w:id="49" w:author="Julio César Iturra Sanhueza" w:date="2025-05-19T10:13:00Z">
        <w:r w:rsidR="00450F9F" w:rsidRPr="00493CB1">
          <w:rPr>
            <w:highlight w:val="yellow"/>
            <w:rPrChange w:id="50" w:author="Julio César Iturra Sanhueza" w:date="2025-06-03T15:14:00Z">
              <w:rPr>
                <w:rFonts w:cs="Times New Roman"/>
              </w:rPr>
            </w:rPrChange>
          </w:rPr>
          <w:t xml:space="preserve">, </w:t>
        </w:r>
      </w:ins>
      <w:ins w:id="51" w:author="Julio César Iturra Sanhueza" w:date="2025-05-19T10:15:00Z">
        <w:r w:rsidR="008A6A17" w:rsidRPr="00493CB1">
          <w:rPr>
            <w:highlight w:val="yellow"/>
            <w:rPrChange w:id="52" w:author="Julio César Iturra Sanhueza" w:date="2025-06-03T15:14:00Z">
              <w:rPr>
                <w:rFonts w:cs="Times New Roman"/>
              </w:rPr>
            </w:rPrChange>
          </w:rPr>
          <w:t xml:space="preserve">it is expected that </w:t>
        </w:r>
      </w:ins>
      <w:ins w:id="53" w:author="Julio César Iturra Sanhueza" w:date="2025-05-19T10:16:00Z">
        <w:r w:rsidR="008A6A17" w:rsidRPr="00493CB1">
          <w:rPr>
            <w:highlight w:val="yellow"/>
            <w:rPrChange w:id="54" w:author="Julio César Iturra Sanhueza" w:date="2025-06-03T15:14:00Z">
              <w:rPr>
                <w:rFonts w:cs="Times New Roman"/>
              </w:rPr>
            </w:rPrChange>
          </w:rPr>
          <w:t xml:space="preserve">a higher share of ties </w:t>
        </w:r>
        <w:r w:rsidR="000B04D8" w:rsidRPr="00493CB1">
          <w:rPr>
            <w:highlight w:val="yellow"/>
            <w:rPrChange w:id="55" w:author="Julio César Iturra Sanhueza" w:date="2025-06-03T15:14:00Z">
              <w:rPr>
                <w:rFonts w:cs="Times New Roman"/>
              </w:rPr>
            </w:rPrChange>
          </w:rPr>
          <w:t>of the same class</w:t>
        </w:r>
      </w:ins>
      <w:ins w:id="56" w:author="Julio César Iturra Sanhueza" w:date="2025-05-19T10:17:00Z">
        <w:r w:rsidR="000B04D8" w:rsidRPr="00493CB1">
          <w:rPr>
            <w:highlight w:val="yellow"/>
            <w:rPrChange w:id="57" w:author="Julio César Iturra Sanhueza" w:date="2025-06-03T15:14:00Z">
              <w:rPr>
                <w:rFonts w:cs="Times New Roman"/>
              </w:rPr>
            </w:rPrChange>
          </w:rPr>
          <w:t xml:space="preserve"> </w:t>
        </w:r>
      </w:ins>
      <w:ins w:id="58" w:author="Julio César Iturra Sanhueza" w:date="2025-05-19T10:19:00Z">
        <w:r w:rsidR="0004522C" w:rsidRPr="00493CB1">
          <w:rPr>
            <w:highlight w:val="yellow"/>
            <w:rPrChange w:id="59" w:author="Julio César Iturra Sanhueza" w:date="2025-06-03T15:14:00Z">
              <w:rPr>
                <w:rFonts w:cs="Times New Roman"/>
              </w:rPr>
            </w:rPrChange>
          </w:rPr>
          <w:t>is</w:t>
        </w:r>
      </w:ins>
      <w:ins w:id="60" w:author="Julio César Iturra Sanhueza" w:date="2025-05-19T10:17:00Z">
        <w:r w:rsidR="000B04D8" w:rsidRPr="00493CB1">
          <w:rPr>
            <w:highlight w:val="yellow"/>
            <w:rPrChange w:id="61" w:author="Julio César Iturra Sanhueza" w:date="2025-06-03T15:14:00Z">
              <w:rPr>
                <w:rFonts w:cs="Times New Roman"/>
              </w:rPr>
            </w:rPrChange>
          </w:rPr>
          <w:t xml:space="preserve"> associated with</w:t>
        </w:r>
      </w:ins>
      <w:ins w:id="62" w:author="Julio César Iturra Sanhueza" w:date="2025-05-19T10:16:00Z">
        <w:r w:rsidR="00B94AC0" w:rsidRPr="00493CB1">
          <w:rPr>
            <w:highlight w:val="yellow"/>
            <w:rPrChange w:id="63" w:author="Julio César Iturra Sanhueza" w:date="2025-06-03T15:14:00Z">
              <w:rPr>
                <w:rFonts w:cs="Times New Roman"/>
              </w:rPr>
            </w:rPrChange>
          </w:rPr>
          <w:t xml:space="preserve"> </w:t>
        </w:r>
      </w:ins>
      <w:ins w:id="64" w:author="Julio César Iturra Sanhueza" w:date="2025-05-19T10:17:00Z">
        <w:r w:rsidR="00DB0931" w:rsidRPr="00493CB1">
          <w:rPr>
            <w:highlight w:val="yellow"/>
            <w:rPrChange w:id="65" w:author="Julio César Iturra Sanhueza" w:date="2025-06-03T15:14:00Z">
              <w:rPr>
                <w:rFonts w:cs="Times New Roman"/>
              </w:rPr>
            </w:rPrChange>
          </w:rPr>
          <w:t>stronger class-based interests</w:t>
        </w:r>
      </w:ins>
      <w:ins w:id="66" w:author="Julio César Iturra Sanhueza" w:date="2025-05-19T10:19:00Z">
        <w:r w:rsidR="0004522C" w:rsidRPr="00493CB1">
          <w:rPr>
            <w:highlight w:val="yellow"/>
            <w:rPrChange w:id="67" w:author="Julio César Iturra Sanhueza" w:date="2025-06-03T15:14:00Z">
              <w:rPr>
                <w:rFonts w:cs="Times New Roman"/>
              </w:rPr>
            </w:rPrChange>
          </w:rPr>
          <w:t>,</w:t>
        </w:r>
      </w:ins>
      <w:ins w:id="68" w:author="Julio César Iturra Sanhueza" w:date="2025-05-19T10:17:00Z">
        <w:r w:rsidR="00DB0931" w:rsidRPr="00493CB1">
          <w:rPr>
            <w:highlight w:val="yellow"/>
            <w:rPrChange w:id="69" w:author="Julio César Iturra Sanhueza" w:date="2025-06-03T15:14:00Z">
              <w:rPr>
                <w:rFonts w:cs="Times New Roman"/>
              </w:rPr>
            </w:rPrChange>
          </w:rPr>
          <w:t xml:space="preserve"> </w:t>
        </w:r>
      </w:ins>
      <w:ins w:id="70" w:author="Julio César Iturra Sanhueza" w:date="2025-05-19T10:18:00Z">
        <w:r w:rsidR="003F7BFD" w:rsidRPr="00493CB1">
          <w:rPr>
            <w:highlight w:val="yellow"/>
            <w:rPrChange w:id="71" w:author="Julio César Iturra Sanhueza" w:date="2025-06-03T15:14:00Z">
              <w:rPr>
                <w:rFonts w:cs="Times New Roman"/>
              </w:rPr>
            </w:rPrChange>
          </w:rPr>
          <w:t>as social interaction in</w:t>
        </w:r>
      </w:ins>
      <w:ins w:id="72" w:author="Patrick Sachweh" w:date="2025-07-16T21:51:00Z">
        <w:r w:rsidR="005443AA">
          <w:rPr>
            <w:highlight w:val="yellow"/>
          </w:rPr>
          <w:t xml:space="preserve"> homogenous(?)</w:t>
        </w:r>
      </w:ins>
      <w:ins w:id="73" w:author="Julio César Iturra Sanhueza" w:date="2025-05-19T10:18:00Z">
        <w:r w:rsidR="003F7BFD" w:rsidRPr="00493CB1">
          <w:rPr>
            <w:highlight w:val="yellow"/>
            <w:rPrChange w:id="74" w:author="Julio César Iturra Sanhueza" w:date="2025-06-03T15:14:00Z">
              <w:rPr>
                <w:rFonts w:cs="Times New Roman"/>
              </w:rPr>
            </w:rPrChange>
          </w:rPr>
          <w:t xml:space="preserve"> social networks </w:t>
        </w:r>
      </w:ins>
      <w:ins w:id="75" w:author="Julio César Iturra Sanhueza" w:date="2025-05-19T10:19:00Z">
        <w:r w:rsidR="0004522C" w:rsidRPr="00493CB1">
          <w:rPr>
            <w:highlight w:val="yellow"/>
            <w:rPrChange w:id="76" w:author="Julio César Iturra Sanhueza" w:date="2025-06-03T15:14:00Z">
              <w:rPr>
                <w:rFonts w:cs="Times New Roman"/>
              </w:rPr>
            </w:rPrChange>
          </w:rPr>
          <w:t>implies</w:t>
        </w:r>
      </w:ins>
      <w:ins w:id="77" w:author="Julio César Iturra Sanhueza" w:date="2025-05-19T10:18:00Z">
        <w:r w:rsidR="003F7BFD" w:rsidRPr="00493CB1">
          <w:rPr>
            <w:highlight w:val="yellow"/>
            <w:rPrChange w:id="78" w:author="Julio César Iturra Sanhueza" w:date="2025-06-03T15:14:00Z">
              <w:rPr>
                <w:rFonts w:cs="Times New Roman"/>
              </w:rPr>
            </w:rPrChange>
          </w:rPr>
          <w:t xml:space="preserve"> one of the micro-processes that shape how individuals </w:t>
        </w:r>
      </w:ins>
      <w:ins w:id="79" w:author="Julio César Iturra Sanhueza" w:date="2025-05-19T10:19:00Z">
        <w:r w:rsidR="00E92161" w:rsidRPr="00493CB1">
          <w:rPr>
            <w:highlight w:val="yellow"/>
            <w:rPrChange w:id="80" w:author="Julio César Iturra Sanhueza" w:date="2025-06-03T15:14:00Z">
              <w:rPr>
                <w:rFonts w:cs="Times New Roman"/>
              </w:rPr>
            </w:rPrChange>
          </w:rPr>
          <w:t>experience</w:t>
        </w:r>
      </w:ins>
      <w:ins w:id="81" w:author="Julio César Iturra Sanhueza" w:date="2025-05-19T10:18:00Z">
        <w:r w:rsidR="003F7BFD" w:rsidRPr="00493CB1">
          <w:rPr>
            <w:highlight w:val="yellow"/>
            <w:rPrChange w:id="82" w:author="Julio César Iturra Sanhueza" w:date="2025-06-03T15:14:00Z">
              <w:rPr>
                <w:rFonts w:cs="Times New Roman"/>
              </w:rPr>
            </w:rPrChange>
          </w:rPr>
          <w:t xml:space="preserve"> </w:t>
        </w:r>
        <w:r w:rsidR="00E92161" w:rsidRPr="00493CB1">
          <w:rPr>
            <w:highlight w:val="yellow"/>
            <w:rPrChange w:id="83" w:author="Julio César Iturra Sanhueza" w:date="2025-06-03T15:14:00Z">
              <w:rPr>
                <w:rFonts w:cs="Times New Roman"/>
              </w:rPr>
            </w:rPrChange>
          </w:rPr>
          <w:t>the class structure</w:t>
        </w:r>
      </w:ins>
      <w:ins w:id="84" w:author="Julio César Iturra Sanhueza" w:date="2025-05-19T10:19:00Z">
        <w:r w:rsidR="0004522C">
          <w:t xml:space="preserve"> </w:t>
        </w:r>
      </w:ins>
      <w:r w:rsidR="00972ABF">
        <w:fldChar w:fldCharType="begin"/>
      </w:r>
      <w:r w:rsidR="00972ABF">
        <w:instrText xml:space="preserve"> ADDIN ZOTERO_ITEM CSL_CITATION {"citationID":"v0k5aqr3","properties":{"formattedCitation":"(Wright &amp; Cho, 1992)","plainCitation":"(Wright &amp; Cho, 1992)","noteIndex":0},"citationItems":[{"id":14106,"uris":["http://zotero.org/users/5414506/items/GNHKQZ9B"],"itemData":{"id":14106,"type":"article-journal","abstract":"The structural analysis of classes can be divided into the analysis of class locations and the analysis of permeability of boundaries separating those locations. Marxist analysis of class structure has been primarily concerned with the first of these while Weberian class analysis has focused on the second. We attempt to combine a Marxist structural class concept, which views class locations in capitalist societies as structured by exploitation based on property relations, authority relations and expertise, with the Weberian concern with the ways lives of individuals traverse the boundaries of that structure. We examine patterns of friendship ties across class boundaries in four contemporary capitalist societies: the United States, Canada, Sweden, and Norway. Three empirical conclusions stand out: (1) The property-based class boundary is the least permeable of the three exploitation dimensions; (2) the authority-based class boundary is significantly more permeable than the expertise-based boundary; and (3) patterns of inter-class friendships are largely invariant across these four countries.","container-title":"American Sociological Review","DOI":"10.2307/2096146","ISSN":"0003-1224","issue":"1","note":"publisher: [American Sociological Association, Sage Publications, Inc.]","page":"85-102","source":"JSTOR","title":"The Relative Permeability of Class Boundaries to Cross-Class Friendships: A Comparative Study of the United States, Canada, Sweden, and Norway","title-short":"The Relative Permeability of Class Boundaries to Cross-Class Friendships","volume":"57","author":[{"family":"Wright","given":"Erik Olin"},{"family":"Cho","given":"Donmoon"}],"issued":{"date-parts":[["1992"]]},"citation-key":"wright_relative_1992"}}],"schema":"https://github.com/citation-style-language/schema/raw/master/csl-citation.json"} </w:instrText>
      </w:r>
      <w:r w:rsidR="00972ABF">
        <w:fldChar w:fldCharType="separate"/>
      </w:r>
      <w:r w:rsidR="00972ABF" w:rsidRPr="00972ABF">
        <w:t>(Wright &amp; Cho, 1992)</w:t>
      </w:r>
      <w:r w:rsidR="00972ABF">
        <w:fldChar w:fldCharType="end"/>
      </w:r>
      <w:ins w:id="85" w:author="Julio César Iturra Sanhueza" w:date="2025-05-19T10:18:00Z">
        <w:r w:rsidR="00E92161">
          <w:t xml:space="preserve">. </w:t>
        </w:r>
      </w:ins>
      <w:ins w:id="86" w:author="Julio César Iturra Sanhueza" w:date="2025-05-19T12:57:00Z">
        <w:r w:rsidR="000732BD" w:rsidRPr="00493CB1">
          <w:rPr>
            <w:highlight w:val="yellow"/>
            <w:rPrChange w:id="87" w:author="Julio César Iturra Sanhueza" w:date="2025-06-03T15:12:00Z">
              <w:rPr>
                <w:rFonts w:cs="Times New Roman"/>
              </w:rPr>
            </w:rPrChange>
          </w:rPr>
          <w:t>Therefore</w:t>
        </w:r>
      </w:ins>
      <w:ins w:id="88" w:author="Julio César Iturra Sanhueza" w:date="2025-05-19T10:28:00Z">
        <w:r w:rsidR="00634188" w:rsidRPr="00493CB1">
          <w:rPr>
            <w:highlight w:val="yellow"/>
            <w:rPrChange w:id="89" w:author="Julio César Iturra Sanhueza" w:date="2025-06-03T15:12:00Z">
              <w:rPr>
                <w:rFonts w:cs="Times New Roman"/>
              </w:rPr>
            </w:rPrChange>
          </w:rPr>
          <w:t xml:space="preserve">, </w:t>
        </w:r>
      </w:ins>
      <w:ins w:id="90" w:author="Julio César Iturra Sanhueza" w:date="2025-05-19T12:57:00Z">
        <w:r w:rsidR="000732BD" w:rsidRPr="00493CB1">
          <w:rPr>
            <w:highlight w:val="yellow"/>
            <w:rPrChange w:id="91" w:author="Julio César Iturra Sanhueza" w:date="2025-06-03T15:12:00Z">
              <w:rPr>
                <w:rFonts w:cs="Times New Roman"/>
              </w:rPr>
            </w:rPrChange>
          </w:rPr>
          <w:t>in this study</w:t>
        </w:r>
        <w:r w:rsidR="00946564" w:rsidRPr="00493CB1">
          <w:rPr>
            <w:highlight w:val="yellow"/>
            <w:rPrChange w:id="92" w:author="Julio César Iturra Sanhueza" w:date="2025-06-03T15:12:00Z">
              <w:rPr>
                <w:rFonts w:cs="Times New Roman"/>
              </w:rPr>
            </w:rPrChange>
          </w:rPr>
          <w:t>,</w:t>
        </w:r>
        <w:r w:rsidR="000732BD" w:rsidRPr="00493CB1">
          <w:rPr>
            <w:highlight w:val="yellow"/>
            <w:rPrChange w:id="93" w:author="Julio César Iturra Sanhueza" w:date="2025-06-03T15:12:00Z">
              <w:rPr>
                <w:rFonts w:cs="Times New Roman"/>
              </w:rPr>
            </w:rPrChange>
          </w:rPr>
          <w:t xml:space="preserve"> </w:t>
        </w:r>
      </w:ins>
      <w:ins w:id="94" w:author="Julio César Iturra Sanhueza" w:date="2025-05-19T10:24:00Z">
        <w:r w:rsidR="00541DF5" w:rsidRPr="00493CB1">
          <w:rPr>
            <w:highlight w:val="yellow"/>
            <w:rPrChange w:id="95" w:author="Julio César Iturra Sanhueza" w:date="2025-06-03T15:12:00Z">
              <w:rPr>
                <w:rFonts w:cs="Times New Roman"/>
              </w:rPr>
            </w:rPrChange>
          </w:rPr>
          <w:t xml:space="preserve">I </w:t>
        </w:r>
      </w:ins>
      <w:ins w:id="96" w:author="Julio César Iturra Sanhueza" w:date="2025-05-19T10:18:00Z">
        <w:r w:rsidR="00E92161" w:rsidRPr="00493CB1">
          <w:rPr>
            <w:highlight w:val="yellow"/>
            <w:rPrChange w:id="97" w:author="Julio César Iturra Sanhueza" w:date="2025-06-03T15:12:00Z">
              <w:rPr>
                <w:rFonts w:cs="Times New Roman"/>
              </w:rPr>
            </w:rPrChange>
          </w:rPr>
          <w:t xml:space="preserve">focus on how </w:t>
        </w:r>
      </w:ins>
      <w:ins w:id="98" w:author="Julio César Iturra Sanhueza" w:date="2025-05-19T10:10:00Z">
        <w:r w:rsidR="005803B5" w:rsidRPr="00493CB1">
          <w:rPr>
            <w:highlight w:val="yellow"/>
            <w:rPrChange w:id="99" w:author="Julio César Iturra Sanhueza" w:date="2025-06-03T15:12:00Z">
              <w:rPr>
                <w:rFonts w:cs="Times New Roman"/>
              </w:rPr>
            </w:rPrChange>
          </w:rPr>
          <w:t xml:space="preserve">network segregation </w:t>
        </w:r>
      </w:ins>
      <w:ins w:id="100" w:author="Julio César Iturra Sanhueza" w:date="2025-05-19T10:11:00Z">
        <w:r w:rsidR="00263CB7" w:rsidRPr="00493CB1">
          <w:rPr>
            <w:highlight w:val="yellow"/>
            <w:rPrChange w:id="101" w:author="Julio César Iturra Sanhueza" w:date="2025-06-03T15:12:00Z">
              <w:rPr>
                <w:rFonts w:cs="Times New Roman"/>
              </w:rPr>
            </w:rPrChange>
          </w:rPr>
          <w:t xml:space="preserve">is experienced </w:t>
        </w:r>
        <w:r w:rsidR="00263CB7" w:rsidRPr="00493CB1">
          <w:rPr>
            <w:i/>
            <w:iCs/>
            <w:highlight w:val="yellow"/>
            <w:rPrChange w:id="102" w:author="Julio César Iturra Sanhueza" w:date="2025-06-03T15:12:00Z">
              <w:rPr>
                <w:rFonts w:cs="Times New Roman"/>
              </w:rPr>
            </w:rPrChange>
          </w:rPr>
          <w:t>differently</w:t>
        </w:r>
        <w:r w:rsidR="00263CB7" w:rsidRPr="00493CB1">
          <w:rPr>
            <w:highlight w:val="yellow"/>
            <w:rPrChange w:id="103" w:author="Julio César Iturra Sanhueza" w:date="2025-06-03T15:12:00Z">
              <w:rPr>
                <w:rFonts w:cs="Times New Roman"/>
              </w:rPr>
            </w:rPrChange>
          </w:rPr>
          <w:t xml:space="preserve"> </w:t>
        </w:r>
      </w:ins>
      <w:ins w:id="104" w:author="Julio César Iturra Sanhueza" w:date="2025-06-05T13:58:00Z">
        <w:r w:rsidR="00E01CF5">
          <w:rPr>
            <w:highlight w:val="yellow"/>
          </w:rPr>
          <w:t>across social classes</w:t>
        </w:r>
      </w:ins>
      <w:ins w:id="105" w:author="Julio César Iturra Sanhueza" w:date="2025-05-19T10:12:00Z">
        <w:r w:rsidR="00263CB7" w:rsidRPr="00493CB1">
          <w:rPr>
            <w:highlight w:val="yellow"/>
            <w:rPrChange w:id="106" w:author="Julio César Iturra Sanhueza" w:date="2025-06-03T15:12:00Z">
              <w:rPr>
                <w:rFonts w:cs="Times New Roman"/>
              </w:rPr>
            </w:rPrChange>
          </w:rPr>
          <w:t>. In other words,</w:t>
        </w:r>
      </w:ins>
      <w:ins w:id="107" w:author="Julio César Iturra Sanhueza" w:date="2025-05-19T10:20:00Z">
        <w:r w:rsidR="005364F0" w:rsidRPr="00493CB1">
          <w:rPr>
            <w:highlight w:val="yellow"/>
            <w:rPrChange w:id="108" w:author="Julio César Iturra Sanhueza" w:date="2025-06-03T15:12:00Z">
              <w:rPr>
                <w:rFonts w:cs="Times New Roman"/>
              </w:rPr>
            </w:rPrChange>
          </w:rPr>
          <w:t xml:space="preserve"> I </w:t>
        </w:r>
      </w:ins>
      <w:ins w:id="109" w:author="Julio César Iturra Sanhueza" w:date="2025-05-19T12:57:00Z">
        <w:r w:rsidR="00F70991" w:rsidRPr="00493CB1">
          <w:rPr>
            <w:highlight w:val="yellow"/>
            <w:rPrChange w:id="110" w:author="Julio César Iturra Sanhueza" w:date="2025-06-03T15:12:00Z">
              <w:rPr>
                <w:rFonts w:cs="Times New Roman"/>
              </w:rPr>
            </w:rPrChange>
          </w:rPr>
          <w:t xml:space="preserve">empirically </w:t>
        </w:r>
      </w:ins>
      <w:ins w:id="111" w:author="Julio César Iturra Sanhueza" w:date="2025-05-19T16:45:00Z">
        <w:r w:rsidR="00C6692D" w:rsidRPr="00493CB1">
          <w:rPr>
            <w:highlight w:val="yellow"/>
            <w:rPrChange w:id="112" w:author="Julio César Iturra Sanhueza" w:date="2025-06-03T15:12:00Z">
              <w:rPr>
                <w:rFonts w:cs="Times New Roman"/>
              </w:rPr>
            </w:rPrChange>
          </w:rPr>
          <w:t>assess</w:t>
        </w:r>
      </w:ins>
      <w:ins w:id="113" w:author="Julio César Iturra Sanhueza" w:date="2025-05-19T12:58:00Z">
        <w:r w:rsidR="00A83947" w:rsidRPr="00493CB1">
          <w:rPr>
            <w:highlight w:val="yellow"/>
            <w:rPrChange w:id="114" w:author="Julio César Iturra Sanhueza" w:date="2025-06-03T15:12:00Z">
              <w:rPr>
                <w:rFonts w:cs="Times New Roman"/>
              </w:rPr>
            </w:rPrChange>
          </w:rPr>
          <w:t xml:space="preserve"> </w:t>
        </w:r>
      </w:ins>
      <w:ins w:id="115" w:author="Julio César Iturra Sanhueza" w:date="2025-05-19T10:12:00Z">
        <w:r w:rsidR="00263CB7" w:rsidRPr="00493CB1">
          <w:rPr>
            <w:highlight w:val="yellow"/>
            <w:rPrChange w:id="116" w:author="Julio César Iturra Sanhueza" w:date="2025-06-03T15:12:00Z">
              <w:rPr>
                <w:rFonts w:cs="Times New Roman"/>
              </w:rPr>
            </w:rPrChange>
          </w:rPr>
          <w:t xml:space="preserve">how </w:t>
        </w:r>
      </w:ins>
      <w:ins w:id="117" w:author="Julio César Iturra Sanhueza" w:date="2025-05-19T10:20:00Z">
        <w:r w:rsidR="00230D0D" w:rsidRPr="00493CB1">
          <w:rPr>
            <w:highlight w:val="yellow"/>
            <w:rPrChange w:id="118" w:author="Julio César Iturra Sanhueza" w:date="2025-06-03T15:12:00Z">
              <w:rPr>
                <w:rFonts w:cs="Times New Roman"/>
              </w:rPr>
            </w:rPrChange>
          </w:rPr>
          <w:t xml:space="preserve">the relationship </w:t>
        </w:r>
      </w:ins>
      <w:ins w:id="119" w:author="Julio César Iturra Sanhueza" w:date="2025-05-19T10:21:00Z">
        <w:r w:rsidR="00B843BF" w:rsidRPr="00493CB1">
          <w:rPr>
            <w:highlight w:val="yellow"/>
            <w:rPrChange w:id="120" w:author="Julio César Iturra Sanhueza" w:date="2025-06-03T15:12:00Z">
              <w:rPr>
                <w:rFonts w:cs="Times New Roman"/>
              </w:rPr>
            </w:rPrChange>
          </w:rPr>
          <w:t>between</w:t>
        </w:r>
      </w:ins>
      <w:ins w:id="121" w:author="Julio César Iturra Sanhueza" w:date="2025-05-19T10:20:00Z">
        <w:r w:rsidR="00230D0D" w:rsidRPr="00493CB1">
          <w:rPr>
            <w:highlight w:val="yellow"/>
            <w:rPrChange w:id="122" w:author="Julio César Iturra Sanhueza" w:date="2025-06-03T15:12:00Z">
              <w:rPr>
                <w:rFonts w:cs="Times New Roman"/>
              </w:rPr>
            </w:rPrChange>
          </w:rPr>
          <w:t xml:space="preserve"> </w:t>
        </w:r>
      </w:ins>
      <w:ins w:id="123" w:author="Julio César Iturra Sanhueza" w:date="2025-05-19T10:12:00Z">
        <w:r w:rsidR="00263CB7" w:rsidRPr="00493CB1">
          <w:rPr>
            <w:highlight w:val="yellow"/>
            <w:rPrChange w:id="124" w:author="Julio César Iturra Sanhueza" w:date="2025-06-03T15:12:00Z">
              <w:rPr>
                <w:rFonts w:cs="Times New Roman"/>
              </w:rPr>
            </w:rPrChange>
          </w:rPr>
          <w:t xml:space="preserve">class-based homogeneity </w:t>
        </w:r>
      </w:ins>
      <w:ins w:id="125" w:author="Julio César Iturra Sanhueza" w:date="2025-05-19T10:20:00Z">
        <w:r w:rsidR="00230D0D" w:rsidRPr="00493CB1">
          <w:rPr>
            <w:highlight w:val="yellow"/>
            <w:rPrChange w:id="126" w:author="Julio César Iturra Sanhueza" w:date="2025-06-03T15:12:00Z">
              <w:rPr>
                <w:rFonts w:cs="Times New Roman"/>
              </w:rPr>
            </w:rPrChange>
          </w:rPr>
          <w:t xml:space="preserve">and redistributive preferences is conditional </w:t>
        </w:r>
      </w:ins>
      <w:ins w:id="127" w:author="Julio César Iturra Sanhueza" w:date="2025-05-19T10:21:00Z">
        <w:r w:rsidR="00230D0D" w:rsidRPr="00493CB1">
          <w:rPr>
            <w:highlight w:val="yellow"/>
            <w:rPrChange w:id="128" w:author="Julio César Iturra Sanhueza" w:date="2025-06-03T15:12:00Z">
              <w:rPr>
                <w:rFonts w:cs="Times New Roman"/>
              </w:rPr>
            </w:rPrChange>
          </w:rPr>
          <w:t>on</w:t>
        </w:r>
      </w:ins>
      <w:ins w:id="129" w:author="Julio César Iturra Sanhueza" w:date="2025-05-19T10:20:00Z">
        <w:r w:rsidR="00230D0D" w:rsidRPr="00493CB1">
          <w:rPr>
            <w:highlight w:val="yellow"/>
            <w:rPrChange w:id="130" w:author="Julio César Iturra Sanhueza" w:date="2025-06-03T15:12:00Z">
              <w:rPr>
                <w:rFonts w:cs="Times New Roman"/>
              </w:rPr>
            </w:rPrChange>
          </w:rPr>
          <w:t xml:space="preserve"> the class posit</w:t>
        </w:r>
      </w:ins>
      <w:ins w:id="131" w:author="Julio César Iturra Sanhueza" w:date="2025-05-19T10:21:00Z">
        <w:r w:rsidR="00230D0D" w:rsidRPr="00493CB1">
          <w:rPr>
            <w:highlight w:val="yellow"/>
            <w:rPrChange w:id="132" w:author="Julio César Iturra Sanhueza" w:date="2025-06-03T15:12:00Z">
              <w:rPr>
                <w:rFonts w:cs="Times New Roman"/>
              </w:rPr>
            </w:rPrChange>
          </w:rPr>
          <w:t>ion of the individual.</w:t>
        </w:r>
        <w:r w:rsidR="00230D0D">
          <w:t xml:space="preserve"> </w:t>
        </w:r>
      </w:ins>
      <w:del w:id="133" w:author="Julio César Iturra Sanhueza" w:date="2025-05-19T10:08:00Z">
        <w:r w:rsidR="00062280" w:rsidRPr="007D7C37" w:rsidDel="00C216F9">
          <w:delText>.</w:delText>
        </w:r>
        <w:r w:rsidR="00A3493D" w:rsidRPr="007D7C37" w:rsidDel="00C216F9">
          <w:delText xml:space="preserve"> </w:delText>
        </w:r>
      </w:del>
      <w:r w:rsidR="0026256D" w:rsidRPr="007D7C37">
        <w:t>Furthermore</w:t>
      </w:r>
      <w:r w:rsidR="00431B0A" w:rsidRPr="007D7C37">
        <w:t xml:space="preserve">, most </w:t>
      </w:r>
      <w:del w:id="134" w:author="Patrick Sachweh" w:date="2025-07-16T21:51:00Z">
        <w:r w:rsidR="00431B0A" w:rsidRPr="007D7C37" w:rsidDel="005443AA">
          <w:delText xml:space="preserve">of the </w:delText>
        </w:r>
      </w:del>
      <w:r w:rsidR="00431B0A" w:rsidRPr="007D7C37">
        <w:t xml:space="preserve">studies </w:t>
      </w:r>
      <w:r w:rsidR="00F92ED8" w:rsidRPr="007D7C37">
        <w:t xml:space="preserve">on networks and redistributive preferences </w:t>
      </w:r>
      <w:r w:rsidR="00431B0A" w:rsidRPr="007D7C37">
        <w:t xml:space="preserve">have </w:t>
      </w:r>
      <w:r w:rsidR="009B554C" w:rsidRPr="007D7C37">
        <w:t xml:space="preserve">been </w:t>
      </w:r>
      <w:r w:rsidR="002024AE" w:rsidRPr="007D7C37">
        <w:t>single-country</w:t>
      </w:r>
      <w:r w:rsidR="009B554C" w:rsidRPr="007D7C37">
        <w:t xml:space="preserve"> </w:t>
      </w:r>
      <w:r w:rsidR="002024AE" w:rsidRPr="007D7C37">
        <w:t xml:space="preserve">studies on how network </w:t>
      </w:r>
      <w:r w:rsidR="00E729A0" w:rsidRPr="007D7C37">
        <w:t>class profiles</w:t>
      </w:r>
      <w:r w:rsidR="002024AE" w:rsidRPr="007D7C37">
        <w:t xml:space="preserve"> </w:t>
      </w:r>
      <w:del w:id="135" w:author="Julio César Iturra Sanhueza" w:date="2025-05-19T10:21:00Z">
        <w:r w:rsidR="002024AE" w:rsidRPr="007D7C37" w:rsidDel="00230D0D">
          <w:delText xml:space="preserve">to </w:delText>
        </w:r>
      </w:del>
      <w:ins w:id="136" w:author="Julio César Iturra Sanhueza" w:date="2025-05-19T10:21:00Z">
        <w:r w:rsidR="00230D0D">
          <w:t>of</w:t>
        </w:r>
        <w:r w:rsidR="00230D0D" w:rsidRPr="007D7C37">
          <w:t xml:space="preserve"> </w:t>
        </w:r>
      </w:ins>
      <w:r w:rsidR="002024AE" w:rsidRPr="007D7C37">
        <w:t xml:space="preserve">specific social classes shape </w:t>
      </w:r>
      <w:r w:rsidR="00E276B7">
        <w:t xml:space="preserve">economic </w:t>
      </w:r>
      <w:r w:rsidR="002024AE" w:rsidRPr="007D7C37">
        <w:t xml:space="preserve">preferences </w:t>
      </w:r>
      <w:r w:rsidR="00F41A57" w:rsidRPr="007D7C37">
        <w:fldChar w:fldCharType="begin"/>
      </w:r>
      <w:r w:rsidR="007E5EDE" w:rsidRPr="007D7C37">
        <w:instrText xml:space="preserve"> ADDIN ZOTERO_ITEM CSL_CITATION {"citationID":"vibXeT9z","properties":{"formattedCitation":"(Lee, 2023; Lindh et al., 2021)","plainCitation":"(Lee, 2023; Lindh et al., 2021)","noteIndex":0},"citationItems":[{"id":14110,"uris":["http://zotero.org/users/5414506/items/4IFC6NEE"],"itemData":{"id":14110,"type":"article-journal","abstract":"Capitalizing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F41A57" w:rsidRPr="007D7C37">
        <w:fldChar w:fldCharType="separate"/>
      </w:r>
      <w:r w:rsidR="00405578" w:rsidRPr="007D7C37">
        <w:t>(Lee, 2023; Lindh et al., 2021)</w:t>
      </w:r>
      <w:r w:rsidR="00F41A57" w:rsidRPr="007D7C37">
        <w:fldChar w:fldCharType="end"/>
      </w:r>
      <w:r w:rsidR="005E050A" w:rsidRPr="007D7C37">
        <w:t xml:space="preserve">. </w:t>
      </w:r>
      <w:del w:id="137" w:author="Patrick Sachweh" w:date="2025-07-16T21:52:00Z">
        <w:r w:rsidR="00ED03B7" w:rsidRPr="007D7C37" w:rsidDel="005443AA">
          <w:delText>Moreover, w</w:delText>
        </w:r>
      </w:del>
      <w:commentRangeStart w:id="138"/>
      <w:ins w:id="139" w:author="Patrick Sachweh" w:date="2025-07-16T21:52:00Z">
        <w:r w:rsidR="005443AA">
          <w:t>W</w:t>
        </w:r>
      </w:ins>
      <w:r w:rsidR="00ED03B7" w:rsidRPr="007D7C37">
        <w:t xml:space="preserve">hile recent </w:t>
      </w:r>
      <w:del w:id="140" w:author="Julio César Iturra Sanhueza" w:date="2025-05-19T12:59:00Z">
        <w:r w:rsidR="00ED03B7" w:rsidRPr="007D7C37" w:rsidDel="006C4E8D">
          <w:delText xml:space="preserve">cross-country </w:delText>
        </w:r>
      </w:del>
      <w:r w:rsidR="00ED03B7" w:rsidRPr="007D7C37">
        <w:t xml:space="preserve">evidence highlights the </w:t>
      </w:r>
      <w:ins w:id="141" w:author="Julio César Iturra Sanhueza" w:date="2025-05-19T12:59:00Z">
        <w:r w:rsidR="00462EF3">
          <w:t xml:space="preserve">moderating role of </w:t>
        </w:r>
      </w:ins>
      <w:del w:id="142" w:author="Julio César Iturra Sanhueza" w:date="2025-05-19T12:58:00Z">
        <w:r w:rsidR="00ED03B7" w:rsidRPr="007D7C37" w:rsidDel="00FB76B1">
          <w:delText xml:space="preserve">welfare state's redistributive </w:delText>
        </w:r>
      </w:del>
      <w:ins w:id="143" w:author="Julio César Iturra Sanhueza" w:date="2025-05-19T12:59:00Z">
        <w:r w:rsidR="00462EF3">
          <w:t xml:space="preserve">state </w:t>
        </w:r>
      </w:ins>
      <w:ins w:id="144" w:author="Julio César Iturra Sanhueza" w:date="2025-05-19T12:58:00Z">
        <w:r w:rsidR="00FB76B1">
          <w:t xml:space="preserve">redistribution </w:t>
        </w:r>
      </w:ins>
      <w:del w:id="145" w:author="Julio César Iturra Sanhueza" w:date="2025-05-19T12:58:00Z">
        <w:r w:rsidR="00ED03B7" w:rsidRPr="007D7C37" w:rsidDel="00FB76B1">
          <w:delText>capacity</w:delText>
        </w:r>
        <w:r w:rsidR="00851814" w:rsidRPr="007D7C37" w:rsidDel="00FB76B1">
          <w:delText xml:space="preserve"> </w:delText>
        </w:r>
      </w:del>
      <w:ins w:id="146" w:author="Julio César Iturra Sanhueza" w:date="2025-05-19T12:58:00Z">
        <w:r w:rsidR="00FB76B1">
          <w:t xml:space="preserve"> </w:t>
        </w:r>
      </w:ins>
      <w:ins w:id="147" w:author="Julio César Iturra Sanhueza" w:date="2025-05-19T12:59:00Z">
        <w:r w:rsidR="00462EF3">
          <w:t xml:space="preserve">on </w:t>
        </w:r>
      </w:ins>
      <w:ins w:id="148" w:author="Julio César Iturra Sanhueza" w:date="2025-05-19T13:00:00Z">
        <w:r w:rsidR="00BE306C">
          <w:t xml:space="preserve">the relationship </w:t>
        </w:r>
      </w:ins>
      <w:ins w:id="149" w:author="Julio César Iturra Sanhueza" w:date="2025-05-19T13:01:00Z">
        <w:r w:rsidR="00642DD7">
          <w:t>between</w:t>
        </w:r>
      </w:ins>
      <w:ins w:id="150" w:author="Julio César Iturra Sanhueza" w:date="2025-05-19T13:00:00Z">
        <w:r w:rsidR="00BE306C">
          <w:t xml:space="preserve"> </w:t>
        </w:r>
      </w:ins>
      <w:ins w:id="151" w:author="Julio César Iturra Sanhueza" w:date="2025-05-19T12:58:00Z">
        <w:r w:rsidR="00FB76B1">
          <w:t>single-class</w:t>
        </w:r>
      </w:ins>
      <w:ins w:id="152" w:author="Julio César Iturra Sanhueza" w:date="2025-05-19T12:59:00Z">
        <w:r w:rsidR="0040125F">
          <w:t xml:space="preserve"> </w:t>
        </w:r>
      </w:ins>
      <w:ins w:id="153" w:author="Julio César Iturra Sanhueza" w:date="2025-05-19T13:00:00Z">
        <w:r w:rsidR="004147B9">
          <w:t>profiles</w:t>
        </w:r>
        <w:r w:rsidR="00BE306C">
          <w:t xml:space="preserve"> </w:t>
        </w:r>
      </w:ins>
      <w:ins w:id="154" w:author="Julio César Iturra Sanhueza" w:date="2025-05-21T12:10:00Z">
        <w:r w:rsidR="00BD2335">
          <w:t>and</w:t>
        </w:r>
      </w:ins>
      <w:ins w:id="155" w:author="Julio César Iturra Sanhueza" w:date="2025-05-19T13:00:00Z">
        <w:r w:rsidR="00BE306C">
          <w:t xml:space="preserve"> attitude</w:t>
        </w:r>
      </w:ins>
      <w:ins w:id="156" w:author="Julio César Iturra Sanhueza" w:date="2025-05-19T13:01:00Z">
        <w:r w:rsidR="003579A8">
          <w:t>s</w:t>
        </w:r>
      </w:ins>
      <w:ins w:id="157" w:author="Julio César Iturra Sanhueza" w:date="2025-05-19T13:00:00Z">
        <w:r w:rsidR="00BE306C">
          <w:t xml:space="preserve"> towards inequality</w:t>
        </w:r>
      </w:ins>
      <w:ins w:id="158" w:author="Julio César Iturra Sanhueza" w:date="2025-05-19T12:58:00Z">
        <w:r w:rsidR="00FB76B1">
          <w:t xml:space="preserve"> </w:t>
        </w:r>
      </w:ins>
      <w:r w:rsidR="005F151B" w:rsidRPr="007D7C37">
        <w:fldChar w:fldCharType="begin"/>
      </w:r>
      <w:r w:rsidR="00972ABF">
        <w:instrText xml:space="preserve"> ADDIN ZOTERO_ITEM CSL_CITATION {"citationID":"c1rPmERu","properties":{"formattedCitation":"(Lindh &amp; Andersson, 2024)","plainCitation":"(Lindh &amp;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5F151B" w:rsidRPr="007D7C37">
        <w:fldChar w:fldCharType="separate"/>
      </w:r>
      <w:r w:rsidR="00972ABF" w:rsidRPr="00972ABF">
        <w:t>(Lindh &amp; Andersson, 2024)</w:t>
      </w:r>
      <w:r w:rsidR="005F151B" w:rsidRPr="007D7C37">
        <w:fldChar w:fldCharType="end"/>
      </w:r>
      <w:ins w:id="159" w:author="Julio César Iturra Sanhueza" w:date="2025-05-19T13:01:00Z">
        <w:r w:rsidR="003507F6">
          <w:t xml:space="preserve">. </w:t>
        </w:r>
      </w:ins>
      <w:del w:id="160" w:author="Julio César Iturra Sanhueza" w:date="2025-05-19T13:01:00Z">
        <w:r w:rsidR="008B62D3" w:rsidRPr="007D7C37" w:rsidDel="00642DD7">
          <w:delText>,</w:delText>
        </w:r>
        <w:r w:rsidR="00C16D19" w:rsidRPr="007D7C37" w:rsidDel="00642DD7">
          <w:delText xml:space="preserve"> </w:delText>
        </w:r>
      </w:del>
      <w:ins w:id="161" w:author="Julio César Iturra Sanhueza" w:date="2025-05-19T13:01:00Z">
        <w:r w:rsidR="00642DD7">
          <w:t xml:space="preserve">There is </w:t>
        </w:r>
      </w:ins>
      <w:del w:id="162" w:author="Julio César Iturra Sanhueza" w:date="2025-05-19T13:01:00Z">
        <w:r w:rsidR="00C16D19" w:rsidRPr="007D7C37" w:rsidDel="00563AE0">
          <w:delText xml:space="preserve">there remains a </w:delText>
        </w:r>
      </w:del>
      <w:ins w:id="163" w:author="Julio César Iturra Sanhueza" w:date="2025-05-19T13:01:00Z">
        <w:r w:rsidR="00563AE0">
          <w:t xml:space="preserve">a remaining </w:t>
        </w:r>
      </w:ins>
      <w:r w:rsidR="00C16D19" w:rsidRPr="007D7C37">
        <w:t xml:space="preserve">knowledge gap </w:t>
      </w:r>
      <w:ins w:id="164" w:author="Julio César Iturra Sanhueza" w:date="2025-05-19T13:01:00Z">
        <w:r w:rsidR="001B6650">
          <w:t>regarding the</w:t>
        </w:r>
      </w:ins>
      <w:del w:id="165" w:author="Julio César Iturra Sanhueza" w:date="2025-05-19T13:01:00Z">
        <w:r w:rsidR="00C16D19" w:rsidRPr="007D7C37" w:rsidDel="00563AE0">
          <w:delText xml:space="preserve">regarding </w:delText>
        </w:r>
        <w:r w:rsidR="00C16D19" w:rsidRPr="007D7C37" w:rsidDel="001B6650">
          <w:delText>the</w:delText>
        </w:r>
      </w:del>
      <w:r w:rsidR="00C16D19" w:rsidRPr="007D7C37">
        <w:t xml:space="preserve"> moderating role of economic inequality in the relationship between class-based network </w:t>
      </w:r>
      <w:r w:rsidR="00C16D19" w:rsidRPr="00424DC1">
        <w:rPr>
          <w:i/>
          <w:iCs/>
          <w:rPrChange w:id="166" w:author="Julio César Iturra Sanhueza" w:date="2025-05-19T13:01:00Z">
            <w:rPr>
              <w:rFonts w:cs="Times New Roman"/>
            </w:rPr>
          </w:rPrChange>
        </w:rPr>
        <w:t>segregation</w:t>
      </w:r>
      <w:r w:rsidR="00C16D19" w:rsidRPr="007D7C37">
        <w:t xml:space="preserve"> and redistributive preferences.</w:t>
      </w:r>
      <w:commentRangeEnd w:id="138"/>
      <w:r w:rsidR="005443AA">
        <w:rPr>
          <w:rStyle w:val="CommentReference"/>
          <w:rFonts w:asciiTheme="minorHAnsi" w:hAnsiTheme="minorHAnsi"/>
        </w:rPr>
        <w:commentReference w:id="138"/>
      </w:r>
    </w:p>
    <w:p w14:paraId="0009F299" w14:textId="3601C2A6" w:rsidR="000E3C44" w:rsidRPr="007D7C37" w:rsidRDefault="009C462E" w:rsidP="00A706D7">
      <w:pPr>
        <w:pStyle w:val="BodyText"/>
      </w:pPr>
      <w:r w:rsidRPr="007D7C37">
        <w:t xml:space="preserve">While </w:t>
      </w:r>
      <w:ins w:id="167" w:author="Julio César Iturra Sanhueza" w:date="2025-05-19T10:45:00Z">
        <w:r w:rsidR="0033313F">
          <w:t xml:space="preserve">redistributive preferences </w:t>
        </w:r>
        <w:r w:rsidR="00082F28">
          <w:t xml:space="preserve">may </w:t>
        </w:r>
      </w:ins>
      <w:ins w:id="168" w:author="Julio César Iturra Sanhueza" w:date="2025-05-19T10:46:00Z">
        <w:r w:rsidR="00082F28">
          <w:t xml:space="preserve">be higher (lower) in segregated working-class  (services-class) networks </w:t>
        </w:r>
      </w:ins>
      <w:del w:id="169" w:author="Julio César Iturra Sanhueza" w:date="2025-05-19T10:46:00Z">
        <w:r w:rsidR="00897C25" w:rsidRPr="007D7C37" w:rsidDel="00082F28">
          <w:delText xml:space="preserve">class-based network </w:delText>
        </w:r>
        <w:r w:rsidRPr="007D7C37" w:rsidDel="00082F28">
          <w:delText xml:space="preserve">segregation </w:delText>
        </w:r>
      </w:del>
      <w:del w:id="170" w:author="Julio César Iturra Sanhueza" w:date="2025-05-19T10:45:00Z">
        <w:r w:rsidRPr="007D7C37" w:rsidDel="0033313F">
          <w:delText xml:space="preserve">may </w:delText>
        </w:r>
      </w:del>
      <w:del w:id="171" w:author="Julio César Iturra Sanhueza" w:date="2025-05-19T10:44:00Z">
        <w:r w:rsidRPr="007D7C37" w:rsidDel="00391A28">
          <w:delText>deepen</w:delText>
        </w:r>
      </w:del>
      <w:del w:id="172" w:author="Julio César Iturra Sanhueza" w:date="2025-05-19T10:46:00Z">
        <w:r w:rsidRPr="007D7C37" w:rsidDel="00082F28">
          <w:delText xml:space="preserve"> </w:delText>
        </w:r>
      </w:del>
      <w:del w:id="173" w:author="Julio César Iturra Sanhueza" w:date="2025-05-19T10:44:00Z">
        <w:r w:rsidRPr="007D7C37" w:rsidDel="00391A28">
          <w:delText>existing class</w:delText>
        </w:r>
      </w:del>
      <w:del w:id="174" w:author="Julio César Iturra Sanhueza" w:date="2025-05-19T10:46:00Z">
        <w:r w:rsidRPr="007D7C37" w:rsidDel="00082F28">
          <w:delText xml:space="preserve"> divisions in redistributive preferences </w:delText>
        </w:r>
      </w:del>
      <w:r w:rsidR="002E1F0A" w:rsidRPr="007D7C37">
        <w:fldChar w:fldCharType="begin"/>
      </w:r>
      <w:r w:rsidR="00972ABF">
        <w:instrText xml:space="preserve"> ADDIN ZOTERO_ITEM CSL_CITATION {"citationID":"LPrPbMWo","properties":{"formattedCitation":"(Paskov &amp; Weisstanner, 2022)","plainCitation":"(Paskov &amp;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2E1F0A" w:rsidRPr="007D7C37">
        <w:fldChar w:fldCharType="separate"/>
      </w:r>
      <w:r w:rsidR="00972ABF" w:rsidRPr="00972ABF">
        <w:t>(Paskov &amp; Weisstanner, 2022)</w:t>
      </w:r>
      <w:r w:rsidR="002E1F0A" w:rsidRPr="007D7C37">
        <w:fldChar w:fldCharType="end"/>
      </w:r>
      <w:r w:rsidRPr="007D7C37">
        <w:t xml:space="preserve">, </w:t>
      </w:r>
      <w:del w:id="175" w:author="Julio César Iturra Sanhueza" w:date="2025-05-19T12:22:00Z">
        <w:r w:rsidR="006A3D96" w:rsidRPr="007D7C37" w:rsidDel="000A77DB">
          <w:delText xml:space="preserve">we know </w:delText>
        </w:r>
      </w:del>
      <w:r w:rsidR="006A3D96" w:rsidRPr="007D7C37">
        <w:t xml:space="preserve">little </w:t>
      </w:r>
      <w:ins w:id="176" w:author="Julio César Iturra Sanhueza" w:date="2025-05-19T12:22:00Z">
        <w:r w:rsidR="000A77DB">
          <w:t xml:space="preserve">is known </w:t>
        </w:r>
      </w:ins>
      <w:r w:rsidR="006A3D96" w:rsidRPr="007D7C37">
        <w:t>about</w:t>
      </w:r>
      <w:r w:rsidR="00DD6022" w:rsidRPr="007D7C37">
        <w:t xml:space="preserve"> how </w:t>
      </w:r>
      <w:r w:rsidR="00923DF1" w:rsidRPr="007D7C37">
        <w:t>larger</w:t>
      </w:r>
      <w:r w:rsidR="00BF11ED" w:rsidRPr="007D7C37">
        <w:t xml:space="preserve"> </w:t>
      </w:r>
      <w:r w:rsidR="00227922" w:rsidRPr="007D7C37">
        <w:t xml:space="preserve">differences </w:t>
      </w:r>
      <w:r w:rsidR="006F2812" w:rsidRPr="007D7C37">
        <w:t xml:space="preserve">in economic resources </w:t>
      </w:r>
      <w:r w:rsidR="00AD749C" w:rsidRPr="007D7C37">
        <w:t xml:space="preserve"> – r</w:t>
      </w:r>
      <w:r w:rsidR="006F2812" w:rsidRPr="007D7C37">
        <w:t>epresented by income</w:t>
      </w:r>
      <w:r w:rsidR="000E2B5F" w:rsidRPr="007D7C37">
        <w:t xml:space="preserve"> inequality at the country level</w:t>
      </w:r>
      <w:ins w:id="177" w:author="Julio César Iturra Sanhueza" w:date="2025-05-19T10:23:00Z">
        <w:r w:rsidR="005E1B13">
          <w:t>,</w:t>
        </w:r>
      </w:ins>
      <w:r w:rsidR="00DD6022" w:rsidRPr="007D7C37">
        <w:t xml:space="preserve"> can moderate the </w:t>
      </w:r>
      <w:ins w:id="178" w:author="Julio César Iturra Sanhueza" w:date="2025-05-19T10:26:00Z">
        <w:r w:rsidR="00E13A9B" w:rsidRPr="00750855">
          <w:rPr>
            <w:i/>
            <w:iCs/>
            <w:rPrChange w:id="179" w:author="Julio César Iturra Sanhueza" w:date="2025-05-19T10:28:00Z">
              <w:rPr>
                <w:rFonts w:cs="Times New Roman"/>
              </w:rPr>
            </w:rPrChange>
          </w:rPr>
          <w:t>conditional</w:t>
        </w:r>
        <w:r w:rsidR="00E13A9B">
          <w:t xml:space="preserve"> </w:t>
        </w:r>
      </w:ins>
      <w:ins w:id="180" w:author="Julio César Iturra Sanhueza" w:date="2025-05-19T10:27:00Z">
        <w:r w:rsidR="00E13A9B">
          <w:t xml:space="preserve">relationship of </w:t>
        </w:r>
      </w:ins>
      <w:ins w:id="181" w:author="Julio César Iturra Sanhueza" w:date="2025-05-19T10:26:00Z">
        <w:r w:rsidR="00E13A9B">
          <w:t xml:space="preserve">class-based network </w:t>
        </w:r>
      </w:ins>
      <w:ins w:id="182" w:author="Julio César Iturra Sanhueza" w:date="2025-05-19T10:27:00Z">
        <w:r w:rsidR="00B31963">
          <w:t>segregation</w:t>
        </w:r>
        <w:r w:rsidR="007460F7">
          <w:t xml:space="preserve"> to social class on redistributive preferences.</w:t>
        </w:r>
      </w:ins>
      <w:del w:id="183" w:author="Julio César Iturra Sanhueza" w:date="2025-05-19T10:26:00Z">
        <w:r w:rsidR="00DD6022" w:rsidRPr="007D7C37" w:rsidDel="00E13A9B">
          <w:delText xml:space="preserve">relationship between class-based networks and </w:delText>
        </w:r>
      </w:del>
      <w:del w:id="184" w:author="Julio César Iturra Sanhueza" w:date="2025-05-19T10:27:00Z">
        <w:r w:rsidR="00DD6022" w:rsidRPr="007D7C37" w:rsidDel="007460F7">
          <w:delText>attitudes toward inequality</w:delText>
        </w:r>
        <w:r w:rsidRPr="007D7C37" w:rsidDel="007460F7">
          <w:delText>.</w:delText>
        </w:r>
      </w:del>
      <w:r w:rsidRPr="007D7C37">
        <w:t xml:space="preserve"> </w:t>
      </w:r>
      <w:ins w:id="185" w:author="Julio César Iturra Sanhueza" w:date="2025-06-05T13:58:00Z">
        <w:r w:rsidR="009C0082" w:rsidRPr="00B158C8">
          <w:rPr>
            <w:highlight w:val="yellow"/>
          </w:rPr>
          <w:t xml:space="preserve">In this study, I theorize the role of inequality as the prevailing </w:t>
        </w:r>
        <w:r w:rsidR="009C0082" w:rsidRPr="00B158C8">
          <w:rPr>
            <w:i/>
            <w:iCs/>
            <w:highlight w:val="yellow"/>
          </w:rPr>
          <w:t>distributional context</w:t>
        </w:r>
        <w:r w:rsidR="009C0082" w:rsidRPr="00B158C8">
          <w:rPr>
            <w:highlight w:val="yellow"/>
          </w:rPr>
          <w:t xml:space="preserve"> of economic resources and welfare within a society—the conditions under which political debates unfold and political attitudes are formed </w:t>
        </w:r>
        <w:r w:rsidR="009C0082" w:rsidRPr="00B158C8">
          <w:rPr>
            <w:highlight w:val="yellow"/>
          </w:rPr>
          <w:fldChar w:fldCharType="begin"/>
        </w:r>
        <w:r w:rsidR="009C0082" w:rsidRPr="00B158C8">
          <w:rPr>
            <w:highlight w:val="yellow"/>
          </w:rPr>
          <w:instrText xml:space="preserve"> ADDIN ZOTERO_ITEM CSL_CITATION {"citationID":"3ItjEuZz","properties":{"formattedCitation":"(Palme, 2006)","plainCitation":"(Palme, 2006)","noteIndex":0},"citationItems":[{"id":17353,"uris":["http://zotero.org/users/5414506/items/QN7NCM59"],"itemData":{"id":17353,"type":"article-journal","abstract":"Comparative studies on inequality have suffered from severe methodological problems, which mean that issues related to the causes of cross-national variation in inequality remain unresolved. In comparative welfare state research, the preoccupation with expenditure data has also meant that the welfare state itself has remained a black box. By examining new comparative data on social policy institutions and income inequality among different population groups, this study provides a more precise empirical basis for evaluating different, and divergent, theories on the welfare state and equality. Three cases will be used as illustrations: family policy and child poverty, unemployment benefits and poverty among working aged, and old-age pensions and poverty among the elderly. The results suggest that the key for understanding the effect of the welfare state lies in the institutional design—in the level and distribution of social rights. The importance of the welfare state for social stratification deserves to be given more attention by sociological research in the future.","container-title":"Research in Social Stratification and Mobility","DOI":"10.1016/j.rssm.2006.10.004","ISSN":"0276-5624","issue":"4","journalAbbreviation":"Research in Social Stratification and Mobility","page":"387-403","source":"ScienceDirect","title":"Welfare states and inequality: Institutional designs and distributive outcome","title-short":"Welfare states and inequality","volume":"24","author":[{"family":"Palme","given":"Joakim"}],"issued":{"date-parts":[["2006",10,1]]},"citation-key":"palme_welfare_2006"}}],"schema":"https://github.com/citation-style-language/schema/raw/master/csl-citation.json"} </w:instrText>
        </w:r>
        <w:r w:rsidR="009C0082" w:rsidRPr="00B158C8">
          <w:rPr>
            <w:highlight w:val="yellow"/>
          </w:rPr>
          <w:fldChar w:fldCharType="separate"/>
        </w:r>
        <w:r w:rsidR="009C0082" w:rsidRPr="00B158C8">
          <w:rPr>
            <w:highlight w:val="yellow"/>
          </w:rPr>
          <w:t>(Palme, 2006)</w:t>
        </w:r>
        <w:r w:rsidR="009C0082" w:rsidRPr="00B158C8">
          <w:rPr>
            <w:highlight w:val="yellow"/>
          </w:rPr>
          <w:fldChar w:fldCharType="end"/>
        </w:r>
        <w:r w:rsidR="009C0082">
          <w:rPr>
            <w:highlight w:val="yellow"/>
          </w:rPr>
          <w:t>.</w:t>
        </w:r>
        <w:r w:rsidR="009C0082" w:rsidRPr="00B158C8">
          <w:rPr>
            <w:highlight w:val="yellow"/>
          </w:rPr>
          <w:t xml:space="preserve"> Specifically, I refer to post-tax and transfer income inequality </w:t>
        </w:r>
        <w:r w:rsidR="009C0082" w:rsidRPr="00B158C8">
          <w:rPr>
            <w:highlight w:val="yellow"/>
          </w:rPr>
          <w:fldChar w:fldCharType="begin"/>
        </w:r>
      </w:ins>
      <w:r w:rsidR="00867242">
        <w:rPr>
          <w:highlight w:val="yellow"/>
        </w:rPr>
        <w:instrText xml:space="preserve"> ADDIN ZOTERO_ITEM CSL_CITATION {"citationID":"FLzJwKQQ","properties":{"formattedCitation":"(UNU-WIDER, 2023)","plainCitation":"(UNU-WIDER, 2023)","noteIndex":0},"citationItems":[{"id":15886,"uris":["http://zotero.org/users/5414506/items/9XUFCRX5"],"itemData":{"id":15886,"type":"dataset","abstract":"The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2023","source":"DOI.org (Crossref)","title":"World Income Inequality Database (WIID) – Version 28 November 2023","URL":"https://www.wider.unu.edu/node/238599","author":[{"literal":"UNU-WIDER"}],"accessed":{"date-parts":[["2024",6,10]]},"issued":{"date-parts":[["2023"]]},"citation-key":"wiid_2023"}}],"schema":"https://github.com/citation-style-language/schema/raw/master/csl-citation.json"} </w:instrText>
      </w:r>
      <w:ins w:id="186" w:author="Julio César Iturra Sanhueza" w:date="2025-06-05T13:58:00Z">
        <w:r w:rsidR="009C0082" w:rsidRPr="00B158C8">
          <w:rPr>
            <w:highlight w:val="yellow"/>
          </w:rPr>
          <w:fldChar w:fldCharType="separate"/>
        </w:r>
        <w:r w:rsidR="009C0082" w:rsidRPr="00B158C8">
          <w:rPr>
            <w:highlight w:val="yellow"/>
          </w:rPr>
          <w:t>(UNU-WIDER, 2023)</w:t>
        </w:r>
        <w:r w:rsidR="009C0082" w:rsidRPr="00B158C8">
          <w:rPr>
            <w:highlight w:val="yellow"/>
          </w:rPr>
          <w:fldChar w:fldCharType="end"/>
        </w:r>
        <w:r w:rsidR="009C0082" w:rsidRPr="00B158C8">
          <w:rPr>
            <w:highlight w:val="yellow"/>
          </w:rPr>
          <w:t>.</w:t>
        </w:r>
        <w:r w:rsidR="009C0082">
          <w:t xml:space="preserve"> </w:t>
        </w:r>
      </w:ins>
      <w:del w:id="187" w:author="Julio César Iturra Sanhueza" w:date="2025-05-19T10:26:00Z">
        <w:r w:rsidR="00B56B63" w:rsidRPr="007D7C37" w:rsidDel="0081350A">
          <w:delText xml:space="preserve"> </w:delText>
        </w:r>
      </w:del>
      <w:r w:rsidRPr="007D7C37">
        <w:t xml:space="preserve">On the one hand, research on the class-attitude link suggests that income inequality is crucial for understanding how </w:t>
      </w:r>
      <w:r w:rsidR="006312AF" w:rsidRPr="007D7C37">
        <w:t xml:space="preserve">class-based inequalities </w:t>
      </w:r>
      <w:r w:rsidRPr="007D7C37">
        <w:t>—</w:t>
      </w:r>
      <w:r w:rsidR="006312AF" w:rsidRPr="007D7C37">
        <w:t xml:space="preserve"> </w:t>
      </w:r>
      <w:r w:rsidRPr="007D7C37">
        <w:t xml:space="preserve">i.e., the </w:t>
      </w:r>
      <w:r w:rsidR="006312AF" w:rsidRPr="007D7C37">
        <w:t xml:space="preserve">socioeconomic </w:t>
      </w:r>
      <w:r w:rsidRPr="007D7C37">
        <w:t>and political distance between classes—</w:t>
      </w:r>
      <w:r w:rsidR="006312AF" w:rsidRPr="007D7C37">
        <w:t xml:space="preserve"> </w:t>
      </w:r>
      <w:r w:rsidRPr="007D7C37">
        <w:t>translate into redistributive demands</w:t>
      </w:r>
      <w:del w:id="188" w:author="Patrick Sachweh" w:date="2025-07-16T22:02:00Z">
        <w:r w:rsidRPr="007D7C37" w:rsidDel="00DC3227">
          <w:delText xml:space="preserve">, as it reflects the </w:delText>
        </w:r>
        <w:r w:rsidR="00281D5D" w:rsidRPr="007D7C37" w:rsidDel="00DC3227">
          <w:delText>current</w:delText>
        </w:r>
        <w:r w:rsidR="007C426A" w:rsidRPr="007D7C37" w:rsidDel="00DC3227">
          <w:delText xml:space="preserve"> </w:delText>
        </w:r>
        <w:r w:rsidR="00281D5D" w:rsidRPr="007D7C37" w:rsidDel="00DC3227">
          <w:delText>s</w:delText>
        </w:r>
        <w:r w:rsidR="000C5C30" w:rsidRPr="007D7C37" w:rsidDel="00DC3227">
          <w:delText xml:space="preserve">tate of distributive </w:delText>
        </w:r>
        <w:r w:rsidR="00281D5D" w:rsidRPr="007D7C37" w:rsidDel="00DC3227">
          <w:delText>affairs</w:delText>
        </w:r>
        <w:r w:rsidRPr="007D7C37" w:rsidDel="00DC3227">
          <w:delText xml:space="preserve"> in contemporary capitalist societies</w:delText>
        </w:r>
      </w:del>
      <w:r w:rsidR="0062310B" w:rsidRPr="007D7C37">
        <w:t xml:space="preserve"> </w:t>
      </w:r>
      <w:r w:rsidR="0062310B" w:rsidRPr="007D7C37">
        <w:fldChar w:fldCharType="begin"/>
      </w:r>
      <w:r w:rsidR="00972ABF">
        <w:instrText xml:space="preserve"> ADDIN ZOTERO_ITEM CSL_CITATION {"citationID":"52Zehayi","properties":{"formattedCitation":"(Curtis &amp; Andersen, 2015; Edlund &amp; Lindh, 2015)","plainCitation":"(Curtis &amp; Andersen, 2015; Edlund &amp;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62310B" w:rsidRPr="007D7C37">
        <w:fldChar w:fldCharType="separate"/>
      </w:r>
      <w:r w:rsidR="00972ABF" w:rsidRPr="00972ABF">
        <w:t xml:space="preserve">(Curtis &amp; Andersen, 2015; </w:t>
      </w:r>
      <w:r w:rsidR="00972ABF" w:rsidRPr="00972ABF">
        <w:lastRenderedPageBreak/>
        <w:t>Edlund &amp; Lindh, 2015)</w:t>
      </w:r>
      <w:r w:rsidR="0062310B" w:rsidRPr="007D7C37">
        <w:fldChar w:fldCharType="end"/>
      </w:r>
      <w:r w:rsidRPr="007D7C37">
        <w:t xml:space="preserve">. A consistent finding is that </w:t>
      </w:r>
      <w:ins w:id="189" w:author="Patrick Sachweh" w:date="2025-07-16T22:02:00Z">
        <w:r w:rsidR="00DC3227">
          <w:t>in  high-</w:t>
        </w:r>
        <w:r w:rsidR="00DC3227" w:rsidRPr="007D7C37">
          <w:t>inequality</w:t>
        </w:r>
        <w:r w:rsidR="00DC3227" w:rsidRPr="00DC3227">
          <w:t xml:space="preserve"> </w:t>
        </w:r>
        <w:r w:rsidR="00DC3227">
          <w:t xml:space="preserve">contexts </w:t>
        </w:r>
        <w:r w:rsidR="00DC3227" w:rsidRPr="007D7C37">
          <w:t>,</w:t>
        </w:r>
      </w:ins>
      <w:r w:rsidR="000702A6" w:rsidRPr="007D7C37">
        <w:t xml:space="preserve">those in more advantaged </w:t>
      </w:r>
      <w:del w:id="190" w:author="Julio César Iturra Sanhueza" w:date="2025-05-19T12:22:00Z">
        <w:r w:rsidR="000702A6" w:rsidRPr="007D7C37" w:rsidDel="004E3000">
          <w:delText>socioeconomic</w:delText>
        </w:r>
      </w:del>
      <w:del w:id="191" w:author="Julio César Iturra Sanhueza" w:date="2025-05-19T12:23:00Z">
        <w:r w:rsidR="000702A6" w:rsidRPr="007D7C37" w:rsidDel="00B40A6A">
          <w:delText xml:space="preserve"> </w:delText>
        </w:r>
      </w:del>
      <w:del w:id="192" w:author="Julio César Iturra Sanhueza" w:date="2025-06-03T14:35:00Z">
        <w:r w:rsidR="000702A6" w:rsidRPr="007D7C37" w:rsidDel="00635A30">
          <w:delText>positions</w:delText>
        </w:r>
      </w:del>
      <w:ins w:id="193" w:author="Julio César Iturra Sanhueza" w:date="2025-06-03T14:35:00Z">
        <w:r w:rsidR="00635A30">
          <w:t>classes</w:t>
        </w:r>
      </w:ins>
      <w:r w:rsidRPr="007D7C37">
        <w:t xml:space="preserve"> </w:t>
      </w:r>
      <w:ins w:id="194" w:author="Julio César Iturra Sanhueza" w:date="2025-05-21T12:12:00Z">
        <w:r w:rsidR="00C51A09">
          <w:t>are more concerned about income inequality and</w:t>
        </w:r>
      </w:ins>
      <w:ins w:id="195" w:author="Julio César Iturra Sanhueza" w:date="2025-05-21T12:13:00Z">
        <w:r w:rsidR="00C51A09">
          <w:t xml:space="preserve"> </w:t>
        </w:r>
      </w:ins>
      <w:r w:rsidRPr="007D7C37">
        <w:t xml:space="preserve">tend to be more supportive of redistribution </w:t>
      </w:r>
      <w:del w:id="196" w:author="Patrick Sachweh" w:date="2025-07-16T22:02:00Z">
        <w:r w:rsidRPr="007D7C37" w:rsidDel="00DC3227">
          <w:delText xml:space="preserve">in contexts of high inequality, </w:delText>
        </w:r>
      </w:del>
      <w:r w:rsidRPr="007D7C37">
        <w:t xml:space="preserve">whereas </w:t>
      </w:r>
      <w:del w:id="197" w:author="Patrick Sachweh" w:date="2025-07-16T22:03:00Z">
        <w:r w:rsidRPr="007D7C37" w:rsidDel="00DC3227">
          <w:delText xml:space="preserve">the </w:delText>
        </w:r>
        <w:r w:rsidR="000D215C" w:rsidRPr="007D7C37" w:rsidDel="00DC3227">
          <w:delText>stronger</w:delText>
        </w:r>
        <w:r w:rsidRPr="007D7C37" w:rsidDel="00DC3227">
          <w:delText xml:space="preserve"> </w:delText>
        </w:r>
      </w:del>
      <w:r w:rsidRPr="007D7C37">
        <w:t xml:space="preserve">redistributive demands of the </w:t>
      </w:r>
      <w:r w:rsidR="00BA7E2E" w:rsidRPr="007D7C37">
        <w:t xml:space="preserve">socioeconomically disadvantaged </w:t>
      </w:r>
      <w:r w:rsidRPr="007D7C37">
        <w:t>remain relatively stable</w:t>
      </w:r>
      <w:del w:id="198" w:author="Patrick Sachweh" w:date="2025-07-16T22:03:00Z">
        <w:r w:rsidRPr="007D7C37" w:rsidDel="00DC3227">
          <w:delText>,</w:delText>
        </w:r>
      </w:del>
      <w:r w:rsidRPr="007D7C37">
        <w:t xml:space="preserve"> regardless of inequality levels </w:t>
      </w:r>
      <w:r w:rsidR="00786D2D" w:rsidRPr="007D7C37">
        <w:fldChar w:fldCharType="begin"/>
      </w:r>
      <w:r w:rsidR="003355F0">
        <w:instrText xml:space="preserve"> ADDIN ZOTERO_ITEM CSL_CITATION {"citationID":"Ub3OqKhi","properties":{"formattedCitation":"(Dimick, Rueda, &amp; Stegmueller, 2017; Sachweh &amp; Sthamer, 2019; Wiesner, 2025)","plainCitation":"(Dimick, Rueda, &amp; Stegmueller, 2017; Sachweh &amp; Sthamer, 2019; Wiesner, 2025)","noteIndex":0},"citationItems":[{"id":15445,"uris":["http://zotero.org/users/5414506/items/MCS8ZKYD"],"itemData":{"id":15445,"type":"article-journal","container-title":"Quarterly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14923,"uris":["http://zotero.org/users/5414506/items/GZCAWYBX"],"itemData":{"id":14923,"type":"article-journal","abstract":"In the wake of rising inequality in Germany during the last 20 years, we document a corresponding increase in perceptions of injustice among the population. Based on data from the cumulated German General Social Survey (ALLBUS), we show that this increase in perceived injustice is driven mainly by a rising share of affluent respondents who find society unjust, resulting in a convergence across income groups towards more critical attitudes. We try to explain this puzzling development based on outcome-related justice assessments and perceptions of procedural justice. We find that outcome-related justice assessments cannot explain the trend over time, but affect the overall level of injustice perceptions. The influence of perceptions of procedural justice, however, is more pronounced among affluent respondents and partly explains the increase in injustice perceptions within this group. These results are robust for different operationalizations as well as model specifications and are not due to compositional effects. Since we cannot account entirely for the rise in injustice perceptions among the affluent, explanatory factors not covered by our data are likely to exist. We conclude with a discussion of potential explanations that future research should address.","container-title":"European Sociological Review","DOI":"10.1093/esr/jcz024","ISSN":"0266-7215","issue":"5","journalAbbreviation":"European Sociological Review","page":"651-668","source":"Silverchair","title":"Why Do the Affluent Find Inequality Increasingly Unjust? Changing Inequality and Justice Perceptions in Germany, 1994–2014","title-short":"Why Do the Affluent Find Inequality Increasingly Unjust?","volume":"35","author":[{"family":"Sachweh","given":"Patrick"},{"family":"Sthamer","given":"Evelyn"}],"issued":{"date-parts":[["2019",10,1]]},"citation-key":"sachweh_why_2019"}},{"id":20017,"uris":["http://zotero.org/users/5414506/items/DWVBKE87"],"itemData":{"id":20017,"type":"article-journal","abstract":"Rising income inequality in the past decades has triggered an ongoing discussion about how the public perceives and evaluates this trend. Contrary to predictions derived from political economy models, one of the most common conclusions is that there is a lack of public response to rising income inequality. Using multilevel hybrid models and five waves of ISSP data, this article re-examines the core question whether the conclusion of a lacking popular response to rising inequality is indeed warranted. Results show that rising inequality is associated with increased perceived inequality, and both rising inequality and perceived inequality foster critical evaluations—that is, lead to greater concern for inequality and support for redistribution—challenging the notion of a lacking popular response to contemporary inequality dynamics. Furthermore, the analyses also underscore the importance of decomposing country-level effects by revealing substantial differences between cross-sectional and longitudinal effects, especially regarding attitudinal differences across income groups.","container-title":"Socio-Economic Review","DOI":"10.1093/ser/mwaf017","ISSN":"1475-1461","journalAbbreviation":"Socio-Economic Review","page":"mwaf017","source":"Silverchair","title":"Rising inequality: is the public response really lacking? A comparative longitudinal analysis of perceived inequality and evaluative attitudes","title-short":"Rising inequality","author":[{"family":"Wiesner","given":"Timo"}],"issued":{"date-parts":[["2025",3,26]]},"citation-key":"wiesner_rising_2025"}}],"schema":"https://github.com/citation-style-language/schema/raw/master/csl-citation.json"} </w:instrText>
      </w:r>
      <w:r w:rsidR="00786D2D" w:rsidRPr="007D7C37">
        <w:fldChar w:fldCharType="separate"/>
      </w:r>
      <w:r w:rsidR="003355F0" w:rsidRPr="003355F0">
        <w:t>(Dimick, Rueda, &amp; Stegmueller, 2017; Sachweh &amp; Sthamer, 2019; Wiesner, 2025)</w:t>
      </w:r>
      <w:r w:rsidR="00786D2D" w:rsidRPr="007D7C37">
        <w:fldChar w:fldCharType="end"/>
      </w:r>
      <w:r w:rsidRPr="007D7C37">
        <w:t xml:space="preserve">. </w:t>
      </w:r>
      <w:commentRangeStart w:id="199"/>
      <w:ins w:id="200" w:author="Julio César Iturra Sanhueza" w:date="2025-05-19T10:48:00Z">
        <w:r w:rsidR="00890ABD">
          <w:t xml:space="preserve">Here, it is argued </w:t>
        </w:r>
        <w:r w:rsidR="001D10D3">
          <w:t xml:space="preserve">that </w:t>
        </w:r>
      </w:ins>
      <w:ins w:id="201" w:author="Julio César Iturra Sanhueza" w:date="2025-05-19T10:54:00Z">
        <w:r w:rsidR="00C849B7">
          <w:t xml:space="preserve">in </w:t>
        </w:r>
      </w:ins>
      <w:ins w:id="202" w:author="Julio César Iturra Sanhueza" w:date="2025-05-19T10:58:00Z">
        <w:r w:rsidR="00195F27">
          <w:t>unequal societies</w:t>
        </w:r>
      </w:ins>
      <w:ins w:id="203" w:author="Julio César Iturra Sanhueza" w:date="2025-05-19T11:00:00Z">
        <w:r w:rsidR="00AA63CF">
          <w:t>,</w:t>
        </w:r>
      </w:ins>
      <w:ins w:id="204" w:author="Julio César Iturra Sanhueza" w:date="2025-05-19T10:58:00Z">
        <w:r w:rsidR="00195F27">
          <w:t xml:space="preserve"> </w:t>
        </w:r>
      </w:ins>
      <w:ins w:id="205" w:author="Julio César Iturra Sanhueza" w:date="2025-05-19T12:07:00Z">
        <w:r w:rsidR="00A71700">
          <w:t>the well-off</w:t>
        </w:r>
      </w:ins>
      <w:ins w:id="206" w:author="Julio César Iturra Sanhueza" w:date="2025-05-19T10:58:00Z">
        <w:r w:rsidR="007502A3">
          <w:t xml:space="preserve"> </w:t>
        </w:r>
      </w:ins>
      <w:ins w:id="207" w:author="Julio César Iturra Sanhueza" w:date="2025-05-19T12:07:00Z">
        <w:r w:rsidR="006A6419">
          <w:t>have</w:t>
        </w:r>
      </w:ins>
      <w:ins w:id="208" w:author="Julio César Iturra Sanhueza" w:date="2025-05-19T10:58:00Z">
        <w:r w:rsidR="007502A3">
          <w:t xml:space="preserve"> greater concerns about the </w:t>
        </w:r>
      </w:ins>
      <w:ins w:id="209" w:author="Julio César Iturra Sanhueza" w:date="2025-05-19T10:59:00Z">
        <w:r w:rsidR="007502A3">
          <w:t>negative externalities of inequality</w:t>
        </w:r>
      </w:ins>
      <w:ins w:id="210" w:author="Julio César Iturra Sanhueza" w:date="2025-05-19T11:55:00Z">
        <w:r w:rsidR="0052104E">
          <w:t xml:space="preserve"> (e.g., crime)</w:t>
        </w:r>
      </w:ins>
      <w:ins w:id="211" w:author="Julio César Iturra Sanhueza" w:date="2025-06-04T14:03:00Z">
        <w:r w:rsidR="0034340F">
          <w:t>.</w:t>
        </w:r>
      </w:ins>
      <w:ins w:id="212" w:author="Julio César Iturra Sanhueza" w:date="2025-05-19T11:55:00Z">
        <w:r w:rsidR="0052104E">
          <w:t xml:space="preserve"> </w:t>
        </w:r>
      </w:ins>
      <w:ins w:id="213" w:author="Julio César Iturra Sanhueza" w:date="2025-06-04T14:03:00Z">
        <w:r w:rsidR="0034340F" w:rsidRPr="00043ACF">
          <w:rPr>
            <w:highlight w:val="yellow"/>
            <w:rPrChange w:id="214" w:author="Julio César Iturra Sanhueza" w:date="2025-06-04T14:06:00Z">
              <w:rPr>
                <w:rFonts w:cs="Times New Roman"/>
              </w:rPr>
            </w:rPrChange>
          </w:rPr>
          <w:t xml:space="preserve">Moreover, advantaged social classes tend to express greater concern about the shrinking opportunity structure in society, as it implies reduced chances for relative mobility. For them, this translates into a heightened sense of vulnerability, as they have more to lose from potential downward mobility compared to the lower classes </w:t>
        </w:r>
      </w:ins>
      <w:r w:rsidR="00F4498A" w:rsidRPr="00043ACF">
        <w:rPr>
          <w:highlight w:val="yellow"/>
          <w:rPrChange w:id="215" w:author="Julio César Iturra Sanhueza" w:date="2025-06-04T14:06:00Z">
            <w:rPr>
              <w:rFonts w:cs="Times New Roman"/>
            </w:rPr>
          </w:rPrChange>
        </w:rPr>
        <w:fldChar w:fldCharType="begin"/>
      </w:r>
      <w:r w:rsidR="00F4498A" w:rsidRPr="00043ACF">
        <w:rPr>
          <w:highlight w:val="yellow"/>
          <w:rPrChange w:id="216" w:author="Julio César Iturra Sanhueza" w:date="2025-06-04T14:06:00Z">
            <w:rPr>
              <w:rFonts w:cs="Times New Roman"/>
            </w:rPr>
          </w:rPrChange>
        </w:rPr>
        <w:instrText xml:space="preserve"> ADDIN ZOTERO_ITEM CSL_CITATION {"citationID":"Zv0JPSem","properties":{"formattedCitation":"(Hertel &amp; Groh-Samberg, 2019)","plainCitation":"(Hertel &amp; Groh-Samberg, 2019)","noteIndex":0},"citationItems":[{"id":14929,"uris":["http://zotero.org/users/5414506/items/B9PY5X9E"],"itemData":{"id":14929,"type":"article-journal","abstract":"We study the relationship between inter-class inequality and intergenerational class mobility across 39 countries. Previous research on the relationship between economic inequality and class mobility remains inconclusive, as studies have confounded intra- with between-class economic inequalities. We propose that between-class inequality across multiple dimensions accounts for the inverse relationship between inequality and mobility: the larger the resource distance between classes, the less likely it is that mobility from one to the other will occur. We consider inequality in terms of between-class differences in three areas—education, wages, and income—and in a composite measure. Building on sociological mobility theory, we argue that cross-country variation in mobility results, in part, from families adapting to different levels of between-class inequality. Consistent with this hypothesis, we find a negative correlation between inter-class inequality and social fluidity, with between-class inequality being a better predictor of mobility chances than conventional distributional measures. We also find that the resource distance between classes is negatively related to the strength of their intergenerational association for some off-diagonal origin and destination (OD) class combinations.","container-title":"American Sociological Review","DOI":"10.1177/0003122419885094","ISSN":"0003-1224, 1939-8271","issue":"6","journalAbbreviation":"Am Sociol Rev","language":"en","page":"1099-1133","source":"DOI.org (Crossref)","title":"The Relation between Inequality and Intergenerational Class Mobility in 39 Countries","volume":"84","author":[{"family":"Hertel","given":"Florian R."},{"family":"Groh-Samberg","given":"Olaf"}],"issued":{"date-parts":[["2019",12]]},"citation-key":"hertel_relation_2019"}}],"schema":"https://github.com/citation-style-language/schema/raw/master/csl-citation.json"} </w:instrText>
      </w:r>
      <w:r w:rsidR="00F4498A" w:rsidRPr="00043ACF">
        <w:rPr>
          <w:highlight w:val="yellow"/>
          <w:rPrChange w:id="217" w:author="Julio César Iturra Sanhueza" w:date="2025-06-04T14:06:00Z">
            <w:rPr>
              <w:rFonts w:cs="Times New Roman"/>
            </w:rPr>
          </w:rPrChange>
        </w:rPr>
        <w:fldChar w:fldCharType="separate"/>
      </w:r>
      <w:r w:rsidR="00F4498A" w:rsidRPr="00043ACF">
        <w:rPr>
          <w:highlight w:val="yellow"/>
          <w:rPrChange w:id="218" w:author="Julio César Iturra Sanhueza" w:date="2025-06-04T14:06:00Z">
            <w:rPr>
              <w:rFonts w:cs="Times New Roman"/>
            </w:rPr>
          </w:rPrChange>
        </w:rPr>
        <w:t>(Hertel &amp; Groh-Samberg, 2019)</w:t>
      </w:r>
      <w:r w:rsidR="00F4498A" w:rsidRPr="00043ACF">
        <w:rPr>
          <w:highlight w:val="yellow"/>
          <w:rPrChange w:id="219" w:author="Julio César Iturra Sanhueza" w:date="2025-06-04T14:06:00Z">
            <w:rPr>
              <w:rFonts w:cs="Times New Roman"/>
            </w:rPr>
          </w:rPrChange>
        </w:rPr>
        <w:fldChar w:fldCharType="end"/>
      </w:r>
      <w:ins w:id="220" w:author="Julio César Iturra Sanhueza" w:date="2025-05-19T11:01:00Z">
        <w:r w:rsidR="009C26B4" w:rsidRPr="00043ACF">
          <w:rPr>
            <w:highlight w:val="yellow"/>
            <w:rPrChange w:id="221" w:author="Julio César Iturra Sanhueza" w:date="2025-06-04T14:06:00Z">
              <w:rPr>
                <w:rFonts w:cs="Times New Roman"/>
              </w:rPr>
            </w:rPrChange>
          </w:rPr>
          <w:t>.</w:t>
        </w:r>
      </w:ins>
      <w:ins w:id="222" w:author="Julio César Iturra Sanhueza" w:date="2025-05-19T11:02:00Z">
        <w:r w:rsidR="00167166">
          <w:t xml:space="preserve"> </w:t>
        </w:r>
      </w:ins>
      <w:commentRangeEnd w:id="199"/>
      <w:r w:rsidR="00DC3227">
        <w:rPr>
          <w:rStyle w:val="CommentReference"/>
          <w:rFonts w:asciiTheme="minorHAnsi" w:hAnsiTheme="minorHAnsi"/>
        </w:rPr>
        <w:commentReference w:id="199"/>
      </w:r>
      <w:r w:rsidRPr="007D7C37">
        <w:t xml:space="preserve">On the other hand, it is well-documented that income inequality affects social relations, reinforcing stratified access to social activities and widening the </w:t>
      </w:r>
      <w:r w:rsidR="009B6654" w:rsidRPr="007D7C37">
        <w:t xml:space="preserve">social </w:t>
      </w:r>
      <w:r w:rsidRPr="007D7C37">
        <w:t>distance between classes. In such conditions, the upper classes tend to be more socially active and maintain more diverse networks, while the lower classes become increasingly inactive and segregated</w:t>
      </w:r>
      <w:r w:rsidR="008375EE" w:rsidRPr="007D7C37">
        <w:t xml:space="preserve"> </w:t>
      </w:r>
      <w:r w:rsidR="00121BCE" w:rsidRPr="007D7C37">
        <w:t>in contexts with higher levels of economic inequality</w:t>
      </w:r>
      <w:r w:rsidRPr="007D7C37">
        <w:t xml:space="preserve"> </w:t>
      </w:r>
      <w:r w:rsidR="00B657EF" w:rsidRPr="007D7C37">
        <w:fldChar w:fldCharType="begin"/>
      </w:r>
      <w:r w:rsidR="00972ABF">
        <w:instrText xml:space="preserve"> ADDIN ZOTERO_ITEM CSL_CITATION {"citationID":"13iyxTfU","properties":{"formattedCitation":"(Lancee &amp; Van de Werfhorst, 2012; Otero et al., 2024; Pichler &amp; Wallace, 2009)","plainCitation":"(Lancee &amp; Van de Werfhorst, 2012; Otero et al., 2024; Pichler &amp; Wallace, 2009)","noteIndex":0},"citationItems":[{"id":15080,"uris":["http://zotero.org/users/5414506/items/BGKIW98Y"],"itemData":{"id":15080,"type":"article-journal","abstract":"Previous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B657EF" w:rsidRPr="007D7C37">
        <w:fldChar w:fldCharType="separate"/>
      </w:r>
      <w:r w:rsidR="00972ABF" w:rsidRPr="00972ABF">
        <w:t>(Lancee &amp; Van de Werfhorst, 2012; Otero et al., 2024; Pichler &amp; Wallace, 2009)</w:t>
      </w:r>
      <w:r w:rsidR="00B657EF" w:rsidRPr="007D7C37">
        <w:fldChar w:fldCharType="end"/>
      </w:r>
      <w:r w:rsidRPr="007D7C37">
        <w:t>.</w:t>
      </w:r>
      <w:ins w:id="223" w:author="Julio César Iturra Sanhueza" w:date="2025-05-19T12:06:00Z">
        <w:r w:rsidR="00F632AA">
          <w:t xml:space="preserve"> </w:t>
        </w:r>
      </w:ins>
      <w:del w:id="224" w:author="Julio César Iturra Sanhueza" w:date="2025-06-05T13:58:00Z">
        <w:r w:rsidR="00F21B06" w:rsidRPr="00043ACF" w:rsidDel="009C0082">
          <w:rPr>
            <w:highlight w:val="yellow"/>
            <w:rPrChange w:id="225" w:author="Julio César Iturra Sanhueza" w:date="2025-06-04T14:06:00Z">
              <w:rPr>
                <w:rFonts w:cs="Times New Roman"/>
              </w:rPr>
            </w:rPrChange>
          </w:rPr>
          <w:fldChar w:fldCharType="begin"/>
        </w:r>
        <w:r w:rsidR="00F21B06" w:rsidRPr="00043ACF" w:rsidDel="009C0082">
          <w:rPr>
            <w:highlight w:val="yellow"/>
            <w:rPrChange w:id="226" w:author="Julio César Iturra Sanhueza" w:date="2025-06-04T14:06:00Z">
              <w:rPr>
                <w:rFonts w:cs="Times New Roman"/>
              </w:rPr>
            </w:rPrChange>
          </w:rPr>
          <w:delInstrText xml:space="preserve"> ADDIN ZOTERO_ITEM CSL_CITATION {"citationID":"3ItjEuZz","properties":{"formattedCitation":"(Palme, 2006)","plainCitation":"(Palme, 2006)","noteIndex":0},"citationItems":[{"id":17353,"uris":["http://zotero.org/users/5414506/items/QN7NCM59"],"itemData":{"id":17353,"type":"article-journal","abstract":"Comparative studies on inequality have suffered from severe methodological problems, which mean that issues related to the causes of cross-national variation in inequality remain unresolved. In comparative welfare state research, the preoccupation with expenditure data has also meant that the welfare state itself has remained a black box. By examining new comparative data on social policy institutions and income inequality among different population groups, this study provides a more precise empirical basis for evaluating different, and divergent, theories on the welfare state and equality. Three cases will be used as illustrations: family policy and child poverty, unemployment benefits and poverty among working aged, and old-age pensions and poverty among the elderly. The results suggest that the key for understanding the effect of the welfare state lies in the institutional design—in the level and distribution of social rights. The importance of the welfare state for social stratification deserves to be given more attention by sociological research in the future.","container-title":"Research in Social Stratification and Mobility","DOI":"10.1016/j.rssm.2006.10.004","ISSN":"0276-5624","issue":"4","journalAbbreviation":"Research in Social Stratification and Mobility","page":"387-403","source":"ScienceDirect","title":"Welfare states and inequality: Institutional designs and distributive outcome","title-short":"Welfare states and inequality","volume":"24","author":[{"family":"Palme","given":"Joakim"}],"issued":{"date-parts":[["2006",10,1]]},"citation-key":"palme_welfare_2006"}}],"schema":"https://github.com/citation-style-language/schema/raw/master/csl-citation.json"} </w:delInstrText>
        </w:r>
        <w:r w:rsidR="00F21B06" w:rsidRPr="00043ACF" w:rsidDel="009C0082">
          <w:rPr>
            <w:highlight w:val="yellow"/>
            <w:rPrChange w:id="227" w:author="Julio César Iturra Sanhueza" w:date="2025-06-04T14:06:00Z">
              <w:rPr>
                <w:rFonts w:cs="Times New Roman"/>
              </w:rPr>
            </w:rPrChange>
          </w:rPr>
          <w:fldChar w:fldCharType="separate"/>
        </w:r>
        <w:r w:rsidR="00F21B06" w:rsidRPr="00043ACF" w:rsidDel="009C0082">
          <w:rPr>
            <w:highlight w:val="yellow"/>
            <w:rPrChange w:id="228" w:author="Julio César Iturra Sanhueza" w:date="2025-06-04T14:06:00Z">
              <w:rPr>
                <w:rFonts w:cs="Times New Roman"/>
              </w:rPr>
            </w:rPrChange>
          </w:rPr>
          <w:delText>(Palme, 2006)</w:delText>
        </w:r>
        <w:r w:rsidR="00F21B06" w:rsidRPr="00043ACF" w:rsidDel="009C0082">
          <w:rPr>
            <w:highlight w:val="yellow"/>
            <w:rPrChange w:id="229" w:author="Julio César Iturra Sanhueza" w:date="2025-06-04T14:06:00Z">
              <w:rPr>
                <w:rFonts w:cs="Times New Roman"/>
              </w:rPr>
            </w:rPrChange>
          </w:rPr>
          <w:fldChar w:fldCharType="end"/>
        </w:r>
        <w:r w:rsidR="00F21B06" w:rsidRPr="00043ACF" w:rsidDel="009C0082">
          <w:rPr>
            <w:highlight w:val="yellow"/>
            <w:rPrChange w:id="230" w:author="Julio César Iturra Sanhueza" w:date="2025-06-04T14:06:00Z">
              <w:rPr>
                <w:rFonts w:cs="Times New Roman"/>
              </w:rPr>
            </w:rPrChange>
          </w:rPr>
          <w:fldChar w:fldCharType="begin"/>
        </w:r>
        <w:r w:rsidR="00F21B06" w:rsidRPr="00043ACF" w:rsidDel="009C0082">
          <w:rPr>
            <w:highlight w:val="yellow"/>
            <w:rPrChange w:id="231" w:author="Julio César Iturra Sanhueza" w:date="2025-06-04T14:06:00Z">
              <w:rPr>
                <w:rFonts w:cs="Times New Roman"/>
              </w:rPr>
            </w:rPrChange>
          </w:rPr>
          <w:delInstrText xml:space="preserve"> ADDIN ZOTERO_ITEM CSL_CITATION {"citationID":"FLzJwKQQ","properties":{"formattedCitation":"(UNU-WIDER, 2023)","plainCitation":"(UNU-WIDER, 2023)","noteIndex":0},"citationItems":[{"id":15886,"uris":["http://zotero.org/users/5414506/items/9XUFCRX5"],"itemData":{"id":15886,"type":"dataset","abstract":"The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2023\n\ncitation key: wiid_2023","source":"DOI.org (Crossref)","title":"World Income Inequality Database (WIID) – Version 28 November 2023","URL":"https://www.wider.unu.edu/node/238599","author":[{"literal":"UNU-WIDER"}],"accessed":{"date-parts":[["2024",6,10]]},"issued":{"date-parts":[["2023"]]},"citation-key":"wiid_2023"}}],"schema":"https://github.com/citation-style-language/schema/raw/master/csl-citation.json"} </w:delInstrText>
        </w:r>
        <w:r w:rsidR="00F21B06" w:rsidRPr="00043ACF" w:rsidDel="009C0082">
          <w:rPr>
            <w:highlight w:val="yellow"/>
            <w:rPrChange w:id="232" w:author="Julio César Iturra Sanhueza" w:date="2025-06-04T14:06:00Z">
              <w:rPr>
                <w:rFonts w:cs="Times New Roman"/>
              </w:rPr>
            </w:rPrChange>
          </w:rPr>
          <w:fldChar w:fldCharType="separate"/>
        </w:r>
        <w:r w:rsidR="00F21B06" w:rsidRPr="00043ACF" w:rsidDel="009C0082">
          <w:rPr>
            <w:highlight w:val="yellow"/>
            <w:rPrChange w:id="233" w:author="Julio César Iturra Sanhueza" w:date="2025-06-04T14:06:00Z">
              <w:rPr>
                <w:rFonts w:cs="Times New Roman"/>
              </w:rPr>
            </w:rPrChange>
          </w:rPr>
          <w:delText>(UNU-WIDER, 2023)</w:delText>
        </w:r>
        <w:r w:rsidR="00F21B06" w:rsidRPr="00043ACF" w:rsidDel="009C0082">
          <w:rPr>
            <w:highlight w:val="yellow"/>
            <w:rPrChange w:id="234" w:author="Julio César Iturra Sanhueza" w:date="2025-06-04T14:06:00Z">
              <w:rPr>
                <w:rFonts w:cs="Times New Roman"/>
              </w:rPr>
            </w:rPrChange>
          </w:rPr>
          <w:fldChar w:fldCharType="end"/>
        </w:r>
      </w:del>
      <w:ins w:id="235" w:author="Julio César Iturra Sanhueza" w:date="2025-06-04T14:05:00Z">
        <w:r w:rsidR="00AB3845">
          <w:t>E</w:t>
        </w:r>
        <w:r w:rsidR="00AB3845" w:rsidRPr="00AB3845">
          <w:t>xisting research has primarily examined how income inequality moderates the relationship between social class and either social networks or redistributive preferences.</w:t>
        </w:r>
        <w:r w:rsidR="00D24A72">
          <w:t xml:space="preserve"> </w:t>
        </w:r>
      </w:ins>
      <w:del w:id="236" w:author="Julio César Iturra Sanhueza" w:date="2025-05-19T12:06:00Z">
        <w:r w:rsidRPr="007D7C37" w:rsidDel="00F632AA">
          <w:delText xml:space="preserve"> </w:delText>
        </w:r>
      </w:del>
      <w:del w:id="237" w:author="Julio César Iturra Sanhueza" w:date="2025-06-04T13:58:00Z">
        <w:r w:rsidR="000B1FED" w:rsidRPr="007D7C37" w:rsidDel="000420D2">
          <w:delText>Nevertheless</w:delText>
        </w:r>
      </w:del>
      <w:del w:id="238" w:author="Julio César Iturra Sanhueza" w:date="2025-06-04T14:05:00Z">
        <w:r w:rsidRPr="007D7C37" w:rsidDel="00AB3845">
          <w:delText xml:space="preserve">, current research </w:delText>
        </w:r>
        <w:r w:rsidR="000D215C" w:rsidRPr="007D7C37" w:rsidDel="00AB3845">
          <w:delText>has</w:delText>
        </w:r>
        <w:r w:rsidRPr="007D7C37" w:rsidDel="00AB3845">
          <w:delText xml:space="preserve"> primarily examined </w:delText>
        </w:r>
        <w:r w:rsidR="000D215C" w:rsidRPr="007D7C37" w:rsidDel="00AB3845">
          <w:delText>how</w:delText>
        </w:r>
        <w:r w:rsidRPr="007D7C37" w:rsidDel="00AB3845">
          <w:delText xml:space="preserve"> income inequality moderates the </w:delText>
        </w:r>
      </w:del>
      <w:del w:id="239" w:author="Julio César Iturra Sanhueza" w:date="2025-06-04T14:01:00Z">
        <w:r w:rsidR="000D215C" w:rsidRPr="007D7C37" w:rsidDel="00BE52B8">
          <w:delText>impact</w:delText>
        </w:r>
        <w:r w:rsidRPr="007D7C37" w:rsidDel="00BE52B8">
          <w:delText xml:space="preserve"> </w:delText>
        </w:r>
      </w:del>
      <w:del w:id="240" w:author="Julio César Iturra Sanhueza" w:date="2025-06-04T14:05:00Z">
        <w:r w:rsidRPr="007D7C37" w:rsidDel="00AB3845">
          <w:delText xml:space="preserve">of social class </w:delText>
        </w:r>
      </w:del>
      <w:del w:id="241" w:author="Julio César Iturra Sanhueza" w:date="2025-06-04T14:01:00Z">
        <w:r w:rsidRPr="007D7C37" w:rsidDel="007B1AD8">
          <w:delText xml:space="preserve">on </w:delText>
        </w:r>
      </w:del>
      <w:del w:id="242" w:author="Julio César Iturra Sanhueza" w:date="2025-06-04T14:05:00Z">
        <w:r w:rsidRPr="007D7C37" w:rsidDel="00AB3845">
          <w:delText xml:space="preserve">either social networks or redistributive preferences. </w:delText>
        </w:r>
      </w:del>
      <w:r w:rsidR="0072118D" w:rsidRPr="007D7C37">
        <w:t>Against this background</w:t>
      </w:r>
      <w:r w:rsidRPr="007D7C37">
        <w:t>, this study aims to address two key questions:</w:t>
      </w:r>
    </w:p>
    <w:p w14:paraId="1FA623DC" w14:textId="39441541" w:rsidR="00836EFE" w:rsidRPr="00AD1F43" w:rsidRDefault="006A52F1">
      <w:pPr>
        <w:pStyle w:val="BodyText"/>
        <w:numPr>
          <w:ilvl w:val="0"/>
          <w:numId w:val="6"/>
        </w:numPr>
        <w:rPr>
          <w:ins w:id="243" w:author="Julio César Iturra Sanhueza" w:date="2025-05-19T12:42:00Z"/>
          <w:highlight w:val="yellow"/>
          <w:rPrChange w:id="244" w:author="Julio César Iturra Sanhueza" w:date="2025-06-03T14:34:00Z">
            <w:rPr>
              <w:ins w:id="245" w:author="Julio César Iturra Sanhueza" w:date="2025-05-19T12:42:00Z"/>
              <w:rFonts w:cs="Times New Roman"/>
            </w:rPr>
          </w:rPrChange>
        </w:rPr>
        <w:pPrChange w:id="246" w:author="Julio César Iturra Sanhueza" w:date="2025-06-10T15:50:00Z">
          <w:pPr>
            <w:pStyle w:val="BodyText"/>
          </w:pPr>
        </w:pPrChange>
      </w:pPr>
      <w:commentRangeStart w:id="247"/>
      <w:ins w:id="248" w:author="Julio César Iturra Sanhueza" w:date="2025-05-19T12:44:00Z">
        <w:r w:rsidRPr="00AD1F43">
          <w:rPr>
            <w:highlight w:val="yellow"/>
            <w:rPrChange w:id="249" w:author="Julio César Iturra Sanhueza" w:date="2025-06-03T14:34:00Z">
              <w:rPr>
                <w:rFonts w:cs="Times New Roman"/>
              </w:rPr>
            </w:rPrChange>
          </w:rPr>
          <w:t xml:space="preserve">To what extent is the association of </w:t>
        </w:r>
        <w:r w:rsidR="007A4B43" w:rsidRPr="00AD1F43">
          <w:rPr>
            <w:highlight w:val="yellow"/>
            <w:rPrChange w:id="250" w:author="Julio César Iturra Sanhueza" w:date="2025-06-03T14:34:00Z">
              <w:rPr>
                <w:rFonts w:cs="Times New Roman"/>
              </w:rPr>
            </w:rPrChange>
          </w:rPr>
          <w:t xml:space="preserve">class-based </w:t>
        </w:r>
        <w:r w:rsidRPr="00AD1F43">
          <w:rPr>
            <w:highlight w:val="yellow"/>
            <w:rPrChange w:id="251" w:author="Julio César Iturra Sanhueza" w:date="2025-06-03T14:34:00Z">
              <w:rPr>
                <w:rFonts w:cs="Times New Roman"/>
              </w:rPr>
            </w:rPrChange>
          </w:rPr>
          <w:t xml:space="preserve">network </w:t>
        </w:r>
        <w:r w:rsidR="00A03CD0" w:rsidRPr="00AD1F43">
          <w:rPr>
            <w:highlight w:val="yellow"/>
            <w:rPrChange w:id="252" w:author="Julio César Iturra Sanhueza" w:date="2025-06-03T14:34:00Z">
              <w:rPr>
                <w:rFonts w:cs="Times New Roman"/>
              </w:rPr>
            </w:rPrChange>
          </w:rPr>
          <w:t>segregation</w:t>
        </w:r>
        <w:r w:rsidRPr="00AD1F43">
          <w:rPr>
            <w:highlight w:val="yellow"/>
            <w:rPrChange w:id="253" w:author="Julio César Iturra Sanhueza" w:date="2025-06-03T14:34:00Z">
              <w:rPr>
                <w:rFonts w:cs="Times New Roman"/>
              </w:rPr>
            </w:rPrChange>
          </w:rPr>
          <w:t xml:space="preserve"> on redistributive preferences </w:t>
        </w:r>
      </w:ins>
      <w:ins w:id="254" w:author="Julio César Iturra Sanhueza" w:date="2025-05-19T14:54:00Z">
        <w:r w:rsidR="00803CA2" w:rsidRPr="00AD1F43">
          <w:rPr>
            <w:highlight w:val="yellow"/>
            <w:rPrChange w:id="255" w:author="Julio César Iturra Sanhueza" w:date="2025-06-03T14:34:00Z">
              <w:rPr>
                <w:rFonts w:cs="Times New Roman"/>
              </w:rPr>
            </w:rPrChange>
          </w:rPr>
          <w:t>conditional</w:t>
        </w:r>
      </w:ins>
      <w:ins w:id="256" w:author="Julio César Iturra Sanhueza" w:date="2025-05-19T12:44:00Z">
        <w:r w:rsidRPr="00AD1F43">
          <w:rPr>
            <w:highlight w:val="yellow"/>
            <w:rPrChange w:id="257" w:author="Julio César Iturra Sanhueza" w:date="2025-06-03T14:34:00Z">
              <w:rPr>
                <w:rFonts w:cs="Times New Roman"/>
              </w:rPr>
            </w:rPrChange>
          </w:rPr>
          <w:t xml:space="preserve"> </w:t>
        </w:r>
      </w:ins>
      <w:ins w:id="258" w:author="Julio César Iturra Sanhueza" w:date="2025-05-19T14:54:00Z">
        <w:r w:rsidR="00EA1883" w:rsidRPr="00AD1F43">
          <w:rPr>
            <w:highlight w:val="yellow"/>
            <w:rPrChange w:id="259" w:author="Julio César Iturra Sanhueza" w:date="2025-06-03T14:34:00Z">
              <w:rPr>
                <w:rFonts w:cs="Times New Roman"/>
              </w:rPr>
            </w:rPrChange>
          </w:rPr>
          <w:t>on</w:t>
        </w:r>
        <w:r w:rsidR="00803CA2" w:rsidRPr="00AD1F43">
          <w:rPr>
            <w:highlight w:val="yellow"/>
            <w:rPrChange w:id="260" w:author="Julio César Iturra Sanhueza" w:date="2025-06-03T14:34:00Z">
              <w:rPr>
                <w:rFonts w:cs="Times New Roman"/>
              </w:rPr>
            </w:rPrChange>
          </w:rPr>
          <w:t xml:space="preserve"> </w:t>
        </w:r>
      </w:ins>
      <w:ins w:id="261" w:author="Julio César Iturra Sanhueza" w:date="2025-05-19T12:44:00Z">
        <w:r w:rsidRPr="00AD1F43">
          <w:rPr>
            <w:highlight w:val="yellow"/>
            <w:rPrChange w:id="262" w:author="Julio César Iturra Sanhueza" w:date="2025-06-03T14:34:00Z">
              <w:rPr>
                <w:rFonts w:cs="Times New Roman"/>
              </w:rPr>
            </w:rPrChange>
          </w:rPr>
          <w:t>social class?</w:t>
        </w:r>
      </w:ins>
    </w:p>
    <w:p w14:paraId="47DDE725" w14:textId="76D13D6D" w:rsidR="00F17A3B" w:rsidRPr="00AD1F43" w:rsidDel="00836EFE" w:rsidRDefault="00836EFE">
      <w:pPr>
        <w:pStyle w:val="BodyText"/>
        <w:numPr>
          <w:ilvl w:val="0"/>
          <w:numId w:val="6"/>
        </w:numPr>
        <w:rPr>
          <w:del w:id="263" w:author="Julio César Iturra Sanhueza" w:date="2025-05-19T12:42:00Z"/>
          <w:highlight w:val="yellow"/>
          <w:rPrChange w:id="264" w:author="Julio César Iturra Sanhueza" w:date="2025-06-03T14:34:00Z">
            <w:rPr>
              <w:del w:id="265" w:author="Julio César Iturra Sanhueza" w:date="2025-05-19T12:42:00Z"/>
              <w:rFonts w:cs="Times New Roman"/>
            </w:rPr>
          </w:rPrChange>
        </w:rPr>
      </w:pPr>
      <w:ins w:id="266" w:author="Julio César Iturra Sanhueza" w:date="2025-05-19T12:42:00Z">
        <w:r w:rsidRPr="00AD1F43">
          <w:rPr>
            <w:highlight w:val="yellow"/>
            <w:rPrChange w:id="267" w:author="Julio César Iturra Sanhueza" w:date="2025-06-03T14:34:00Z">
              <w:rPr>
                <w:rFonts w:cs="Times New Roman"/>
              </w:rPr>
            </w:rPrChange>
          </w:rPr>
          <w:t xml:space="preserve">To what extent </w:t>
        </w:r>
        <w:r w:rsidR="00CF2A26" w:rsidRPr="00AD1F43">
          <w:rPr>
            <w:highlight w:val="yellow"/>
            <w:rPrChange w:id="268" w:author="Julio César Iturra Sanhueza" w:date="2025-06-03T14:34:00Z">
              <w:rPr>
                <w:rFonts w:cs="Times New Roman"/>
              </w:rPr>
            </w:rPrChange>
          </w:rPr>
          <w:t xml:space="preserve">does </w:t>
        </w:r>
        <w:r w:rsidRPr="00AD1F43">
          <w:rPr>
            <w:highlight w:val="yellow"/>
            <w:rPrChange w:id="269" w:author="Julio César Iturra Sanhueza" w:date="2025-06-03T14:34:00Z">
              <w:rPr>
                <w:rFonts w:cs="Times New Roman"/>
              </w:rPr>
            </w:rPrChange>
          </w:rPr>
          <w:t xml:space="preserve">income inequality </w:t>
        </w:r>
        <w:r w:rsidR="00CF2A26" w:rsidRPr="00AD1F43">
          <w:rPr>
            <w:highlight w:val="yellow"/>
            <w:rPrChange w:id="270" w:author="Julio César Iturra Sanhueza" w:date="2025-06-03T14:34:00Z">
              <w:rPr>
                <w:rFonts w:cs="Times New Roman"/>
              </w:rPr>
            </w:rPrChange>
          </w:rPr>
          <w:t>moderate</w:t>
        </w:r>
        <w:r w:rsidRPr="00AD1F43">
          <w:rPr>
            <w:highlight w:val="yellow"/>
            <w:rPrChange w:id="271" w:author="Julio César Iturra Sanhueza" w:date="2025-06-03T14:34:00Z">
              <w:rPr>
                <w:rFonts w:cs="Times New Roman"/>
              </w:rPr>
            </w:rPrChange>
          </w:rPr>
          <w:t xml:space="preserve"> the class-specific relationship between network homogeneity and redistributive preferences?</w:t>
        </w:r>
      </w:ins>
      <w:commentRangeEnd w:id="247"/>
      <w:r w:rsidR="00DC3227">
        <w:rPr>
          <w:rStyle w:val="CommentReference"/>
          <w:rFonts w:asciiTheme="minorHAnsi" w:hAnsiTheme="minorHAnsi"/>
        </w:rPr>
        <w:commentReference w:id="247"/>
      </w:r>
      <w:del w:id="272" w:author="Julio César Iturra Sanhueza" w:date="2025-05-19T12:39:00Z">
        <w:r w:rsidR="009C462E" w:rsidRPr="00AD1F43" w:rsidDel="00F17A3B">
          <w:rPr>
            <w:highlight w:val="yellow"/>
            <w:rPrChange w:id="273" w:author="Julio César Iturra Sanhueza" w:date="2025-06-03T14:34:00Z">
              <w:rPr>
                <w:rFonts w:cs="Times New Roman"/>
              </w:rPr>
            </w:rPrChange>
          </w:rPr>
          <w:delText>How does class-based network segregation influence redistributive preferences?</w:delText>
        </w:r>
      </w:del>
    </w:p>
    <w:p w14:paraId="42F8023E" w14:textId="77777777" w:rsidR="00836EFE" w:rsidRPr="00AD1F43" w:rsidRDefault="00836EFE">
      <w:pPr>
        <w:pStyle w:val="BodyText"/>
        <w:numPr>
          <w:ilvl w:val="0"/>
          <w:numId w:val="6"/>
        </w:numPr>
        <w:rPr>
          <w:ins w:id="274" w:author="Julio César Iturra Sanhueza" w:date="2025-05-19T12:42:00Z"/>
          <w:highlight w:val="yellow"/>
          <w:rPrChange w:id="275" w:author="Julio César Iturra Sanhueza" w:date="2025-06-03T14:34:00Z">
            <w:rPr>
              <w:ins w:id="276" w:author="Julio César Iturra Sanhueza" w:date="2025-05-19T12:42:00Z"/>
            </w:rPr>
          </w:rPrChange>
        </w:rPr>
        <w:pPrChange w:id="277" w:author="Julio César Iturra Sanhueza" w:date="2025-06-17T11:25:00Z">
          <w:pPr>
            <w:pStyle w:val="BodyText"/>
          </w:pPr>
        </w:pPrChange>
      </w:pPr>
    </w:p>
    <w:p w14:paraId="0009F29B" w14:textId="131BA1FC" w:rsidR="000E3C44" w:rsidRPr="007D7C37" w:rsidDel="00836EFE" w:rsidRDefault="009C462E">
      <w:pPr>
        <w:pStyle w:val="FirstParagraph"/>
        <w:rPr>
          <w:del w:id="278" w:author="Julio César Iturra Sanhueza" w:date="2025-05-19T12:42:00Z"/>
        </w:rPr>
        <w:pPrChange w:id="279" w:author="Julio César Iturra Sanhueza" w:date="2025-06-10T15:50:00Z">
          <w:pPr>
            <w:pStyle w:val="BodyText"/>
          </w:pPr>
        </w:pPrChange>
      </w:pPr>
      <w:del w:id="280" w:author="Julio César Iturra Sanhueza" w:date="2025-05-19T12:42:00Z">
        <w:r w:rsidRPr="007D7C37" w:rsidDel="00836EFE">
          <w:delText xml:space="preserve">To what extent does economic inequality moderate </w:delText>
        </w:r>
      </w:del>
      <w:del w:id="281" w:author="Julio César Iturra Sanhueza" w:date="2025-05-19T12:40:00Z">
        <w:r w:rsidRPr="007D7C37" w:rsidDel="0013322E">
          <w:delText xml:space="preserve">the relationship between class-based network segregation </w:delText>
        </w:r>
      </w:del>
      <w:del w:id="282" w:author="Julio César Iturra Sanhueza" w:date="2025-05-19T12:42:00Z">
        <w:r w:rsidRPr="007D7C37" w:rsidDel="00836EFE">
          <w:delText>and redistributive preferences?</w:delText>
        </w:r>
      </w:del>
    </w:p>
    <w:p w14:paraId="0009F29C" w14:textId="4F4E274D" w:rsidR="000E3C44" w:rsidRPr="007D7C37" w:rsidRDefault="009C462E" w:rsidP="00A706D7">
      <w:pPr>
        <w:pStyle w:val="FirstParagraph"/>
      </w:pPr>
      <w:r w:rsidRPr="007D7C37">
        <w:t xml:space="preserve">In this </w:t>
      </w:r>
      <w:r w:rsidR="000D215C" w:rsidRPr="007D7C37">
        <w:t>paper</w:t>
      </w:r>
      <w:r w:rsidRPr="007D7C37">
        <w:t xml:space="preserve">, I use a sample </w:t>
      </w:r>
      <w:ins w:id="283" w:author="Julio César Iturra Sanhueza" w:date="2025-05-29T13:02:00Z">
        <w:r w:rsidR="00371B04">
          <w:t xml:space="preserve">of </w:t>
        </w:r>
      </w:ins>
      <w:del w:id="284" w:author="Julio César Iturra Sanhueza" w:date="2025-05-29T13:02:00Z">
        <w:r w:rsidRPr="007D7C37" w:rsidDel="00371B04">
          <w:delText xml:space="preserve">of 31,694 </w:delText>
        </w:r>
      </w:del>
      <w:r w:rsidRPr="007D7C37">
        <w:t>individuals from 31 countries, drawn from the 2017 International Social Survey Program (ISSP). This dataset offers unprecedented cross-national comparative data on social networks, social class, and attitudes toward redistribution.</w:t>
      </w:r>
    </w:p>
    <w:p w14:paraId="0009F29D" w14:textId="224EEB6D" w:rsidR="000E3C44" w:rsidRPr="007D7C37" w:rsidRDefault="009C462E">
      <w:pPr>
        <w:pStyle w:val="Heading1"/>
        <w:rPr>
          <w:rFonts w:cs="Times New Roman"/>
        </w:rPr>
      </w:pPr>
      <w:bookmarkStart w:id="285" w:name="X63fff73801728ab9b6c8b7d09717d3e03f01eca"/>
      <w:bookmarkEnd w:id="1"/>
      <w:r w:rsidRPr="007D7C37">
        <w:rPr>
          <w:rFonts w:cs="Times New Roman"/>
        </w:rPr>
        <w:t xml:space="preserve">Theoretical </w:t>
      </w:r>
      <w:r w:rsidR="00CD1E5B" w:rsidRPr="007D7C37">
        <w:rPr>
          <w:rFonts w:cs="Times New Roman"/>
        </w:rPr>
        <w:t>framework: C</w:t>
      </w:r>
      <w:r w:rsidRPr="007D7C37">
        <w:rPr>
          <w:rFonts w:cs="Times New Roman"/>
        </w:rPr>
        <w:t>lass, social networks, and redistributive preferences</w:t>
      </w:r>
    </w:p>
    <w:p w14:paraId="0009F29E" w14:textId="31DC3A7B" w:rsidR="000E3C44" w:rsidRPr="007D7C37" w:rsidRDefault="009C462E">
      <w:pPr>
        <w:pStyle w:val="Heading2"/>
        <w:rPr>
          <w:rFonts w:cs="Times New Roman"/>
        </w:rPr>
      </w:pPr>
      <w:bookmarkStart w:id="286" w:name="X0f046cdb512a5ca746b01f4c445090551d1c68e"/>
      <w:r w:rsidRPr="007D7C37">
        <w:rPr>
          <w:rFonts w:cs="Times New Roman"/>
        </w:rPr>
        <w:t>Class divide</w:t>
      </w:r>
      <w:r w:rsidR="00CD1E5B" w:rsidRPr="007D7C37">
        <w:rPr>
          <w:rFonts w:cs="Times New Roman"/>
        </w:rPr>
        <w:t>s</w:t>
      </w:r>
      <w:r w:rsidRPr="007D7C37">
        <w:rPr>
          <w:rFonts w:cs="Times New Roman"/>
        </w:rPr>
        <w:t xml:space="preserve"> in redistributive preferences</w:t>
      </w:r>
    </w:p>
    <w:p w14:paraId="0009F29F" w14:textId="5739ED72" w:rsidR="000E3C44" w:rsidRPr="007D7C37" w:rsidRDefault="004E5556" w:rsidP="00A706D7">
      <w:pPr>
        <w:pStyle w:val="FirstParagraph"/>
      </w:pPr>
      <w:ins w:id="287" w:author="Julio César Iturra Sanhueza" w:date="2025-05-20T11:52:00Z">
        <w:r w:rsidRPr="004E5556">
          <w:t xml:space="preserve">Over the past few decades, research on political attitudes in industrialized societies has consistently highlighted social class as a key driver of public opinion. </w:t>
        </w:r>
        <w:r w:rsidRPr="004D0E4B">
          <w:rPr>
            <w:highlight w:val="yellow"/>
            <w:rPrChange w:id="288" w:author="Julio César Iturra Sanhueza" w:date="2025-06-03T14:36:00Z">
              <w:rPr>
                <w:rFonts w:cs="Times New Roman"/>
              </w:rPr>
            </w:rPrChange>
          </w:rPr>
          <w:t xml:space="preserve">In this context, social class is understood as </w:t>
        </w:r>
      </w:ins>
      <w:ins w:id="289" w:author="Julio César Iturra Sanhueza" w:date="2025-05-22T15:56:00Z">
        <w:r w:rsidR="00626F91" w:rsidRPr="004D0E4B">
          <w:rPr>
            <w:highlight w:val="yellow"/>
            <w:rPrChange w:id="290" w:author="Julio César Iturra Sanhueza" w:date="2025-06-03T14:36:00Z">
              <w:rPr>
                <w:rFonts w:cs="Times New Roman"/>
              </w:rPr>
            </w:rPrChange>
          </w:rPr>
          <w:t>the</w:t>
        </w:r>
      </w:ins>
      <w:ins w:id="291" w:author="Julio César Iturra Sanhueza" w:date="2025-05-20T11:52:00Z">
        <w:r w:rsidRPr="004D0E4B">
          <w:rPr>
            <w:highlight w:val="yellow"/>
            <w:rPrChange w:id="292" w:author="Julio César Iturra Sanhueza" w:date="2025-06-03T14:36:00Z">
              <w:rPr>
                <w:rFonts w:cs="Times New Roman"/>
              </w:rPr>
            </w:rPrChange>
          </w:rPr>
          <w:t xml:space="preserve"> structural position derived from </w:t>
        </w:r>
      </w:ins>
      <w:ins w:id="293" w:author="Julio César Iturra Sanhueza" w:date="2025-06-05T14:03:00Z">
        <w:r w:rsidR="0018603D">
          <w:rPr>
            <w:highlight w:val="yellow"/>
          </w:rPr>
          <w:t>employment</w:t>
        </w:r>
      </w:ins>
      <w:ins w:id="294" w:author="Julio César Iturra Sanhueza" w:date="2025-05-20T11:52:00Z">
        <w:r w:rsidRPr="004D0E4B">
          <w:rPr>
            <w:highlight w:val="yellow"/>
            <w:rPrChange w:id="295" w:author="Julio César Iturra Sanhueza" w:date="2025-06-03T14:36:00Z">
              <w:rPr>
                <w:rFonts w:cs="Times New Roman"/>
              </w:rPr>
            </w:rPrChange>
          </w:rPr>
          <w:t xml:space="preserve"> relations within the labor market and production units, typically represented by occupations</w:t>
        </w:r>
      </w:ins>
      <w:ins w:id="296" w:author="Julio César Iturra Sanhueza" w:date="2025-05-22T15:56:00Z">
        <w:r w:rsidR="000A025F">
          <w:t xml:space="preserve"> </w:t>
        </w:r>
      </w:ins>
      <w:del w:id="297" w:author="Julio César Iturra Sanhueza" w:date="2025-05-20T11:52:00Z">
        <w:r w:rsidR="009C462E" w:rsidRPr="007D7C37" w:rsidDel="004E5556">
          <w:delText>Over the past few decades, research on political attitudes in industrialized societies has consistently highlighted the significance of social class as a key driver of public opinion</w:delText>
        </w:r>
      </w:del>
      <w:del w:id="298" w:author="Julio César Iturra Sanhueza" w:date="2025-05-19T16:48:00Z">
        <w:r w:rsidR="009C462E" w:rsidRPr="007D7C37" w:rsidDel="00724D37">
          <w:delText xml:space="preserve"> </w:delText>
        </w:r>
      </w:del>
      <w:del w:id="299" w:author="Julio César Iturra Sanhueza" w:date="2025-05-20T11:52:00Z">
        <w:r w:rsidR="003979B3" w:rsidRPr="007D7C37" w:rsidDel="004E5556">
          <w:delText xml:space="preserve"> </w:delText>
        </w:r>
      </w:del>
      <w:r w:rsidR="004A49A4" w:rsidRPr="007D7C37">
        <w:fldChar w:fldCharType="begin"/>
      </w:r>
      <w:r w:rsidR="00972ABF">
        <w:instrText xml:space="preserve"> ADDIN ZOTERO_ITEM CSL_CITATION {"citationID":"ugTS0MJF","properties":{"formattedCitation":"(Lindh &amp; McCall, 2020)","plainCitation":"(Lindh &amp;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4A49A4" w:rsidRPr="007D7C37">
        <w:fldChar w:fldCharType="separate"/>
      </w:r>
      <w:r w:rsidR="00972ABF" w:rsidRPr="00972ABF">
        <w:t>(Lindh &amp; McCall, 2020)</w:t>
      </w:r>
      <w:r w:rsidR="004A49A4" w:rsidRPr="007D7C37">
        <w:fldChar w:fldCharType="end"/>
      </w:r>
      <w:r w:rsidR="009C462E" w:rsidRPr="007D7C37">
        <w:t xml:space="preserve">. </w:t>
      </w:r>
      <w:commentRangeStart w:id="300"/>
      <w:commentRangeStart w:id="301"/>
      <w:del w:id="302" w:author="Iturra, Julio" w:date="2025-07-28T10:37:00Z" w16du:dateUtc="2025-07-28T08:37:00Z">
        <w:r w:rsidR="009C462E" w:rsidRPr="007D7C37" w:rsidDel="002A632E">
          <w:delText>Social class, in this context, not only reflects individuals’ labor market relations but also their economic interests and</w:delText>
        </w:r>
      </w:del>
      <w:ins w:id="303" w:author="Julio César Iturra Sanhueza" w:date="2025-07-18T11:12:00Z" w16du:dateUtc="2025-07-18T09:12:00Z">
        <w:del w:id="304" w:author="Iturra, Julio" w:date="2025-07-28T10:37:00Z" w16du:dateUtc="2025-07-28T08:37:00Z">
          <w:r w:rsidR="00442F5B" w:rsidDel="002A632E">
            <w:delText>is also</w:delText>
          </w:r>
        </w:del>
      </w:ins>
      <w:ins w:id="305" w:author="Iturra, Julio" w:date="2025-07-28T10:37:00Z" w16du:dateUtc="2025-07-28T08:37:00Z">
        <w:r w:rsidR="002A632E">
          <w:t>In addition, class positions are also</w:t>
        </w:r>
      </w:ins>
      <w:ins w:id="306" w:author="Julio César Iturra Sanhueza" w:date="2025-07-18T11:12:00Z" w16du:dateUtc="2025-07-18T09:12:00Z">
        <w:r w:rsidR="00442F5B">
          <w:t xml:space="preserve"> linked to</w:t>
        </w:r>
      </w:ins>
      <w:r w:rsidR="009C462E" w:rsidRPr="007D7C37">
        <w:t xml:space="preserve"> moral perspectives regarding the role of the market and the state in the distribution and redistribution of </w:t>
      </w:r>
      <w:del w:id="307" w:author="Iturra, Julio" w:date="2025-07-28T10:38:00Z" w16du:dateUtc="2025-07-28T08:38:00Z">
        <w:r w:rsidR="009C462E" w:rsidRPr="007D7C37" w:rsidDel="00481306">
          <w:delText>resources</w:delText>
        </w:r>
        <w:r w:rsidR="00563E84" w:rsidRPr="007D7C37" w:rsidDel="00481306">
          <w:delText xml:space="preserve"> </w:delText>
        </w:r>
      </w:del>
      <w:ins w:id="308" w:author="Iturra, Julio" w:date="2025-07-28T10:38:00Z" w16du:dateUtc="2025-07-28T08:38:00Z">
        <w:r w:rsidR="00481306">
          <w:t>resource</w:t>
        </w:r>
        <w:r w:rsidR="00481306" w:rsidRPr="007D7C37">
          <w:t xml:space="preserve"> </w:t>
        </w:r>
      </w:ins>
      <w:r w:rsidR="00563E84" w:rsidRPr="007D7C37">
        <w:fldChar w:fldCharType="begin"/>
      </w:r>
      <w:r w:rsidR="002216E3" w:rsidRPr="007D7C37">
        <w:instrText xml:space="preserve"> ADDIN ZOTERO_ITEM CSL_CITATION {"citationID":"POwJyTPy","properties":{"formattedCitation":"(Svallfors, 2006)","plainCitation":"(Svallfors, 2006)","noteIndex":0},"citationItems":[{"id":371,"uris":["http://zotero.org/users/5414506/items/4L9YUS5S"],"itemData":{"id":371,"type":"book","abstract":"This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563E84" w:rsidRPr="007D7C37">
        <w:fldChar w:fldCharType="separate"/>
      </w:r>
      <w:r w:rsidR="00405578" w:rsidRPr="007D7C37">
        <w:t>(</w:t>
      </w:r>
      <w:proofErr w:type="spellStart"/>
      <w:r w:rsidR="00405578" w:rsidRPr="007D7C37">
        <w:t>Svallfors</w:t>
      </w:r>
      <w:proofErr w:type="spellEnd"/>
      <w:r w:rsidR="00405578" w:rsidRPr="007D7C37">
        <w:t>, 2006)</w:t>
      </w:r>
      <w:r w:rsidR="00563E84" w:rsidRPr="007D7C37">
        <w:fldChar w:fldCharType="end"/>
      </w:r>
      <w:commentRangeEnd w:id="300"/>
      <w:r w:rsidR="00DC3227">
        <w:rPr>
          <w:rStyle w:val="CommentReference"/>
          <w:rFonts w:asciiTheme="minorHAnsi" w:hAnsiTheme="minorHAnsi"/>
        </w:rPr>
        <w:commentReference w:id="300"/>
      </w:r>
      <w:commentRangeEnd w:id="301"/>
      <w:r w:rsidR="007051AD">
        <w:rPr>
          <w:rStyle w:val="CommentReference"/>
          <w:rFonts w:asciiTheme="minorHAnsi" w:hAnsiTheme="minorHAnsi"/>
        </w:rPr>
        <w:commentReference w:id="301"/>
      </w:r>
      <w:r w:rsidR="009C462E" w:rsidRPr="007D7C37">
        <w:t xml:space="preserve">. Redistributive preferences refer to </w:t>
      </w:r>
      <w:r w:rsidR="00CD1E5B" w:rsidRPr="007D7C37">
        <w:t xml:space="preserve">individuals’ </w:t>
      </w:r>
      <w:r w:rsidR="009C462E" w:rsidRPr="007D7C37">
        <w:t xml:space="preserve">support for policies and mechanisms aimed at reducing economic inequality </w:t>
      </w:r>
      <w:r w:rsidR="00F33CEA" w:rsidRPr="007D7C37">
        <w:fldChar w:fldCharType="begin"/>
      </w:r>
      <w:r w:rsidR="00972ABF">
        <w:instrText xml:space="preserve"> ADDIN ZOTERO_ITEM CSL_CITATION {"citationID":"HO30qDWO","properties":{"formattedCitation":"(McCall &amp; Kenworthy, 2009)","plainCitation":"(McCall &amp; Kenworthy, 2009)","noteIndex":0},"citationItems":[{"id":12176,"uris":["http://zotero.org/users/5414506/items/GVGCXZX7"],"itemData":{"id":12176,"type":"article-journal","abstract":"Rising income inequality has been a defining trend of the past generation, yet we know little about its impact on social policy formation. We evaluate two dominant views about public opinion on rising inequality: that Americans do not care much about inequality of outcomes, and that a rise in inequality will lead to an increase in demand for government redistribution. Using time series data on views about income inequality and social policy preferences in the 1980s and 1990s from the General Social Survey, we find little support for these views. Instead, Americans do tend to object to inequality and increasingly believe government should act to redress it, but not via traditional redistributive programs. We examine several alternative possibilities and provide a broad analytical framework for reinterpreting social policy preferences in the era of rising inequality. Our evidence suggests that Americans may be unsure or uninformed about how to address rising inequality and thus swayed by contemporaneous debates. However, we also find that Americans favor expanding education spending in response to their increasing concerns about inequality. This suggests that equal opportunity may be more germane than income redistribution to our understanding of the politics of inequality.","container-title":"Perspectives on Politics","DOI":"10.1017/S1537592709990818","ISSN":"1541-0986, 1537-5927","issue":"3","language":"en","note":"publisher: Cambridge University Press","page":"459-484","source":"Cambridge University Press","title":"Americans' Social Policy Preferences in the Era of Rising Inequality","volume":"7","author":[{"family":"McCall","given":"Leslie"},{"family":"Kenworthy","given":"Lane"}],"issued":{"date-parts":[["2009",9]]},"citation-key":"mccall_americans_2009"}}],"schema":"https://github.com/citation-style-language/schema/raw/master/csl-citation.json"} </w:instrText>
      </w:r>
      <w:r w:rsidR="00F33CEA" w:rsidRPr="007D7C37">
        <w:fldChar w:fldCharType="separate"/>
      </w:r>
      <w:r w:rsidR="00972ABF" w:rsidRPr="00972ABF">
        <w:t>(McCall &amp; Kenworthy, 2009)</w:t>
      </w:r>
      <w:r w:rsidR="00F33CEA" w:rsidRPr="007D7C37">
        <w:fldChar w:fldCharType="end"/>
      </w:r>
      <w:r w:rsidR="009C462E" w:rsidRPr="007D7C37">
        <w:t xml:space="preserve">. These preferences encompass views on taxation, welfare programs, public services, and other government interventions designed to transfer resources from wealthier individuals or groups to those with fewer resources </w:t>
      </w:r>
      <w:r w:rsidR="003F3091" w:rsidRPr="007D7C37">
        <w:t xml:space="preserve"> </w:t>
      </w:r>
      <w:r w:rsidR="003F3091" w:rsidRPr="007D7C37">
        <w:fldChar w:fldCharType="begin"/>
      </w:r>
      <w:r w:rsidR="00972ABF">
        <w:instrText xml:space="preserve"> ADDIN ZOTERO_ITEM CSL_CITATION {"citationID":"mSQkCG6w","properties":{"formattedCitation":"(Garc\\uc0\\u237{}a-S\\uc0\\u225{}nchez, Castillo, Rodr\\uc0\\u237{}guez-Bail\\uc0\\u243{}n, &amp; Willis, 2022)","plainCitation":"(García-Sánchez, Castillo, Rodríguez-Bailón, &amp; Willis, 2022)","noteIndex":0},"citationItems":[{"id":9746,"uris":["http://zotero.org/users/5414506/items/IAIYYQ7L"],"itemData":{"id":9746,"type":"article-journal","abstract":"Support for redistribution is crucial for reducing economic inequality. Despite people's desire for reducing extreme inequalities, they still have mixed opinions regarding how to do so. The aim of the article is to examine the underlying latent dimensions of support for redistribution and test its correlates to perceptions of and attitudes toward inequality. In two studies, we found that support for redistribution can be modeled as a latent construct depicting two different dimensions: one focused on taxing the wealthy and changing the income distribution schema, and other focused on assisting people in need and providing opportunities. We also found that the dimension related to taxing the wealthy (vs. assisting people in need) displayed higher internal reliability and correlated consistently with perceptions and attitudes toward inequality: the higher the support for taxing the wealthy, the higher the perceptions and concerns of inequality, and the lower the inequality-justifying ideologies. This research unveils distinct underlying dimensions of support for redistribution that shed light on different motivations that drive people's redistributive preferences.","container-title":"Frontiers in Sociology","DOI":"10.3389/fsoc.2022.773378","ISSN":"2297-7775","journalAbbreviation":"Front. Sociol.","page":"773378","source":"DOI.org (Crossref)","title":"The Two Faces of Support for Redistribution in Colombia: Taxing the Wealthy or Assisting People in Need","title-short":"The Two Faces of Support for Redistribution in Colombia","volume":"7","author":[{"family":"García-Sánchez","given":"Efraín"},{"family":"Castillo","given":"Juan Carlos"},{"family":"Rodríguez-Bailón","given":"Rosa"},{"family":"Willis","given":"Guillermo B."}],"issued":{"date-parts":[["2022",4,27]]},"citation-key":"garcia-sanchez_two_2022"}}],"schema":"https://github.com/citation-style-language/schema/raw/master/csl-citation.json"} </w:instrText>
      </w:r>
      <w:r w:rsidR="003F3091" w:rsidRPr="007D7C37">
        <w:fldChar w:fldCharType="separate"/>
      </w:r>
      <w:r w:rsidR="00972ABF" w:rsidRPr="00972ABF">
        <w:t>(García-Sánchez, Castillo, Rodríguez-Bailón, &amp; Willis, 2022)</w:t>
      </w:r>
      <w:r w:rsidR="003F3091" w:rsidRPr="007D7C37">
        <w:fldChar w:fldCharType="end"/>
      </w:r>
      <w:r w:rsidR="009C462E" w:rsidRPr="007D7C37">
        <w:t>.</w:t>
      </w:r>
    </w:p>
    <w:p w14:paraId="0009F2A0" w14:textId="3FD4D652" w:rsidR="000E3C44" w:rsidRPr="007D7C37" w:rsidRDefault="009C462E" w:rsidP="00A706D7">
      <w:pPr>
        <w:pStyle w:val="BodyText"/>
      </w:pPr>
      <w:r w:rsidRPr="007D7C37">
        <w:lastRenderedPageBreak/>
        <w:t xml:space="preserve">Empirically, the class divide in redistributive preferences is well documented </w:t>
      </w:r>
      <w:r w:rsidR="001A3CE5" w:rsidRPr="007D7C37">
        <w:fldChar w:fldCharType="begin"/>
      </w:r>
      <w:r w:rsidR="00972ABF">
        <w:instrText xml:space="preserve"> ADDIN ZOTERO_ITEM CSL_CITATION {"citationID":"WPvVqDbd","properties":{"formattedCitation":"(Brooks &amp; Svallfors, 2010; Curtis &amp; Andersen, 2015; Edlund &amp; Lindh, 2015; Langs\\uc0\\u230{}ther &amp; Evans, 2020)","plainCitation":"(Brooks &amp; Svallfors, 2010; Curtis &amp; Andersen, 2015; Edlund &amp; Lindh, 2015; Langsæther &amp; Evans, 2020)","noteIndex":0},"citationItems":[{"id":14393,"uris":["http://zotero.org/users/5414506/items/7FXTGRSR"],"itemData":{"id":14393,"type":"article-journal","abstract":"In most democracies, classes tend to vary with respect to an array of attitudes and behaviours, and differences are large within a number of European polities. What mechanisms lie behind these differences? Do they relate primarily to individuals’ material interests, as assumed by traditional class theories, or instead, to socialization and self-selection factors? This paper seeks to extend theory and research through an analysis of mechanisms behind class differences in policy attitudes. Our focus is on the Nordic countries, where class differences are extensive and well-documented in past scholarship. We take advantage of high-quality European Social Survey data for Denmark, Finland, Norway, and Sweden. Analyzing three policy arenas and the 9-category European Socio-economic Classification scheme (ESeC), we find evidence that class-related factors help to explain cleavages in attitudes. Comparisons with the more detailed, 103-category International Standard Classification of Occupation scheme (ISCO) suggest that these factors explain less “micro-class” occupational variation. Results shed new light on mechanisms behind class differences, and the empirical foundations of established class theories. These and other implications are discussed in the conclusion.","container-title":"Research in Social Stratification and Mobility","DOI":"10.1016/j.rssm.2010.01.003","ISSN":"0276-5624","issue":"2","journalAbbreviation":"Research in Social Stratification and Mobility","page":"199-213","source":"ScienceDirect","title":"Why does class matter? Policy attitudes, mechanisms, and the case of the Nordic countries","title-short":"Why does class matter?","volume":"28","author":[{"family":"Brooks","given":"Clem"},{"family":"Svallfors","given":"Stefan"}],"issued":{"date-parts":[["2010",6,1]]},"citation-key":"brooks_why_2010"}},{"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id":14394,"uris":["http://zotero.org/users/5414506/items/DRIPSN5K"],"itemData":{"id":14394,"type":"article-journal","abstract":"The connection between social class and political preferences is among the most well established in the social sciences. This association is typically taken as prima facie evidence of economic self-interest: Classes hold different attitudes, values, and party preferences because they have different economic interests. However, this assumption has rarely been tested empirically. In this article, we use survey data from 18 West European countries to examine why classes differ on a central aspect of political preferences, namely their views on the desirability of income inequality. We find that only a moderate proportion of differences between employee classes in support for redistribution can be accounted for by contemporary differences in resources and risks; differences in economic interests to some degree account for the anti-redistributive preferences of the professional middle classes compared with the working class. However, the preferences of the self-employed have a different explanation; autonomy is a better explanation of the right-wing preferences of the self-employed compared with the working class.","container-title":"The British Journal of Sociology","DOI":"10.1111/1468-4446.12747","ISSN":"1468-4446","issue":"4","language":"en","license":"© 2020 The Authors. The British Journal of Sociology published by John Wiley &amp; Sons Ltd on behalf of London School of Economics and Political Science","note":"_eprint: https://onlinelibrary.wiley.com/doi/pdf/10.1111/1468-4446.12747","page":"594-607","source":"Wiley Online Library","title":"More than self-interest: Why different classes have different attitudes to income inequality","title-short":"More than self-interest","volume":"71","author":[{"family":"Langsæther","given":"Peter Egge"},{"family":"Evans","given":"Geoffrey"}],"issued":{"date-parts":[["2020"]]},"citation-key":"langsaether_more_2020"}}],"schema":"https://github.com/citation-style-language/schema/raw/master/csl-citation.json"} </w:instrText>
      </w:r>
      <w:r w:rsidR="001A3CE5" w:rsidRPr="007D7C37">
        <w:fldChar w:fldCharType="separate"/>
      </w:r>
      <w:r w:rsidR="00972ABF" w:rsidRPr="00972ABF">
        <w:t>(Brooks &amp; Svallfors, 2010; Curtis &amp; Andersen, 2015; Edlund &amp; Lindh, 2015; Langsæther &amp; Evans, 2020)</w:t>
      </w:r>
      <w:r w:rsidR="001A3CE5" w:rsidRPr="007D7C37">
        <w:fldChar w:fldCharType="end"/>
      </w:r>
      <w:r w:rsidR="00777004" w:rsidRPr="007D7C37">
        <w:t xml:space="preserve">. </w:t>
      </w:r>
      <w:r w:rsidRPr="007D7C37">
        <w:t>Class-based explanations of redistributive preferences have predominantly focused on individuals</w:t>
      </w:r>
      <w:r w:rsidR="00CD1E5B" w:rsidRPr="007D7C37">
        <w:t xml:space="preserve">’ </w:t>
      </w:r>
      <w:r w:rsidR="0089036C" w:rsidRPr="007D7C37">
        <w:t>socioeconomic</w:t>
      </w:r>
      <w:r w:rsidR="00CD1E5B" w:rsidRPr="007D7C37">
        <w:t xml:space="preserve"> position</w:t>
      </w:r>
      <w:r w:rsidRPr="007D7C37">
        <w:t xml:space="preserve">. According to self-interest-driven theories, economic resources or risk exposure explain why working classes with fewer resources and greater job insecurity tend to support redistribution more than the upper classes </w:t>
      </w:r>
      <w:r w:rsidR="00777004" w:rsidRPr="007D7C37">
        <w:fldChar w:fldCharType="begin"/>
      </w:r>
      <w:r w:rsidR="00972ABF">
        <w:instrText xml:space="preserve"> ADDIN ZOTERO_ITEM CSL_CITATION {"citationID":"pibh2nFf","properties":{"formattedCitation":"(Meltzer &amp; Richard, 1981; Rehm, 2009)","plainCitation":"(Meltzer &amp; Richard, 1981; Rehm, 2009)","noteIndex":0},"citationItems":[{"id":9735,"uris":["http://zotero.org/users/5414506/items/6RK2V6KP"],"itemData":{"id":9735,"type":"article-journal","abstract":"In a general equilibrium model of a labor economy, the size of government, measured by the share of income redistributed, is determined by majority rule. Voters rationally anticipate the disincentive effects of taxation on the labor-leisure choices of their fellow citizens and take the effect into account when voting. The share of earned income redistributed depends on the voting rule and on the distribution of productivity in the economy. Under majority rule, the equilibrium tax share balances the budget and pays for the voters' choices. The principal reasons for increased size of government implied by the model are extensions of the franchise that change the position of the decisive voter in the income distribution and changes in relative productivity. An increase in mean income relative to the income of the decisive voter increases the size of government.","container-title":"Journal of Political Economy","DOI":"10.1086/261013","issue":"5","note":"DOI: 10.1086/261013\nMAG ID: 2020272840","page":"914-927","title":"A Rational Theory of the Size of Government","volume":"89","author":[{"family":"Meltzer","given":"Allan H."},{"family":"Richard","given":"Scott F."}],"issued":{"date-parts":[["1981",10,1]]},"citation-key":"meltzer_rational_1981"}},{"id":11559,"uris":["http://zotero.org/users/5414506/items/LHLQ4QYQ"],"itemData":{"id":11559,"type":"article-journal","abstract":"Much of the disagreement in the debate about globalization and its present or absent effects on the welfare state stems from competing assumptions about the individual-level determinants of redistributional preferences. This article calls for and provides testing of these causal mechanisms at the individual level. Traditional accounts suggest that risks at the industry level are important determinants of redistributional preferences. This article argues that risks at the occupational level should also be considered. A comprehensive new data set is used to test whether and what types of risks in the labor market play an important role in shaping preferences. Statistical analyses of public opinion surveys (European Social Survey) show strong evidence for the assumed causal mechanism. Contrary to much of the literature, but in line with this article's claims, it is the occupational, rather than the industry level, that is most important. The article lays out implications of these findings.","container-title":"Comparative Political Studies","DOI":"10.1177/0010414008330595","ISSN":"0010-4140, 1552-3829","issue":"7","journalAbbreviation":"Comparative Political Studies","language":"en","page":"855-881","source":"DOI.org (Crossref)","title":"Risks and Redistribution: An Individual-Level Analysis","title-short":"Risks and Redistribution","volume":"42","author":[{"family":"Rehm","given":"Philipp"}],"issued":{"date-parts":[["2009",7]]},"citation-key":"rehm_risks_2009"}}],"schema":"https://github.com/citation-style-language/schema/raw/master/csl-citation.json"} </w:instrText>
      </w:r>
      <w:r w:rsidR="00777004" w:rsidRPr="007D7C37">
        <w:fldChar w:fldCharType="separate"/>
      </w:r>
      <w:r w:rsidR="00972ABF" w:rsidRPr="00972ABF">
        <w:t>(Meltzer &amp; Richard, 1981; Rehm, 2009)</w:t>
      </w:r>
      <w:r w:rsidR="00777004" w:rsidRPr="007D7C37">
        <w:fldChar w:fldCharType="end"/>
      </w:r>
      <w:r w:rsidRPr="007D7C37">
        <w:t xml:space="preserve">. Furthermore, while material interests often dominate in conditions of scarcity, value-based motivations, such as egalitarianism, may drive stronger support for redistribution under conditions of greater security and weaken under material hardship </w:t>
      </w:r>
      <w:r w:rsidR="00C95274" w:rsidRPr="007D7C37">
        <w:t xml:space="preserve"> </w:t>
      </w:r>
      <w:r w:rsidR="0071607B" w:rsidRPr="007D7C37">
        <w:fldChar w:fldCharType="begin"/>
      </w:r>
      <w:r w:rsidR="00857E98">
        <w:instrText xml:space="preserve"> ADDIN ZOTERO_ITEM CSL_CITATION {"citationID":"g2BlVUCo","properties":{"formattedCitation":"(Kulin &amp; Svallfors, 2013; Maldonado, Olivos, Castillo, Atria, &amp; Azar, 2019)","plainCitation":"(Kulin &amp; Svallfors, 2013; Maldonado, Olivos, Castillo, Atria, &amp; Azar, 2019)","noteIndex":0},"citationItems":[{"id":519,"uris":["http://zotero.org/users/5414506/items/WPAMV5XJ"],"itemData":{"id":519,"type":"article-journal","abstract":"Using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Review","DOI":"10.1093/esr/jcr046","ISSN":"02667215","issue":"2","note":"Citation Key: Kulin2013","page":"155-167","title":"Class, values, and attitudes towards redistribution: A European comparison","volume":"29","author":[{"family":"Kulin","given":"Joakim"},{"family":"Svallfors","given":"Stefan"}],"issued":{"date-parts":[["2013"]]},"citation-key":"Kulin2013"}},{"id":178,"uris":["http://zotero.org/users/5414506/items/IWC37GLI"],"itemData":{"id":178,"type":"article-journal","abstract":"In this article, we explore the associations of people’s valuations of universal healthcare with risk exposure and humanitarianism across diverse institutional contexts. We argue that both micro-level factors increase the valuations. Furthermore, interactions between material interests and humanitarians are expected. This work also hypothesizes that institutional contexts with employment-independent healthcare systems should modify the effect of risk exposure. Following a comparative framework, we test the expectations by using the International Social Survey Programme 2011 health module for 28 developed and developing countries. Results suggest opposite effects for the factors under analysis. While risk exposure decreases the willingness to pay taxes for the provision of universal healthcare, humanitarianism strongly fosters the valuation. Furthermore, we find statistical significant interactions between material interests and humanitarianism. Results also suggest substantive cross-level interactions between risk exposure and healthcare systems. Findings are robust to different modeling strategies that control for standard micro-level variables (income and egalitarianism), individual factors and observed and unobserved country characteristics. The article lays out implications of these findings.","container-title":"Social Justice Research","DOI":"10.1007/s11211-019-00336-6","note":"Citation Key: Maldonadoetal2019","page":"349 283","title":"Risk Exposure, Humanitarianism and Willingness to Pay for Universal Healthcare: A Cross-National Analysis of 28 Countries","title-short":"Risk Exposure, Humanitarianism and Willingness to Pay for Universal Healthcare","volume":"32","author":[{"family":"Maldonado","given":"Luis"},{"family":"Olivos","given":"Francisco"},{"family":"Castillo","given":"Juan Carlos"},{"family":"Atria","given":"Jorge"},{"family":"Azar","given":"Ariel"}],"issued":{"date-parts":[["2019",7,5]]},"citation-key":"Maldonadoetal2019"}}],"schema":"https://github.com/citation-style-language/schema/raw/master/csl-citation.json"} </w:instrText>
      </w:r>
      <w:r w:rsidR="0071607B" w:rsidRPr="007D7C37">
        <w:fldChar w:fldCharType="separate"/>
      </w:r>
      <w:r w:rsidR="00857E98" w:rsidRPr="00857E98">
        <w:t>(Kulin &amp; Svallfors, 2013; Maldonado, Olivos, Castillo, Atria, &amp; Azar, 2019)</w:t>
      </w:r>
      <w:r w:rsidR="0071607B" w:rsidRPr="007D7C37">
        <w:fldChar w:fldCharType="end"/>
      </w:r>
      <w:r w:rsidRPr="007D7C37">
        <w:t>.</w:t>
      </w:r>
    </w:p>
    <w:p w14:paraId="0009F2A1" w14:textId="6969B1ED" w:rsidR="000E3C44" w:rsidRPr="007D7C37" w:rsidRDefault="009C462E" w:rsidP="00A706D7">
      <w:pPr>
        <w:pStyle w:val="BodyText"/>
      </w:pPr>
      <w:r w:rsidRPr="007D7C37">
        <w:t xml:space="preserve">Other approaches emphasize the role of social relations in the workplace, which can imprint normative views that ultimately shape political opinions due to the significant time people spend at work </w:t>
      </w:r>
      <w:r w:rsidR="0071607B" w:rsidRPr="007D7C37">
        <w:fldChar w:fldCharType="begin"/>
      </w:r>
      <w:r w:rsidR="002216E3" w:rsidRPr="007D7C37">
        <w:instrText xml:space="preserve"> ADDIN ZOTERO_ITEM CSL_CITATION {"citationID":"PkIfl4n0","properties":{"formattedCitation":"(Oesch, 2006)","plainCitation":"(Oesch, 2006)","noteIndex":0},"citationItems":[{"id":14927,"uris":["http://zotero.org/users/5414506/items/JN5QKN5I"],"itemData":{"id":14927,"type":"book","event-place":"London","ISBN":"978-1-349-54045-7","language":"en","note":"DOI: 10.1057/9780230504592","publisher":"Palgrave Macmillan UK","publisher-place":"London","source":"DOI.org (Crossref)","title":"Redrawing the Class Map","URL":"http://link.springer.com/10.1057/9780230504592","author":[{"family":"Oesch","given":"Daniel"}],"accessed":{"date-parts":[["2024",1,23]]},"issued":{"date-parts":[["2006"]]},"citation-key":"oesch_redrawing_2006"}}],"schema":"https://github.com/citation-style-language/schema/raw/master/csl-citation.json"} </w:instrText>
      </w:r>
      <w:r w:rsidR="0071607B" w:rsidRPr="007D7C37">
        <w:fldChar w:fldCharType="separate"/>
      </w:r>
      <w:r w:rsidR="00405578" w:rsidRPr="007D7C37">
        <w:t>(Oesch, 2006)</w:t>
      </w:r>
      <w:r w:rsidR="0071607B" w:rsidRPr="007D7C37">
        <w:fldChar w:fldCharType="end"/>
      </w:r>
      <w:r w:rsidRPr="007D7C37">
        <w:t>. For instance, continuous and diverse social interactions in interpersonal service roles can foster empathy and reinforce egalitarian values</w:t>
      </w:r>
      <w:r w:rsidR="007B3F73" w:rsidRPr="007D7C37">
        <w:t xml:space="preserve"> </w:t>
      </w:r>
      <w:r w:rsidR="007B3F73" w:rsidRPr="007D7C37">
        <w:fldChar w:fldCharType="begin"/>
      </w:r>
      <w:r w:rsidR="00972ABF">
        <w:instrText xml:space="preserve"> ADDIN ZOTERO_ITEM CSL_CITATION {"citationID":"z2ejvdZr","properties":{"formattedCitation":"(Kitschelt &amp; Rehm, 2014)","plainCitation":"(Kitschelt &amp; Rehm, 2014)","noteIndex":0},"citationItems":[{"id":1774,"uris":["http://zotero.org/users/5414506/items/SWFM9J4J"],"itemData":{"id":1774,"type":"article-journal","abstract":"Political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Political Preference Formation","volume":"47","author":[{"family":"Kitschelt","given":"Herbert"},{"family":"Rehm","given":"Philipp"}],"issued":{"date-parts":[["2014",10,1]]},"citation-key":"kitschelt_occupations_2014"}}],"schema":"https://github.com/citation-style-language/schema/raw/master/csl-citation.json"} </w:instrText>
      </w:r>
      <w:r w:rsidR="007B3F73" w:rsidRPr="007D7C37">
        <w:fldChar w:fldCharType="separate"/>
      </w:r>
      <w:r w:rsidR="00972ABF" w:rsidRPr="00972ABF">
        <w:t>(Kitschelt &amp; Rehm, 2014)</w:t>
      </w:r>
      <w:r w:rsidR="007B3F73" w:rsidRPr="007D7C37">
        <w:fldChar w:fldCharType="end"/>
      </w:r>
      <w:r w:rsidRPr="007D7C37">
        <w:t xml:space="preserve">. Conversely, vertical oversight in managerial positions and the emphasis on autonomy in self-employed roles often bolster self-interested and conservative political views </w:t>
      </w:r>
      <w:r w:rsidR="007B3F73" w:rsidRPr="007D7C37">
        <w:fldChar w:fldCharType="begin"/>
      </w:r>
      <w:r w:rsidR="00972ABF">
        <w:instrText xml:space="preserve"> ADDIN ZOTERO_ITEM CSL_CITATION {"citationID":"JgqYYfEa","properties":{"formattedCitation":"(Oesch &amp; Rennwald, 2018)","plainCitation":"(Oesch &amp; Rennwald, 2018)","noteIndex":0},"citationItems":[{"id":14928,"uris":["http://zotero.org/users/5414506/items/QR2KIJSS"],"itemData":{"id":14928,"type":"article-journal","abstract":"The rise of the radical right fundamentally changes the face of electoral competition in Western Europe. Bipolar competition is becoming tripolar, as the two dominant party poles of the twentieth century – the left and the centre-right – are challenged by a third pole of the radical right. Between 2000 and 2015, the radical right has secured more than 12 per cent of the vote in over ten Western European countries. This article shows how electoral competition between the three party poles plays out at the micro level of social classes. It presents a model of class voting that distinguishes between classes that are a party's preserve, classes that are contested strongholds of two parties and classes over which there is an open competition. Using seven rounds of the European Social Survey, it shows that sociocultural professionals form the party preserve of the left, and large employers and managers the preserve of the centre-right. However, the radical right competes with the centre-right for the votes of small business owners, and it challenges the left over its working-class stronghold. These two contested strongholds attest to the co-existence of old and new patterns of class voting. Old patterns are structured by an economic conflict: Production workers vote for the left and small business owners for the centre-right based on their economic attitudes. In contrast, new patterns are linked to the rise of the radical right and structured by a cultural conflict.","container-title":"European Journal of Political Research","DOI":"10.1111/1475-6765.12259","ISSN":"1475-6765","issue":"4","language":"en","license":"© 2018 European Consortium for Political Research","note":"_eprint: https://onlinelibrary.wiley.com/doi/pdf/10.1111/1475-6765.12259","page":"783-807","source":"Wiley Online Library","title":"Electoral competition in Europe's new tripolar political space: Class voting for the left, centre-right and radical right","title-short":"Electoral competition in Europe's new tripolar political space","volume":"57","author":[{"family":"Oesch","given":"Daniel"},{"family":"Rennwald","given":"Line"}],"issued":{"date-parts":[["2018"]]},"citation-key":"oesch_electoral_2018"}}],"schema":"https://github.com/citation-style-language/schema/raw/master/csl-citation.json"} </w:instrText>
      </w:r>
      <w:r w:rsidR="007B3F73" w:rsidRPr="007D7C37">
        <w:fldChar w:fldCharType="separate"/>
      </w:r>
      <w:r w:rsidR="00972ABF" w:rsidRPr="00972ABF">
        <w:t>(Oesch &amp; Rennwald, 2018)</w:t>
      </w:r>
      <w:r w:rsidR="007B3F73" w:rsidRPr="007D7C37">
        <w:fldChar w:fldCharType="end"/>
      </w:r>
      <w:r w:rsidRPr="007D7C37">
        <w:t>.</w:t>
      </w:r>
    </w:p>
    <w:p w14:paraId="3D0BFF8B" w14:textId="5A7A4C7E" w:rsidR="00F02E16" w:rsidRPr="007D7C37" w:rsidRDefault="00A67CA9" w:rsidP="00A706D7">
      <w:pPr>
        <w:pStyle w:val="BodyText"/>
      </w:pPr>
      <w:r w:rsidRPr="007D7C37">
        <w:t xml:space="preserve">Given the </w:t>
      </w:r>
      <w:r w:rsidR="00DF0045" w:rsidRPr="007D7C37">
        <w:t>individual</w:t>
      </w:r>
      <w:r w:rsidR="00BE7726" w:rsidRPr="007D7C37">
        <w:t>ist</w:t>
      </w:r>
      <w:r w:rsidRPr="007D7C37">
        <w:t xml:space="preserve"> focus of current approaches on class and redistributive preferences, </w:t>
      </w:r>
      <w:r w:rsidR="009C462E" w:rsidRPr="007D7C37">
        <w:t xml:space="preserve">a network perspective offers a </w:t>
      </w:r>
      <w:r w:rsidR="001D5999" w:rsidRPr="007D7C37">
        <w:t xml:space="preserve">more </w:t>
      </w:r>
      <w:r w:rsidR="009C462E" w:rsidRPr="007D7C37">
        <w:t xml:space="preserve">comprehensive way to understand redistributive preferences beyond the individual level. By focusing on </w:t>
      </w:r>
      <w:r w:rsidR="002C09DD" w:rsidRPr="007D7C37">
        <w:t>class differences</w:t>
      </w:r>
      <w:r w:rsidRPr="007D7C37">
        <w:t xml:space="preserve"> in </w:t>
      </w:r>
      <w:r w:rsidR="009C462E" w:rsidRPr="007D7C37">
        <w:t xml:space="preserve">network ties, the </w:t>
      </w:r>
      <w:r w:rsidR="00B439FE" w:rsidRPr="007D7C37">
        <w:t xml:space="preserve">interpersonal </w:t>
      </w:r>
      <w:r w:rsidR="009C462E" w:rsidRPr="007D7C37">
        <w:t>dimension of between-class relations is brought to the forefront, emphasizing that social ties encompass both social and economic resources</w:t>
      </w:r>
      <w:r w:rsidR="003D599D" w:rsidRPr="007D7C37">
        <w:t xml:space="preserve"> </w:t>
      </w:r>
      <w:r w:rsidR="00CC34CC" w:rsidRPr="007D7C37">
        <w:fldChar w:fldCharType="begin"/>
      </w:r>
      <w:r w:rsidR="00972ABF">
        <w:instrText xml:space="preserve"> ADDIN ZOTERO_ITEM CSL_CITATION {"citationID":"HjDl3IUO","properties":{"formattedCitation":"(Lin &amp; Dumin, 1986)","plainCitation":"(Lin &amp; Dumin, 1986)","noteIndex":0},"citationItems":[{"id":14463,"uris":["http://zotero.org/users/5414506/items/SC5Q3MYR"],"itemData":{"id":14463,"type":"article-journal","container-title":"Social Networks","DOI":"10.1016/0378-8733(86)90003-1","ISSN":"03788733","issue":"4","journalAbbreviation":"Social Networks","language":"en","page":"365-385","source":"DOI.org (Crossref)","title":"Access to occupations through social ties","volume":"8","author":[{"family":"Lin","given":"Nan"},{"family":"Dumin","given":"Mary"}],"issued":{"date-parts":[["1986",12]]},"citation-key":"lin_access_1986"}}],"schema":"https://github.com/citation-style-language/schema/raw/master/csl-citation.json"} </w:instrText>
      </w:r>
      <w:r w:rsidR="00CC34CC" w:rsidRPr="007D7C37">
        <w:fldChar w:fldCharType="separate"/>
      </w:r>
      <w:r w:rsidR="00972ABF" w:rsidRPr="00972ABF">
        <w:t>(Lin &amp; Dumin, 1986)</w:t>
      </w:r>
      <w:r w:rsidR="00CC34CC" w:rsidRPr="007D7C37">
        <w:fldChar w:fldCharType="end"/>
      </w:r>
      <w:r w:rsidR="00F75174" w:rsidRPr="007D7C37">
        <w:t xml:space="preserve"> </w:t>
      </w:r>
      <w:r w:rsidR="008375EE" w:rsidRPr="007D7C37">
        <w:t>embedded</w:t>
      </w:r>
      <w:r w:rsidR="00AC667A" w:rsidRPr="007D7C37">
        <w:t xml:space="preserve"> </w:t>
      </w:r>
      <w:r w:rsidR="00690EC1" w:rsidRPr="007D7C37">
        <w:t xml:space="preserve">in </w:t>
      </w:r>
      <w:r w:rsidR="00AC667A" w:rsidRPr="007D7C37">
        <w:t>class positions</w:t>
      </w:r>
      <w:r w:rsidR="008375EE" w:rsidRPr="007D7C37">
        <w:t xml:space="preserve"> </w:t>
      </w:r>
      <w:r w:rsidR="003D599D" w:rsidRPr="007D7C37">
        <w:fldChar w:fldCharType="begin"/>
      </w:r>
      <w:r w:rsidR="002216E3" w:rsidRPr="007D7C37">
        <w:instrText xml:space="preserve"> ADDIN ZOTERO_ITEM CSL_CITATION {"citationID":"j05pzNqW","properties":{"formattedCitation":"(Weber, 2011, pp. 57\\uc0\\u8211{}59)","plainCitation":"(Weber, 2011, pp. 57–59)","noteIndex":0},"citationItems":[{"id":15878,"uris":["http://zotero.org/users/5414506/items/ST8GYDQ2"],"itemData":{"id":15878,"type":"chapter","abstract":"The social order and the economic order are, of course, similarly related to the 'legal order.' However, the social and the economic order are not identical. The economic order is for people merely the way in which economic goods and services are distributed and used. The social order is of course conditioned by the economic order to a high degree. Now, 'classes,' 'status groups,' and 'parties' are phenomena of the distribution of power within a community. Since it is quite a general phenomenon one must mention here that the class antagonisms that are conditioned through the market situation are usually most bitter between those who actually and directly participate as opponents in price wars. But status honor need not necessarily be linked with a 'class situation.' On the contrary, it normally stands in sharp opposition to the pretensions of sheer property. 'Property' and 'lack of property' are, therefore, the basic categories of all class situations.","container-title":"The Inequality Reader","edition":"2","ISBN":"978-0-429-49446-8","note":"number-of-pages: 12","publisher":"Routledge","title":"Class, Status, Party","author":[{"family":"Weber","given":"Max"}],"issued":{"date-parts":[["2011"]]},"citation-key":"weber_class_2011"},"locator":"57-59","label":"page"}],"schema":"https://github.com/citation-style-language/schema/raw/master/csl-citation.json"} </w:instrText>
      </w:r>
      <w:r w:rsidR="003D599D" w:rsidRPr="007D7C37">
        <w:fldChar w:fldCharType="separate"/>
      </w:r>
      <w:r w:rsidR="00405578" w:rsidRPr="007D7C37">
        <w:t>(Weber, 2011, pp. 57–59)</w:t>
      </w:r>
      <w:r w:rsidR="003D599D" w:rsidRPr="007D7C37">
        <w:fldChar w:fldCharType="end"/>
      </w:r>
      <w:r w:rsidR="009C462E" w:rsidRPr="007D7C37">
        <w:t>.</w:t>
      </w:r>
      <w:ins w:id="309" w:author="Julio César Iturra Sanhueza" w:date="2025-06-06T15:01:00Z">
        <w:r w:rsidR="00F02E16">
          <w:t xml:space="preserve"> </w:t>
        </w:r>
      </w:ins>
      <w:ins w:id="310" w:author="Julio César Iturra Sanhueza" w:date="2025-06-06T15:06:00Z">
        <w:r w:rsidR="00F02E16">
          <w:t xml:space="preserve"> </w:t>
        </w:r>
      </w:ins>
      <w:commentRangeStart w:id="311"/>
      <w:ins w:id="312" w:author="Julio César Iturra Sanhueza" w:date="2025-06-16T16:13:00Z">
        <w:r w:rsidR="00EA2712">
          <w:t>T</w:t>
        </w:r>
      </w:ins>
      <w:ins w:id="313" w:author="Julio César Iturra Sanhueza" w:date="2025-06-16T16:10:00Z">
        <w:r w:rsidR="00EB19C5" w:rsidRPr="00EB19C5">
          <w:rPr>
            <w:highlight w:val="yellow"/>
            <w:rPrChange w:id="314" w:author="Julio César Iturra Sanhueza" w:date="2025-06-16T16:10:00Z">
              <w:rPr/>
            </w:rPrChange>
          </w:rPr>
          <w:t xml:space="preserve">his understanding of class can be related to the Weberian idea of </w:t>
        </w:r>
        <w:r w:rsidR="00EB19C5" w:rsidRPr="00EB19C5">
          <w:rPr>
            <w:i/>
            <w:iCs/>
            <w:highlight w:val="yellow"/>
            <w:rPrChange w:id="315" w:author="Julio César Iturra Sanhueza" w:date="2025-06-16T16:10:00Z">
              <w:rPr/>
            </w:rPrChange>
          </w:rPr>
          <w:t>social closure</w:t>
        </w:r>
        <w:r w:rsidR="00EB19C5" w:rsidRPr="00EB19C5">
          <w:rPr>
            <w:highlight w:val="yellow"/>
            <w:rPrChange w:id="316" w:author="Julio César Iturra Sanhueza" w:date="2025-06-16T16:10:00Z">
              <w:rPr/>
            </w:rPrChange>
          </w:rPr>
          <w:t xml:space="preserve">, understood as the process through which classes seek to secure advantages by restricting access to resources and opportunities. Social closure can take two forms of action. One is </w:t>
        </w:r>
      </w:ins>
      <w:ins w:id="317" w:author="Julio César Iturra Sanhueza" w:date="2025-06-16T16:12:00Z">
        <w:r w:rsidR="005D431C">
          <w:rPr>
            <w:highlight w:val="yellow"/>
          </w:rPr>
          <w:t>exclusion</w:t>
        </w:r>
      </w:ins>
      <w:ins w:id="318" w:author="Julio César Iturra Sanhueza" w:date="2025-06-16T16:10:00Z">
        <w:r w:rsidR="00EB19C5" w:rsidRPr="00EB19C5">
          <w:rPr>
            <w:highlight w:val="yellow"/>
            <w:rPrChange w:id="319" w:author="Julio César Iturra Sanhueza" w:date="2025-06-16T16:10:00Z">
              <w:rPr/>
            </w:rPrChange>
          </w:rPr>
          <w:t xml:space="preserve">, marked by downward political pressure, where privileged classes use networks to protect their position and limit access </w:t>
        </w:r>
        <w:del w:id="320" w:author="Iturra, Julio" w:date="2025-07-28T10:40:00Z" w16du:dateUtc="2025-07-28T08:40:00Z">
          <w:r w:rsidR="00EB19C5" w:rsidRPr="00EB19C5" w:rsidDel="000A1716">
            <w:rPr>
              <w:highlight w:val="yellow"/>
              <w:rPrChange w:id="321" w:author="Julio César Iturra Sanhueza" w:date="2025-06-16T16:10:00Z">
                <w:rPr/>
              </w:rPrChange>
            </w:rPr>
            <w:delText>for</w:delText>
          </w:r>
        </w:del>
      </w:ins>
      <w:ins w:id="322" w:author="Iturra, Julio" w:date="2025-07-28T10:40:00Z" w16du:dateUtc="2025-07-28T08:40:00Z">
        <w:r w:rsidR="000A1716" w:rsidRPr="000A1716">
          <w:rPr>
            <w:highlight w:val="yellow"/>
          </w:rPr>
          <w:t>to</w:t>
        </w:r>
      </w:ins>
      <w:ins w:id="323" w:author="Julio César Iturra Sanhueza" w:date="2025-06-16T16:10:00Z">
        <w:r w:rsidR="00EB19C5" w:rsidRPr="00EB19C5">
          <w:rPr>
            <w:highlight w:val="yellow"/>
            <w:rPrChange w:id="324" w:author="Julio César Iturra Sanhueza" w:date="2025-06-16T16:10:00Z">
              <w:rPr/>
            </w:rPrChange>
          </w:rPr>
          <w:t xml:space="preserve"> others. The other is </w:t>
        </w:r>
      </w:ins>
      <w:ins w:id="325" w:author="Julio César Iturra Sanhueza" w:date="2025-06-16T16:12:00Z">
        <w:r w:rsidR="007E255D">
          <w:rPr>
            <w:highlight w:val="yellow"/>
          </w:rPr>
          <w:t>solidarism</w:t>
        </w:r>
      </w:ins>
      <w:ins w:id="326" w:author="Julio César Iturra Sanhueza" w:date="2025-06-16T16:10:00Z">
        <w:r w:rsidR="00EB19C5" w:rsidRPr="00EB19C5">
          <w:rPr>
            <w:highlight w:val="yellow"/>
            <w:rPrChange w:id="327" w:author="Julio César Iturra Sanhueza" w:date="2025-06-16T16:10:00Z">
              <w:rPr/>
            </w:rPrChange>
          </w:rPr>
          <w:t>, marked by upward political pressure, where disadvantaged classes mobilize through networks to challenge inequality and press for redistribution</w:t>
        </w:r>
      </w:ins>
      <w:ins w:id="328" w:author="Julio César Iturra Sanhueza" w:date="2025-06-16T16:12:00Z">
        <w:r w:rsidR="00182C80">
          <w:rPr>
            <w:highlight w:val="yellow"/>
          </w:rPr>
          <w:t xml:space="preserve"> </w:t>
        </w:r>
      </w:ins>
      <w:r w:rsidR="00182C80">
        <w:rPr>
          <w:highlight w:val="yellow"/>
        </w:rPr>
        <w:fldChar w:fldCharType="begin"/>
      </w:r>
      <w:r w:rsidR="00182C80">
        <w:rPr>
          <w:highlight w:val="yellow"/>
        </w:rPr>
        <w:instrText xml:space="preserve"> ADDIN ZOTERO_ITEM CSL_CITATION {"citationID":"lmRwNL5h","properties":{"formattedCitation":"(Parkin, 1974)","plainCitation":"(Parkin, 1974)","noteIndex":0},"citationItems":[{"id":20064,"uris":["http://zotero.org/users/5414506/items/SQU6U292"],"itemData":{"id":20064,"type":"chapter","container-title":"The Social Analysis of Class Structure","edition":"Routledge","language":"en","source":"Zotero","title":"Strategies of Social Closure in Class Formation","author":[{"family":"Parkin","given":"Frank"}],"issued":{"date-parts":[["1974"]]},"citation-key":"parkin_strategies_1974"}}],"schema":"https://github.com/citation-style-language/schema/raw/master/csl-citation.json"} </w:instrText>
      </w:r>
      <w:r w:rsidR="00182C80">
        <w:rPr>
          <w:highlight w:val="yellow"/>
        </w:rPr>
        <w:fldChar w:fldCharType="separate"/>
      </w:r>
      <w:r w:rsidR="00182C80" w:rsidRPr="00182C80">
        <w:rPr>
          <w:rFonts w:cs="Times New Roman"/>
          <w:highlight w:val="yellow"/>
        </w:rPr>
        <w:t>(Parkin, 1974)</w:t>
      </w:r>
      <w:r w:rsidR="00182C80">
        <w:rPr>
          <w:highlight w:val="yellow"/>
        </w:rPr>
        <w:fldChar w:fldCharType="end"/>
      </w:r>
      <w:del w:id="329" w:author="Julio César Iturra Sanhueza" w:date="2025-06-16T16:12:00Z">
        <w:r w:rsidR="00E93CE8" w:rsidRPr="00EB19C5" w:rsidDel="00182C80">
          <w:rPr>
            <w:highlight w:val="yellow"/>
            <w:rPrChange w:id="330" w:author="Julio César Iturra Sanhueza" w:date="2025-06-16T16:10:00Z">
              <w:rPr/>
            </w:rPrChange>
          </w:rPr>
          <w:fldChar w:fldCharType="begin"/>
        </w:r>
        <w:r w:rsidR="00E93CE8" w:rsidRPr="00EB19C5" w:rsidDel="00182C80">
          <w:rPr>
            <w:highlight w:val="yellow"/>
            <w:rPrChange w:id="331" w:author="Julio César Iturra Sanhueza" w:date="2025-06-16T16:10:00Z">
              <w:rPr/>
            </w:rPrChange>
          </w:rPr>
          <w:delInstrText xml:space="preserve"> ADDIN ZOTERO_ITEM CSL_CITATION {"citationID":"tPcAzG0M","properties":{"formattedCitation":"(Parkin, 1974)","plainCitation":"(Parkin, 1974)","noteIndex":0},"citationItems":[{"id":20064,"uris":["http://zotero.org/users/5414506/items/SQU6U292"],"itemData":{"id":20064,"type":"chapter","container-title":"The Social Analysis of Class Structure","edition":"Routledge","language":"en","source":"Zotero","title":"Strategies of Social Closure in Class Formation","author":[{"family":"Parkin","given":"Frank"}],"issued":{"date-parts":[["1974"]]},"citation-key":"parkin_strategies_1974"}}],"schema":"https://github.com/citation-style-language/schema/raw/master/csl-citation.json"} </w:delInstrText>
        </w:r>
        <w:r w:rsidR="00E93CE8" w:rsidRPr="00EB19C5" w:rsidDel="00182C80">
          <w:rPr>
            <w:highlight w:val="yellow"/>
            <w:rPrChange w:id="332" w:author="Julio César Iturra Sanhueza" w:date="2025-06-16T16:10:00Z">
              <w:rPr/>
            </w:rPrChange>
          </w:rPr>
          <w:fldChar w:fldCharType="separate"/>
        </w:r>
        <w:r w:rsidR="00E93CE8" w:rsidRPr="00EB19C5" w:rsidDel="00182C80">
          <w:rPr>
            <w:rFonts w:cs="Times New Roman"/>
            <w:highlight w:val="yellow"/>
            <w:rPrChange w:id="333" w:author="Julio César Iturra Sanhueza" w:date="2025-06-16T16:10:00Z">
              <w:rPr>
                <w:rFonts w:cs="Times New Roman"/>
              </w:rPr>
            </w:rPrChange>
          </w:rPr>
          <w:delText>(Parkin, 1974)</w:delText>
        </w:r>
        <w:r w:rsidR="00E93CE8" w:rsidRPr="00EB19C5" w:rsidDel="00182C80">
          <w:rPr>
            <w:highlight w:val="yellow"/>
            <w:rPrChange w:id="334" w:author="Julio César Iturra Sanhueza" w:date="2025-06-16T16:10:00Z">
              <w:rPr/>
            </w:rPrChange>
          </w:rPr>
          <w:fldChar w:fldCharType="end"/>
        </w:r>
      </w:del>
      <w:ins w:id="335" w:author="Julio César Iturra Sanhueza" w:date="2025-06-16T15:50:00Z">
        <w:r w:rsidR="00E93CE8" w:rsidRPr="00EB19C5">
          <w:rPr>
            <w:highlight w:val="yellow"/>
            <w:rPrChange w:id="336" w:author="Julio César Iturra Sanhueza" w:date="2025-06-16T16:10:00Z">
              <w:rPr/>
            </w:rPrChange>
          </w:rPr>
          <w:t>.</w:t>
        </w:r>
      </w:ins>
      <w:commentRangeEnd w:id="311"/>
      <w:r w:rsidR="00DC3227">
        <w:rPr>
          <w:rStyle w:val="CommentReference"/>
          <w:rFonts w:asciiTheme="minorHAnsi" w:hAnsiTheme="minorHAnsi"/>
        </w:rPr>
        <w:commentReference w:id="311"/>
      </w:r>
    </w:p>
    <w:p w14:paraId="0009F2A3" w14:textId="77777777" w:rsidR="000E3C44" w:rsidRPr="007D7C37" w:rsidRDefault="009C462E">
      <w:pPr>
        <w:pStyle w:val="Heading2"/>
        <w:rPr>
          <w:rFonts w:cs="Times New Roman"/>
        </w:rPr>
      </w:pPr>
      <w:bookmarkStart w:id="337" w:name="class-relations-and-social-networks"/>
      <w:bookmarkEnd w:id="286"/>
      <w:r w:rsidRPr="007D7C37">
        <w:rPr>
          <w:rFonts w:cs="Times New Roman"/>
        </w:rPr>
        <w:t>Class relations and social networks</w:t>
      </w:r>
    </w:p>
    <w:p w14:paraId="0009F2A4" w14:textId="5746A5FB" w:rsidR="000E3C44" w:rsidRPr="007D7C37" w:rsidRDefault="009C462E" w:rsidP="00A706D7">
      <w:pPr>
        <w:pStyle w:val="FirstParagraph"/>
      </w:pPr>
      <w:r w:rsidRPr="007D7C37">
        <w:t xml:space="preserve">Theoretically, class relations can be understood as the structure of social ties between different classes within the broader social system, represented by networks spanning various social strata </w:t>
      </w:r>
      <w:r w:rsidR="00F46542" w:rsidRPr="007D7C37">
        <w:fldChar w:fldCharType="begin"/>
      </w:r>
      <w:r w:rsidR="002216E3" w:rsidRPr="007D7C37">
        <w:instrText xml:space="preserve"> ADDIN ZOTERO_ITEM CSL_CITATION {"citationID":"YOPXaKzN","properties":{"formattedCitation":"(Blau, 1977)","plainCitation":"(Blau, 1977)","noteIndex":0},"citationItems":[{"id":14112,"uris":["http://zotero.org/users/5414506/items/TWQWFJRF"],"itemData":{"id":14112,"type":"article-journal","abstract":"Social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Structure","volume":"83","author":[{"family":"Blau","given":"Peter"}],"issued":{"date-parts":[["1977"]]},"citation-key":"blau_macrosociological_1977"}}],"schema":"https://github.com/citation-style-language/schema/raw/master/csl-citation.json"} </w:instrText>
      </w:r>
      <w:r w:rsidR="00F46542" w:rsidRPr="007D7C37">
        <w:fldChar w:fldCharType="separate"/>
      </w:r>
      <w:r w:rsidR="00405578" w:rsidRPr="007D7C37">
        <w:t>(Blau, 1977)</w:t>
      </w:r>
      <w:r w:rsidR="00F46542" w:rsidRPr="007D7C37">
        <w:fldChar w:fldCharType="end"/>
      </w:r>
      <w:r w:rsidRPr="007D7C37">
        <w:t xml:space="preserve">. </w:t>
      </w:r>
      <w:r w:rsidR="008A3CF4" w:rsidRPr="007D7C37">
        <w:t>Social network r</w:t>
      </w:r>
      <w:r w:rsidRPr="007D7C37">
        <w:t xml:space="preserve">esearch consistently demonstrates that homophily—the tendency for individuals to associate with others who are similar—is a structured and persistent feature of social relations </w:t>
      </w:r>
      <w:r w:rsidR="00F46542" w:rsidRPr="007D7C37">
        <w:fldChar w:fldCharType="begin"/>
      </w:r>
      <w:r w:rsidR="002216E3" w:rsidRPr="007D7C37">
        <w:instrText xml:space="preserve"> ADDIN ZOTERO_ITEM CSL_CITATION {"citationID":"ZAYTT0wh","properties":{"formattedCitation":"(McPherson et al., 2001)","plainCitation":"(McPherson et al., 2001)","noteIndex":0},"citationItems":[{"id":12811,"uris":["http://zotero.org/users/5414506/items/U5P3A8RZ"],"itemData":{"id":12811,"type":"article-journal","abstract":"Similarity breeds connection. This principle-the homophily principle-structures network ties of every type, including marriage, friendship, work, advice, support, information transfer, exchange, comembership, and other types of relationship. The result is that people's personal networks are homogeneous with regard to many sociodemographic, behavioral, and intrapersonal characteristics. Homophily limits people's social worlds in a way that has powerful implications for the information they receive, the attitudes they form, and the interactions they experience. Homophily in race and ethnicity creates the strongest divides in our personal environments, with age, religion, education, occupation, and gender following in roughly that order. Geographic propinquity, families, organizations, and isomorphic positions in social systems all create contexts in which homophilous relations form. Ties between nonsimilar individuals also dissolve at a higher rate, which sets the stage for the formation of niches (localized positions) within social space. We argue for more research on: (a) the basic ecological processes that link organizations, associations, cultural communities, social movements, and many other social forms; (b) the impact of multiplex ties on the patterns of homophily; and (c) the dynamics of network change over time through which networks and other social entities co-evolve.","container-title":"Annual Review of Sociology","ISSN":"0360-0572","note":"publisher: Annual Reviews","page":"415-444","source":"JSTOR","title":"Birds of a Feather: Homophily in Social Networks","title-short":"Birds of a Feather","volume":"27","author":[{"family":"McPherson","given":"Miller"},{"family":"Smith-Lovin","given":"Lynn"},{"family":"Cook","given":"James M."}],"issued":{"date-parts":[["2001"]]},"citation-key":"mcpherson_birds_2001"}}],"schema":"https://github.com/citation-style-language/schema/raw/master/csl-citation.json"} </w:instrText>
      </w:r>
      <w:r w:rsidR="00F46542" w:rsidRPr="007D7C37">
        <w:fldChar w:fldCharType="separate"/>
      </w:r>
      <w:r w:rsidR="00405578" w:rsidRPr="007D7C37">
        <w:t>(McPherson et al., 2001)</w:t>
      </w:r>
      <w:r w:rsidR="00F46542" w:rsidRPr="007D7C37">
        <w:fldChar w:fldCharType="end"/>
      </w:r>
      <w:r w:rsidRPr="007D7C37">
        <w:t xml:space="preserve">. For instance, friendships and family ties often display homogeneity in terms of social status or demographic characteristics, while more distant ties tend to connect individuals to different social groups, thereby contributing to network diversity </w:t>
      </w:r>
      <w:r w:rsidR="00873515" w:rsidRPr="007D7C37">
        <w:t xml:space="preserve"> </w:t>
      </w:r>
      <w:r w:rsidR="00873515" w:rsidRPr="007D7C37">
        <w:fldChar w:fldCharType="begin"/>
      </w:r>
      <w:r w:rsidR="00972ABF">
        <w:instrText xml:space="preserve"> ADDIN ZOTERO_ITEM CSL_CITATION {"citationID":"4jYRTNtS","properties":{"formattedCitation":"(Diprete, Gelman, Mccormick, Teitler, &amp; Zheng, 2011; Lazarsfeld &amp; Merton, 1954)","plainCitation":"(Diprete, Gelman, Mccormick, Teitler, &amp; Zheng, 2011; Lazarsfeld &amp; Merton, 1954)","noteIndex":0},"citationItems":[{"id":133,"uris":["http://zotero.org/users/5414506/items/8Z2Q7MRA"],"itemData":{"id":133,"type":"article-journal","abstract":"JSTOR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support@jstor.org.","container-title":"Source: American Journal of Sociology AJS","DOI":"10.1086/659100","issue":"4","page":"1234-83","title":"Segregation in Social Networks Based on Acquaintanceship and Trust","volume":"116","author":[{"family":"Diprete","given":"Thomas A"},{"family":"Gelman","given":"Andrew"},{"family":"Mccormick","given":"Tyler"},{"family":"Teitler","given":"Julien"},{"family":"Zheng","given":"Tian"}],"issued":{"date-parts":[["2011"]]},"citation-key":"diprete_segregation_2011"}},{"id":14354,"uris":["http://zotero.org/users/5414506/items/9L8T7FHV"],"itemData":{"id":14354,"type":"chapter","container-title":"Freedom and control in modern society","event-place":"New York","page":"18–66","publisher":"Van Nostrand","publisher-place":"New York","title":"Friendship as a social process: A substantive and methodological analysis","volume":"18","author":[{"family":"Lazarsfeld","given":"Paul F"},{"family":"Merton","given":"Robert K"}],"editor":[{"family":"Morroe","given":"Theodore"},{"family":"Page","given":"Charles H."}],"issued":{"date-parts":[["1954"]]},"citation-key":"lazarsfeld_friendship_1954"}}],"schema":"https://github.com/citation-style-language/schema/raw/master/csl-citation.json"} </w:instrText>
      </w:r>
      <w:r w:rsidR="00873515" w:rsidRPr="007D7C37">
        <w:fldChar w:fldCharType="separate"/>
      </w:r>
      <w:r w:rsidR="00972ABF" w:rsidRPr="00972ABF">
        <w:t>(Diprete, Gelman, Mccormick, Teitler, &amp; Zheng, 2011; Lazarsfeld &amp; Merton, 1954)</w:t>
      </w:r>
      <w:r w:rsidR="00873515" w:rsidRPr="007D7C37">
        <w:fldChar w:fldCharType="end"/>
      </w:r>
      <w:r w:rsidRPr="007D7C37">
        <w:t xml:space="preserve">. Moreover, it is well established that </w:t>
      </w:r>
      <w:r w:rsidR="00A0706D" w:rsidRPr="007D7C37">
        <w:t xml:space="preserve">sociability </w:t>
      </w:r>
      <w:r w:rsidRPr="007D7C37">
        <w:t xml:space="preserve">preferences play a role in forming </w:t>
      </w:r>
      <w:del w:id="338" w:author="Julio César Iturra Sanhueza" w:date="2025-06-16T15:53:00Z">
        <w:r w:rsidRPr="007D7C37" w:rsidDel="00E93CE8">
          <w:delText>segregated</w:delText>
        </w:r>
        <w:r w:rsidR="00260098" w:rsidDel="00E93CE8">
          <w:delText xml:space="preserve"> </w:delText>
        </w:r>
      </w:del>
      <w:ins w:id="339" w:author="Julio César Iturra Sanhueza" w:date="2025-06-16T15:53:00Z">
        <w:r w:rsidR="00E93CE8">
          <w:t xml:space="preserve">segregated </w:t>
        </w:r>
      </w:ins>
      <w:r w:rsidR="00260098">
        <w:t>networks</w:t>
      </w:r>
      <w:r w:rsidRPr="007D7C37">
        <w:t xml:space="preserve"> </w:t>
      </w:r>
      <w:r w:rsidR="0066102A" w:rsidRPr="007D7C37">
        <w:fldChar w:fldCharType="begin"/>
      </w:r>
      <w:r w:rsidR="00972ABF">
        <w:instrText xml:space="preserve"> ADDIN ZOTERO_ITEM CSL_CITATION {"citationID":"CELA3fbf","properties":{"formattedCitation":"(Homans, 1951; Visser &amp; Mirabile, 2004)","plainCitation":"(Homans, 1951; Visser &amp; Mirabile, 2004)","noteIndex":0},"citationItems":[{"id":14222,"uris":["http://zotero.org/users/5414506/items/CLDL3NSJ"],"itemData":{"id":14222,"type":"book","abstract":"George C. Homans's classic volume \"The Human Group\" was among the first to study the small group as a microcosm of society. It introduced a method of analysis and a set of influential theories that cut across areas of specialization on the personality, community, and industry.  The study of even the smallest groups is extremely complex, with the simplest associations involving an abundance of actions, relationships, emotions, motives, ideas, and beliefs. Homans concentrates on certain activities and processes he observes in five carefully selected and differentiated case studies and from them draws common patterns and ideas that serve as the bases of testable propositions.  He divides his cases into static and dynamic groups. In all five cases, Homans selects comparable phenomena for analysis with a contextually different emphasis and elaboration each time. His results demonstrate that, different as these groups are, their behavior reveals fundamental similarities and social uniformities. A ground-breaking and authoritative work when it was first published in 1950, \"The Human Group\" continues to inform and invigorate the study of small groups in sociology, psychology, management, and organizations. (PsycINFO Database Record (c) 2016 APA, all rights reserved)","collection-title":"The human group.","event-place":"Piscataway,  NJ,  US","ISBN":"1-56000-572-6","publisher":"Transaction Publishers","publisher-place":"Piscataway,  NJ,  US","title":"The human group.","author":[{"family":"Homans","given":"George C."}],"issued":{"date-parts":[["1951"]]},"citation-key":"homans_human_1951"}},{"id":6207,"uris":["http://zotero.org/users/5414506/items/WTNIYMER"],"itemData":{"id":6207,"type":"article-journal","container-title":"Journal of Personality and Social Psychology","DOI":"10.1037/0022-3514.87.6.779","ISSN":"1939-1315, 0022-3514","issue":"6","journalAbbreviation":"Journal of Personality and Social Psychology","language":"en","page":"779-795","source":"DOI.org (Crossref)","title":"Attitudes in the Social Context: The Impact of Social Network Composition on Individual-Level Attitude Strength.","title-short":"Attitudes in the Social Context","volume":"87","author":[{"family":"Visser","given":"Penny S."},{"family":"Mirabile","given":"Robert R."}],"issued":{"date-parts":[["2004"]]},"citation-key":"visser_attitudes_2004"}}],"schema":"https://github.com/citation-style-language/schema/raw/master/csl-citation.json"} </w:instrText>
      </w:r>
      <w:r w:rsidR="0066102A" w:rsidRPr="007D7C37">
        <w:fldChar w:fldCharType="separate"/>
      </w:r>
      <w:r w:rsidR="00972ABF" w:rsidRPr="00972ABF">
        <w:t>(Homans, 1951; Visser &amp; Mirabile, 2004)</w:t>
      </w:r>
      <w:r w:rsidR="0066102A" w:rsidRPr="007D7C37">
        <w:fldChar w:fldCharType="end"/>
      </w:r>
      <w:r w:rsidRPr="007D7C37">
        <w:t xml:space="preserve">. However, this research aligns with the prevailing view that attitudinal similarity within networks arises primarily from structural contact opportunities shaped by the class composition of social ties, rather than from homophilic preferences for socializing </w:t>
      </w:r>
      <w:r w:rsidRPr="007D7C37">
        <w:lastRenderedPageBreak/>
        <w:t>with like-minded individuals</w:t>
      </w:r>
      <w:r w:rsidR="00432EA5" w:rsidRPr="007D7C37">
        <w:t xml:space="preserve"> </w:t>
      </w:r>
      <w:r w:rsidR="00432EA5" w:rsidRPr="007D7C37">
        <w:fldChar w:fldCharType="begin"/>
      </w:r>
      <w:r w:rsidR="002216E3" w:rsidRPr="007D7C37">
        <w:instrText xml:space="preserve"> ADDIN ZOTERO_ITEM CSL_CITATION {"citationID":"2PxZexV2","properties":{"formattedCitation":"(Feld, 1981)","plainCitation":"(Feld, 1981)","noteIndex":0},"citationItems":[{"id":12835,"uris":["http://zotero.org/users/5414506/items/P6JRND52"],"itemData":{"id":12835,"type":"article-journal","abstract":"Sociologists since Simmel have been interseted in social circles as essential features of friendship networks. Although network analysis has been increasingly used to uncover patterns among social relationships, theoretical explanations of these patterns have been inadequate. This paper presents a theory of the social organization of friendship ties. The approach is based upon Homans's concepts of activities, interactions, and sentiments and upon the concept of extra-network foci organizing social activities and interaction. The theory is contrasted with Heider's balance theory. Implications for transitivity, network bridges, and density of personal networks are discussed and presented as propositions. The focus theory is whosn to help explain patterns of friendships in the 1965-66 Detroit Area Study. This paper is intended as a step toward the development of integrated theory to explain interrelationships between networks and other aspects of social structure. Inplications for data analysis are discussed.","container-title":"American Journal of Sociology","ISSN":"0002-9602","issue":"5","note":"publisher: University of Chicago Press","page":"1015-1035","source":"JSTOR","title":"The Focused Organization of Social Ties","volume":"86","author":[{"family":"Feld","given":"Scott L."}],"issued":{"date-parts":[["1981"]]},"citation-key":"feld_focused_1981"}}],"schema":"https://github.com/citation-style-language/schema/raw/master/csl-citation.json"} </w:instrText>
      </w:r>
      <w:r w:rsidR="00432EA5" w:rsidRPr="007D7C37">
        <w:fldChar w:fldCharType="separate"/>
      </w:r>
      <w:r w:rsidR="00405578" w:rsidRPr="007D7C37">
        <w:t>(Feld, 1981)</w:t>
      </w:r>
      <w:r w:rsidR="00432EA5" w:rsidRPr="007D7C37">
        <w:fldChar w:fldCharType="end"/>
      </w:r>
      <w:r w:rsidRPr="007D7C37">
        <w:t>. Thus, to investigate the implications of networks for redistributive preferences, I propose distinguishing between two closely related—but distinct—perspectives on how class-based networks are structured.</w:t>
      </w:r>
    </w:p>
    <w:p w14:paraId="786C04EC" w14:textId="79914730" w:rsidR="00B91E22" w:rsidRPr="007D7C37" w:rsidRDefault="009C462E" w:rsidP="00131A32">
      <w:pPr>
        <w:pStyle w:val="Bibliography"/>
      </w:pPr>
      <w:r w:rsidRPr="007D7C37">
        <w:t xml:space="preserve">First, network diversity refers to the degree of </w:t>
      </w:r>
      <w:r w:rsidR="008A3CF4" w:rsidRPr="007D7C37">
        <w:t xml:space="preserve">an </w:t>
      </w:r>
      <w:r w:rsidR="00730FBD" w:rsidRPr="007D7C37">
        <w:t xml:space="preserve">individual’s </w:t>
      </w:r>
      <w:r w:rsidRPr="007D7C37">
        <w:t>connectedness to dissimilar ties (e.g., different occupations or activities), representing access to diverse resources within social networks</w:t>
      </w:r>
      <w:r w:rsidR="00E97401" w:rsidRPr="007D7C37">
        <w:t xml:space="preserve"> </w:t>
      </w:r>
      <w:r w:rsidR="00E97401" w:rsidRPr="007D7C37">
        <w:fldChar w:fldCharType="begin"/>
      </w:r>
      <w:r w:rsidR="00972ABF">
        <w:instrText xml:space="preserve"> ADDIN ZOTERO_ITEM CSL_CITATION {"citationID":"n801Llh8","properties":{"formattedCitation":"(Lin &amp; Dumin, 1986)","plainCitation":"(Lin &amp; Dumin, 1986)","noteIndex":0},"citationItems":[{"id":14463,"uris":["http://zotero.org/users/5414506/items/SC5Q3MYR"],"itemData":{"id":14463,"type":"article-journal","container-title":"Social Networks","DOI":"10.1016/0378-8733(86)90003-1","ISSN":"03788733","issue":"4","journalAbbreviation":"Social Networks","language":"en","page":"365-385","source":"DOI.org (Crossref)","title":"Access to occupations through social ties","volume":"8","author":[{"family":"Lin","given":"Nan"},{"family":"Dumin","given":"Mary"}],"issued":{"date-parts":[["1986",12]]},"citation-key":"lin_access_1986"}}],"schema":"https://github.com/citation-style-language/schema/raw/master/csl-citation.json"} </w:instrText>
      </w:r>
      <w:r w:rsidR="00E97401" w:rsidRPr="007D7C37">
        <w:fldChar w:fldCharType="separate"/>
      </w:r>
      <w:r w:rsidR="00972ABF" w:rsidRPr="00972ABF">
        <w:t>(Lin &amp; Dumin, 1986)</w:t>
      </w:r>
      <w:r w:rsidR="00E97401" w:rsidRPr="007D7C37">
        <w:fldChar w:fldCharType="end"/>
      </w:r>
      <w:r w:rsidRPr="007D7C37">
        <w:t>. Thus,</w:t>
      </w:r>
      <w:r w:rsidR="008A3CF4" w:rsidRPr="007D7C37">
        <w:t xml:space="preserve"> network diversity</w:t>
      </w:r>
      <w:r w:rsidRPr="007D7C37">
        <w:t xml:space="preserve"> refers to the dispersion of an attribute tie (</w:t>
      </w:r>
      <w:r w:rsidR="00E72E4E" w:rsidRPr="007D7C37">
        <w:t>alter</w:t>
      </w:r>
      <w:r w:rsidRPr="007D7C37">
        <w:t xml:space="preserve">) within the network, independently of the characteristic that an individual </w:t>
      </w:r>
      <w:r w:rsidR="008A3CF4" w:rsidRPr="007D7C37">
        <w:t xml:space="preserve">(ego) </w:t>
      </w:r>
      <w:r w:rsidR="00B95F6B" w:rsidRPr="007D7C37">
        <w:t>has (</w:t>
      </w:r>
      <w:hyperlink w:anchor="ref-otero_power_2023">
        <w:r w:rsidRPr="007D7C37">
          <w:t>Otero and Mendoza, 2023</w:t>
        </w:r>
      </w:hyperlink>
      <w:r w:rsidRPr="007D7C37">
        <w:t xml:space="preserve">). </w:t>
      </w:r>
      <w:r w:rsidR="008A3CF4" w:rsidRPr="007D7C37">
        <w:t>S</w:t>
      </w:r>
      <w:r w:rsidRPr="007D7C37">
        <w:t xml:space="preserve">tudies </w:t>
      </w:r>
      <w:r w:rsidR="008A3CF4" w:rsidRPr="007D7C37">
        <w:t>by</w:t>
      </w:r>
      <w:r w:rsidRPr="007D7C37">
        <w:t xml:space="preserve"> Pichler and Wallace (</w:t>
      </w:r>
      <w:hyperlink w:anchor="ref-pichler_social_2009">
        <w:r w:rsidRPr="007D7C37">
          <w:t>2009</w:t>
        </w:r>
      </w:hyperlink>
      <w:r w:rsidRPr="007D7C37">
        <w:t xml:space="preserve">) </w:t>
      </w:r>
      <w:r w:rsidR="00B95F6B" w:rsidRPr="007D7C37">
        <w:t xml:space="preserve">and </w:t>
      </w:r>
      <w:proofErr w:type="spellStart"/>
      <w:r w:rsidRPr="007D7C37">
        <w:t>Lancee</w:t>
      </w:r>
      <w:proofErr w:type="spellEnd"/>
      <w:r w:rsidRPr="007D7C37">
        <w:t xml:space="preserve"> and Van de </w:t>
      </w:r>
      <w:proofErr w:type="spellStart"/>
      <w:r w:rsidRPr="007D7C37">
        <w:t>Werfhorst</w:t>
      </w:r>
      <w:proofErr w:type="spellEnd"/>
      <w:r w:rsidRPr="007D7C37">
        <w:t xml:space="preserve"> (</w:t>
      </w:r>
      <w:hyperlink w:anchor="ref-lancee_income_2012">
        <w:r w:rsidRPr="007D7C37">
          <w:t>2012</w:t>
        </w:r>
      </w:hyperlink>
      <w:r w:rsidRPr="007D7C37">
        <w:t xml:space="preserve">) have argued that participation </w:t>
      </w:r>
      <w:r w:rsidR="004D0BBB" w:rsidRPr="007D7C37">
        <w:t xml:space="preserve">in a </w:t>
      </w:r>
      <w:r w:rsidR="00703F64" w:rsidRPr="007D7C37">
        <w:t>wider</w:t>
      </w:r>
      <w:r w:rsidR="004D0BBB" w:rsidRPr="007D7C37">
        <w:t xml:space="preserve"> range of </w:t>
      </w:r>
      <w:r w:rsidRPr="007D7C37">
        <w:t xml:space="preserve">formal organizations increases the chances of </w:t>
      </w:r>
      <w:r w:rsidR="002A1F08" w:rsidRPr="007D7C37">
        <w:t>the </w:t>
      </w:r>
      <w:r w:rsidRPr="007D7C37">
        <w:t xml:space="preserve">upper classes forming more diverse social connections. In contrast, the working classes show a more homogeneous participation repertoire. Similar patterns emerge in </w:t>
      </w:r>
      <w:r w:rsidR="008A3CF4" w:rsidRPr="007D7C37">
        <w:t xml:space="preserve">the </w:t>
      </w:r>
      <w:r w:rsidRPr="007D7C37">
        <w:t>socioeconomic composition</w:t>
      </w:r>
      <w:r w:rsidR="008A3CF4" w:rsidRPr="007D7C37">
        <w:t xml:space="preserve"> of networks</w:t>
      </w:r>
      <w:r w:rsidRPr="007D7C37">
        <w:t>, where the upper middle classes maintain more prestigious and diverse networks than the working classes (</w:t>
      </w:r>
      <w:hyperlink w:anchor="ref-carrascosa_class_2023">
        <w:r w:rsidRPr="007D7C37">
          <w:t>Carrascosa, 2023</w:t>
        </w:r>
      </w:hyperlink>
      <w:r w:rsidRPr="007D7C37">
        <w:t xml:space="preserve">; </w:t>
      </w:r>
      <w:hyperlink w:anchor="ref-cepic_how_2020">
        <w:proofErr w:type="spellStart"/>
        <w:r w:rsidRPr="007D7C37">
          <w:t>Cepić</w:t>
        </w:r>
        <w:proofErr w:type="spellEnd"/>
        <w:r w:rsidRPr="007D7C37">
          <w:t xml:space="preserve"> and Tonković, 2020</w:t>
        </w:r>
      </w:hyperlink>
      <w:r w:rsidRPr="007D7C37">
        <w:t xml:space="preserve">). </w:t>
      </w:r>
      <w:r w:rsidR="00DA0F47" w:rsidRPr="007D7C37">
        <w:t>Nonetheless</w:t>
      </w:r>
      <w:r w:rsidR="00B91E22" w:rsidRPr="007D7C37">
        <w:t>,</w:t>
      </w:r>
      <w:r w:rsidR="00177A3B" w:rsidRPr="007D7C37">
        <w:t xml:space="preserve"> </w:t>
      </w:r>
      <w:r w:rsidR="009B4B5A" w:rsidRPr="007D7C37">
        <w:t xml:space="preserve">network diversity </w:t>
      </w:r>
      <w:r w:rsidR="00A84C2E" w:rsidRPr="007D7C37">
        <w:t>cannot capture whether an individual cohabits in networks similar to them because it focuses on differences between the class positions of network ties and does not consider the individual's position</w:t>
      </w:r>
      <w:r w:rsidR="00E23E5F" w:rsidRPr="007D7C37">
        <w:t>.</w:t>
      </w:r>
    </w:p>
    <w:p w14:paraId="0009F2A6" w14:textId="77808B8C" w:rsidR="000E3C44" w:rsidRPr="007D7C37" w:rsidRDefault="009C462E" w:rsidP="00A706D7">
      <w:pPr>
        <w:pStyle w:val="BodyText"/>
      </w:pPr>
      <w:r w:rsidRPr="007D7C37">
        <w:t xml:space="preserve">By contrast, the perspective adopted in this </w:t>
      </w:r>
      <w:r w:rsidR="007708CB" w:rsidRPr="007D7C37">
        <w:t xml:space="preserve">paper </w:t>
      </w:r>
      <w:r w:rsidRPr="007D7C37">
        <w:t>is network</w:t>
      </w:r>
      <w:r w:rsidRPr="007D7C37">
        <w:rPr>
          <w:i/>
          <w:iCs/>
        </w:rPr>
        <w:t xml:space="preserve"> segregation,</w:t>
      </w:r>
      <w:r w:rsidRPr="007D7C37">
        <w:t xml:space="preserve"> defined as the pattern of contact </w:t>
      </w:r>
      <w:r w:rsidR="008A3CF4" w:rsidRPr="007D7C37">
        <w:t xml:space="preserve">an individual has </w:t>
      </w:r>
      <w:r w:rsidRPr="007D7C37">
        <w:t xml:space="preserve">with people </w:t>
      </w:r>
      <w:r w:rsidR="00F95268" w:rsidRPr="007D7C37">
        <w:t xml:space="preserve">who </w:t>
      </w:r>
      <w:r w:rsidR="008A3CF4" w:rsidRPr="007D7C37">
        <w:t xml:space="preserve">share similar (or </w:t>
      </w:r>
      <w:r w:rsidRPr="007D7C37">
        <w:t>the same</w:t>
      </w:r>
      <w:r w:rsidR="008A3CF4" w:rsidRPr="007D7C37">
        <w:t>)</w:t>
      </w:r>
      <w:r w:rsidRPr="007D7C37">
        <w:t xml:space="preserve"> characteristics.</w:t>
      </w:r>
      <w:r w:rsidR="008A3CF4" w:rsidRPr="007D7C37">
        <w:t xml:space="preserve"> Here,</w:t>
      </w:r>
      <w:r w:rsidRPr="007D7C37">
        <w:t xml:space="preserve"> </w:t>
      </w:r>
      <w:r w:rsidR="008A3CF4" w:rsidRPr="007D7C37">
        <w:t xml:space="preserve">the </w:t>
      </w:r>
      <w:r w:rsidRPr="007D7C37">
        <w:t xml:space="preserve">focus is on the </w:t>
      </w:r>
      <w:r w:rsidRPr="00F90BB2">
        <w:rPr>
          <w:i/>
          <w:rPrChange w:id="340" w:author="Patrick Sachweh" w:date="2025-07-16T22:14:00Z">
            <w:rPr/>
          </w:rPrChange>
        </w:rPr>
        <w:t>similarity</w:t>
      </w:r>
      <w:r w:rsidRPr="007D7C37">
        <w:t xml:space="preserve"> between the class position of individuals (ego) and their network ties (</w:t>
      </w:r>
      <w:r w:rsidR="00D52A7D" w:rsidRPr="007D7C37">
        <w:t>alters</w:t>
      </w:r>
      <w:r w:rsidRPr="007D7C37">
        <w:t xml:space="preserve">). Therefore, it is conceptually closer to homophily and has been empirically examined through network homogeneity </w:t>
      </w:r>
      <w:r w:rsidR="002216E3" w:rsidRPr="007D7C37">
        <w:fldChar w:fldCharType="begin"/>
      </w:r>
      <w:r w:rsidR="002216E3" w:rsidRPr="007D7C37">
        <w:instrText xml:space="preserve"> ADDIN ZOTERO_ITEM CSL_CITATION {"citationID":"x0JAoICC","properties":{"formattedCitation":"(Otero et al., 2021)","plainCitation":"(Otero et al., 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2216E3" w:rsidRPr="007D7C37">
        <w:fldChar w:fldCharType="separate"/>
      </w:r>
      <w:r w:rsidR="00405578" w:rsidRPr="007D7C37">
        <w:t>(Otero et al., 2021)</w:t>
      </w:r>
      <w:r w:rsidR="002216E3" w:rsidRPr="007D7C37">
        <w:fldChar w:fldCharType="end"/>
      </w:r>
      <w:r w:rsidRPr="007D7C37">
        <w:t xml:space="preserve">. Some studies have suggested that property-based boundaries are far less permeable than authority-based ones in the formation of cross-class ties. For example, Wright and Cho </w:t>
      </w:r>
      <w:r w:rsidR="00505ACC" w:rsidRPr="007D7C37">
        <w:fldChar w:fldCharType="begin"/>
      </w:r>
      <w:r w:rsidR="00EF24B7" w:rsidRPr="007D7C37">
        <w:instrText xml:space="preserve"> ADDIN ZOTERO_ITEM CSL_CITATION {"citationID":"A0EdRCXw","properties":{"formattedCitation":"(1992)","plainCitation":"(1992)","noteIndex":0},"citationItems":[{"id":14106,"uris":["http://zotero.org/users/5414506/items/GNHKQZ9B"],"itemData":{"id":14106,"type":"article-journal","abstract":"The structural analysis of classes can be divided into the analysis of class locations and the analysis of permeability of boundaries separating those locations. Marxist analysis of class structure has been primarily concerned with the first of these while Weberian class analysis has focused on the second. We attempt to combine a Marxist structural class concept, which views class locations in capitalist societies as structured by exploitation based on property relations, authority relations and expertise, with the Weberian concern with the ways lives of individuals traverse the boundaries of that structure. We examine patterns of friendship ties across class boundaries in four contemporary capitalist societies: the United States, Canada, Sweden, and Norway. Three empirical conclusions stand out: (1) The property-based class boundary is the least permeable of the three exploitation dimensions; (2) the authority-based class boundary is significantly more permeable than the expertise-based boundary; and (3) patterns of inter-class friendships are largely invariant across these four countries.","container-title":"American Sociological Review","DOI":"10.2307/2096146","ISSN":"0003-1224","issue":"1","note":"publisher: [American Sociological Association, Sage Publications, Inc.]","page":"85-102","source":"JSTOR","title":"The Relative Permeability of Class Boundaries to Cross-Class Friendships: A Comparative Study of the United States, Canada, Sweden, and Norway","title-short":"The Relative Permeability of Class Boundaries to Cross-Class Friendships","volume":"57","author":[{"family":"Wright","given":"Erik Olin"},{"family":"Cho","given":"Donmoon"}],"issued":{"date-parts":[["1992"]]},"citation-key":"wright_relative_1992"},"label":"page","suppress-author":true}],"schema":"https://github.com/citation-style-language/schema/raw/master/csl-citation.json"} </w:instrText>
      </w:r>
      <w:r w:rsidR="00505ACC" w:rsidRPr="007D7C37">
        <w:fldChar w:fldCharType="separate"/>
      </w:r>
      <w:r w:rsidR="00405578" w:rsidRPr="007D7C37">
        <w:t>(1992)</w:t>
      </w:r>
      <w:r w:rsidR="00505ACC" w:rsidRPr="007D7C37">
        <w:fldChar w:fldCharType="end"/>
      </w:r>
      <w:r w:rsidRPr="007D7C37">
        <w:t xml:space="preserve"> </w:t>
      </w:r>
      <w:r w:rsidR="00986188" w:rsidRPr="007D7C37">
        <w:t xml:space="preserve">suggest </w:t>
      </w:r>
      <w:r w:rsidRPr="007D7C37">
        <w:t xml:space="preserve">that class interests tend to widen the social distance between proprietors and manual workers, while the intermediate position of supervisors and their more frequent contact with manual workers make cross-class friendships more likely. Similarly, Otero et al. </w:t>
      </w:r>
      <w:r w:rsidR="00EF24B7" w:rsidRPr="007D7C37">
        <w:fldChar w:fldCharType="begin"/>
      </w:r>
      <w:r w:rsidR="004A5B64" w:rsidRPr="007D7C37">
        <w:instrText xml:space="preserve"> ADDIN ZOTERO_ITEM CSL_CITATION {"citationID":"T4r2WCvR","properties":{"formattedCitation":"(2021)","plainCitation":"(2021)","noteIndex":0},"citationItems":[{"id":13576,"uris":["http://zotero.org/users/5414506/items/6WMII5PN"],"itemData":{"id":13576,"type":"article-journal","abstract":"This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label":"page","suppress-author":true}],"schema":"https://github.com/citation-style-language/schema/raw/master/csl-citation.json"} </w:instrText>
      </w:r>
      <w:r w:rsidR="00EF24B7" w:rsidRPr="007D7C37">
        <w:fldChar w:fldCharType="separate"/>
      </w:r>
      <w:r w:rsidR="00405578" w:rsidRPr="007D7C37">
        <w:t>(2021)</w:t>
      </w:r>
      <w:r w:rsidR="00EF24B7" w:rsidRPr="007D7C37">
        <w:fldChar w:fldCharType="end"/>
      </w:r>
      <w:r w:rsidRPr="007D7C37">
        <w:t xml:space="preserve"> identified a U-shaped pattern of acquaintance network segregation in Chile, where the middle classes (e.g., lower managerial professionals, clerks, and manual supervisors) exhibit lower network homogeneity</w:t>
      </w:r>
      <w:r w:rsidR="00B872BB" w:rsidRPr="007D7C37">
        <w:t xml:space="preserve"> than the upper and lower classes</w:t>
      </w:r>
      <w:r w:rsidRPr="007D7C37">
        <w:t xml:space="preserve">. </w:t>
      </w:r>
      <w:r w:rsidR="00B872BB" w:rsidRPr="007D7C37">
        <w:t>Thus</w:t>
      </w:r>
      <w:r w:rsidRPr="007D7C37">
        <w:t xml:space="preserve">, segregation is most prevalent on both ends of the class structure, particularly among the lower classes. </w:t>
      </w:r>
      <w:r w:rsidR="00B872BB" w:rsidRPr="007D7C37">
        <w:t xml:space="preserve">Otero et al. </w:t>
      </w:r>
      <w:r w:rsidR="004A5B64" w:rsidRPr="007D7C37">
        <w:fldChar w:fldCharType="begin"/>
      </w:r>
      <w:r w:rsidR="00CE21C9" w:rsidRPr="007D7C37">
        <w:instrText xml:space="preserve"> ADDIN ZOTERO_ITEM CSL_CITATION {"citationID":"hsK0yFzd","properties":{"formattedCitation":"(2021)","plainCitation":"(2021)","noteIndex":0},"citationItems":[{"id":13576,"uris":["http://zotero.org/users/5414506/items/6WMII5PN"],"itemData":{"id":13576,"type":"article-journal","abstract":"This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label":"page","suppress-author":true}],"schema":"https://github.com/citation-style-language/schema/raw/master/csl-citation.json"} </w:instrText>
      </w:r>
      <w:r w:rsidR="004A5B64" w:rsidRPr="007D7C37">
        <w:fldChar w:fldCharType="separate"/>
      </w:r>
      <w:r w:rsidR="00405578" w:rsidRPr="007D7C37">
        <w:t>(2021)</w:t>
      </w:r>
      <w:r w:rsidR="004A5B64" w:rsidRPr="007D7C37">
        <w:fldChar w:fldCharType="end"/>
      </w:r>
      <w:r w:rsidR="00B872BB" w:rsidRPr="007D7C37">
        <w:t xml:space="preserve"> </w:t>
      </w:r>
      <w:r w:rsidRPr="007D7C37">
        <w:t xml:space="preserve">argue that segregation in the lower classes is often driven by limited life chances and reduced social participation, while upper-class segregation is largely explained by self-selection—a practice that reinforces privileged positions, which can coexist with a broader range of social connections </w:t>
      </w:r>
      <w:r w:rsidR="00CE21C9" w:rsidRPr="007D7C37">
        <w:fldChar w:fldCharType="begin"/>
      </w:r>
      <w:r w:rsidR="00CE21C9" w:rsidRPr="007D7C37">
        <w:instrText xml:space="preserve"> ADDIN ZOTERO_ITEM CSL_CITATION {"citationID":"RmqY7IJq","properties":{"formattedCitation":"(Otero et al., 2021)","plainCitation":"(Otero et al., 2021)","noteIndex":0},"citationItems":[{"id":13576,"uris":["http://zotero.org/users/5414506/items/6WMII5PN"],"itemData":{"id":13576,"type":"article-journal","abstract":"This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schema":"https://github.com/citation-style-language/schema/raw/master/csl-citation.json"} </w:instrText>
      </w:r>
      <w:r w:rsidR="00CE21C9" w:rsidRPr="007D7C37">
        <w:fldChar w:fldCharType="separate"/>
      </w:r>
      <w:r w:rsidR="00405578" w:rsidRPr="007D7C37">
        <w:t>(Otero et al., 2021)</w:t>
      </w:r>
      <w:r w:rsidR="00CE21C9" w:rsidRPr="007D7C37">
        <w:fldChar w:fldCharType="end"/>
      </w:r>
      <w:r w:rsidRPr="007D7C37">
        <w:t>.</w:t>
      </w:r>
    </w:p>
    <w:p w14:paraId="0009F2A7" w14:textId="09D88FFF" w:rsidR="000E3C44" w:rsidRPr="007D7C37" w:rsidRDefault="00B872BB" w:rsidP="00A706D7">
      <w:pPr>
        <w:pStyle w:val="BodyText"/>
      </w:pPr>
      <w:r w:rsidRPr="007D7C37">
        <w:t>O</w:t>
      </w:r>
      <w:r w:rsidR="009C462E" w:rsidRPr="007D7C37">
        <w:t>ne theoretical implication is that experiencing segregated class-based networks may be related to class differences in redistributive preferences.</w:t>
      </w:r>
      <w:r w:rsidR="005D17B1" w:rsidRPr="007D7C37">
        <w:t xml:space="preserve"> But how are the two linked? </w:t>
      </w:r>
      <w:r w:rsidR="009C462E" w:rsidRPr="007D7C37">
        <w:t xml:space="preserve"> </w:t>
      </w:r>
    </w:p>
    <w:p w14:paraId="0009F2A8" w14:textId="77777777" w:rsidR="000E3C44" w:rsidRPr="007D7C37" w:rsidRDefault="009C462E">
      <w:pPr>
        <w:pStyle w:val="Heading2"/>
        <w:rPr>
          <w:rFonts w:cs="Times New Roman"/>
        </w:rPr>
      </w:pPr>
      <w:bookmarkStart w:id="341" w:name="X992c93d4a9a3ae1d7ca1ecacc2ff21844ce21c6"/>
      <w:bookmarkEnd w:id="337"/>
      <w:r w:rsidRPr="007D7C37">
        <w:rPr>
          <w:rFonts w:cs="Times New Roman"/>
        </w:rPr>
        <w:t>Network segregation and redistributive preferences</w:t>
      </w:r>
    </w:p>
    <w:p w14:paraId="0009F2A9" w14:textId="23C459CF" w:rsidR="000E3C44" w:rsidRPr="007D7C37" w:rsidRDefault="005D17B1" w:rsidP="00A706D7">
      <w:pPr>
        <w:pStyle w:val="FirstParagraph"/>
      </w:pPr>
      <w:r w:rsidRPr="007D7C37">
        <w:t>T</w:t>
      </w:r>
      <w:r w:rsidR="009C462E" w:rsidRPr="007D7C37">
        <w:t xml:space="preserve">he argument that social ties have implications for attitude formation is not </w:t>
      </w:r>
      <w:r w:rsidRPr="007D7C37">
        <w:t xml:space="preserve">entirely </w:t>
      </w:r>
      <w:r w:rsidR="009C462E" w:rsidRPr="007D7C37">
        <w:t xml:space="preserve">new. </w:t>
      </w:r>
      <w:r w:rsidRPr="007D7C37">
        <w:t>T</w:t>
      </w:r>
      <w:r w:rsidR="009C462E" w:rsidRPr="007D7C37">
        <w:t xml:space="preserve">wo approaches have discussed the role of social relations in </w:t>
      </w:r>
      <w:r w:rsidR="00B872BB" w:rsidRPr="007D7C37">
        <w:t xml:space="preserve">the formation of </w:t>
      </w:r>
      <w:r w:rsidR="009C462E" w:rsidRPr="007D7C37">
        <w:t>redistributive preferences: reference groups and class-based networks.</w:t>
      </w:r>
    </w:p>
    <w:p w14:paraId="0009F2AA" w14:textId="72C9080C" w:rsidR="000E3C44" w:rsidRPr="007D7C37" w:rsidRDefault="00275CF7" w:rsidP="00A706D7">
      <w:pPr>
        <w:pStyle w:val="BodyText"/>
      </w:pPr>
      <w:r w:rsidRPr="007D7C37">
        <w:lastRenderedPageBreak/>
        <w:t>Processes of</w:t>
      </w:r>
      <w:r w:rsidR="009C462E" w:rsidRPr="007D7C37">
        <w:t xml:space="preserve"> social comparison with </w:t>
      </w:r>
      <w:r w:rsidRPr="007D7C37">
        <w:t xml:space="preserve">similar </w:t>
      </w:r>
      <w:r w:rsidR="009C462E" w:rsidRPr="007D7C37">
        <w:t xml:space="preserve">reference groups </w:t>
      </w:r>
      <w:r w:rsidRPr="007D7C37">
        <w:t xml:space="preserve">are one potential mechanism that can </w:t>
      </w:r>
      <w:r w:rsidR="009C462E" w:rsidRPr="007D7C37">
        <w:t xml:space="preserve">explain the formation of redistributive preferences </w:t>
      </w:r>
      <w:r w:rsidR="003C5BD7" w:rsidRPr="007D7C37">
        <w:t xml:space="preserve"> </w:t>
      </w:r>
      <w:r w:rsidR="003C5BD7" w:rsidRPr="007D7C37">
        <w:fldChar w:fldCharType="begin"/>
      </w:r>
      <w:r w:rsidR="00972ABF">
        <w:instrText xml:space="preserve"> ADDIN ZOTERO_ITEM CSL_CITATION {"citationID":"kKOCK4Tq","properties":{"formattedCitation":"(Condon &amp; Wichowsky, 2020)","plainCitation":"(Condon &amp; Wichowsky, 2020)","noteIndex":0},"citationItems":[{"id":23,"uris":["http://zotero.org/users/5414506/items/RZVH4S99"],"itemData":{"id":23,"type":"article-journal","container-title":"The Journal of Politics","DOI":"10.1086/705686","ISSN":"0022-3816, 1468-2508","issue":"1","language":"en","note":"Citation Key: Condon2020","page":"149-161","source":"CrossRef","title":"Inequality in the Social Mind: Social Comparison and Support for Redistribution","title-short":"Inequality in the Social Mind","volume":"82","author":[{"family":"Condon","given":"Meghan"},{"family":"Wichowsky","given":"Amber"}],"issued":{"date-parts":[["2020",1]]},"citation-key":"Condon2020"}}],"schema":"https://github.com/citation-style-language/schema/raw/master/csl-citation.json"} </w:instrText>
      </w:r>
      <w:r w:rsidR="003C5BD7" w:rsidRPr="007D7C37">
        <w:fldChar w:fldCharType="separate"/>
      </w:r>
      <w:r w:rsidR="00972ABF" w:rsidRPr="00972ABF">
        <w:t>(Condon &amp; Wichowsky, 2020)</w:t>
      </w:r>
      <w:r w:rsidR="003C5BD7" w:rsidRPr="007D7C37">
        <w:fldChar w:fldCharType="end"/>
      </w:r>
      <w:r w:rsidR="009C462E" w:rsidRPr="007D7C37">
        <w:t>. The</w:t>
      </w:r>
      <w:r w:rsidRPr="007D7C37">
        <w:t xml:space="preserve"> key</w:t>
      </w:r>
      <w:r w:rsidR="009C462E" w:rsidRPr="007D7C37">
        <w:t xml:space="preserve"> argument posits that people form their </w:t>
      </w:r>
      <w:r w:rsidR="0014431F" w:rsidRPr="007D7C37">
        <w:t xml:space="preserve">perceptions </w:t>
      </w:r>
      <w:r w:rsidR="009C462E" w:rsidRPr="007D7C37">
        <w:t>through family, friends, and coworkers’ experiences instead of the whole society, which is described as an availability heuristic</w:t>
      </w:r>
      <w:r w:rsidR="0044611B" w:rsidRPr="007D7C37">
        <w:t xml:space="preserve"> </w:t>
      </w:r>
      <w:r w:rsidR="009C462E" w:rsidRPr="007D7C37">
        <w:t xml:space="preserve">that systematically biases inferences about inequality based on the homophily of reference groups </w:t>
      </w:r>
      <w:r w:rsidR="003C5BD7" w:rsidRPr="007D7C37">
        <w:fldChar w:fldCharType="begin"/>
      </w:r>
      <w:r w:rsidR="00972ABF">
        <w:instrText xml:space="preserve"> ADDIN ZOTERO_ITEM CSL_CITATION {"citationID":"GnFfFyqc","properties":{"formattedCitation":"(M. D. R. Evans, Kelley, &amp; Kolosi, 1992)","plainCitation":"(M. D. R. Evans, Kelley, &amp; Kolosi, 1992)","noteIndex":0},"citationItems":[{"id":459,"uris":["http://zotero.org/users/5414506/items/HG25GFAK"],"itemData":{"id":459,"type":"article-journal","abstract":"Based on reference group and cognitive bias considerations, we advance a theory, explicated via a computer simulation, to explain (1) people's perceptions of how equalitarian the class system is, (2) where people place themselves in the class system, (3) where people place others' occupations, and (4) people's estimates of the pay of different occupations. Using a new set of diagrammatic and verbal questions on class, we test our hypotheses on large, representative national samples in Australia (N = 6,177) and Hungary (N = 2,606). A full-information maximum-likelihood analysis strongly supports the hypotheses. [ABSTRACT FROM AUTHOR]","container-title":"American Sociological Review","DOI":"10.2307/2096095","ISSN":"00031224","issue":"4","note":"Citation Key: Evans1992\nISBN: 00031224\nnumber: 4","page":"461","title":"Images of Class: Public Perceptions in Hungary and Australia","volume":"57","author":[{"family":"Evans","given":"M.D.R."},{"family":"Kelley","given":"Jonathan"},{"family":"Kolosi","given":"Tamas"}],"issued":{"date-parts":[["1992"]]},"citation-key":"Evans1992"},"label":"page"}],"schema":"https://github.com/citation-style-language/schema/raw/master/csl-citation.json"} </w:instrText>
      </w:r>
      <w:r w:rsidR="003C5BD7" w:rsidRPr="007D7C37">
        <w:fldChar w:fldCharType="separate"/>
      </w:r>
      <w:r w:rsidR="00972ABF" w:rsidRPr="00972ABF">
        <w:t>(M. D. R. Evans, Kelley, &amp; Kolosi, 1992)</w:t>
      </w:r>
      <w:r w:rsidR="003C5BD7" w:rsidRPr="007D7C37">
        <w:fldChar w:fldCharType="end"/>
      </w:r>
      <w:r w:rsidR="009C462E" w:rsidRPr="007D7C37">
        <w:t xml:space="preserve">. Therefore, inferences about </w:t>
      </w:r>
      <w:r w:rsidR="00DA58A9" w:rsidRPr="007D7C37">
        <w:t>inequality</w:t>
      </w:r>
      <w:r w:rsidR="009C462E" w:rsidRPr="007D7C37">
        <w:t xml:space="preserve"> are linked to </w:t>
      </w:r>
      <w:r w:rsidR="0093793D" w:rsidRPr="007D7C37">
        <w:t xml:space="preserve">network </w:t>
      </w:r>
      <w:r w:rsidR="009C462E" w:rsidRPr="007D7C37">
        <w:t>segregation</w:t>
      </w:r>
      <w:r w:rsidR="003B0F26" w:rsidRPr="007D7C37">
        <w:t>,</w:t>
      </w:r>
      <w:r w:rsidR="009C462E" w:rsidRPr="007D7C37">
        <w:t xml:space="preserve"> </w:t>
      </w:r>
      <w:r w:rsidR="00FC31FE" w:rsidRPr="007D7C37">
        <w:t>which influences</w:t>
      </w:r>
      <w:r w:rsidR="003B0F26" w:rsidRPr="007D7C37">
        <w:t xml:space="preserve"> the</w:t>
      </w:r>
      <w:r w:rsidR="009C462E" w:rsidRPr="007D7C37">
        <w:t xml:space="preserve"> information that ultimately shapes inequality perceptions </w:t>
      </w:r>
      <w:r w:rsidR="00554EA0" w:rsidRPr="007D7C37">
        <w:fldChar w:fldCharType="begin"/>
      </w:r>
      <w:r w:rsidR="00972ABF">
        <w:instrText xml:space="preserve"> ADDIN ZOTERO_ITEM CSL_CITATION {"citationID":"B6snfaNl","properties":{"formattedCitation":"(Mijs &amp; Roe, 2021)","plainCitation":"(Mijs &amp; Roe, 2021)","noteIndex":0},"citationItems":[{"id":9752,"uris":["http://zotero.org/users/5414506/items/X5YEIHY2"],"itemData":{"id":9752,"type":"article-journal","abstract":"As income inequality in the United States has reached an all-time high, commentators from across the political spectrum warn about the social implications of these economic changes. America, they fear, is “coming apart” as the gap between the rich and poor grows into a fault line. This paper provides a comprehensive review of empirical scholarship in sociology, education, demography, and economics in order to address the question: How have five decades of growing economic inequality shaped America's social landscape? We find that growing levels of income inequality have been accompanied by increasing socioeconomic segregation across (1) friendship networks and romantic partners, (2) residential neighborhoods, (3) K-12 and university education, and (4) workplaces and the labor market. The trends documented in this review give substance to commentators' concerns: compared to the 1970s, rich and poor Americans today are less likely to know one another and to share the same social spaces. The United States is a nation divided.","container-title":"Sociology Compass","DOI":"https://doi.org/10.1111/soc4.12884","issue":"6","journalAbbreviation":"Sociology Compass","language":"en","note":"Citation Key: mijs_is_2021","page":"e12884","source":"DOI.org (Crossref)","title":"Is America coming apart? Socioeconomic segregation in neighborhoods, schools, workplaces, and social networks, 1970–2020","title-short":"Is America coming apart?","volume":"15","author":[{"family":"Mijs","given":"Jonathan"},{"family":"Roe","given":"Elizabeth L."}],"issued":{"date-parts":[["2021",6]]},"citation-key":"mijs_is_2021"}}],"schema":"https://github.com/citation-style-language/schema/raw/master/csl-citation.json"} </w:instrText>
      </w:r>
      <w:r w:rsidR="00554EA0" w:rsidRPr="007D7C37">
        <w:fldChar w:fldCharType="separate"/>
      </w:r>
      <w:r w:rsidR="00972ABF" w:rsidRPr="00972ABF">
        <w:t>(Mijs &amp; Roe, 2021)</w:t>
      </w:r>
      <w:r w:rsidR="00554EA0" w:rsidRPr="007D7C37">
        <w:fldChar w:fldCharType="end"/>
      </w:r>
      <w:r w:rsidR="009C462E" w:rsidRPr="007D7C37">
        <w:t xml:space="preserve">. </w:t>
      </w:r>
      <w:r w:rsidR="00C15A4D" w:rsidRPr="007D7C37">
        <w:t>Yet, this</w:t>
      </w:r>
      <w:r w:rsidR="009C462E" w:rsidRPr="007D7C37">
        <w:t xml:space="preserve"> research has mainly focused on the cognitive dimension of preference formation through inequality perceptions rather than straightforwardly addressing the influence of network segregation on</w:t>
      </w:r>
      <w:r w:rsidR="00C15A4D" w:rsidRPr="007D7C37">
        <w:t xml:space="preserve"> </w:t>
      </w:r>
      <w:r w:rsidR="009C462E" w:rsidRPr="007D7C37">
        <w:t xml:space="preserve">redistributive preferences </w:t>
      </w:r>
      <w:r w:rsidR="0054565D" w:rsidRPr="007D7C37">
        <w:fldChar w:fldCharType="begin"/>
      </w:r>
      <w:r w:rsidR="002216E3" w:rsidRPr="007D7C37">
        <w:instrText xml:space="preserve"> ADDIN ZOTERO_ITEM CSL_CITATION {"citationID":"wti6k2vy","properties":{"formattedCitation":"(Cansunar, 2021; Garc\\uc0\\u237{}a-Castro et al., 2022)","plainCitation":"(Cansunar, 2021; García-Castro et al., 2022)","noteIndex":0},"citationItems":[{"id":5102,"uris":["http://zotero.org/users/5414506/items/SRWBAJEB"],"itemData":{"id":5102,"type":"article-journal","container-title":"The Journal of Politics","DOI":"10.1086/711627","ISSN":"0022-3816, 1468-2508","journalAbbreviation":"The Journal of Politics","language":"en","page":"000-000","source":"DOI.org (Crossref)","title":"Who Is High Income, Anyway? Social Comparison, Subjective Group Identification, and Preferences over Progressive Taxation","title-short":"Who Is High Income, Anyway?","author":[{"family":"Cansunar","given":"Asli"}],"issued":{"date-parts":[["2021",7,21]]},"citation-key":"cansunar_who_2021"}},{"id":12464,"uris":["http://zotero.org/users/5414506/items/63VZ85Y4"],"itemData":{"id":12464,"type":"article-journal","abstract":"Modern societies are characterized by economic inequality. Redistributive policies are one of the means to reduce it. We argue that perceived economic inequality in everyday life and intolerance of it are central factors to enhance positive attitudes toward redistribution. To test it, we conducted a four-wave longitudinal panel study in Chile with a sample of 1221 college students (at T1 – baseline, 960 at T2, 926 at T3, and 787 at T4; Mage = 18.89). As expected, a cross-lagged longitudinal analysis controlled by household income confirmed a positive relationship between perceived economic inequality in everyday life and intolerance of inequality, which in turn was positively associated with support for redistributive policies. These results were stable and consistent over time, supporting the idea that perceived economic inequality in everyday life enhances positive attitudes toward redistribution by increasing intolerance of it. Results highlight the important role played by perceived inequality in everyday life.","container-title":"The Journal of Social Psychology","DOI":"10.1080/00224545.2021.2006126","ISSN":"0022-4545","issue":"0","note":"publisher: Routledge\n_eprint: https://doi.org/10.1080/00224545.2021.2006126\nPMID: 34978955","page":"1-16","source":"Taylor and Francis+NEJM","title":"Changing attitudes toward redistribution: The role of perceived economic inequality in everyday life and intolerance of inequality","title-short":"Changing attitudes toward redistribution","volume":"0","author":[{"family":"García-Castro","given":"Juan Diego"},{"family":"González","given":"Roberto"},{"family":"Frigolett","given":"Cristián"},{"family":"Jiménez-Moya","given":"Gloria"},{"family":"Rodríguez-Bailón","given":"Rosa"},{"family":"Willis","given":"Guillermo"}],"issued":{"date-parts":[["2022",1,3]]},"citation-key":"garcia-castro_changing_2022"}}],"schema":"https://github.com/citation-style-language/schema/raw/master/csl-citation.json"} </w:instrText>
      </w:r>
      <w:r w:rsidR="0054565D" w:rsidRPr="007D7C37">
        <w:fldChar w:fldCharType="separate"/>
      </w:r>
      <w:r w:rsidR="00405578" w:rsidRPr="007D7C37">
        <w:t>(Cansunar, 2021; García-Castro et al., 2022)</w:t>
      </w:r>
      <w:r w:rsidR="0054565D" w:rsidRPr="007D7C37">
        <w:fldChar w:fldCharType="end"/>
      </w:r>
      <w:r w:rsidR="009C462E" w:rsidRPr="007D7C37">
        <w:t>.</w:t>
      </w:r>
    </w:p>
    <w:p w14:paraId="693385E3" w14:textId="7CB21B28" w:rsidR="00FB60C2" w:rsidDel="00FA3A17" w:rsidRDefault="009C462E">
      <w:pPr>
        <w:pStyle w:val="BodyText"/>
        <w:rPr>
          <w:del w:id="342" w:author="Julio César Iturra Sanhueza" w:date="2025-05-19T14:03:00Z"/>
        </w:rPr>
      </w:pPr>
      <w:r w:rsidRPr="007D7C37">
        <w:t>T</w:t>
      </w:r>
      <w:r w:rsidR="00C15A4D" w:rsidRPr="007D7C37">
        <w:t>herefore, t</w:t>
      </w:r>
      <w:r w:rsidRPr="007D7C37">
        <w:t xml:space="preserve">his </w:t>
      </w:r>
      <w:r w:rsidR="00C15A4D" w:rsidRPr="007D7C37">
        <w:t xml:space="preserve">paper </w:t>
      </w:r>
      <w:r w:rsidRPr="007D7C37">
        <w:t xml:space="preserve">adopts </w:t>
      </w:r>
      <w:r w:rsidR="003B0F26" w:rsidRPr="007D7C37">
        <w:t xml:space="preserve">a </w:t>
      </w:r>
      <w:r w:rsidRPr="007D7C37">
        <w:t xml:space="preserve">second approach, which suggests that social networks provide a comprehensive picture of the class relations that contribute to group identity formation and internalization of social norms </w:t>
      </w:r>
      <w:r w:rsidR="0066630E" w:rsidRPr="007D7C37">
        <w:fldChar w:fldCharType="begin"/>
      </w:r>
      <w:r w:rsidR="00972ABF">
        <w:instrText xml:space="preserve"> ADDIN ZOTERO_ITEM CSL_CITATION {"citationID":"aiweI6e8","properties":{"formattedCitation":"(Kalmijn &amp; Kraaykamp, 2007)","plainCitation":"(Kalmijn &amp; Kraaykamp, 2007)","noteIndex":0},"citationItems":[{"id":14959,"uris":["http://zotero.org/users/5414506/items/4FEDMMBB"],"itemData":{"id":14959,"type":"article-journal","abstract":"A classic topic in the sociology of inequality lies in the subjective consequences of people's stratification position. Many studies have shown that education and occupational class have significant effects on attitudes, but little is known about how the magnitude of these effects depends on the societal context. There has been debate in the scholarly literature, with some authors arguing that effects of class and education are less important when societies are more developed, whereas other authors argue that effects are either stable (for class) or increasing (for education). We use a meta-analytical design to address this debate. More specifically we examine the effects of class and education for a broad range of attitudes (21 scales) in 22 European countries using data from the 1999 wave of the European Values Study. We pool summary-measures of association (Eta-values) into a new dataset and analyse these Eta-values (N = 453) applying multilevel models with characteristics of countries and characteristics of attitudes as the independent variables. Our results show that there is no evidence that the effects of class on attitudes are lower when countries are more modern, but we do find larger effects of education in more modern countries.","container-title":"The British Journal of Sociology","DOI":"10.1111/j.1468-4446.2007.00166.x","ISSN":"1468-4446","issue":"4","language":"en","note":"_eprint: https://onlinelibrary.wiley.com/doi/pdf/10.1111/j.1468-4446.2007.00166.x","page":"547-576","source":"Wiley Online Library","title":"Social stratification and attitudes: a comparative analysis of the effects of class and education in Europe1","title-short":"Social stratification and attitudes","volume":"58","author":[{"family":"Kalmijn","given":"Matthijs"},{"family":"Kraaykamp","given":"Gerbert"}],"issued":{"date-parts":[["2007"]]},"citation-key":"kalmijn_social_2007"}}],"schema":"https://github.com/citation-style-language/schema/raw/master/csl-citation.json"} </w:instrText>
      </w:r>
      <w:r w:rsidR="0066630E" w:rsidRPr="007D7C37">
        <w:fldChar w:fldCharType="separate"/>
      </w:r>
      <w:r w:rsidR="00972ABF" w:rsidRPr="00972ABF">
        <w:t>(Kalmijn &amp; Kraaykamp, 2007)</w:t>
      </w:r>
      <w:r w:rsidR="0066630E" w:rsidRPr="007D7C37">
        <w:fldChar w:fldCharType="end"/>
      </w:r>
      <w:r w:rsidRPr="007D7C37">
        <w:t xml:space="preserve">. Specifically, it has been argued that redistributive preferences are influenced not only by individuals’ social class but also by the class positions of their network ties </w:t>
      </w:r>
      <w:r w:rsidR="0066630E" w:rsidRPr="007D7C37">
        <w:fldChar w:fldCharType="begin"/>
      </w:r>
      <w:r w:rsidR="00972ABF">
        <w:instrText xml:space="preserve"> ADDIN ZOTERO_ITEM CSL_CITATION {"citationID":"8rJJkN3n","properties":{"formattedCitation":"(Paskov &amp; Weisstanner, 2022)","plainCitation":"(Paskov &amp; Weisstanner, 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66630E" w:rsidRPr="007D7C37">
        <w:fldChar w:fldCharType="separate"/>
      </w:r>
      <w:r w:rsidR="00972ABF" w:rsidRPr="00972ABF">
        <w:t>(Paskov &amp; Weisstanner, 2022)</w:t>
      </w:r>
      <w:r w:rsidR="0066630E" w:rsidRPr="007D7C37">
        <w:fldChar w:fldCharType="end"/>
      </w:r>
      <w:r w:rsidRPr="007D7C37">
        <w:t xml:space="preserve">. Thus, opinions can either align or divide through social influence processes depending on the class positions of contacts and the level of network segregation </w:t>
      </w:r>
      <w:r w:rsidR="00111CDD" w:rsidRPr="007D7C37">
        <w:fldChar w:fldCharType="begin"/>
      </w:r>
      <w:r w:rsidR="002216E3" w:rsidRPr="007D7C37">
        <w:instrText xml:space="preserve"> ADDIN ZOTERO_ITEM CSL_CITATION {"citationID":"rusCceEL","properties":{"formattedCitation":"(Lindh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111CDD" w:rsidRPr="007D7C37">
        <w:fldChar w:fldCharType="separate"/>
      </w:r>
      <w:r w:rsidR="00405578" w:rsidRPr="007D7C37">
        <w:t>(Lindh et al., 2021)</w:t>
      </w:r>
      <w:r w:rsidR="00111CDD" w:rsidRPr="007D7C37">
        <w:fldChar w:fldCharType="end"/>
      </w:r>
      <w:r w:rsidRPr="007D7C37">
        <w:t xml:space="preserve">. These arguments reflect the notion that classes are characterized as collectivities with varying degrees of cohesion and solidarity, comprising asymmetric status-based interactions related to material resources, cultural practices, and political preferences </w:t>
      </w:r>
      <w:r w:rsidR="005B341D" w:rsidRPr="007D7C37">
        <w:fldChar w:fldCharType="begin"/>
      </w:r>
      <w:r w:rsidR="00972ABF">
        <w:instrText xml:space="preserve"> ADDIN ZOTERO_ITEM CSL_CITATION {"citationID":"jrE8B5W1","properties":{"formattedCitation":"(Morris &amp; Scott, 1996)","plainCitation":"(Morris &amp; Scott, 1996)","noteIndex":0},"citationItems":[{"id":14962,"uris":["http://zotero.org/users/5414506/items/Y9FDJ889"],"itemData":{"id":14962,"type":"article-journal","container-title":"The British Journal of Sociology","DOI":"10.2307/591115","ISSN":"00071315","issue":"1","journalAbbreviation":"The British Journal of Sociology","page":"45","source":"DOI.org (Crossref)","title":"The Attenuation of Class Analysis: Some Comments on G. Marshall, S. Roberts and C. Burgoyne, 'Social Class and the Underclass in Britain in the USA'","title-short":"The Attenuation of Class Analysis","volume":"47","author":[{"family":"Morris","given":"Lydia"},{"family":"Scott","given":"John"}],"issued":{"date-parts":[["1996",3]]},"citation-key":"morris_attenuation_1996"}}],"schema":"https://github.com/citation-style-language/schema/raw/master/csl-citation.json"} </w:instrText>
      </w:r>
      <w:r w:rsidR="005B341D" w:rsidRPr="007D7C37">
        <w:fldChar w:fldCharType="separate"/>
      </w:r>
      <w:r w:rsidR="00972ABF" w:rsidRPr="00972ABF">
        <w:t>(Morris &amp; Scott, 1996)</w:t>
      </w:r>
      <w:r w:rsidR="005B341D" w:rsidRPr="007D7C37">
        <w:fldChar w:fldCharType="end"/>
      </w:r>
      <w:r w:rsidRPr="007D7C37">
        <w:t xml:space="preserve">. </w:t>
      </w:r>
      <w:r w:rsidR="007C044D" w:rsidRPr="007D7C37">
        <w:t xml:space="preserve">Resembling the </w:t>
      </w:r>
      <w:r w:rsidR="00BE3AF6" w:rsidRPr="007D7C37">
        <w:t>reference group</w:t>
      </w:r>
      <w:r w:rsidR="007C044D" w:rsidRPr="007D7C37">
        <w:t xml:space="preserve"> argument</w:t>
      </w:r>
      <w:r w:rsidR="0044611B" w:rsidRPr="007D7C37">
        <w:t xml:space="preserve">, </w:t>
      </w:r>
      <w:proofErr w:type="spellStart"/>
      <w:r w:rsidRPr="007D7C37">
        <w:t>Sachweh</w:t>
      </w:r>
      <w:proofErr w:type="spellEnd"/>
      <w:r w:rsidRPr="007D7C37">
        <w:t xml:space="preserve"> </w:t>
      </w:r>
      <w:r w:rsidR="005B341D" w:rsidRPr="007D7C37">
        <w:fldChar w:fldCharType="begin"/>
      </w:r>
      <w:r w:rsidR="002216E3" w:rsidRPr="007D7C37">
        <w:instrText xml:space="preserve"> ADDIN ZOTERO_ITEM CSL_CITATION {"citationID":"Q6ayKenS","properties":{"formattedCitation":"(2012)","plainCitation":"(2012)","noteIndex":0},"citationItems":[{"id":1759,"uris":["http://zotero.org/users/5414506/items/Y29AFMET"],"itemData":{"id":1759,"type":"article-journal","abstract":"This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inequality","volume":"10","author":[{"family":"Sachweh","given":"Patrick"}],"issued":{"date-parts":[["2012"]]},"citation-key":"sachweh_moral_2012"},"label":"page","suppress-author":true}],"schema":"https://github.com/citation-style-language/schema/raw/master/csl-citation.json"} </w:instrText>
      </w:r>
      <w:r w:rsidR="005B341D" w:rsidRPr="007D7C37">
        <w:fldChar w:fldCharType="separate"/>
      </w:r>
      <w:r w:rsidR="00405578" w:rsidRPr="007D7C37">
        <w:t>(2012)</w:t>
      </w:r>
      <w:r w:rsidR="005B341D" w:rsidRPr="007D7C37">
        <w:fldChar w:fldCharType="end"/>
      </w:r>
      <w:r w:rsidR="0044611B" w:rsidRPr="007D7C37">
        <w:t xml:space="preserve"> suggests</w:t>
      </w:r>
      <w:r w:rsidRPr="007D7C37">
        <w:t xml:space="preserve"> social integration can be impeded in societies with few opportunities for contact between different social classes, creating an “empathy gulf” that hinders individuals from understanding others’ lifestyles amid rising inequality. Consequently, </w:t>
      </w:r>
      <w:del w:id="343" w:author="Patrick Sachweh" w:date="2025-07-16T22:17:00Z">
        <w:r w:rsidRPr="007D7C37" w:rsidDel="00F90BB2">
          <w:delText xml:space="preserve">segregated interactions may lead individuals to perceive the lives of different classes as more distant </w:delText>
        </w:r>
        <w:r w:rsidR="00D167FE" w:rsidRPr="007D7C37" w:rsidDel="00F90BB2">
          <w:fldChar w:fldCharType="begin"/>
        </w:r>
        <w:r w:rsidR="002216E3" w:rsidRPr="007D7C37" w:rsidDel="00F90BB2">
          <w:delInstrText xml:space="preserve"> ADDIN ZOTERO_ITEM CSL_CITATION {"citationID":"7kUyaRT3","properties":{"formattedCitation":"(Sachweh, 2012)","plainCitation":"(Sachweh, 2012)","noteIndex":0},"citationItems":[{"id":1759,"uris":["http://zotero.org/users/5414506/items/Y29AFMET"],"itemData":{"id":1759,"type":"article-journal","abstract":"This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delInstrText>
        </w:r>
        <w:r w:rsidR="00D167FE" w:rsidRPr="007D7C37" w:rsidDel="00F90BB2">
          <w:fldChar w:fldCharType="separate"/>
        </w:r>
        <w:r w:rsidR="00405578" w:rsidRPr="007D7C37" w:rsidDel="00F90BB2">
          <w:delText>(Sachweh, 2012)</w:delText>
        </w:r>
        <w:r w:rsidR="00D167FE" w:rsidRPr="007D7C37" w:rsidDel="00F90BB2">
          <w:fldChar w:fldCharType="end"/>
        </w:r>
        <w:r w:rsidRPr="007D7C37" w:rsidDel="00F90BB2">
          <w:delText xml:space="preserve">. Thus, </w:delText>
        </w:r>
      </w:del>
      <w:r w:rsidRPr="007D7C37">
        <w:t xml:space="preserve">segregation can potentially </w:t>
      </w:r>
      <w:r w:rsidR="006E2A8B" w:rsidRPr="007D7C37">
        <w:t>exacerbate</w:t>
      </w:r>
      <w:r w:rsidRPr="007D7C37">
        <w:t xml:space="preserve"> perceptions of others as strangers</w:t>
      </w:r>
      <w:r w:rsidR="00C97BD6" w:rsidRPr="007D7C37">
        <w:t>,</w:t>
      </w:r>
      <w:r w:rsidRPr="007D7C37">
        <w:t xml:space="preserve"> reduc</w:t>
      </w:r>
      <w:r w:rsidR="00C97BD6" w:rsidRPr="007D7C37">
        <w:t>ing</w:t>
      </w:r>
      <w:r w:rsidRPr="007D7C37">
        <w:t xml:space="preserve"> empathy and solidarity</w:t>
      </w:r>
      <w:r w:rsidR="00C97BD6" w:rsidRPr="007D7C37">
        <w:t xml:space="preserve"> in turn</w:t>
      </w:r>
      <w:r w:rsidRPr="007D7C37">
        <w:t xml:space="preserve"> </w:t>
      </w:r>
      <w:r w:rsidR="0044629B" w:rsidRPr="007D7C37">
        <w:t xml:space="preserve"> </w:t>
      </w:r>
      <w:r w:rsidR="0044629B" w:rsidRPr="007D7C37">
        <w:fldChar w:fldCharType="begin"/>
      </w:r>
      <w:r w:rsidR="002216E3" w:rsidRPr="007D7C37">
        <w:instrText xml:space="preserve"> ADDIN ZOTERO_ITEM CSL_CITATION {"citationID":"mntkCQuq","properties":{"formattedCitation":"(Otero et al., 2022)","plainCitation":"(Otero et al.,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44629B" w:rsidRPr="007D7C37">
        <w:fldChar w:fldCharType="separate"/>
      </w:r>
      <w:r w:rsidR="00405578" w:rsidRPr="007D7C37">
        <w:t>(Otero et al., 2022)</w:t>
      </w:r>
      <w:r w:rsidR="0044629B" w:rsidRPr="007D7C37">
        <w:fldChar w:fldCharType="end"/>
      </w:r>
      <w:r w:rsidRPr="007D7C37">
        <w:t>.</w:t>
      </w:r>
      <w:ins w:id="344" w:author="Julio César Iturra Sanhueza" w:date="2025-05-19T14:04:00Z">
        <w:r w:rsidR="00FA3A17">
          <w:t xml:space="preserve"> </w:t>
        </w:r>
      </w:ins>
      <w:del w:id="345" w:author="Julio César Iturra Sanhueza" w:date="2025-05-19T14:04:00Z">
        <w:r w:rsidRPr="007D7C37" w:rsidDel="00FA3A17">
          <w:delText xml:space="preserve"> </w:delText>
        </w:r>
      </w:del>
    </w:p>
    <w:p w14:paraId="0009F2AB" w14:textId="219195FB" w:rsidR="000E3C44" w:rsidRPr="007D7C37" w:rsidRDefault="009C462E" w:rsidP="00A706D7">
      <w:pPr>
        <w:pStyle w:val="BodyText"/>
      </w:pPr>
      <w:r w:rsidRPr="007D7C37">
        <w:t xml:space="preserve">Although both approaches share the assumption that social networks </w:t>
      </w:r>
      <w:r w:rsidR="00C15A4D" w:rsidRPr="007D7C37">
        <w:t xml:space="preserve">shape </w:t>
      </w:r>
      <w:r w:rsidRPr="007D7C37">
        <w:t>information (</w:t>
      </w:r>
      <w:r w:rsidRPr="007D7C37">
        <w:rPr>
          <w:i/>
          <w:iCs/>
        </w:rPr>
        <w:t>availability heuristic</w:t>
      </w:r>
      <w:r w:rsidRPr="007D7C37">
        <w:t>) and affect attitudes (</w:t>
      </w:r>
      <w:r w:rsidRPr="007D7C37">
        <w:rPr>
          <w:i/>
          <w:iCs/>
        </w:rPr>
        <w:t>social influence</w:t>
      </w:r>
      <w:r w:rsidRPr="007D7C37">
        <w:t>)</w:t>
      </w:r>
      <w:r w:rsidR="00C15A4D" w:rsidRPr="007D7C37">
        <w:t>,</w:t>
      </w:r>
      <w:r w:rsidRPr="007D7C37">
        <w:t xml:space="preserve"> I argue that an advantage of the network perspective is that it has been more effective in defining the structural position of network </w:t>
      </w:r>
      <w:r w:rsidR="005D2289" w:rsidRPr="007D7C37">
        <w:t>ties and</w:t>
      </w:r>
      <w:r w:rsidRPr="007D7C37">
        <w:t xml:space="preserve"> has more directly addressed the relationship with redistributive preferences.</w:t>
      </w:r>
    </w:p>
    <w:p w14:paraId="4A57916D" w14:textId="570E1634" w:rsidR="00812EA8" w:rsidRDefault="009C462E" w:rsidP="00A706D7">
      <w:pPr>
        <w:pStyle w:val="BodyText"/>
        <w:rPr>
          <w:ins w:id="346" w:author="Julio César Iturra Sanhueza" w:date="2025-05-16T14:32:00Z"/>
        </w:rPr>
      </w:pPr>
      <w:r w:rsidRPr="00AD1F43">
        <w:rPr>
          <w:highlight w:val="yellow"/>
          <w:rPrChange w:id="347" w:author="Julio César Iturra Sanhueza" w:date="2025-06-03T14:33:00Z">
            <w:rPr>
              <w:rFonts w:cs="Times New Roman"/>
            </w:rPr>
          </w:rPrChange>
        </w:rPr>
        <w:t xml:space="preserve">How do </w:t>
      </w:r>
      <w:ins w:id="348" w:author="Julio César Iturra Sanhueza" w:date="2025-05-21T12:19:00Z">
        <w:r w:rsidR="00FE41F6" w:rsidRPr="00AD1F43">
          <w:rPr>
            <w:highlight w:val="yellow"/>
            <w:rPrChange w:id="349" w:author="Julio César Iturra Sanhueza" w:date="2025-06-03T14:33:00Z">
              <w:rPr>
                <w:rFonts w:cs="Times New Roman"/>
              </w:rPr>
            </w:rPrChange>
          </w:rPr>
          <w:t>segregated</w:t>
        </w:r>
        <w:r w:rsidR="00811A34" w:rsidRPr="00AD1F43">
          <w:rPr>
            <w:highlight w:val="yellow"/>
            <w:rPrChange w:id="350" w:author="Julio César Iturra Sanhueza" w:date="2025-06-03T14:33:00Z">
              <w:rPr>
                <w:rFonts w:cs="Times New Roman"/>
              </w:rPr>
            </w:rPrChange>
          </w:rPr>
          <w:t xml:space="preserve"> </w:t>
        </w:r>
      </w:ins>
      <w:r w:rsidRPr="00AD1F43">
        <w:rPr>
          <w:highlight w:val="yellow"/>
          <w:rPrChange w:id="351" w:author="Julio César Iturra Sanhueza" w:date="2025-06-03T14:33:00Z">
            <w:rPr>
              <w:rFonts w:cs="Times New Roman"/>
            </w:rPr>
          </w:rPrChange>
        </w:rPr>
        <w:t xml:space="preserve">network </w:t>
      </w:r>
      <w:ins w:id="352" w:author="Julio César Iturra Sanhueza" w:date="2025-06-17T12:48:00Z">
        <w:r w:rsidR="00170F5C">
          <w:rPr>
            <w:highlight w:val="yellow"/>
          </w:rPr>
          <w:t xml:space="preserve">class-based </w:t>
        </w:r>
      </w:ins>
      <w:r w:rsidRPr="00AD1F43">
        <w:rPr>
          <w:highlight w:val="yellow"/>
          <w:rPrChange w:id="353" w:author="Julio César Iturra Sanhueza" w:date="2025-06-03T14:33:00Z">
            <w:rPr>
              <w:rFonts w:cs="Times New Roman"/>
            </w:rPr>
          </w:rPrChange>
        </w:rPr>
        <w:t xml:space="preserve">ties affect redistributive preferences? </w:t>
      </w:r>
      <w:moveFromRangeStart w:id="354" w:author="Julio César Iturra Sanhueza" w:date="2025-05-16T15:04:00Z" w:name="move198300292"/>
      <w:moveFrom w:id="355" w:author="Julio César Iturra Sanhueza" w:date="2025-05-16T15:04:00Z">
        <w:r w:rsidRPr="00AD1F43" w:rsidDel="006E0C58">
          <w:rPr>
            <w:highlight w:val="yellow"/>
            <w:rPrChange w:id="356" w:author="Julio César Iturra Sanhueza" w:date="2025-06-03T14:33:00Z">
              <w:rPr>
                <w:rFonts w:cs="Times New Roman"/>
              </w:rPr>
            </w:rPrChange>
          </w:rPr>
          <w:t>The class position</w:t>
        </w:r>
        <w:r w:rsidR="00C97BD6" w:rsidRPr="00AD1F43" w:rsidDel="006E0C58">
          <w:rPr>
            <w:highlight w:val="yellow"/>
            <w:rPrChange w:id="357" w:author="Julio César Iturra Sanhueza" w:date="2025-06-03T14:33:00Z">
              <w:rPr>
                <w:rFonts w:cs="Times New Roman"/>
              </w:rPr>
            </w:rPrChange>
          </w:rPr>
          <w:t>s</w:t>
        </w:r>
        <w:r w:rsidRPr="00AD1F43" w:rsidDel="006E0C58">
          <w:rPr>
            <w:highlight w:val="yellow"/>
            <w:rPrChange w:id="358" w:author="Julio César Iturra Sanhueza" w:date="2025-06-03T14:33:00Z">
              <w:rPr>
                <w:rFonts w:cs="Times New Roman"/>
              </w:rPr>
            </w:rPrChange>
          </w:rPr>
          <w:t xml:space="preserve"> of surrounding family members, friends, and acquaintances</w:t>
        </w:r>
        <w:r w:rsidR="00C15A4D" w:rsidRPr="00AD1F43" w:rsidDel="006E0C58">
          <w:rPr>
            <w:highlight w:val="yellow"/>
            <w:rPrChange w:id="359" w:author="Julio César Iturra Sanhueza" w:date="2025-06-03T14:33:00Z">
              <w:rPr>
                <w:rFonts w:cs="Times New Roman"/>
              </w:rPr>
            </w:rPrChange>
          </w:rPr>
          <w:t xml:space="preserve"> not only provide information about inequality</w:t>
        </w:r>
        <w:r w:rsidR="00475F12" w:rsidRPr="00AD1F43" w:rsidDel="006E0C58">
          <w:rPr>
            <w:highlight w:val="yellow"/>
            <w:rPrChange w:id="360" w:author="Julio César Iturra Sanhueza" w:date="2025-06-03T14:33:00Z">
              <w:rPr>
                <w:rFonts w:cs="Times New Roman"/>
              </w:rPr>
            </w:rPrChange>
          </w:rPr>
          <w:t xml:space="preserve"> but </w:t>
        </w:r>
        <w:r w:rsidR="00C15A4D" w:rsidRPr="00AD1F43" w:rsidDel="006E0C58">
          <w:rPr>
            <w:highlight w:val="yellow"/>
            <w:rPrChange w:id="361" w:author="Julio César Iturra Sanhueza" w:date="2025-06-03T14:33:00Z">
              <w:rPr>
                <w:rFonts w:cs="Times New Roman"/>
              </w:rPr>
            </w:rPrChange>
          </w:rPr>
          <w:t>are also a source of social influence whose impact on redistributive preferences can be amplified in segregated social networks</w:t>
        </w:r>
        <w:r w:rsidRPr="00AD1F43" w:rsidDel="006E0C58">
          <w:rPr>
            <w:highlight w:val="yellow"/>
            <w:rPrChange w:id="362" w:author="Julio César Iturra Sanhueza" w:date="2025-06-03T14:33:00Z">
              <w:rPr>
                <w:rFonts w:cs="Times New Roman"/>
              </w:rPr>
            </w:rPrChange>
          </w:rPr>
          <w:t xml:space="preserve">. </w:t>
        </w:r>
      </w:moveFrom>
      <w:moveFromRangeStart w:id="363" w:author="Julio César Iturra Sanhueza" w:date="2025-05-16T14:21:00Z" w:name="move198297701"/>
      <w:moveFromRangeEnd w:id="354"/>
      <w:moveFrom w:id="364" w:author="Julio César Iturra Sanhueza" w:date="2025-05-16T14:21:00Z">
        <w:r w:rsidRPr="00AD1F43" w:rsidDel="006231DE">
          <w:rPr>
            <w:highlight w:val="yellow"/>
            <w:rPrChange w:id="365" w:author="Julio César Iturra Sanhueza" w:date="2025-06-03T14:33:00Z">
              <w:rPr>
                <w:rFonts w:cs="Times New Roman"/>
              </w:rPr>
            </w:rPrChange>
          </w:rPr>
          <w:t xml:space="preserve">In principle, political attitudes are connected to class interests and norms as they are primarily - but </w:t>
        </w:r>
        <w:r w:rsidR="00B33B41" w:rsidRPr="00AD1F43" w:rsidDel="006231DE">
          <w:rPr>
            <w:highlight w:val="yellow"/>
            <w:rPrChange w:id="366" w:author="Julio César Iturra Sanhueza" w:date="2025-06-03T14:33:00Z">
              <w:rPr>
                <w:rFonts w:cs="Times New Roman"/>
              </w:rPr>
            </w:rPrChange>
          </w:rPr>
          <w:t xml:space="preserve">not </w:t>
        </w:r>
        <w:r w:rsidRPr="00AD1F43" w:rsidDel="006231DE">
          <w:rPr>
            <w:highlight w:val="yellow"/>
            <w:rPrChange w:id="367" w:author="Julio César Iturra Sanhueza" w:date="2025-06-03T14:33:00Z">
              <w:rPr>
                <w:rFonts w:cs="Times New Roman"/>
              </w:rPr>
            </w:rPrChange>
          </w:rPr>
          <w:t xml:space="preserve">exclusively - socialized in the family of origin during childhood and early adulthood. </w:t>
        </w:r>
      </w:moveFrom>
      <w:moveFromRangeEnd w:id="363"/>
      <w:ins w:id="368" w:author="Julio César Iturra Sanhueza" w:date="2025-05-16T12:47:00Z">
        <w:r w:rsidR="003971CA" w:rsidRPr="00AD1F43">
          <w:rPr>
            <w:highlight w:val="yellow"/>
            <w:rPrChange w:id="369" w:author="Julio César Iturra Sanhueza" w:date="2025-06-03T14:33:00Z">
              <w:rPr/>
            </w:rPrChange>
          </w:rPr>
          <w:t xml:space="preserve">According to Wright </w:t>
        </w:r>
      </w:ins>
      <w:ins w:id="370" w:author="Julio César Iturra Sanhueza" w:date="2025-05-16T14:26:00Z">
        <w:r w:rsidR="00324418" w:rsidRPr="00AD1F43">
          <w:rPr>
            <w:highlight w:val="yellow"/>
            <w:rPrChange w:id="371" w:author="Julio César Iturra Sanhueza" w:date="2025-06-03T14:33:00Z">
              <w:rPr/>
            </w:rPrChange>
          </w:rPr>
          <w:t xml:space="preserve">and Cho </w:t>
        </w:r>
      </w:ins>
      <w:ins w:id="372" w:author="Julio César Iturra Sanhueza" w:date="2025-05-16T12:47:00Z">
        <w:r w:rsidR="003971CA" w:rsidRPr="00AD1F43">
          <w:rPr>
            <w:highlight w:val="yellow"/>
            <w:rPrChange w:id="373" w:author="Julio César Iturra Sanhueza" w:date="2025-06-03T14:33:00Z">
              <w:rPr/>
            </w:rPrChange>
          </w:rPr>
          <w:t xml:space="preserve">(1992), </w:t>
        </w:r>
      </w:ins>
      <w:ins w:id="374" w:author="Julio César Iturra Sanhueza" w:date="2025-05-16T14:42:00Z">
        <w:r w:rsidR="00036EDE" w:rsidRPr="00AD1F43">
          <w:rPr>
            <w:highlight w:val="yellow"/>
            <w:rPrChange w:id="375" w:author="Julio César Iturra Sanhueza" w:date="2025-06-03T14:33:00Z">
              <w:rPr/>
            </w:rPrChange>
          </w:rPr>
          <w:t xml:space="preserve">the degree of connectedness to certain social classes </w:t>
        </w:r>
        <w:r w:rsidR="00177BDA" w:rsidRPr="00AD1F43">
          <w:rPr>
            <w:highlight w:val="yellow"/>
            <w:rPrChange w:id="376" w:author="Julio César Iturra Sanhueza" w:date="2025-06-03T14:33:00Z">
              <w:rPr/>
            </w:rPrChange>
          </w:rPr>
          <w:t xml:space="preserve">can </w:t>
        </w:r>
      </w:ins>
      <w:ins w:id="377" w:author="Julio César Iturra Sanhueza" w:date="2025-05-16T14:24:00Z">
        <w:r w:rsidR="00086A38" w:rsidRPr="00AD1F43">
          <w:rPr>
            <w:highlight w:val="yellow"/>
            <w:rPrChange w:id="378" w:author="Julio César Iturra Sanhueza" w:date="2025-06-03T14:33:00Z">
              <w:rPr/>
            </w:rPrChange>
          </w:rPr>
          <w:t>affect</w:t>
        </w:r>
      </w:ins>
      <w:ins w:id="379" w:author="Julio César Iturra Sanhueza" w:date="2025-05-16T12:47:00Z">
        <w:r w:rsidR="003971CA" w:rsidRPr="00AD1F43">
          <w:rPr>
            <w:highlight w:val="yellow"/>
            <w:rPrChange w:id="380" w:author="Julio César Iturra Sanhueza" w:date="2025-06-03T14:33:00Z">
              <w:rPr/>
            </w:rPrChange>
          </w:rPr>
          <w:t xml:space="preserve"> </w:t>
        </w:r>
      </w:ins>
      <w:ins w:id="381" w:author="Julio César Iturra Sanhueza" w:date="2025-05-16T14:25:00Z">
        <w:r w:rsidR="00086A38" w:rsidRPr="00AD1F43">
          <w:rPr>
            <w:highlight w:val="yellow"/>
            <w:rPrChange w:id="382" w:author="Julio César Iturra Sanhueza" w:date="2025-06-03T14:33:00Z">
              <w:rPr/>
            </w:rPrChange>
          </w:rPr>
          <w:t>class identity</w:t>
        </w:r>
      </w:ins>
      <w:ins w:id="383" w:author="Julio César Iturra Sanhueza" w:date="2025-05-16T12:47:00Z">
        <w:r w:rsidR="003971CA" w:rsidRPr="00AD1F43">
          <w:rPr>
            <w:highlight w:val="yellow"/>
            <w:rPrChange w:id="384" w:author="Julio César Iturra Sanhueza" w:date="2025-06-03T14:33:00Z">
              <w:rPr/>
            </w:rPrChange>
          </w:rPr>
          <w:t xml:space="preserve">, </w:t>
        </w:r>
      </w:ins>
      <w:ins w:id="385" w:author="Julio César Iturra Sanhueza" w:date="2025-05-16T14:25:00Z">
        <w:r w:rsidR="00086A38" w:rsidRPr="00AD1F43">
          <w:rPr>
            <w:highlight w:val="yellow"/>
            <w:rPrChange w:id="386" w:author="Julio César Iturra Sanhueza" w:date="2025-06-03T14:33:00Z">
              <w:rPr/>
            </w:rPrChange>
          </w:rPr>
          <w:t>class-based</w:t>
        </w:r>
        <w:r w:rsidR="003D3BA7" w:rsidRPr="00AD1F43">
          <w:rPr>
            <w:highlight w:val="yellow"/>
            <w:rPrChange w:id="387" w:author="Julio César Iturra Sanhueza" w:date="2025-06-03T14:33:00Z">
              <w:rPr/>
            </w:rPrChange>
          </w:rPr>
          <w:t xml:space="preserve"> </w:t>
        </w:r>
      </w:ins>
      <w:ins w:id="388" w:author="Julio César Iturra Sanhueza" w:date="2025-05-16T12:47:00Z">
        <w:r w:rsidR="003971CA" w:rsidRPr="00AD1F43">
          <w:rPr>
            <w:highlight w:val="yellow"/>
            <w:rPrChange w:id="389" w:author="Julio César Iturra Sanhueza" w:date="2025-06-03T14:33:00Z">
              <w:rPr/>
            </w:rPrChange>
          </w:rPr>
          <w:t>solidarity, and</w:t>
        </w:r>
      </w:ins>
      <w:ins w:id="390" w:author="Julio César Iturra Sanhueza" w:date="2025-05-16T15:59:00Z">
        <w:r w:rsidR="00BE645F" w:rsidRPr="00AD1F43">
          <w:rPr>
            <w:highlight w:val="yellow"/>
            <w:rPrChange w:id="391" w:author="Julio César Iturra Sanhueza" w:date="2025-06-03T14:33:00Z">
              <w:rPr/>
            </w:rPrChange>
          </w:rPr>
          <w:t xml:space="preserve"> </w:t>
        </w:r>
      </w:ins>
      <w:ins w:id="392" w:author="Julio César Iturra Sanhueza" w:date="2025-05-16T12:47:00Z">
        <w:r w:rsidR="003971CA" w:rsidRPr="00AD1F43">
          <w:rPr>
            <w:highlight w:val="yellow"/>
            <w:rPrChange w:id="393" w:author="Julio César Iturra Sanhueza" w:date="2025-06-03T14:33:00Z">
              <w:rPr/>
            </w:rPrChange>
          </w:rPr>
          <w:t>common interest</w:t>
        </w:r>
      </w:ins>
      <w:ins w:id="394" w:author="Julio César Iturra Sanhueza" w:date="2025-05-19T14:04:00Z">
        <w:r w:rsidR="00FA3A17" w:rsidRPr="00AD1F43">
          <w:rPr>
            <w:highlight w:val="yellow"/>
            <w:rPrChange w:id="395" w:author="Julio César Iturra Sanhueza" w:date="2025-06-03T14:33:00Z">
              <w:rPr/>
            </w:rPrChange>
          </w:rPr>
          <w:t xml:space="preserve"> recognition</w:t>
        </w:r>
      </w:ins>
      <w:ins w:id="396" w:author="Julio César Iturra Sanhueza" w:date="2025-05-16T12:47:00Z">
        <w:r w:rsidR="003971CA" w:rsidRPr="00AD1F43">
          <w:rPr>
            <w:highlight w:val="yellow"/>
            <w:rPrChange w:id="397" w:author="Julio César Iturra Sanhueza" w:date="2025-06-03T14:33:00Z">
              <w:rPr/>
            </w:rPrChange>
          </w:rPr>
          <w:t>.</w:t>
        </w:r>
      </w:ins>
      <w:ins w:id="398" w:author="Julio César Iturra Sanhueza" w:date="2025-06-16T16:10:00Z">
        <w:r w:rsidR="00182C80">
          <w:rPr>
            <w:highlight w:val="yellow"/>
          </w:rPr>
          <w:t xml:space="preserve"> </w:t>
        </w:r>
      </w:ins>
      <w:ins w:id="399" w:author="Julio César Iturra Sanhueza" w:date="2025-05-16T14:35:00Z">
        <w:r w:rsidR="003B2AEC" w:rsidRPr="00AD1F43">
          <w:rPr>
            <w:highlight w:val="yellow"/>
            <w:rPrChange w:id="400" w:author="Julio César Iturra Sanhueza" w:date="2025-06-03T14:33:00Z">
              <w:rPr/>
            </w:rPrChange>
          </w:rPr>
          <w:t xml:space="preserve">Regarding </w:t>
        </w:r>
        <w:r w:rsidR="003B2AEC" w:rsidRPr="00AD1F43">
          <w:rPr>
            <w:i/>
            <w:iCs/>
            <w:highlight w:val="yellow"/>
            <w:rPrChange w:id="401" w:author="Julio César Iturra Sanhueza" w:date="2025-06-03T14:33:00Z">
              <w:rPr/>
            </w:rPrChange>
          </w:rPr>
          <w:t>segregation</w:t>
        </w:r>
        <w:r w:rsidR="003B2AEC" w:rsidRPr="00AD1F43">
          <w:rPr>
            <w:highlight w:val="yellow"/>
            <w:rPrChange w:id="402" w:author="Julio César Iturra Sanhueza" w:date="2025-06-03T14:33:00Z">
              <w:rPr/>
            </w:rPrChange>
          </w:rPr>
          <w:t>, it can be argued that higher</w:t>
        </w:r>
      </w:ins>
      <w:ins w:id="403" w:author="Julio César Iturra Sanhueza" w:date="2025-05-16T14:26:00Z">
        <w:r w:rsidR="00324418" w:rsidRPr="00AD1F43">
          <w:rPr>
            <w:highlight w:val="yellow"/>
            <w:rPrChange w:id="404" w:author="Julio César Iturra Sanhueza" w:date="2025-06-03T14:33:00Z">
              <w:rPr/>
            </w:rPrChange>
          </w:rPr>
          <w:t xml:space="preserve"> homogeneity</w:t>
        </w:r>
      </w:ins>
      <w:ins w:id="405" w:author="Julio César Iturra Sanhueza" w:date="2025-05-21T12:19:00Z">
        <w:r w:rsidR="00E43FC1" w:rsidRPr="00AD1F43">
          <w:rPr>
            <w:highlight w:val="yellow"/>
            <w:rPrChange w:id="406" w:author="Julio César Iturra Sanhueza" w:date="2025-06-03T14:33:00Z">
              <w:rPr/>
            </w:rPrChange>
          </w:rPr>
          <w:t xml:space="preserve"> (e.g., same or similar </w:t>
        </w:r>
      </w:ins>
      <w:ins w:id="407" w:author="Julio César Iturra Sanhueza" w:date="2025-06-17T12:48:00Z">
        <w:r w:rsidR="009C1B16">
          <w:rPr>
            <w:highlight w:val="yellow"/>
          </w:rPr>
          <w:t xml:space="preserve">class </w:t>
        </w:r>
      </w:ins>
      <w:ins w:id="408" w:author="Julio César Iturra Sanhueza" w:date="2025-05-21T12:19:00Z">
        <w:r w:rsidR="00E43FC1" w:rsidRPr="00AD1F43">
          <w:rPr>
            <w:highlight w:val="yellow"/>
            <w:rPrChange w:id="409" w:author="Julio César Iturra Sanhueza" w:date="2025-06-03T14:33:00Z">
              <w:rPr/>
            </w:rPrChange>
          </w:rPr>
          <w:t>network ties)</w:t>
        </w:r>
      </w:ins>
      <w:ins w:id="410" w:author="Julio César Iturra Sanhueza" w:date="2025-05-16T14:26:00Z">
        <w:r w:rsidR="00324418" w:rsidRPr="00AD1F43">
          <w:rPr>
            <w:highlight w:val="yellow"/>
            <w:rPrChange w:id="411" w:author="Julio César Iturra Sanhueza" w:date="2025-06-03T14:33:00Z">
              <w:rPr/>
            </w:rPrChange>
          </w:rPr>
          <w:t xml:space="preserve"> </w:t>
        </w:r>
      </w:ins>
      <w:ins w:id="412" w:author="Julio César Iturra Sanhueza" w:date="2025-05-16T14:43:00Z">
        <w:r w:rsidR="00546411" w:rsidRPr="00AD1F43">
          <w:rPr>
            <w:highlight w:val="yellow"/>
            <w:rPrChange w:id="413" w:author="Julio César Iturra Sanhueza" w:date="2025-06-03T14:33:00Z">
              <w:rPr/>
            </w:rPrChange>
          </w:rPr>
          <w:t>should have</w:t>
        </w:r>
      </w:ins>
      <w:ins w:id="414" w:author="Julio César Iturra Sanhueza" w:date="2025-05-16T14:29:00Z">
        <w:r w:rsidR="001C5616" w:rsidRPr="00AD1F43">
          <w:rPr>
            <w:highlight w:val="yellow"/>
            <w:rPrChange w:id="415" w:author="Julio César Iturra Sanhueza" w:date="2025-06-03T14:33:00Z">
              <w:rPr/>
            </w:rPrChange>
          </w:rPr>
          <w:t xml:space="preserve"> different subjective implications depending on the class position of the individual</w:t>
        </w:r>
      </w:ins>
      <w:ins w:id="416" w:author="Julio César Iturra Sanhueza" w:date="2025-05-16T14:27:00Z">
        <w:r w:rsidR="006A54BA" w:rsidRPr="00AD1F43">
          <w:rPr>
            <w:highlight w:val="yellow"/>
            <w:rPrChange w:id="417" w:author="Julio César Iturra Sanhueza" w:date="2025-06-03T14:33:00Z">
              <w:rPr/>
            </w:rPrChange>
          </w:rPr>
          <w:t>.</w:t>
        </w:r>
      </w:ins>
      <w:ins w:id="418" w:author="Julio César Iturra Sanhueza" w:date="2025-05-16T14:35:00Z">
        <w:r w:rsidR="003B2AEC" w:rsidRPr="00AD1F43">
          <w:rPr>
            <w:highlight w:val="yellow"/>
            <w:rPrChange w:id="419" w:author="Julio César Iturra Sanhueza" w:date="2025-06-03T14:33:00Z">
              <w:rPr/>
            </w:rPrChange>
          </w:rPr>
          <w:t xml:space="preserve"> </w:t>
        </w:r>
      </w:ins>
      <w:ins w:id="420" w:author="Julio César Iturra Sanhueza" w:date="2025-05-16T12:47:00Z">
        <w:r w:rsidR="003971CA" w:rsidRPr="00AD1F43">
          <w:rPr>
            <w:highlight w:val="yellow"/>
            <w:rPrChange w:id="421" w:author="Julio César Iturra Sanhueza" w:date="2025-06-03T14:33:00Z">
              <w:rPr/>
            </w:rPrChange>
          </w:rPr>
          <w:t xml:space="preserve">For </w:t>
        </w:r>
      </w:ins>
      <w:ins w:id="422" w:author="Julio César Iturra Sanhueza" w:date="2025-05-16T14:29:00Z">
        <w:r w:rsidR="001C5616" w:rsidRPr="00AD1F43">
          <w:rPr>
            <w:highlight w:val="yellow"/>
            <w:rPrChange w:id="423" w:author="Julio César Iturra Sanhueza" w:date="2025-06-03T14:33:00Z">
              <w:rPr/>
            </w:rPrChange>
          </w:rPr>
          <w:t>working</w:t>
        </w:r>
        <w:r w:rsidR="002F765E" w:rsidRPr="00AD1F43">
          <w:rPr>
            <w:highlight w:val="yellow"/>
            <w:rPrChange w:id="424" w:author="Julio César Iturra Sanhueza" w:date="2025-06-03T14:33:00Z">
              <w:rPr/>
            </w:rPrChange>
          </w:rPr>
          <w:t>-</w:t>
        </w:r>
        <w:r w:rsidR="001C5616" w:rsidRPr="00AD1F43">
          <w:rPr>
            <w:highlight w:val="yellow"/>
            <w:rPrChange w:id="425" w:author="Julio César Iturra Sanhueza" w:date="2025-06-03T14:33:00Z">
              <w:rPr/>
            </w:rPrChange>
          </w:rPr>
          <w:t>class individuals</w:t>
        </w:r>
      </w:ins>
      <w:ins w:id="426" w:author="Julio César Iturra Sanhueza" w:date="2025-05-16T12:47:00Z">
        <w:r w:rsidR="003971CA" w:rsidRPr="00AD1F43">
          <w:rPr>
            <w:highlight w:val="yellow"/>
            <w:rPrChange w:id="427" w:author="Julio César Iturra Sanhueza" w:date="2025-06-03T14:33:00Z">
              <w:rPr/>
            </w:rPrChange>
          </w:rPr>
          <w:t xml:space="preserve">, </w:t>
        </w:r>
      </w:ins>
      <w:ins w:id="428" w:author="Julio César Iturra Sanhueza" w:date="2025-05-16T14:30:00Z">
        <w:r w:rsidR="002F765E" w:rsidRPr="00AD1F43">
          <w:rPr>
            <w:highlight w:val="yellow"/>
            <w:rPrChange w:id="429" w:author="Julio César Iturra Sanhueza" w:date="2025-06-03T14:33:00Z">
              <w:rPr/>
            </w:rPrChange>
          </w:rPr>
          <w:t xml:space="preserve">as </w:t>
        </w:r>
      </w:ins>
      <w:ins w:id="430" w:author="Julio César Iturra Sanhueza" w:date="2025-05-16T15:05:00Z">
        <w:r w:rsidR="00093A85" w:rsidRPr="00AD1F43">
          <w:rPr>
            <w:highlight w:val="yellow"/>
            <w:rPrChange w:id="431" w:author="Julio César Iturra Sanhueza" w:date="2025-06-03T14:33:00Z">
              <w:rPr/>
            </w:rPrChange>
          </w:rPr>
          <w:t>higher</w:t>
        </w:r>
      </w:ins>
      <w:ins w:id="432" w:author="Julio César Iturra Sanhueza" w:date="2025-05-16T14:30:00Z">
        <w:r w:rsidR="002F765E" w:rsidRPr="00AD1F43">
          <w:rPr>
            <w:highlight w:val="yellow"/>
            <w:rPrChange w:id="433" w:author="Julio César Iturra Sanhueza" w:date="2025-06-03T14:33:00Z">
              <w:rPr/>
            </w:rPrChange>
          </w:rPr>
          <w:t xml:space="preserve"> network homogeneity implies </w:t>
        </w:r>
      </w:ins>
      <w:ins w:id="434" w:author="Julio César Iturra Sanhueza" w:date="2025-05-16T15:06:00Z">
        <w:r w:rsidR="00623FAD" w:rsidRPr="00AD1F43">
          <w:rPr>
            <w:highlight w:val="yellow"/>
            <w:rPrChange w:id="435" w:author="Julio César Iturra Sanhueza" w:date="2025-06-03T14:33:00Z">
              <w:rPr/>
            </w:rPrChange>
          </w:rPr>
          <w:t>fewer</w:t>
        </w:r>
      </w:ins>
      <w:ins w:id="436" w:author="Julio César Iturra Sanhueza" w:date="2025-05-16T14:40:00Z">
        <w:r w:rsidR="001C0722" w:rsidRPr="00AD1F43">
          <w:rPr>
            <w:highlight w:val="yellow"/>
            <w:rPrChange w:id="437" w:author="Julio César Iturra Sanhueza" w:date="2025-06-03T14:33:00Z">
              <w:rPr/>
            </w:rPrChange>
          </w:rPr>
          <w:t xml:space="preserve"> connections</w:t>
        </w:r>
      </w:ins>
      <w:ins w:id="438" w:author="Julio César Iturra Sanhueza" w:date="2025-05-16T12:47:00Z">
        <w:r w:rsidR="003971CA" w:rsidRPr="00AD1F43">
          <w:rPr>
            <w:highlight w:val="yellow"/>
            <w:rPrChange w:id="439" w:author="Julio César Iturra Sanhueza" w:date="2025-06-03T14:33:00Z">
              <w:rPr/>
            </w:rPrChange>
          </w:rPr>
          <w:t xml:space="preserve"> with </w:t>
        </w:r>
      </w:ins>
      <w:ins w:id="440" w:author="Julio César Iturra Sanhueza" w:date="2025-05-20T11:35:00Z">
        <w:r w:rsidR="008F1274" w:rsidRPr="00AD1F43">
          <w:rPr>
            <w:highlight w:val="yellow"/>
            <w:rPrChange w:id="441" w:author="Julio César Iturra Sanhueza" w:date="2025-06-03T14:33:00Z">
              <w:rPr/>
            </w:rPrChange>
          </w:rPr>
          <w:t>intermediate</w:t>
        </w:r>
      </w:ins>
      <w:ins w:id="442" w:author="Julio César Iturra Sanhueza" w:date="2025-05-16T14:30:00Z">
        <w:r w:rsidR="00E42A17" w:rsidRPr="00AD1F43">
          <w:rPr>
            <w:highlight w:val="yellow"/>
            <w:rPrChange w:id="443" w:author="Julio César Iturra Sanhueza" w:date="2025-06-03T14:33:00Z">
              <w:rPr/>
            </w:rPrChange>
          </w:rPr>
          <w:t xml:space="preserve"> or </w:t>
        </w:r>
      </w:ins>
      <w:ins w:id="444" w:author="Julio César Iturra Sanhueza" w:date="2025-05-20T11:36:00Z">
        <w:r w:rsidR="0097182E" w:rsidRPr="00AD1F43">
          <w:rPr>
            <w:highlight w:val="yellow"/>
            <w:rPrChange w:id="445" w:author="Julio César Iturra Sanhueza" w:date="2025-06-03T14:33:00Z">
              <w:rPr/>
            </w:rPrChange>
          </w:rPr>
          <w:t>service</w:t>
        </w:r>
      </w:ins>
      <w:ins w:id="446" w:author="Julio César Iturra Sanhueza" w:date="2025-05-16T14:41:00Z">
        <w:r w:rsidR="001C0722" w:rsidRPr="00AD1F43">
          <w:rPr>
            <w:highlight w:val="yellow"/>
            <w:rPrChange w:id="447" w:author="Julio César Iturra Sanhueza" w:date="2025-06-03T14:33:00Z">
              <w:rPr/>
            </w:rPrChange>
          </w:rPr>
          <w:t xml:space="preserve"> classes, </w:t>
        </w:r>
        <w:del w:id="448" w:author="Patrick Sachweh" w:date="2025-07-16T22:17:00Z">
          <w:r w:rsidR="001C0722" w:rsidRPr="00AD1F43" w:rsidDel="00F90BB2">
            <w:rPr>
              <w:highlight w:val="yellow"/>
              <w:rPrChange w:id="449" w:author="Julio César Iturra Sanhueza" w:date="2025-06-03T14:33:00Z">
                <w:rPr/>
              </w:rPrChange>
            </w:rPr>
            <w:delText>this</w:delText>
          </w:r>
        </w:del>
      </w:ins>
      <w:ins w:id="450" w:author="Patrick Sachweh" w:date="2025-07-16T22:17:00Z">
        <w:r w:rsidR="00F90BB2">
          <w:rPr>
            <w:highlight w:val="yellow"/>
          </w:rPr>
          <w:t>which</w:t>
        </w:r>
      </w:ins>
      <w:ins w:id="451" w:author="Julio César Iturra Sanhueza" w:date="2025-05-16T14:40:00Z">
        <w:r w:rsidR="001C0722" w:rsidRPr="00AD1F43">
          <w:rPr>
            <w:highlight w:val="yellow"/>
            <w:rPrChange w:id="452" w:author="Julio César Iturra Sanhueza" w:date="2025-06-03T14:33:00Z">
              <w:rPr/>
            </w:rPrChange>
          </w:rPr>
          <w:t xml:space="preserve"> </w:t>
        </w:r>
      </w:ins>
      <w:ins w:id="453" w:author="Julio César Iturra Sanhueza" w:date="2025-05-16T12:47:00Z">
        <w:r w:rsidR="003971CA" w:rsidRPr="00AD1F43">
          <w:rPr>
            <w:highlight w:val="yellow"/>
            <w:rPrChange w:id="454" w:author="Julio César Iturra Sanhueza" w:date="2025-06-03T14:33:00Z">
              <w:rPr/>
            </w:rPrChange>
          </w:rPr>
          <w:t>may</w:t>
        </w:r>
      </w:ins>
      <w:ins w:id="455" w:author="Julio César Iturra Sanhueza" w:date="2025-05-16T14:44:00Z">
        <w:r w:rsidR="00712321" w:rsidRPr="00AD1F43">
          <w:rPr>
            <w:highlight w:val="yellow"/>
            <w:rPrChange w:id="456" w:author="Julio César Iturra Sanhueza" w:date="2025-06-03T14:33:00Z">
              <w:rPr/>
            </w:rPrChange>
          </w:rPr>
          <w:t xml:space="preserve"> </w:t>
        </w:r>
        <w:r w:rsidR="00111996" w:rsidRPr="00AD1F43">
          <w:rPr>
            <w:highlight w:val="yellow"/>
            <w:rPrChange w:id="457" w:author="Julio César Iturra Sanhueza" w:date="2025-06-03T14:33:00Z">
              <w:rPr/>
            </w:rPrChange>
          </w:rPr>
          <w:t xml:space="preserve">explain </w:t>
        </w:r>
      </w:ins>
      <w:ins w:id="458" w:author="Julio César Iturra Sanhueza" w:date="2025-05-21T12:16:00Z">
        <w:del w:id="459" w:author="Patrick Sachweh" w:date="2025-07-16T22:17:00Z">
          <w:r w:rsidR="00B85625" w:rsidRPr="00AD1F43" w:rsidDel="00F90BB2">
            <w:rPr>
              <w:highlight w:val="yellow"/>
              <w:rPrChange w:id="460" w:author="Julio César Iturra Sanhueza" w:date="2025-06-03T14:33:00Z">
                <w:rPr/>
              </w:rPrChange>
            </w:rPr>
            <w:delText>greater</w:delText>
          </w:r>
        </w:del>
      </w:ins>
      <w:ins w:id="461" w:author="Patrick Sachweh" w:date="2025-07-16T22:17:00Z">
        <w:r w:rsidR="00F90BB2">
          <w:rPr>
            <w:highlight w:val="yellow"/>
          </w:rPr>
          <w:t>more</w:t>
        </w:r>
      </w:ins>
      <w:ins w:id="462" w:author="Julio César Iturra Sanhueza" w:date="2025-05-21T12:16:00Z">
        <w:r w:rsidR="00B85625" w:rsidRPr="00AD1F43">
          <w:rPr>
            <w:highlight w:val="yellow"/>
            <w:rPrChange w:id="463" w:author="Julio César Iturra Sanhueza" w:date="2025-06-03T14:33:00Z">
              <w:rPr/>
            </w:rPrChange>
          </w:rPr>
          <w:t xml:space="preserve"> critical views</w:t>
        </w:r>
      </w:ins>
      <w:ins w:id="464" w:author="Julio César Iturra Sanhueza" w:date="2025-05-16T14:44:00Z">
        <w:r w:rsidR="00111996" w:rsidRPr="00AD1F43">
          <w:rPr>
            <w:highlight w:val="yellow"/>
            <w:rPrChange w:id="465" w:author="Julio César Iturra Sanhueza" w:date="2025-06-03T14:33:00Z">
              <w:rPr/>
            </w:rPrChange>
          </w:rPr>
          <w:t xml:space="preserve"> </w:t>
        </w:r>
      </w:ins>
      <w:ins w:id="466" w:author="Julio César Iturra Sanhueza" w:date="2025-05-16T15:06:00Z">
        <w:r w:rsidR="00623FAD" w:rsidRPr="00AD1F43">
          <w:rPr>
            <w:highlight w:val="yellow"/>
            <w:rPrChange w:id="467" w:author="Julio César Iturra Sanhueza" w:date="2025-06-03T14:33:00Z">
              <w:rPr/>
            </w:rPrChange>
          </w:rPr>
          <w:t xml:space="preserve">toward </w:t>
        </w:r>
      </w:ins>
      <w:ins w:id="468" w:author="Julio César Iturra Sanhueza" w:date="2025-05-20T11:36:00Z">
        <w:r w:rsidR="00B17BDB" w:rsidRPr="00AD1F43">
          <w:rPr>
            <w:highlight w:val="yellow"/>
            <w:rPrChange w:id="469" w:author="Julio César Iturra Sanhueza" w:date="2025-06-03T14:33:00Z">
              <w:rPr/>
            </w:rPrChange>
          </w:rPr>
          <w:t xml:space="preserve">economic </w:t>
        </w:r>
        <w:del w:id="470" w:author="Patrick Sachweh" w:date="2025-07-16T22:17:00Z">
          <w:r w:rsidR="00B17BDB" w:rsidRPr="00AD1F43" w:rsidDel="00F90BB2">
            <w:rPr>
              <w:highlight w:val="yellow"/>
              <w:rPrChange w:id="471" w:author="Julio César Iturra Sanhueza" w:date="2025-06-03T14:33:00Z">
                <w:rPr/>
              </w:rPrChange>
            </w:rPr>
            <w:delText>differences</w:delText>
          </w:r>
        </w:del>
      </w:ins>
      <w:ins w:id="472" w:author="Patrick Sachweh" w:date="2025-07-16T22:17:00Z">
        <w:r w:rsidR="00F90BB2">
          <w:rPr>
            <w:highlight w:val="yellow"/>
          </w:rPr>
          <w:t>inequality</w:t>
        </w:r>
      </w:ins>
      <w:ins w:id="473" w:author="Julio César Iturra Sanhueza" w:date="2025-05-16T12:48:00Z">
        <w:r w:rsidR="00FB4DF8" w:rsidRPr="00AD1F43">
          <w:rPr>
            <w:highlight w:val="yellow"/>
            <w:rPrChange w:id="474" w:author="Julio César Iturra Sanhueza" w:date="2025-06-03T14:33:00Z">
              <w:rPr/>
            </w:rPrChange>
          </w:rPr>
          <w:t xml:space="preserve"> </w:t>
        </w:r>
      </w:ins>
      <w:ins w:id="475" w:author="Julio César Iturra Sanhueza" w:date="2025-05-16T12:47:00Z">
        <w:r w:rsidR="003971CA" w:rsidRPr="00AD1F43">
          <w:rPr>
            <w:highlight w:val="yellow"/>
            <w:rPrChange w:id="476" w:author="Julio César Iturra Sanhueza" w:date="2025-06-03T14:33:00Z">
              <w:rPr/>
            </w:rPrChange>
          </w:rPr>
          <w:t xml:space="preserve">and </w:t>
        </w:r>
      </w:ins>
      <w:ins w:id="477" w:author="Julio César Iturra Sanhueza" w:date="2025-05-20T11:35:00Z">
        <w:r w:rsidR="008F1274" w:rsidRPr="00AD1F43">
          <w:rPr>
            <w:highlight w:val="yellow"/>
            <w:rPrChange w:id="478" w:author="Julio César Iturra Sanhueza" w:date="2025-06-03T14:33:00Z">
              <w:rPr/>
            </w:rPrChange>
          </w:rPr>
          <w:t>strengthen</w:t>
        </w:r>
      </w:ins>
      <w:ins w:id="479" w:author="Julio César Iturra Sanhueza" w:date="2025-05-16T12:47:00Z">
        <w:r w:rsidR="003971CA" w:rsidRPr="00AD1F43">
          <w:rPr>
            <w:highlight w:val="yellow"/>
            <w:rPrChange w:id="480" w:author="Julio César Iturra Sanhueza" w:date="2025-06-03T14:33:00Z">
              <w:rPr/>
            </w:rPrChange>
          </w:rPr>
          <w:t xml:space="preserve"> </w:t>
        </w:r>
      </w:ins>
      <w:ins w:id="481" w:author="Julio César Iturra Sanhueza" w:date="2025-05-16T14:41:00Z">
        <w:r w:rsidR="001C0722" w:rsidRPr="00AD1F43">
          <w:rPr>
            <w:highlight w:val="yellow"/>
            <w:rPrChange w:id="482" w:author="Julio César Iturra Sanhueza" w:date="2025-06-03T14:33:00Z">
              <w:rPr/>
            </w:rPrChange>
          </w:rPr>
          <w:t xml:space="preserve">perceived </w:t>
        </w:r>
      </w:ins>
      <w:ins w:id="483" w:author="Julio César Iturra Sanhueza" w:date="2025-05-16T12:47:00Z">
        <w:r w:rsidR="003971CA" w:rsidRPr="00AD1F43">
          <w:rPr>
            <w:highlight w:val="yellow"/>
            <w:rPrChange w:id="484" w:author="Julio César Iturra Sanhueza" w:date="2025-06-03T14:33:00Z">
              <w:rPr/>
            </w:rPrChange>
          </w:rPr>
          <w:t xml:space="preserve">class </w:t>
        </w:r>
      </w:ins>
      <w:ins w:id="485" w:author="Julio César Iturra Sanhueza" w:date="2025-06-03T14:41:00Z">
        <w:r w:rsidR="004B12AD">
          <w:rPr>
            <w:highlight w:val="yellow"/>
          </w:rPr>
          <w:t>conflictive interests</w:t>
        </w:r>
      </w:ins>
      <w:ins w:id="486" w:author="Julio César Iturra Sanhueza" w:date="2025-05-16T12:47:00Z">
        <w:r w:rsidR="003971CA" w:rsidRPr="00AD1F43">
          <w:rPr>
            <w:highlight w:val="yellow"/>
            <w:rPrChange w:id="487" w:author="Julio César Iturra Sanhueza" w:date="2025-06-03T14:33:00Z">
              <w:rPr/>
            </w:rPrChange>
          </w:rPr>
          <w:t xml:space="preserve">. </w:t>
        </w:r>
      </w:ins>
      <w:ins w:id="488" w:author="Julio César Iturra Sanhueza" w:date="2025-05-16T15:06:00Z">
        <w:r w:rsidR="00251A8D" w:rsidRPr="00AD1F43">
          <w:rPr>
            <w:highlight w:val="yellow"/>
            <w:rPrChange w:id="489" w:author="Julio César Iturra Sanhueza" w:date="2025-06-03T14:33:00Z">
              <w:rPr/>
            </w:rPrChange>
          </w:rPr>
          <w:t xml:space="preserve">This may </w:t>
        </w:r>
      </w:ins>
      <w:ins w:id="490" w:author="Julio César Iturra Sanhueza" w:date="2025-05-16T12:51:00Z">
        <w:r w:rsidR="00A95BB5" w:rsidRPr="00AD1F43">
          <w:rPr>
            <w:highlight w:val="yellow"/>
            <w:rPrChange w:id="491" w:author="Julio César Iturra Sanhueza" w:date="2025-06-03T14:33:00Z">
              <w:rPr/>
            </w:rPrChange>
          </w:rPr>
          <w:t>intensify</w:t>
        </w:r>
      </w:ins>
      <w:ins w:id="492" w:author="Julio César Iturra Sanhueza" w:date="2025-05-16T12:49:00Z">
        <w:r w:rsidR="006C7BE8" w:rsidRPr="00AD1F43">
          <w:rPr>
            <w:highlight w:val="yellow"/>
            <w:rPrChange w:id="493" w:author="Julio César Iturra Sanhueza" w:date="2025-06-03T14:33:00Z">
              <w:rPr/>
            </w:rPrChange>
          </w:rPr>
          <w:t xml:space="preserve"> shared experiences of </w:t>
        </w:r>
      </w:ins>
      <w:ins w:id="494" w:author="Julio César Iturra Sanhueza" w:date="2025-06-16T16:16:00Z">
        <w:r w:rsidR="00545696">
          <w:rPr>
            <w:highlight w:val="yellow"/>
          </w:rPr>
          <w:t>exclusion</w:t>
        </w:r>
      </w:ins>
      <w:ins w:id="495" w:author="Julio César Iturra Sanhueza" w:date="2025-05-16T12:49:00Z">
        <w:r w:rsidR="006C7BE8" w:rsidRPr="00AD1F43">
          <w:rPr>
            <w:highlight w:val="yellow"/>
            <w:rPrChange w:id="496" w:author="Julio César Iturra Sanhueza" w:date="2025-06-03T14:33:00Z">
              <w:rPr/>
            </w:rPrChange>
          </w:rPr>
          <w:t xml:space="preserve"> </w:t>
        </w:r>
      </w:ins>
      <w:ins w:id="497" w:author="Julio César Iturra Sanhueza" w:date="2025-06-03T15:25:00Z">
        <w:r w:rsidR="00D219DC">
          <w:rPr>
            <w:highlight w:val="yellow"/>
          </w:rPr>
          <w:t>(e.g.</w:t>
        </w:r>
      </w:ins>
      <w:ins w:id="498" w:author="Julio César Iturra Sanhueza" w:date="2025-06-17T12:49:00Z">
        <w:r w:rsidR="00942B4E">
          <w:rPr>
            <w:highlight w:val="yellow"/>
          </w:rPr>
          <w:t>,</w:t>
        </w:r>
      </w:ins>
      <w:ins w:id="499" w:author="Julio César Iturra Sanhueza" w:date="2025-06-03T15:25:00Z">
        <w:r w:rsidR="00D219DC">
          <w:rPr>
            <w:highlight w:val="yellow"/>
          </w:rPr>
          <w:t xml:space="preserve"> information) </w:t>
        </w:r>
      </w:ins>
      <w:ins w:id="500" w:author="Julio César Iturra Sanhueza" w:date="2025-05-16T12:49:00Z">
        <w:r w:rsidR="006C7BE8" w:rsidRPr="00AD1F43">
          <w:rPr>
            <w:highlight w:val="yellow"/>
            <w:rPrChange w:id="501" w:author="Julio César Iturra Sanhueza" w:date="2025-06-03T14:33:00Z">
              <w:rPr/>
            </w:rPrChange>
          </w:rPr>
          <w:t xml:space="preserve">and </w:t>
        </w:r>
      </w:ins>
      <w:ins w:id="502" w:author="Julio César Iturra Sanhueza" w:date="2025-06-03T14:41:00Z">
        <w:r w:rsidR="000520BC">
          <w:rPr>
            <w:highlight w:val="yellow"/>
          </w:rPr>
          <w:t>fortify</w:t>
        </w:r>
      </w:ins>
      <w:ins w:id="503" w:author="Julio César Iturra Sanhueza" w:date="2025-05-16T12:50:00Z">
        <w:r w:rsidR="004225BF" w:rsidRPr="00AD1F43">
          <w:rPr>
            <w:highlight w:val="yellow"/>
            <w:rPrChange w:id="504" w:author="Julio César Iturra Sanhueza" w:date="2025-06-03T14:33:00Z">
              <w:rPr/>
            </w:rPrChange>
          </w:rPr>
          <w:t xml:space="preserve"> </w:t>
        </w:r>
        <w:r w:rsidR="00741B62" w:rsidRPr="00AD1F43">
          <w:rPr>
            <w:highlight w:val="yellow"/>
            <w:rPrChange w:id="505" w:author="Julio César Iturra Sanhueza" w:date="2025-06-03T14:33:00Z">
              <w:rPr/>
            </w:rPrChange>
          </w:rPr>
          <w:t>working-class</w:t>
        </w:r>
        <w:r w:rsidR="004225BF" w:rsidRPr="00AD1F43">
          <w:rPr>
            <w:highlight w:val="yellow"/>
            <w:rPrChange w:id="506" w:author="Julio César Iturra Sanhueza" w:date="2025-06-03T14:33:00Z">
              <w:rPr/>
            </w:rPrChange>
          </w:rPr>
          <w:t xml:space="preserve"> shared identity</w:t>
        </w:r>
      </w:ins>
      <w:ins w:id="507" w:author="Julio César Iturra Sanhueza" w:date="2025-05-16T15:07:00Z">
        <w:r w:rsidR="006C2AFC" w:rsidRPr="00AD1F43">
          <w:rPr>
            <w:highlight w:val="yellow"/>
            <w:rPrChange w:id="508" w:author="Julio César Iturra Sanhueza" w:date="2025-06-03T14:33:00Z">
              <w:rPr/>
            </w:rPrChange>
          </w:rPr>
          <w:t>,</w:t>
        </w:r>
      </w:ins>
      <w:ins w:id="509" w:author="Julio César Iturra Sanhueza" w:date="2025-05-16T15:06:00Z">
        <w:r w:rsidR="00485AA4" w:rsidRPr="00AD1F43">
          <w:rPr>
            <w:highlight w:val="yellow"/>
            <w:rPrChange w:id="510" w:author="Julio César Iturra Sanhueza" w:date="2025-06-03T14:33:00Z">
              <w:rPr/>
            </w:rPrChange>
          </w:rPr>
          <w:t xml:space="preserve"> </w:t>
        </w:r>
      </w:ins>
      <w:ins w:id="511" w:author="Julio César Iturra Sanhueza" w:date="2025-05-16T15:07:00Z">
        <w:r w:rsidR="006C2AFC" w:rsidRPr="00AD1F43">
          <w:rPr>
            <w:highlight w:val="yellow"/>
            <w:rPrChange w:id="512" w:author="Julio César Iturra Sanhueza" w:date="2025-06-03T14:33:00Z">
              <w:rPr/>
            </w:rPrChange>
          </w:rPr>
          <w:t>which</w:t>
        </w:r>
      </w:ins>
      <w:ins w:id="513" w:author="Julio César Iturra Sanhueza" w:date="2025-05-16T15:06:00Z">
        <w:r w:rsidR="00485AA4" w:rsidRPr="00AD1F43">
          <w:rPr>
            <w:highlight w:val="yellow"/>
            <w:rPrChange w:id="514" w:author="Julio César Iturra Sanhueza" w:date="2025-06-03T14:33:00Z">
              <w:rPr/>
            </w:rPrChange>
          </w:rPr>
          <w:t xml:space="preserve"> </w:t>
        </w:r>
      </w:ins>
      <w:ins w:id="515" w:author="Julio César Iturra Sanhueza" w:date="2025-05-16T16:00:00Z">
        <w:r w:rsidR="00DD5FD3" w:rsidRPr="00AD1F43">
          <w:rPr>
            <w:highlight w:val="yellow"/>
            <w:rPrChange w:id="516" w:author="Julio César Iturra Sanhueza" w:date="2025-06-03T14:33:00Z">
              <w:rPr/>
            </w:rPrChange>
          </w:rPr>
          <w:t xml:space="preserve">is </w:t>
        </w:r>
      </w:ins>
      <w:ins w:id="517" w:author="Julio César Iturra Sanhueza" w:date="2025-05-16T15:07:00Z">
        <w:r w:rsidR="00722467" w:rsidRPr="00AD1F43">
          <w:rPr>
            <w:highlight w:val="yellow"/>
            <w:rPrChange w:id="518" w:author="Julio César Iturra Sanhueza" w:date="2025-06-03T14:33:00Z">
              <w:rPr/>
            </w:rPrChange>
          </w:rPr>
          <w:t>later</w:t>
        </w:r>
      </w:ins>
      <w:ins w:id="519" w:author="Julio César Iturra Sanhueza" w:date="2025-05-16T15:06:00Z">
        <w:r w:rsidR="00485AA4" w:rsidRPr="00AD1F43">
          <w:rPr>
            <w:highlight w:val="yellow"/>
            <w:rPrChange w:id="520" w:author="Julio César Iturra Sanhueza" w:date="2025-06-03T14:33:00Z">
              <w:rPr/>
            </w:rPrChange>
          </w:rPr>
          <w:t xml:space="preserve"> refle</w:t>
        </w:r>
      </w:ins>
      <w:ins w:id="521" w:author="Julio César Iturra Sanhueza" w:date="2025-05-16T15:07:00Z">
        <w:r w:rsidR="00485AA4" w:rsidRPr="00AD1F43">
          <w:rPr>
            <w:highlight w:val="yellow"/>
            <w:rPrChange w:id="522" w:author="Julio César Iturra Sanhueza" w:date="2025-06-03T14:33:00Z">
              <w:rPr/>
            </w:rPrChange>
          </w:rPr>
          <w:t xml:space="preserve">cted in </w:t>
        </w:r>
      </w:ins>
      <w:ins w:id="523" w:author="Julio César Iturra Sanhueza" w:date="2025-05-20T11:37:00Z">
        <w:r w:rsidR="00CD2525" w:rsidRPr="00AD1F43">
          <w:rPr>
            <w:highlight w:val="yellow"/>
            <w:rPrChange w:id="524" w:author="Julio César Iturra Sanhueza" w:date="2025-06-03T14:33:00Z">
              <w:rPr/>
            </w:rPrChange>
          </w:rPr>
          <w:t>higher</w:t>
        </w:r>
        <w:r w:rsidR="003D5D2A" w:rsidRPr="00AD1F43">
          <w:rPr>
            <w:highlight w:val="yellow"/>
            <w:rPrChange w:id="525" w:author="Julio César Iturra Sanhueza" w:date="2025-06-03T14:33:00Z">
              <w:rPr/>
            </w:rPrChange>
          </w:rPr>
          <w:t xml:space="preserve"> demands for redistribution</w:t>
        </w:r>
      </w:ins>
      <w:ins w:id="526" w:author="Julio César Iturra Sanhueza" w:date="2025-06-16T16:17:00Z">
        <w:r w:rsidR="0077086A">
          <w:rPr>
            <w:highlight w:val="yellow"/>
          </w:rPr>
          <w:t xml:space="preserve"> </w:t>
        </w:r>
      </w:ins>
      <w:r w:rsidR="0077086A">
        <w:rPr>
          <w:highlight w:val="yellow"/>
        </w:rPr>
        <w:fldChar w:fldCharType="begin"/>
      </w:r>
      <w:r w:rsidR="0077086A">
        <w:rPr>
          <w:highlight w:val="yellow"/>
        </w:rPr>
        <w:instrText xml:space="preserve"> ADDIN ZOTERO_ITEM CSL_CITATION {"citationID":"XtLeP44P","properties":{"formattedCitation":"(Parkin, 1974)","plainCitation":"(Parkin, 1974)","noteIndex":0},"citationItems":[{"id":20064,"uris":["http://zotero.org/users/5414506/items/SQU6U292"],"itemData":{"id":20064,"type":"chapter","container-title":"The Social Analysis of Class Structure","edition":"Routledge","language":"en","source":"Zotero","title":"Strategies of Social Closure in Class Formation","author":[{"family":"Parkin","given":"Frank"}],"issued":{"date-parts":[["1974"]]},"citation-key":"parkin_strategies_1974"}}],"schema":"https://github.com/citation-style-language/schema/raw/master/csl-citation.json"} </w:instrText>
      </w:r>
      <w:r w:rsidR="0077086A">
        <w:rPr>
          <w:highlight w:val="yellow"/>
        </w:rPr>
        <w:fldChar w:fldCharType="separate"/>
      </w:r>
      <w:r w:rsidR="0077086A" w:rsidRPr="0077086A">
        <w:rPr>
          <w:rFonts w:cs="Times New Roman"/>
          <w:highlight w:val="yellow"/>
        </w:rPr>
        <w:t>(Parkin, 1974)</w:t>
      </w:r>
      <w:r w:rsidR="0077086A">
        <w:rPr>
          <w:highlight w:val="yellow"/>
        </w:rPr>
        <w:fldChar w:fldCharType="end"/>
      </w:r>
      <w:commentRangeStart w:id="527"/>
      <w:ins w:id="528" w:author="Julio César Iturra Sanhueza" w:date="2025-05-16T14:31:00Z">
        <w:r w:rsidR="007D7FAF" w:rsidRPr="00AD1F43">
          <w:rPr>
            <w:highlight w:val="yellow"/>
            <w:rPrChange w:id="529" w:author="Julio César Iturra Sanhueza" w:date="2025-06-03T14:33:00Z">
              <w:rPr/>
            </w:rPrChange>
          </w:rPr>
          <w:t>.</w:t>
        </w:r>
      </w:ins>
      <w:ins w:id="530" w:author="Julio César Iturra Sanhueza" w:date="2025-05-16T14:45:00Z">
        <w:r w:rsidR="00050ADF" w:rsidRPr="00AD1F43">
          <w:rPr>
            <w:highlight w:val="yellow"/>
            <w:rPrChange w:id="531" w:author="Julio César Iturra Sanhueza" w:date="2025-06-03T14:33:00Z">
              <w:rPr/>
            </w:rPrChange>
          </w:rPr>
          <w:t xml:space="preserve"> </w:t>
        </w:r>
      </w:ins>
      <w:ins w:id="532" w:author="Julio César Iturra Sanhueza" w:date="2025-05-16T12:47:00Z">
        <w:r w:rsidR="003971CA" w:rsidRPr="00AD1F43">
          <w:rPr>
            <w:highlight w:val="yellow"/>
            <w:rPrChange w:id="533" w:author="Julio César Iturra Sanhueza" w:date="2025-06-03T14:33:00Z">
              <w:rPr/>
            </w:rPrChange>
          </w:rPr>
          <w:t xml:space="preserve">Conversely, homogeneous networks among the </w:t>
        </w:r>
      </w:ins>
      <w:ins w:id="534" w:author="Julio César Iturra Sanhueza" w:date="2025-06-06T22:18:00Z">
        <w:r w:rsidR="00A150E1">
          <w:rPr>
            <w:highlight w:val="yellow"/>
          </w:rPr>
          <w:t>service</w:t>
        </w:r>
      </w:ins>
      <w:ins w:id="535" w:author="Julio César Iturra Sanhueza" w:date="2025-05-16T12:47:00Z">
        <w:r w:rsidR="003971CA" w:rsidRPr="00AD1F43">
          <w:rPr>
            <w:highlight w:val="yellow"/>
            <w:rPrChange w:id="536" w:author="Julio César Iturra Sanhueza" w:date="2025-06-03T14:33:00Z">
              <w:rPr/>
            </w:rPrChange>
          </w:rPr>
          <w:t xml:space="preserve"> class </w:t>
        </w:r>
      </w:ins>
      <w:ins w:id="537" w:author="Julio César Iturra Sanhueza" w:date="2025-05-20T11:33:00Z">
        <w:r w:rsidR="00090F5F" w:rsidRPr="00AD1F43">
          <w:rPr>
            <w:highlight w:val="yellow"/>
            <w:rPrChange w:id="538" w:author="Julio César Iturra Sanhueza" w:date="2025-06-03T14:33:00Z">
              <w:rPr/>
            </w:rPrChange>
          </w:rPr>
          <w:t>may</w:t>
        </w:r>
      </w:ins>
      <w:ins w:id="539" w:author="Julio César Iturra Sanhueza" w:date="2025-05-16T12:47:00Z">
        <w:r w:rsidR="003971CA" w:rsidRPr="00AD1F43">
          <w:rPr>
            <w:highlight w:val="yellow"/>
            <w:rPrChange w:id="540" w:author="Julio César Iturra Sanhueza" w:date="2025-06-03T14:33:00Z">
              <w:rPr/>
            </w:rPrChange>
          </w:rPr>
          <w:t xml:space="preserve"> </w:t>
        </w:r>
      </w:ins>
      <w:ins w:id="541" w:author="Julio César Iturra Sanhueza" w:date="2025-05-16T14:31:00Z">
        <w:r w:rsidR="007D7FAF" w:rsidRPr="00AD1F43">
          <w:rPr>
            <w:highlight w:val="yellow"/>
            <w:rPrChange w:id="542" w:author="Julio César Iturra Sanhueza" w:date="2025-06-03T14:33:00Z">
              <w:rPr/>
            </w:rPrChange>
          </w:rPr>
          <w:t xml:space="preserve">reinforce </w:t>
        </w:r>
        <w:r w:rsidR="00812EA8" w:rsidRPr="00AD1F43">
          <w:rPr>
            <w:highlight w:val="yellow"/>
            <w:rPrChange w:id="543" w:author="Julio César Iturra Sanhueza" w:date="2025-06-03T14:33:00Z">
              <w:rPr/>
            </w:rPrChange>
          </w:rPr>
          <w:t xml:space="preserve">inequality-legitimating narratives </w:t>
        </w:r>
      </w:ins>
      <w:ins w:id="544" w:author="Julio César Iturra Sanhueza" w:date="2025-05-16T14:32:00Z">
        <w:r w:rsidR="00812EA8" w:rsidRPr="00AD1F43">
          <w:rPr>
            <w:highlight w:val="yellow"/>
            <w:rPrChange w:id="545" w:author="Julio César Iturra Sanhueza" w:date="2025-06-03T14:33:00Z">
              <w:rPr/>
            </w:rPrChange>
          </w:rPr>
          <w:t>while reducing</w:t>
        </w:r>
      </w:ins>
      <w:ins w:id="546" w:author="Julio César Iturra Sanhueza" w:date="2025-05-16T12:47:00Z">
        <w:r w:rsidR="003971CA" w:rsidRPr="00AD1F43">
          <w:rPr>
            <w:highlight w:val="yellow"/>
            <w:rPrChange w:id="547" w:author="Julio César Iturra Sanhueza" w:date="2025-06-03T14:33:00Z">
              <w:rPr/>
            </w:rPrChange>
          </w:rPr>
          <w:t xml:space="preserve"> empathy for the disadvantaged. </w:t>
        </w:r>
      </w:ins>
      <w:ins w:id="548" w:author="Julio César Iturra Sanhueza" w:date="2025-05-16T14:32:00Z">
        <w:r w:rsidR="00812EA8" w:rsidRPr="00AD1F43">
          <w:rPr>
            <w:highlight w:val="yellow"/>
            <w:rPrChange w:id="549" w:author="Julio César Iturra Sanhueza" w:date="2025-06-03T14:33:00Z">
              <w:rPr/>
            </w:rPrChange>
          </w:rPr>
          <w:t>Thus</w:t>
        </w:r>
      </w:ins>
      <w:ins w:id="550" w:author="Julio César Iturra Sanhueza" w:date="2025-05-16T12:47:00Z">
        <w:r w:rsidR="003971CA" w:rsidRPr="00AD1F43">
          <w:rPr>
            <w:highlight w:val="yellow"/>
            <w:rPrChange w:id="551" w:author="Julio César Iturra Sanhueza" w:date="2025-06-03T14:33:00Z">
              <w:rPr/>
            </w:rPrChange>
          </w:rPr>
          <w:t xml:space="preserve">, </w:t>
        </w:r>
      </w:ins>
      <w:ins w:id="552" w:author="Julio César Iturra Sanhueza" w:date="2025-05-16T16:00:00Z">
        <w:r w:rsidR="006C5AC0" w:rsidRPr="00AD1F43">
          <w:rPr>
            <w:highlight w:val="yellow"/>
            <w:rPrChange w:id="553" w:author="Julio César Iturra Sanhueza" w:date="2025-06-03T14:33:00Z">
              <w:rPr/>
            </w:rPrChange>
          </w:rPr>
          <w:t>service</w:t>
        </w:r>
      </w:ins>
      <w:ins w:id="554" w:author="Julio César Iturra Sanhueza" w:date="2025-05-16T16:01:00Z">
        <w:r w:rsidR="00EE1C67" w:rsidRPr="00AD1F43">
          <w:rPr>
            <w:highlight w:val="yellow"/>
            <w:rPrChange w:id="555" w:author="Julio César Iturra Sanhueza" w:date="2025-06-03T14:33:00Z">
              <w:rPr/>
            </w:rPrChange>
          </w:rPr>
          <w:t>-</w:t>
        </w:r>
      </w:ins>
      <w:ins w:id="556" w:author="Julio César Iturra Sanhueza" w:date="2025-05-16T16:00:00Z">
        <w:r w:rsidR="006C5AC0" w:rsidRPr="00AD1F43">
          <w:rPr>
            <w:highlight w:val="yellow"/>
            <w:rPrChange w:id="557" w:author="Julio César Iturra Sanhueza" w:date="2025-06-03T14:33:00Z">
              <w:rPr/>
            </w:rPrChange>
          </w:rPr>
          <w:t>class in</w:t>
        </w:r>
      </w:ins>
      <w:ins w:id="558" w:author="Julio César Iturra Sanhueza" w:date="2025-05-16T16:01:00Z">
        <w:r w:rsidR="006C5AC0" w:rsidRPr="00AD1F43">
          <w:rPr>
            <w:highlight w:val="yellow"/>
            <w:rPrChange w:id="559" w:author="Julio César Iturra Sanhueza" w:date="2025-06-03T14:33:00Z">
              <w:rPr/>
            </w:rPrChange>
          </w:rPr>
          <w:t xml:space="preserve">dividuals with </w:t>
        </w:r>
      </w:ins>
      <w:ins w:id="560" w:author="Julio César Iturra Sanhueza" w:date="2025-05-16T12:47:00Z">
        <w:r w:rsidR="003971CA" w:rsidRPr="00AD1F43">
          <w:rPr>
            <w:highlight w:val="yellow"/>
            <w:rPrChange w:id="561" w:author="Julio César Iturra Sanhueza" w:date="2025-06-03T14:33:00Z">
              <w:rPr/>
            </w:rPrChange>
          </w:rPr>
          <w:t xml:space="preserve">limited exposure to hardship </w:t>
        </w:r>
      </w:ins>
      <w:ins w:id="562" w:author="Julio César Iturra Sanhueza" w:date="2025-05-16T16:01:00Z">
        <w:r w:rsidR="00C50007" w:rsidRPr="00AD1F43">
          <w:rPr>
            <w:highlight w:val="yellow"/>
            <w:rPrChange w:id="563" w:author="Julio César Iturra Sanhueza" w:date="2025-06-03T14:33:00Z">
              <w:rPr/>
            </w:rPrChange>
          </w:rPr>
          <w:t>foster</w:t>
        </w:r>
      </w:ins>
      <w:ins w:id="564" w:author="Julio César Iturra Sanhueza" w:date="2025-05-16T12:47:00Z">
        <w:r w:rsidR="003971CA" w:rsidRPr="00AD1F43">
          <w:rPr>
            <w:highlight w:val="yellow"/>
            <w:rPrChange w:id="565" w:author="Julio César Iturra Sanhueza" w:date="2025-06-03T14:33:00Z">
              <w:rPr/>
            </w:rPrChange>
          </w:rPr>
          <w:t xml:space="preserve"> </w:t>
        </w:r>
      </w:ins>
      <w:ins w:id="566" w:author="Julio César Iturra Sanhueza" w:date="2025-06-16T16:13:00Z">
        <w:r w:rsidR="00A921B4">
          <w:rPr>
            <w:highlight w:val="yellow"/>
          </w:rPr>
          <w:t xml:space="preserve">an exclusionary form of </w:t>
        </w:r>
      </w:ins>
      <w:ins w:id="567" w:author="Julio César Iturra Sanhueza" w:date="2025-06-16T16:14:00Z">
        <w:r w:rsidR="00A921B4">
          <w:rPr>
            <w:highlight w:val="yellow"/>
          </w:rPr>
          <w:t>social</w:t>
        </w:r>
      </w:ins>
      <w:ins w:id="568" w:author="Julio César Iturra Sanhueza" w:date="2025-05-16T12:47:00Z">
        <w:r w:rsidR="003971CA" w:rsidRPr="00AD1F43">
          <w:rPr>
            <w:highlight w:val="yellow"/>
            <w:rPrChange w:id="569" w:author="Julio César Iturra Sanhueza" w:date="2025-06-03T14:33:00Z">
              <w:rPr/>
            </w:rPrChange>
          </w:rPr>
          <w:t xml:space="preserve"> closure </w:t>
        </w:r>
        <w:r w:rsidR="003971CA" w:rsidRPr="00AD1F43">
          <w:rPr>
            <w:highlight w:val="yellow"/>
            <w:rPrChange w:id="570" w:author="Julio César Iturra Sanhueza" w:date="2025-06-03T14:33:00Z">
              <w:rPr/>
            </w:rPrChange>
          </w:rPr>
          <w:lastRenderedPageBreak/>
          <w:t xml:space="preserve">and </w:t>
        </w:r>
      </w:ins>
      <w:ins w:id="571" w:author="Julio César Iturra Sanhueza" w:date="2025-05-16T16:01:00Z">
        <w:r w:rsidR="00796E6E" w:rsidRPr="00AD1F43">
          <w:rPr>
            <w:highlight w:val="yellow"/>
            <w:rPrChange w:id="572" w:author="Julio César Iturra Sanhueza" w:date="2025-06-03T14:33:00Z">
              <w:rPr/>
            </w:rPrChange>
          </w:rPr>
          <w:t>legitimize</w:t>
        </w:r>
      </w:ins>
      <w:ins w:id="573" w:author="Julio César Iturra Sanhueza" w:date="2025-05-16T12:47:00Z">
        <w:r w:rsidR="003971CA" w:rsidRPr="00AD1F43">
          <w:rPr>
            <w:highlight w:val="yellow"/>
            <w:rPrChange w:id="574" w:author="Julio César Iturra Sanhueza" w:date="2025-06-03T14:33:00Z">
              <w:rPr/>
            </w:rPrChange>
          </w:rPr>
          <w:t xml:space="preserve"> </w:t>
        </w:r>
      </w:ins>
      <w:ins w:id="575" w:author="Julio César Iturra Sanhueza" w:date="2025-05-16T16:01:00Z">
        <w:r w:rsidR="00F71B7D" w:rsidRPr="00AD1F43">
          <w:rPr>
            <w:highlight w:val="yellow"/>
            <w:rPrChange w:id="576" w:author="Julio César Iturra Sanhueza" w:date="2025-06-03T14:33:00Z">
              <w:rPr/>
            </w:rPrChange>
          </w:rPr>
          <w:t>inequality</w:t>
        </w:r>
      </w:ins>
      <w:ins w:id="577" w:author="Julio César Iturra Sanhueza" w:date="2025-05-16T12:47:00Z">
        <w:r w:rsidR="003971CA" w:rsidRPr="00AD1F43">
          <w:rPr>
            <w:highlight w:val="yellow"/>
            <w:rPrChange w:id="578" w:author="Julio César Iturra Sanhueza" w:date="2025-06-03T14:33:00Z">
              <w:rPr/>
            </w:rPrChange>
          </w:rPr>
          <w:t xml:space="preserve">, weakening </w:t>
        </w:r>
      </w:ins>
      <w:ins w:id="579" w:author="Julio César Iturra Sanhueza" w:date="2025-05-16T16:02:00Z">
        <w:r w:rsidR="00FE4649" w:rsidRPr="00AD1F43">
          <w:rPr>
            <w:highlight w:val="yellow"/>
            <w:rPrChange w:id="580" w:author="Julio César Iturra Sanhueza" w:date="2025-06-03T14:33:00Z">
              <w:rPr/>
            </w:rPrChange>
          </w:rPr>
          <w:t>solidarity</w:t>
        </w:r>
      </w:ins>
      <w:ins w:id="581" w:author="Julio César Iturra Sanhueza" w:date="2025-05-20T11:32:00Z">
        <w:r w:rsidR="00D83B31" w:rsidRPr="00AD1F43">
          <w:rPr>
            <w:highlight w:val="yellow"/>
            <w:rPrChange w:id="582" w:author="Julio César Iturra Sanhueza" w:date="2025-06-03T14:33:00Z">
              <w:rPr/>
            </w:rPrChange>
          </w:rPr>
          <w:t xml:space="preserve"> toward</w:t>
        </w:r>
        <w:r w:rsidR="00556445" w:rsidRPr="00AD1F43">
          <w:rPr>
            <w:highlight w:val="yellow"/>
            <w:rPrChange w:id="583" w:author="Julio César Iturra Sanhueza" w:date="2025-06-03T14:33:00Z">
              <w:rPr/>
            </w:rPrChange>
          </w:rPr>
          <w:t xml:space="preserve"> </w:t>
        </w:r>
      </w:ins>
      <w:ins w:id="584" w:author="Julio César Iturra Sanhueza" w:date="2025-06-06T22:20:00Z">
        <w:r w:rsidR="00350328">
          <w:rPr>
            <w:highlight w:val="yellow"/>
          </w:rPr>
          <w:t>disadvantaged</w:t>
        </w:r>
      </w:ins>
      <w:ins w:id="585" w:author="Julio César Iturra Sanhueza" w:date="2025-05-20T11:32:00Z">
        <w:r w:rsidR="00CE2714" w:rsidRPr="00AD1F43">
          <w:rPr>
            <w:highlight w:val="yellow"/>
            <w:rPrChange w:id="586" w:author="Julio César Iturra Sanhueza" w:date="2025-06-03T14:33:00Z">
              <w:rPr/>
            </w:rPrChange>
          </w:rPr>
          <w:t xml:space="preserve"> </w:t>
        </w:r>
      </w:ins>
      <w:ins w:id="587" w:author="Julio César Iturra Sanhueza" w:date="2025-06-06T22:20:00Z">
        <w:r w:rsidR="00E65FB7">
          <w:rPr>
            <w:highlight w:val="yellow"/>
          </w:rPr>
          <w:t xml:space="preserve">social </w:t>
        </w:r>
      </w:ins>
      <w:ins w:id="588" w:author="Julio César Iturra Sanhueza" w:date="2025-05-20T11:32:00Z">
        <w:r w:rsidR="00CE2714" w:rsidRPr="00AD1F43">
          <w:rPr>
            <w:highlight w:val="yellow"/>
            <w:rPrChange w:id="589" w:author="Julio César Iturra Sanhueza" w:date="2025-06-03T14:33:00Z">
              <w:rPr/>
            </w:rPrChange>
          </w:rPr>
          <w:t>classes</w:t>
        </w:r>
      </w:ins>
      <w:ins w:id="590" w:author="Julio César Iturra Sanhueza" w:date="2025-05-16T16:02:00Z">
        <w:r w:rsidR="00FE4649" w:rsidRPr="00AD1F43">
          <w:rPr>
            <w:highlight w:val="yellow"/>
            <w:rPrChange w:id="591" w:author="Julio César Iturra Sanhueza" w:date="2025-06-03T14:33:00Z">
              <w:rPr/>
            </w:rPrChange>
          </w:rPr>
          <w:t xml:space="preserve"> and </w:t>
        </w:r>
      </w:ins>
      <w:ins w:id="592" w:author="Julio César Iturra Sanhueza" w:date="2025-05-20T11:37:00Z">
        <w:r w:rsidR="000B4D21" w:rsidRPr="00AD1F43">
          <w:rPr>
            <w:highlight w:val="yellow"/>
            <w:rPrChange w:id="593" w:author="Julio César Iturra Sanhueza" w:date="2025-06-03T14:33:00Z">
              <w:rPr/>
            </w:rPrChange>
          </w:rPr>
          <w:t>reducing</w:t>
        </w:r>
        <w:r w:rsidR="00611EE4" w:rsidRPr="00AD1F43">
          <w:rPr>
            <w:highlight w:val="yellow"/>
            <w:rPrChange w:id="594" w:author="Julio César Iturra Sanhueza" w:date="2025-06-03T14:33:00Z">
              <w:rPr/>
            </w:rPrChange>
          </w:rPr>
          <w:t xml:space="preserve"> their support for redistributive policies</w:t>
        </w:r>
      </w:ins>
      <w:ins w:id="595" w:author="Julio César Iturra Sanhueza" w:date="2025-06-16T16:13:00Z">
        <w:r w:rsidR="00A921B4">
          <w:rPr>
            <w:highlight w:val="yellow"/>
          </w:rPr>
          <w:t xml:space="preserve"> </w:t>
        </w:r>
      </w:ins>
      <w:r w:rsidR="00A921B4">
        <w:rPr>
          <w:highlight w:val="yellow"/>
        </w:rPr>
        <w:fldChar w:fldCharType="begin"/>
      </w:r>
      <w:r w:rsidR="00A921B4">
        <w:rPr>
          <w:highlight w:val="yellow"/>
        </w:rPr>
        <w:instrText xml:space="preserve"> ADDIN ZOTERO_ITEM CSL_CITATION {"citationID":"ywJykLcA","properties":{"formattedCitation":"(Parkin, 1974)","plainCitation":"(Parkin, 1974)","noteIndex":0},"citationItems":[{"id":20064,"uris":["http://zotero.org/users/5414506/items/SQU6U292"],"itemData":{"id":20064,"type":"chapter","container-title":"The Social Analysis of Class Structure","edition":"Routledge","language":"en","source":"Zotero","title":"Strategies of Social Closure in Class Formation","author":[{"family":"Parkin","given":"Frank"}],"issued":{"date-parts":[["1974"]]},"citation-key":"parkin_strategies_1974"}}],"schema":"https://github.com/citation-style-language/schema/raw/master/csl-citation.json"} </w:instrText>
      </w:r>
      <w:r w:rsidR="00A921B4">
        <w:rPr>
          <w:highlight w:val="yellow"/>
        </w:rPr>
        <w:fldChar w:fldCharType="separate"/>
      </w:r>
      <w:r w:rsidR="00A921B4" w:rsidRPr="00A921B4">
        <w:rPr>
          <w:rFonts w:cs="Times New Roman"/>
          <w:highlight w:val="yellow"/>
        </w:rPr>
        <w:t>(Parkin, 1974)</w:t>
      </w:r>
      <w:r w:rsidR="00A921B4">
        <w:rPr>
          <w:highlight w:val="yellow"/>
        </w:rPr>
        <w:fldChar w:fldCharType="end"/>
      </w:r>
      <w:ins w:id="596" w:author="Julio César Iturra Sanhueza" w:date="2025-05-16T12:47:00Z">
        <w:r w:rsidR="003971CA" w:rsidRPr="00AD1F43">
          <w:rPr>
            <w:highlight w:val="yellow"/>
            <w:rPrChange w:id="597" w:author="Julio César Iturra Sanhueza" w:date="2025-06-03T14:33:00Z">
              <w:rPr/>
            </w:rPrChange>
          </w:rPr>
          <w:t>.</w:t>
        </w:r>
      </w:ins>
      <w:commentRangeEnd w:id="527"/>
      <w:r w:rsidR="00F90BB2">
        <w:rPr>
          <w:rStyle w:val="CommentReference"/>
          <w:rFonts w:asciiTheme="minorHAnsi" w:hAnsiTheme="minorHAnsi"/>
        </w:rPr>
        <w:commentReference w:id="527"/>
      </w:r>
    </w:p>
    <w:p w14:paraId="036E1076" w14:textId="7CF93E42" w:rsidR="009635DA" w:rsidRPr="006E0C58" w:rsidRDefault="006E0C58" w:rsidP="00A706D7">
      <w:pPr>
        <w:pStyle w:val="BodyText"/>
        <w:rPr>
          <w:ins w:id="598" w:author="Julio César Iturra Sanhueza" w:date="2025-05-16T14:47:00Z"/>
        </w:rPr>
      </w:pPr>
      <w:moveToRangeStart w:id="599" w:author="Julio César Iturra Sanhueza" w:date="2025-05-16T15:04:00Z" w:name="move198300292"/>
      <w:r w:rsidRPr="006E0C58">
        <w:t xml:space="preserve">The class positions of surrounding family members, friends, and acquaintances not only provide information about inequality but are also a source of social influence whose impact on redistributive preferences </w:t>
      </w:r>
      <w:del w:id="600" w:author="Julio César Iturra Sanhueza" w:date="2025-05-16T16:03:00Z">
        <w:r w:rsidRPr="006E0C58" w:rsidDel="00F63710">
          <w:delText xml:space="preserve">can </w:delText>
        </w:r>
      </w:del>
      <w:ins w:id="601" w:author="Julio César Iturra Sanhueza" w:date="2025-05-16T16:03:00Z">
        <w:r w:rsidR="00F63710">
          <w:t>may</w:t>
        </w:r>
        <w:r w:rsidR="00F63710" w:rsidRPr="006E0C58">
          <w:t xml:space="preserve"> </w:t>
        </w:r>
      </w:ins>
      <w:r w:rsidRPr="006E0C58">
        <w:t xml:space="preserve">be amplified in segregated social networks. </w:t>
      </w:r>
      <w:moveToRangeStart w:id="602" w:author="Julio César Iturra Sanhueza" w:date="2025-05-16T14:21:00Z" w:name="move198297701"/>
      <w:moveToRangeEnd w:id="599"/>
      <w:moveTo w:id="603" w:author="Julio César Iturra Sanhueza" w:date="2025-05-16T14:21:00Z">
        <w:r w:rsidR="006231DE" w:rsidRPr="007D7C37">
          <w:t>In principle, political attitudes are connected to class interests and norms as they are primarily</w:t>
        </w:r>
      </w:moveTo>
      <w:ins w:id="604" w:author="Julio César Iturra Sanhueza" w:date="2025-05-16T15:48:00Z">
        <w:r w:rsidR="006025EB">
          <w:t>,</w:t>
        </w:r>
      </w:ins>
      <w:moveTo w:id="605" w:author="Julio César Iturra Sanhueza" w:date="2025-05-16T14:21:00Z">
        <w:del w:id="606" w:author="Julio César Iturra Sanhueza" w:date="2025-05-16T15:48:00Z">
          <w:r w:rsidR="006231DE" w:rsidRPr="007D7C37" w:rsidDel="006025EB">
            <w:delText xml:space="preserve"> </w:delText>
          </w:r>
          <w:r w:rsidR="006231DE" w:rsidRPr="007D7C37" w:rsidDel="00A3786B">
            <w:delText xml:space="preserve">- </w:delText>
          </w:r>
        </w:del>
      </w:moveTo>
      <w:ins w:id="607" w:author="Julio César Iturra Sanhueza" w:date="2025-05-16T15:48:00Z">
        <w:r w:rsidR="00A3786B">
          <w:t xml:space="preserve"> </w:t>
        </w:r>
      </w:ins>
      <w:moveTo w:id="608" w:author="Julio César Iturra Sanhueza" w:date="2025-05-16T14:21:00Z">
        <w:r w:rsidR="006231DE" w:rsidRPr="007D7C37">
          <w:t>but not exclusively</w:t>
        </w:r>
      </w:moveTo>
      <w:ins w:id="609" w:author="Julio César Iturra Sanhueza" w:date="2025-05-16T15:48:00Z">
        <w:r w:rsidR="006025EB">
          <w:t>,</w:t>
        </w:r>
      </w:ins>
      <w:moveTo w:id="610" w:author="Julio César Iturra Sanhueza" w:date="2025-05-16T14:21:00Z">
        <w:del w:id="611" w:author="Julio César Iturra Sanhueza" w:date="2025-05-16T15:48:00Z">
          <w:r w:rsidR="006231DE" w:rsidRPr="007D7C37" w:rsidDel="006025EB">
            <w:delText xml:space="preserve"> -</w:delText>
          </w:r>
        </w:del>
        <w:r w:rsidR="006231DE" w:rsidRPr="007D7C37">
          <w:t xml:space="preserve"> socialized in the family of origin during childhood and early adulthood.</w:t>
        </w:r>
      </w:moveTo>
      <w:ins w:id="612" w:author="Julio César Iturra Sanhueza" w:date="2025-05-16T14:21:00Z">
        <w:r w:rsidR="006231DE">
          <w:t xml:space="preserve"> </w:t>
        </w:r>
      </w:ins>
      <w:moveTo w:id="613" w:author="Julio César Iturra Sanhueza" w:date="2025-05-16T14:21:00Z">
        <w:del w:id="614" w:author="Julio César Iturra Sanhueza" w:date="2025-05-16T14:21:00Z">
          <w:r w:rsidR="006231DE" w:rsidRPr="007D7C37" w:rsidDel="006231DE">
            <w:delText xml:space="preserve"> </w:delText>
          </w:r>
        </w:del>
      </w:moveTo>
      <w:moveToRangeEnd w:id="602"/>
      <w:r w:rsidR="009C462E" w:rsidRPr="007D7C37">
        <w:t xml:space="preserve">For instance, Lee </w:t>
      </w:r>
      <w:r w:rsidR="00AA66BD" w:rsidRPr="007D7C37">
        <w:fldChar w:fldCharType="begin"/>
      </w:r>
      <w:r w:rsidR="002216E3" w:rsidRPr="007D7C37">
        <w:instrText xml:space="preserve"> ADDIN ZOTERO_ITEM CSL_CITATION {"citationID":"nyLTPAkV","properties":{"formattedCitation":"(2023)","plainCitation":"(2023)","noteIndex":0},"citationItems":[{"id":14110,"uris":["http://zotero.org/users/5414506/items/4IFC6NEE"],"itemData":{"id":14110,"type":"article-journal","abstract":"Capitalizing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origins","volume":"110","author":[{"family":"Lee","given":"Jiwon"}],"issued":{"date-parts":[["2023",2,1]]},"citation-key":"lee_consider_2023"},"label":"page","suppress-author":true}],"schema":"https://github.com/citation-style-language/schema/raw/master/csl-citation.json"} </w:instrText>
      </w:r>
      <w:r w:rsidR="00AA66BD" w:rsidRPr="007D7C37">
        <w:fldChar w:fldCharType="separate"/>
      </w:r>
      <w:r w:rsidR="00405578" w:rsidRPr="007D7C37">
        <w:t>(2023)</w:t>
      </w:r>
      <w:r w:rsidR="00AA66BD" w:rsidRPr="007D7C37">
        <w:fldChar w:fldCharType="end"/>
      </w:r>
      <w:r w:rsidR="009C462E" w:rsidRPr="007D7C37">
        <w:t xml:space="preserve"> shows that individuals with network ties to the </w:t>
      </w:r>
      <w:del w:id="615" w:author="Julio César Iturra Sanhueza" w:date="2025-05-16T16:03:00Z">
        <w:r w:rsidR="009C462E" w:rsidRPr="007D7C37" w:rsidDel="00781A96">
          <w:delText xml:space="preserve">upper </w:delText>
        </w:r>
      </w:del>
      <w:ins w:id="616" w:author="Julio César Iturra Sanhueza" w:date="2025-05-16T16:03:00Z">
        <w:r w:rsidR="00781A96">
          <w:t>service</w:t>
        </w:r>
        <w:r w:rsidR="00781A96" w:rsidRPr="007D7C37">
          <w:t xml:space="preserve"> </w:t>
        </w:r>
      </w:ins>
      <w:r w:rsidR="009C462E" w:rsidRPr="007D7C37">
        <w:t xml:space="preserve">class through parental connections tend to support redistribution and progressive taxation less than those from working-class family backgrounds. </w:t>
      </w:r>
      <w:ins w:id="617" w:author="Julio César Iturra Sanhueza" w:date="2025-05-16T15:04:00Z">
        <w:r>
          <w:t xml:space="preserve"> </w:t>
        </w:r>
      </w:ins>
      <w:ins w:id="618" w:author="Julio César Iturra Sanhueza" w:date="2025-05-16T15:01:00Z">
        <w:r w:rsidR="00576DA7" w:rsidRPr="007D7C37">
          <w:t xml:space="preserve">Beyond family ties, Lindh et al. </w:t>
        </w:r>
        <w:r w:rsidR="00576DA7" w:rsidRPr="007D7C37">
          <w:fldChar w:fldCharType="begin"/>
        </w:r>
        <w:r w:rsidR="00576DA7" w:rsidRPr="007D7C37">
          <w:instrText xml:space="preserve"> ADDIN ZOTERO_ITEM CSL_CITATION {"citationID":"PMLyQ1UH","properties":{"formattedCitation":"(2021)","plainCitation":"(2021)","noteIndex":0},"citationItems":[{"id":12821,"uris":["http://zotero.org/users/5414506/items/Y8CKHD3Z"],"itemData":{"id":12821,"type":"article-journal","abstract":"Abstract\n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B"},{"family":"Völker","given":"Beate"}],"issued":{"date-parts":[["2021",9,20]]},"citation-key":"lindh_missing_2021"},"label":"page","suppress-author":true}],"schema":"https://github.com/citation-style-language/schema/raw/master/csl-citation.json"} </w:instrText>
        </w:r>
        <w:r w:rsidR="00576DA7" w:rsidRPr="007D7C37">
          <w:fldChar w:fldCharType="separate"/>
        </w:r>
        <w:r w:rsidR="00576DA7" w:rsidRPr="007D7C37">
          <w:t>(2021)</w:t>
        </w:r>
        <w:r w:rsidR="00576DA7" w:rsidRPr="007D7C37">
          <w:fldChar w:fldCharType="end"/>
        </w:r>
        <w:r w:rsidR="00576DA7" w:rsidRPr="007D7C37">
          <w:t xml:space="preserve"> </w:t>
        </w:r>
        <w:commentRangeStart w:id="619"/>
        <w:commentRangeStart w:id="620"/>
        <w:r w:rsidR="00576DA7" w:rsidRPr="007D7C37">
          <w:t xml:space="preserve">found that </w:t>
        </w:r>
        <w:del w:id="621" w:author="Iturra, Julio" w:date="2025-07-28T10:41:00Z" w16du:dateUtc="2025-07-28T08:41:00Z">
          <w:r w:rsidR="00576DA7" w:rsidRPr="007D7C37" w:rsidDel="0003585C">
            <w:delText xml:space="preserve">friendship and </w:delText>
          </w:r>
        </w:del>
        <w:r w:rsidR="00576DA7" w:rsidRPr="007D7C37">
          <w:t xml:space="preserve">acquaintanceship </w:t>
        </w:r>
        <w:r w:rsidR="00576DA7">
          <w:t>network</w:t>
        </w:r>
      </w:ins>
      <w:ins w:id="622" w:author="Iturra, Julio" w:date="2025-07-28T10:41:00Z" w16du:dateUtc="2025-07-28T08:41:00Z">
        <w:r w:rsidR="0003585C">
          <w:t>s</w:t>
        </w:r>
      </w:ins>
      <w:ins w:id="623" w:author="Iturra, Julio" w:date="2025-07-28T10:42:00Z" w16du:dateUtc="2025-07-28T08:42:00Z">
        <w:r w:rsidR="00C969C6">
          <w:t xml:space="preserve"> </w:t>
        </w:r>
      </w:ins>
      <w:ins w:id="624" w:author="Iturra, Julio" w:date="2025-07-28T12:11:00Z" w16du:dateUtc="2025-07-28T10:11:00Z">
        <w:r w:rsidR="00D76988">
          <w:t>are</w:t>
        </w:r>
      </w:ins>
      <w:ins w:id="625" w:author="Iturra, Julio" w:date="2025-07-28T10:42:00Z" w16du:dateUtc="2025-07-28T08:42:00Z">
        <w:r w:rsidR="00C969C6">
          <w:t xml:space="preserve"> related to redistributive preferences. The</w:t>
        </w:r>
      </w:ins>
      <w:ins w:id="626" w:author="Iturra, Julio" w:date="2025-07-28T10:43:00Z" w16du:dateUtc="2025-07-28T08:43:00Z">
        <w:r w:rsidR="000830C6">
          <w:t xml:space="preserve">y argue that </w:t>
        </w:r>
      </w:ins>
      <w:ins w:id="627" w:author="Iturra, Julio" w:date="2025-07-28T10:42:00Z" w16du:dateUtc="2025-07-28T08:42:00Z">
        <w:r w:rsidR="00C969C6">
          <w:t>that cla</w:t>
        </w:r>
      </w:ins>
      <w:ins w:id="628" w:author="Iturra, Julio" w:date="2025-07-28T10:43:00Z" w16du:dateUtc="2025-07-28T08:43:00Z">
        <w:r w:rsidR="00C969C6">
          <w:t xml:space="preserve">ss-profiles </w:t>
        </w:r>
        <w:r w:rsidR="000830C6">
          <w:t xml:space="preserve">– as the number of ties to single classes, are related </w:t>
        </w:r>
        <w:r w:rsidR="00B94909">
          <w:t>to redistributive preferences</w:t>
        </w:r>
      </w:ins>
      <w:ins w:id="629" w:author="Iturra, Julio" w:date="2025-07-28T10:44:00Z" w16du:dateUtc="2025-07-28T08:44:00Z">
        <w:r w:rsidR="00B94909">
          <w:t xml:space="preserve">. For instance, </w:t>
        </w:r>
        <w:r w:rsidR="00711EBD">
          <w:t xml:space="preserve">individuals with </w:t>
        </w:r>
      </w:ins>
      <w:ins w:id="630" w:author="Iturra, Julio" w:date="2025-07-28T10:47:00Z" w16du:dateUtc="2025-07-28T08:47:00Z">
        <w:r w:rsidR="00360432">
          <w:t>a higher</w:t>
        </w:r>
      </w:ins>
      <w:ins w:id="631" w:author="Iturra, Julio" w:date="2025-07-28T10:44:00Z" w16du:dateUtc="2025-07-28T08:44:00Z">
        <w:r w:rsidR="00711EBD">
          <w:t xml:space="preserve"> number of ties to the </w:t>
        </w:r>
      </w:ins>
      <w:ins w:id="632" w:author="Iturra, Julio" w:date="2025-07-28T10:45:00Z" w16du:dateUtc="2025-07-28T08:45:00Z">
        <w:r w:rsidR="0073064F">
          <w:t>managerial</w:t>
        </w:r>
      </w:ins>
      <w:ins w:id="633" w:author="Iturra, Julio" w:date="2025-07-28T10:46:00Z" w16du:dateUtc="2025-07-28T08:46:00Z">
        <w:r w:rsidR="0073064F">
          <w:t xml:space="preserve"> or technical professional </w:t>
        </w:r>
      </w:ins>
      <w:ins w:id="634" w:author="Iturra, Julio" w:date="2025-07-28T10:44:00Z" w16du:dateUtc="2025-07-28T08:44:00Z">
        <w:r w:rsidR="00711EBD">
          <w:t>class</w:t>
        </w:r>
      </w:ins>
      <w:ins w:id="635" w:author="Iturra, Julio" w:date="2025-07-28T10:46:00Z" w16du:dateUtc="2025-07-28T08:46:00Z">
        <w:r w:rsidR="0073064F">
          <w:t>es</w:t>
        </w:r>
      </w:ins>
      <w:ins w:id="636" w:author="Iturra, Julio" w:date="2025-07-28T10:44:00Z" w16du:dateUtc="2025-07-28T08:44:00Z">
        <w:r w:rsidR="00711EBD">
          <w:t xml:space="preserve"> show lower preferences for redistribution, while </w:t>
        </w:r>
      </w:ins>
      <w:ins w:id="637" w:author="Iturra, Julio" w:date="2025-07-28T10:45:00Z" w16du:dateUtc="2025-07-28T08:45:00Z">
        <w:r w:rsidR="00711EBD">
          <w:t>other</w:t>
        </w:r>
      </w:ins>
      <w:ins w:id="638" w:author="Iturra, Julio" w:date="2025-07-28T10:46:00Z" w16du:dateUtc="2025-07-28T08:46:00Z">
        <w:r w:rsidR="00984B2F">
          <w:t>s</w:t>
        </w:r>
      </w:ins>
      <w:ins w:id="639" w:author="Iturra, Julio" w:date="2025-07-28T10:45:00Z" w16du:dateUtc="2025-07-28T08:45:00Z">
        <w:r w:rsidR="00711EBD">
          <w:t xml:space="preserve"> with </w:t>
        </w:r>
      </w:ins>
      <w:ins w:id="640" w:author="Iturra, Julio" w:date="2025-07-28T12:11:00Z" w16du:dateUtc="2025-07-28T10:11:00Z">
        <w:r w:rsidR="00A1462D">
          <w:t xml:space="preserve">a </w:t>
        </w:r>
      </w:ins>
      <w:ins w:id="641" w:author="Iturra, Julio" w:date="2025-07-28T10:45:00Z" w16du:dateUtc="2025-07-28T08:45:00Z">
        <w:r w:rsidR="00711EBD">
          <w:t xml:space="preserve">higher number of ties to </w:t>
        </w:r>
      </w:ins>
      <w:ins w:id="642" w:author="Iturra, Julio" w:date="2025-07-28T10:46:00Z" w16du:dateUtc="2025-07-28T08:46:00Z">
        <w:r w:rsidR="00984B2F">
          <w:t xml:space="preserve">the working and sociocultural professional classes </w:t>
        </w:r>
        <w:r w:rsidR="00360432">
          <w:t>tend to increase their su</w:t>
        </w:r>
      </w:ins>
      <w:ins w:id="643" w:author="Iturra, Julio" w:date="2025-07-28T10:47:00Z" w16du:dateUtc="2025-07-28T08:47:00Z">
        <w:r w:rsidR="00360432">
          <w:t>pport for redistribution. Based on this, t</w:t>
        </w:r>
      </w:ins>
      <w:ins w:id="644" w:author="Julio César Iturra Sanhueza" w:date="2025-05-16T15:01:00Z">
        <w:del w:id="645" w:author="Iturra, Julio" w:date="2025-07-28T10:44:00Z" w16du:dateUtc="2025-07-28T08:44:00Z">
          <w:r w:rsidR="00576DA7" w:rsidDel="00711EBD">
            <w:delText xml:space="preserve"> </w:delText>
          </w:r>
        </w:del>
      </w:ins>
      <w:ins w:id="646" w:author="Julio César Iturra Sanhueza" w:date="2025-05-16T15:48:00Z">
        <w:del w:id="647" w:author="Iturra, Julio" w:date="2025-07-28T10:44:00Z" w16du:dateUtc="2025-07-28T08:44:00Z">
          <w:r w:rsidR="009B233C" w:rsidDel="00711EBD">
            <w:delText>single-</w:delText>
          </w:r>
        </w:del>
      </w:ins>
      <w:ins w:id="648" w:author="Julio César Iturra Sanhueza" w:date="2025-05-16T15:01:00Z">
        <w:del w:id="649" w:author="Iturra, Julio" w:date="2025-07-28T10:44:00Z" w16du:dateUtc="2025-07-28T08:44:00Z">
          <w:r w:rsidR="00576DA7" w:rsidRPr="007D7C37" w:rsidDel="00711EBD">
            <w:delText>class profile</w:delText>
          </w:r>
          <w:r w:rsidR="00576DA7" w:rsidDel="00711EBD">
            <w:delText>s</w:delText>
          </w:r>
          <w:r w:rsidR="00576DA7" w:rsidRPr="007D7C37" w:rsidDel="00711EBD">
            <w:delText xml:space="preserve"> </w:delText>
          </w:r>
          <w:r w:rsidR="00576DA7" w:rsidDel="00711EBD">
            <w:delText>of</w:delText>
          </w:r>
          <w:r w:rsidR="00576DA7" w:rsidRPr="007D7C37" w:rsidDel="00711EBD">
            <w:delText xml:space="preserve"> the managerial class are </w:delText>
          </w:r>
        </w:del>
        <w:del w:id="650" w:author="Iturra, Julio" w:date="2025-07-28T10:46:00Z" w16du:dateUtc="2025-07-28T08:46:00Z">
          <w:r w:rsidR="00576DA7" w:rsidRPr="007D7C37" w:rsidDel="00984B2F">
            <w:delText>associated with lower redistributive preferences compared to the class profile</w:delText>
          </w:r>
        </w:del>
      </w:ins>
      <w:ins w:id="651" w:author="Julio César Iturra Sanhueza" w:date="2025-05-16T15:48:00Z">
        <w:del w:id="652" w:author="Iturra, Julio" w:date="2025-07-28T10:46:00Z" w16du:dateUtc="2025-07-28T08:46:00Z">
          <w:r w:rsidR="009B233C" w:rsidDel="00984B2F">
            <w:delText>s</w:delText>
          </w:r>
        </w:del>
      </w:ins>
      <w:ins w:id="653" w:author="Julio César Iturra Sanhueza" w:date="2025-05-16T15:01:00Z">
        <w:del w:id="654" w:author="Iturra, Julio" w:date="2025-07-28T10:46:00Z" w16du:dateUtc="2025-07-28T08:46:00Z">
          <w:r w:rsidR="00576DA7" w:rsidRPr="007D7C37" w:rsidDel="00984B2F">
            <w:delText xml:space="preserve"> </w:delText>
          </w:r>
          <w:r w:rsidR="00576DA7" w:rsidDel="00984B2F">
            <w:delText>of</w:delText>
          </w:r>
          <w:r w:rsidR="00576DA7" w:rsidRPr="007D7C37" w:rsidDel="00984B2F">
            <w:delText xml:space="preserve"> the sociocultural and working classes</w:delText>
          </w:r>
        </w:del>
      </w:ins>
      <w:commentRangeEnd w:id="619"/>
      <w:del w:id="655" w:author="Iturra, Julio" w:date="2025-07-28T10:46:00Z" w16du:dateUtc="2025-07-28T08:46:00Z">
        <w:r w:rsidR="004B19E2" w:rsidDel="00984B2F">
          <w:rPr>
            <w:rStyle w:val="CommentReference"/>
            <w:rFonts w:asciiTheme="minorHAnsi" w:hAnsiTheme="minorHAnsi"/>
          </w:rPr>
          <w:commentReference w:id="619"/>
        </w:r>
      </w:del>
      <w:commentRangeEnd w:id="620"/>
      <w:del w:id="656" w:author="Iturra, Julio" w:date="2025-07-28T10:47:00Z" w16du:dateUtc="2025-07-28T08:47:00Z">
        <w:r w:rsidR="00360432" w:rsidDel="00360432">
          <w:rPr>
            <w:rStyle w:val="CommentReference"/>
            <w:rFonts w:asciiTheme="minorHAnsi" w:hAnsiTheme="minorHAnsi"/>
          </w:rPr>
          <w:commentReference w:id="620"/>
        </w:r>
      </w:del>
      <w:ins w:id="657" w:author="Julio César Iturra Sanhueza" w:date="2025-05-16T15:01:00Z">
        <w:del w:id="658" w:author="Iturra, Julio" w:date="2025-07-28T10:46:00Z" w16du:dateUtc="2025-07-28T08:46:00Z">
          <w:r w:rsidR="00576DA7" w:rsidRPr="007D7C37" w:rsidDel="00984B2F">
            <w:delText xml:space="preserve">. </w:delText>
          </w:r>
        </w:del>
        <w:del w:id="659" w:author="Iturra, Julio" w:date="2025-07-28T10:47:00Z" w16du:dateUtc="2025-07-28T08:47:00Z">
          <w:r w:rsidR="00576DA7" w:rsidRPr="007D7C37" w:rsidDel="00360432">
            <w:delText xml:space="preserve">Hence, </w:delText>
          </w:r>
        </w:del>
      </w:ins>
      <w:ins w:id="660" w:author="Julio César Iturra Sanhueza" w:date="2025-05-16T16:04:00Z">
        <w:del w:id="661" w:author="Iturra, Julio" w:date="2025-07-28T10:47:00Z" w16du:dateUtc="2025-07-28T08:47:00Z">
          <w:r w:rsidR="00D3794C" w:rsidDel="00360432">
            <w:delText>t</w:delText>
          </w:r>
        </w:del>
        <w:r w:rsidR="00D3794C">
          <w:t>hey</w:t>
        </w:r>
      </w:ins>
      <w:ins w:id="662" w:author="Julio César Iturra Sanhueza" w:date="2025-05-16T15:01:00Z">
        <w:r w:rsidR="00576DA7" w:rsidRPr="007D7C37">
          <w:t xml:space="preserve"> suggest that individuals tend to adjust their attitudes based on the class position of their contacts </w:t>
        </w:r>
        <w:r w:rsidR="00576DA7" w:rsidRPr="007D7C37">
          <w:fldChar w:fldCharType="begin"/>
        </w:r>
        <w:r w:rsidR="00576DA7" w:rsidRPr="007D7C37">
          <w:instrText xml:space="preserve"> ADDIN ZOTERO_ITEM CSL_CITATION {"citationID":"JJIi8u1o","properties":{"formattedCitation":"(Lindh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576DA7" w:rsidRPr="007D7C37">
          <w:fldChar w:fldCharType="separate"/>
        </w:r>
        <w:r w:rsidR="00576DA7" w:rsidRPr="007D7C37">
          <w:t>(Lindh et al., 2021)</w:t>
        </w:r>
        <w:r w:rsidR="00576DA7" w:rsidRPr="007D7C37">
          <w:fldChar w:fldCharType="end"/>
        </w:r>
        <w:r w:rsidR="00576DA7" w:rsidRPr="007D7C37">
          <w:t>.</w:t>
        </w:r>
      </w:ins>
      <w:ins w:id="663" w:author="Julio César Iturra Sanhueza" w:date="2025-05-16T15:04:00Z">
        <w:r>
          <w:t xml:space="preserve"> </w:t>
        </w:r>
      </w:ins>
      <w:r w:rsidR="009C462E" w:rsidRPr="007D7C37">
        <w:t xml:space="preserve">Moreover, since households share risk based on the class position of their members, redistributive preferences are shaped not only by family background but also by the class positions of partners. For example, Paskov and Weisstanner </w:t>
      </w:r>
      <w:r w:rsidR="001C6C95" w:rsidRPr="007D7C37">
        <w:fldChar w:fldCharType="begin"/>
      </w:r>
      <w:r w:rsidR="002216E3" w:rsidRPr="007D7C37">
        <w:instrText xml:space="preserve"> ADDIN ZOTERO_ITEM CSL_CITATION {"citationID":"yMlnWKt9","properties":{"formattedCitation":"(2022)","plainCitation":"(2022)","noteIndex":0},"citationItems":[{"id":13690,"uris":["http://zotero.org/users/5414506/items/GF4X55M4"],"itemData":{"id":13690,"type":"article-journal","abstract":"There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label":"page","suppress-author":true}],"schema":"https://github.com/citation-style-language/schema/raw/master/csl-citation.json"} </w:instrText>
      </w:r>
      <w:r w:rsidR="001C6C95" w:rsidRPr="007D7C37">
        <w:fldChar w:fldCharType="separate"/>
      </w:r>
      <w:r w:rsidR="00405578" w:rsidRPr="007D7C37">
        <w:t>(2022)</w:t>
      </w:r>
      <w:r w:rsidR="001C6C95" w:rsidRPr="007D7C37">
        <w:fldChar w:fldCharType="end"/>
      </w:r>
      <w:r w:rsidR="009C462E" w:rsidRPr="007D7C37">
        <w:t xml:space="preserve"> </w:t>
      </w:r>
      <w:del w:id="664" w:author="Julio César Iturra Sanhueza" w:date="2025-05-16T15:50:00Z">
        <w:r w:rsidR="00C83618" w:rsidRPr="007D7C37" w:rsidDel="009A33A5">
          <w:delText xml:space="preserve">indicate </w:delText>
        </w:r>
      </w:del>
      <w:ins w:id="665" w:author="Julio César Iturra Sanhueza" w:date="2025-05-16T15:50:00Z">
        <w:r w:rsidR="009A33A5">
          <w:t>found</w:t>
        </w:r>
        <w:r w:rsidR="009A33A5" w:rsidRPr="007D7C37">
          <w:t xml:space="preserve"> </w:t>
        </w:r>
      </w:ins>
      <w:r w:rsidR="009C462E" w:rsidRPr="007D7C37">
        <w:t xml:space="preserve">that </w:t>
      </w:r>
      <w:ins w:id="666" w:author="Julio César Iturra Sanhueza" w:date="2025-05-16T15:50:00Z">
        <w:r w:rsidR="00482E33">
          <w:t xml:space="preserve">holding </w:t>
        </w:r>
      </w:ins>
      <w:r w:rsidR="009C462E" w:rsidRPr="007D7C37">
        <w:t>working-class</w:t>
      </w:r>
      <w:ins w:id="667" w:author="Julio César Iturra Sanhueza" w:date="2025-05-16T15:49:00Z">
        <w:r w:rsidR="00E15CD9">
          <w:t xml:space="preserve"> family</w:t>
        </w:r>
      </w:ins>
      <w:r w:rsidR="009C462E" w:rsidRPr="007D7C37">
        <w:t xml:space="preserve"> ties </w:t>
      </w:r>
      <w:del w:id="668" w:author="Julio César Iturra Sanhueza" w:date="2025-05-16T15:50:00Z">
        <w:r w:rsidR="009C462E" w:rsidRPr="007D7C37" w:rsidDel="001E7C97">
          <w:delText xml:space="preserve">bolster </w:delText>
        </w:r>
      </w:del>
      <w:ins w:id="669" w:author="Julio César Iturra Sanhueza" w:date="2025-05-16T15:50:00Z">
        <w:r w:rsidR="001E7C97">
          <w:t>bolsters</w:t>
        </w:r>
        <w:r w:rsidR="001E7C97" w:rsidRPr="007D7C37">
          <w:t xml:space="preserve"> </w:t>
        </w:r>
      </w:ins>
      <w:r w:rsidR="009C462E" w:rsidRPr="007D7C37">
        <w:t xml:space="preserve">redistributive preferences, whereas ties with the </w:t>
      </w:r>
      <w:del w:id="670" w:author="Julio César Iturra Sanhueza" w:date="2025-05-16T14:47:00Z">
        <w:r w:rsidR="009C462E" w:rsidRPr="007D7C37" w:rsidDel="009635DA">
          <w:delText xml:space="preserve">upper </w:delText>
        </w:r>
      </w:del>
      <w:ins w:id="671" w:author="Julio César Iturra Sanhueza" w:date="2025-05-16T14:47:00Z">
        <w:r w:rsidR="009635DA">
          <w:t>service</w:t>
        </w:r>
        <w:r w:rsidR="009635DA" w:rsidRPr="007D7C37">
          <w:t xml:space="preserve"> </w:t>
        </w:r>
      </w:ins>
      <w:r w:rsidR="009C462E" w:rsidRPr="007D7C37">
        <w:t>class decrease them</w:t>
      </w:r>
      <w:ins w:id="672" w:author="Julio César Iturra Sanhueza" w:date="2025-05-16T14:47:00Z">
        <w:r w:rsidR="00E756C9">
          <w:t>.</w:t>
        </w:r>
      </w:ins>
      <w:del w:id="673" w:author="Julio César Iturra Sanhueza" w:date="2025-05-16T14:47:00Z">
        <w:r w:rsidR="009C462E" w:rsidRPr="007D7C37" w:rsidDel="00105D35">
          <w:delText>,</w:delText>
        </w:r>
      </w:del>
      <w:r w:rsidR="009C462E" w:rsidRPr="007D7C37">
        <w:t xml:space="preserve"> </w:t>
      </w:r>
      <w:ins w:id="674" w:author="Julio César Iturra Sanhueza" w:date="2025-05-16T15:51:00Z">
        <w:r w:rsidR="00A34AAB">
          <w:t xml:space="preserve">They </w:t>
        </w:r>
        <w:r w:rsidR="001A4D97">
          <w:t>show</w:t>
        </w:r>
        <w:r w:rsidR="00A34AAB">
          <w:t xml:space="preserve"> that </w:t>
        </w:r>
      </w:ins>
      <w:ins w:id="675" w:author="Julio César Iturra Sanhueza" w:date="2025-05-16T14:59:00Z">
        <w:r w:rsidR="00292AA0">
          <w:t xml:space="preserve">support for redistribution in </w:t>
        </w:r>
        <w:r w:rsidR="00576DA7">
          <w:t>working-class</w:t>
        </w:r>
      </w:ins>
      <w:ins w:id="676" w:author="Julio César Iturra Sanhueza" w:date="2025-05-16T14:48:00Z">
        <w:r w:rsidR="00E756C9">
          <w:t xml:space="preserve"> </w:t>
        </w:r>
      </w:ins>
      <w:ins w:id="677" w:author="Julio César Iturra Sanhueza" w:date="2025-05-16T14:58:00Z">
        <w:r w:rsidR="00292AA0">
          <w:t>in</w:t>
        </w:r>
      </w:ins>
      <w:ins w:id="678" w:author="Julio César Iturra Sanhueza" w:date="2025-05-16T14:59:00Z">
        <w:r w:rsidR="00292AA0">
          <w:t xml:space="preserve">dividuals </w:t>
        </w:r>
      </w:ins>
      <w:ins w:id="679" w:author="Julio César Iturra Sanhueza" w:date="2025-05-16T16:05:00Z">
        <w:r w:rsidR="009F712F">
          <w:t>who</w:t>
        </w:r>
        <w:r w:rsidR="00174960">
          <w:t xml:space="preserve"> simultaneously </w:t>
        </w:r>
        <w:r w:rsidR="0079674C">
          <w:t>have</w:t>
        </w:r>
        <w:r w:rsidR="00174960">
          <w:t xml:space="preserve"> </w:t>
        </w:r>
      </w:ins>
      <w:ins w:id="680" w:author="Julio César Iturra Sanhueza" w:date="2025-05-16T14:48:00Z">
        <w:r w:rsidR="00E756C9">
          <w:t xml:space="preserve">same-class </w:t>
        </w:r>
      </w:ins>
      <w:ins w:id="681" w:author="Julio César Iturra Sanhueza" w:date="2025-05-21T12:20:00Z">
        <w:r w:rsidR="00BB5C01">
          <w:t>partners</w:t>
        </w:r>
      </w:ins>
      <w:ins w:id="682" w:author="Julio César Iturra Sanhueza" w:date="2025-05-16T14:48:00Z">
        <w:r w:rsidR="00E756C9">
          <w:t xml:space="preserve"> and family ties </w:t>
        </w:r>
      </w:ins>
      <w:ins w:id="683" w:author="Julio César Iturra Sanhueza" w:date="2025-05-16T14:59:00Z">
        <w:r w:rsidR="00576DA7">
          <w:t>is</w:t>
        </w:r>
      </w:ins>
      <w:ins w:id="684" w:author="Julio César Iturra Sanhueza" w:date="2025-05-16T14:48:00Z">
        <w:r w:rsidR="00E756C9">
          <w:t xml:space="preserve"> higher than for </w:t>
        </w:r>
      </w:ins>
      <w:ins w:id="685" w:author="Julio César Iturra Sanhueza" w:date="2025-05-16T15:51:00Z">
        <w:r w:rsidR="009A19D6">
          <w:t>working-</w:t>
        </w:r>
      </w:ins>
      <w:ins w:id="686" w:author="Julio César Iturra Sanhueza" w:date="2025-05-16T15:52:00Z">
        <w:r w:rsidR="009A19D6">
          <w:t xml:space="preserve">class individuals with </w:t>
        </w:r>
      </w:ins>
      <w:ins w:id="687" w:author="Julio César Iturra Sanhueza" w:date="2025-05-16T14:48:00Z">
        <w:r w:rsidR="00E756C9">
          <w:t>mixed</w:t>
        </w:r>
      </w:ins>
      <w:ins w:id="688" w:author="Julio César Iturra Sanhueza" w:date="2025-05-16T15:52:00Z">
        <w:r w:rsidR="00583532">
          <w:t>-class</w:t>
        </w:r>
      </w:ins>
      <w:ins w:id="689" w:author="Julio César Iturra Sanhueza" w:date="2025-05-16T14:48:00Z">
        <w:r w:rsidR="00E756C9">
          <w:t xml:space="preserve"> </w:t>
        </w:r>
      </w:ins>
      <w:ins w:id="690" w:author="Julio César Iturra Sanhueza" w:date="2025-05-16T14:59:00Z">
        <w:r w:rsidR="00292AA0">
          <w:t>family connections</w:t>
        </w:r>
      </w:ins>
      <w:ins w:id="691" w:author="Julio César Iturra Sanhueza" w:date="2025-05-16T14:48:00Z">
        <w:r w:rsidR="00E756C9">
          <w:t xml:space="preserve">, which also replicates for </w:t>
        </w:r>
        <w:r w:rsidR="009D4D49">
          <w:t xml:space="preserve">service class individuals </w:t>
        </w:r>
      </w:ins>
      <w:ins w:id="692" w:author="Julio César Iturra Sanhueza" w:date="2025-05-16T15:52:00Z">
        <w:r w:rsidR="00495C2C">
          <w:t>with service class family ties</w:t>
        </w:r>
      </w:ins>
      <w:ins w:id="693" w:author="Julio César Iturra Sanhueza" w:date="2025-05-16T14:49:00Z">
        <w:r w:rsidR="009D4D49">
          <w:t xml:space="preserve">. In sum, </w:t>
        </w:r>
      </w:ins>
      <w:ins w:id="694" w:author="Julio César Iturra Sanhueza" w:date="2025-05-16T15:53:00Z">
        <w:r w:rsidR="007C039D">
          <w:t xml:space="preserve">the </w:t>
        </w:r>
      </w:ins>
      <w:ins w:id="695" w:author="Julio César Iturra Sanhueza" w:date="2025-06-04T11:21:00Z">
        <w:r w:rsidR="00666B1A">
          <w:t>preference gradient</w:t>
        </w:r>
      </w:ins>
      <w:ins w:id="696" w:author="Julio César Iturra Sanhueza" w:date="2025-05-16T15:53:00Z">
        <w:r w:rsidR="001F63BA">
          <w:t xml:space="preserve"> </w:t>
        </w:r>
      </w:ins>
      <w:ins w:id="697" w:author="Julio César Iturra Sanhueza" w:date="2025-05-16T15:54:00Z">
        <w:r w:rsidR="005323E5">
          <w:t>across classes</w:t>
        </w:r>
      </w:ins>
      <w:ins w:id="698" w:author="Julio César Iturra Sanhueza" w:date="2025-05-16T15:53:00Z">
        <w:r w:rsidR="001F63BA">
          <w:t xml:space="preserve"> </w:t>
        </w:r>
        <w:r w:rsidR="007C039D">
          <w:t xml:space="preserve">is </w:t>
        </w:r>
      </w:ins>
      <w:ins w:id="699" w:author="Julio César Iturra Sanhueza" w:date="2025-05-16T15:00:00Z">
        <w:r w:rsidR="00576DA7">
          <w:t xml:space="preserve">more pronounced when </w:t>
        </w:r>
      </w:ins>
      <w:del w:id="700" w:author="Julio César Iturra Sanhueza" w:date="2025-05-16T14:49:00Z">
        <w:r w:rsidR="009C462E" w:rsidRPr="007D7C37" w:rsidDel="009D4D49">
          <w:delText xml:space="preserve">with the effects becoming more pronounced </w:delText>
        </w:r>
      </w:del>
      <w:del w:id="701" w:author="Julio César Iturra Sanhueza" w:date="2025-05-16T15:00:00Z">
        <w:r w:rsidR="009C462E" w:rsidRPr="007D7C37" w:rsidDel="00576DA7">
          <w:delText xml:space="preserve">when </w:delText>
        </w:r>
      </w:del>
      <w:r w:rsidR="009C462E" w:rsidRPr="007D7C37">
        <w:t xml:space="preserve">the </w:t>
      </w:r>
      <w:ins w:id="702" w:author="Julio César Iturra Sanhueza" w:date="2025-05-16T15:03:00Z">
        <w:r>
          <w:t xml:space="preserve">triad of </w:t>
        </w:r>
      </w:ins>
      <w:r w:rsidR="009C462E" w:rsidRPr="007D7C37">
        <w:t xml:space="preserve">class positions of </w:t>
      </w:r>
      <w:del w:id="703" w:author="Julio César Iturra Sanhueza" w:date="2025-05-16T15:54:00Z">
        <w:r w:rsidR="009C462E" w:rsidRPr="007D7C37" w:rsidDel="00CF1867">
          <w:delText xml:space="preserve">individuals, </w:delText>
        </w:r>
      </w:del>
      <w:r w:rsidR="009C462E" w:rsidRPr="007D7C37">
        <w:t xml:space="preserve">partners, </w:t>
      </w:r>
      <w:del w:id="704" w:author="Julio César Iturra Sanhueza" w:date="2025-05-16T15:54:00Z">
        <w:r w:rsidR="009C462E" w:rsidRPr="007D7C37" w:rsidDel="00CF1867">
          <w:delText xml:space="preserve">and </w:delText>
        </w:r>
      </w:del>
      <w:r w:rsidR="009C462E" w:rsidRPr="007D7C37">
        <w:t>parents</w:t>
      </w:r>
      <w:ins w:id="705" w:author="Julio César Iturra Sanhueza" w:date="2025-05-16T15:54:00Z">
        <w:r w:rsidR="00CF1867">
          <w:t>,</w:t>
        </w:r>
      </w:ins>
      <w:r w:rsidR="009C462E" w:rsidRPr="007D7C37">
        <w:t xml:space="preserve"> </w:t>
      </w:r>
      <w:ins w:id="706" w:author="Julio César Iturra Sanhueza" w:date="2025-05-16T15:54:00Z">
        <w:r w:rsidR="00CF1867">
          <w:t xml:space="preserve">and individuals </w:t>
        </w:r>
      </w:ins>
      <w:ins w:id="707" w:author="Julio César Iturra Sanhueza" w:date="2025-05-16T16:05:00Z">
        <w:r w:rsidR="003032A0">
          <w:t xml:space="preserve">simultaneously </w:t>
        </w:r>
      </w:ins>
      <w:ins w:id="708" w:author="Julio César Iturra Sanhueza" w:date="2025-05-16T15:45:00Z">
        <w:r w:rsidR="000D6519">
          <w:t>forms</w:t>
        </w:r>
      </w:ins>
      <w:ins w:id="709" w:author="Julio César Iturra Sanhueza" w:date="2025-05-16T15:04:00Z">
        <w:r>
          <w:t xml:space="preserve"> a homogenous network</w:t>
        </w:r>
      </w:ins>
      <w:del w:id="710" w:author="Julio César Iturra Sanhueza" w:date="2025-05-16T15:03:00Z">
        <w:r w:rsidR="009C462E" w:rsidRPr="007D7C37" w:rsidDel="004635AA">
          <w:delText xml:space="preserve">form </w:delText>
        </w:r>
      </w:del>
      <w:del w:id="711" w:author="Julio César Iturra Sanhueza" w:date="2025-05-16T14:49:00Z">
        <w:r w:rsidR="009C462E" w:rsidRPr="007D7C37" w:rsidDel="009D4D49">
          <w:delText xml:space="preserve">a more </w:delText>
        </w:r>
      </w:del>
      <w:del w:id="712" w:author="Julio César Iturra Sanhueza" w:date="2025-05-16T15:03:00Z">
        <w:r w:rsidR="009E6617" w:rsidRPr="007D7C37" w:rsidDel="004635AA">
          <w:delText xml:space="preserve">class-based </w:delText>
        </w:r>
      </w:del>
      <w:del w:id="713" w:author="Julio César Iturra Sanhueza" w:date="2025-05-16T15:02:00Z">
        <w:r w:rsidR="009C462E" w:rsidRPr="007D7C37" w:rsidDel="00F21B58">
          <w:delText>homogeneous</w:delText>
        </w:r>
      </w:del>
      <w:del w:id="714" w:author="Julio César Iturra Sanhueza" w:date="2025-05-16T14:57:00Z">
        <w:r w:rsidR="009C462E" w:rsidRPr="007D7C37" w:rsidDel="00D23261">
          <w:delText xml:space="preserve"> network</w:delText>
        </w:r>
      </w:del>
      <w:r w:rsidR="009C462E" w:rsidRPr="007D7C37">
        <w:t xml:space="preserve">. </w:t>
      </w:r>
    </w:p>
    <w:p w14:paraId="0009F2AC" w14:textId="27932C92" w:rsidR="000E3C44" w:rsidDel="003C0346" w:rsidRDefault="00FE7A48">
      <w:pPr>
        <w:pStyle w:val="BodyText"/>
        <w:rPr>
          <w:del w:id="715" w:author="Julio César Iturra Sanhueza" w:date="2025-05-16T15:01:00Z"/>
        </w:rPr>
      </w:pPr>
      <w:ins w:id="716" w:author="Julio César Iturra Sanhueza" w:date="2025-06-04T11:18:00Z">
        <w:r>
          <w:t xml:space="preserve">According to the previous theorization, </w:t>
        </w:r>
        <w:del w:id="717" w:author="Patrick Sachweh" w:date="2025-07-16T22:20:00Z">
          <w:r w:rsidDel="004B19E2">
            <w:delText xml:space="preserve">as </w:delText>
          </w:r>
        </w:del>
        <w:r>
          <w:t>both ends of the clas</w:t>
        </w:r>
      </w:ins>
      <w:ins w:id="718" w:author="Julio César Iturra Sanhueza" w:date="2025-06-04T11:19:00Z">
        <w:r>
          <w:t>s structure</w:t>
        </w:r>
        <w:del w:id="719" w:author="Patrick Sachweh" w:date="2025-07-16T22:20:00Z">
          <w:r w:rsidDel="004B19E2">
            <w:delText>, namely</w:delText>
          </w:r>
        </w:del>
      </w:ins>
      <w:ins w:id="720" w:author="Patrick Sachweh" w:date="2025-07-16T22:20:00Z">
        <w:r w:rsidR="004B19E2">
          <w:t xml:space="preserve"> – i.e.,</w:t>
        </w:r>
      </w:ins>
      <w:ins w:id="721" w:author="Julio César Iturra Sanhueza" w:date="2025-06-04T11:19:00Z">
        <w:r>
          <w:t xml:space="preserve"> working and service classes</w:t>
        </w:r>
        <w:del w:id="722" w:author="Patrick Sachweh" w:date="2025-07-16T22:20:00Z">
          <w:r w:rsidDel="004B19E2">
            <w:delText>,</w:delText>
          </w:r>
        </w:del>
      </w:ins>
      <w:ins w:id="723" w:author="Patrick Sachweh" w:date="2025-07-16T22:20:00Z">
        <w:r w:rsidR="004B19E2">
          <w:t xml:space="preserve"> </w:t>
        </w:r>
      </w:ins>
      <w:ins w:id="724" w:author="Patrick Sachweh" w:date="2025-07-16T22:21:00Z">
        <w:r w:rsidR="004B19E2">
          <w:t xml:space="preserve">– </w:t>
        </w:r>
      </w:ins>
      <w:ins w:id="725" w:author="Julio César Iturra Sanhueza" w:date="2025-06-04T11:19:00Z">
        <w:del w:id="726" w:author="Patrick Sachweh" w:date="2025-07-16T22:21:00Z">
          <w:r w:rsidDel="004B19E2">
            <w:delText xml:space="preserve"> </w:delText>
          </w:r>
        </w:del>
        <w:r>
          <w:t>should experience homogeneous networks differently</w:t>
        </w:r>
      </w:ins>
      <w:ins w:id="727" w:author="Patrick Sachweh" w:date="2025-07-16T22:21:00Z">
        <w:r w:rsidR="004B19E2">
          <w:t>. Thus</w:t>
        </w:r>
      </w:ins>
      <w:ins w:id="728" w:author="Julio César Iturra Sanhueza" w:date="2025-06-04T11:24:00Z">
        <w:r w:rsidR="00F00F46">
          <w:t>,</w:t>
        </w:r>
      </w:ins>
      <w:ins w:id="729" w:author="Julio César Iturra Sanhueza" w:date="2025-06-04T11:19:00Z">
        <w:r>
          <w:t xml:space="preserve"> </w:t>
        </w:r>
      </w:ins>
      <w:ins w:id="730" w:author="Julio César Iturra Sanhueza" w:date="2025-06-04T11:21:00Z">
        <w:r w:rsidR="009004D4">
          <w:t>I do</w:t>
        </w:r>
      </w:ins>
      <w:ins w:id="731" w:author="Julio César Iturra Sanhueza" w:date="2025-06-04T11:20:00Z">
        <w:r w:rsidRPr="00CB44BB">
          <w:rPr>
            <w:highlight w:val="yellow"/>
          </w:rPr>
          <w:t xml:space="preserve"> not focus on discussing the </w:t>
        </w:r>
        <w:r w:rsidRPr="00CB44BB">
          <w:rPr>
            <w:i/>
            <w:iCs/>
            <w:highlight w:val="yellow"/>
          </w:rPr>
          <w:t>direct</w:t>
        </w:r>
        <w:r w:rsidRPr="00CB44BB">
          <w:rPr>
            <w:highlight w:val="yellow"/>
          </w:rPr>
          <w:t xml:space="preserve"> association between the overall network segregation and redistributive preferences.</w:t>
        </w:r>
      </w:ins>
      <w:ins w:id="732" w:author="Patrick Sachweh" w:date="2025-07-16T22:21:00Z">
        <w:r w:rsidR="004B19E2">
          <w:rPr>
            <w:highlight w:val="yellow"/>
          </w:rPr>
          <w:t xml:space="preserve"> Instead, consider the similarity between ego’s and </w:t>
        </w:r>
        <w:proofErr w:type="spellStart"/>
        <w:r w:rsidR="004B19E2">
          <w:rPr>
            <w:highlight w:val="yellow"/>
          </w:rPr>
          <w:t>alter’s</w:t>
        </w:r>
        <w:proofErr w:type="spellEnd"/>
        <w:r w:rsidR="004B19E2">
          <w:rPr>
            <w:highlight w:val="yellow"/>
          </w:rPr>
          <w:t xml:space="preserve"> class position.</w:t>
        </w:r>
      </w:ins>
      <w:ins w:id="733" w:author="Julio César Iturra Sanhueza" w:date="2025-06-04T11:20:00Z">
        <w:r w:rsidRPr="00CB44BB">
          <w:rPr>
            <w:highlight w:val="yellow"/>
          </w:rPr>
          <w:t xml:space="preserve"> </w:t>
        </w:r>
      </w:ins>
      <w:ins w:id="734" w:author="Julio César Iturra Sanhueza" w:date="2025-06-04T11:19:00Z">
        <w:r>
          <w:t xml:space="preserve"> </w:t>
        </w:r>
      </w:ins>
      <w:ins w:id="735" w:author="Julio César Iturra Sanhueza" w:date="2025-06-06T22:22:00Z">
        <w:r w:rsidR="008F7317">
          <w:t>Th</w:t>
        </w:r>
      </w:ins>
      <w:ins w:id="736" w:author="Julio César Iturra Sanhueza" w:date="2025-06-06T22:23:00Z">
        <w:r w:rsidR="008F7317">
          <w:t xml:space="preserve">e reasoning behind </w:t>
        </w:r>
      </w:ins>
      <w:ins w:id="737" w:author="Patrick Sachweh" w:date="2025-07-16T22:22:00Z">
        <w:r w:rsidR="004B19E2">
          <w:t xml:space="preserve">this </w:t>
        </w:r>
      </w:ins>
      <w:ins w:id="738" w:author="Julio César Iturra Sanhueza" w:date="2025-06-06T22:23:00Z">
        <w:r w:rsidR="008F7317">
          <w:t>is that</w:t>
        </w:r>
      </w:ins>
      <w:ins w:id="739" w:author="Julio César Iturra Sanhueza" w:date="2025-06-04T11:21:00Z">
        <w:r w:rsidRPr="00FE7A48">
          <w:t xml:space="preserve"> network homogeneity – defined as the proportion of similar </w:t>
        </w:r>
      </w:ins>
      <w:ins w:id="740" w:author="Julio César Iturra Sanhueza" w:date="2025-06-06T22:23:00Z">
        <w:r w:rsidR="000A01EA">
          <w:t xml:space="preserve">or same </w:t>
        </w:r>
      </w:ins>
      <w:ins w:id="741" w:author="Julio César Iturra Sanhueza" w:date="2025-06-04T11:21:00Z">
        <w:r w:rsidRPr="00FE7A48">
          <w:t>class network ties</w:t>
        </w:r>
      </w:ins>
      <w:ins w:id="742" w:author="Patrick Sachweh" w:date="2025-07-16T22:22:00Z">
        <w:r w:rsidR="004B19E2" w:rsidRPr="00FE7A48">
          <w:t xml:space="preserve">– </w:t>
        </w:r>
      </w:ins>
      <w:ins w:id="743" w:author="Julio César Iturra Sanhueza" w:date="2025-06-04T11:24:00Z">
        <w:del w:id="744" w:author="Patrick Sachweh" w:date="2025-07-16T22:22:00Z">
          <w:r w:rsidR="00C4197B" w:rsidDel="004B19E2">
            <w:delText>,</w:delText>
          </w:r>
        </w:del>
      </w:ins>
      <w:ins w:id="745" w:author="Julio César Iturra Sanhueza" w:date="2025-06-04T11:21:00Z">
        <w:del w:id="746" w:author="Patrick Sachweh" w:date="2025-07-16T22:22:00Z">
          <w:r w:rsidRPr="00FE7A48" w:rsidDel="004B19E2">
            <w:delText xml:space="preserve"> </w:delText>
          </w:r>
        </w:del>
        <w:r w:rsidRPr="00FE7A48">
          <w:t xml:space="preserve">refers to the overall degree of segregation across the different class positions. </w:t>
        </w:r>
        <w:r>
          <w:t xml:space="preserve">Against this background, </w:t>
        </w:r>
      </w:ins>
      <w:del w:id="747" w:author="Julio César Iturra Sanhueza" w:date="2025-05-16T15:01:00Z">
        <w:r w:rsidR="009C462E" w:rsidRPr="007D7C37" w:rsidDel="00576DA7">
          <w:delText xml:space="preserve">Beyond family ties, Lindh et al. </w:delText>
        </w:r>
        <w:r w:rsidR="001C6C95" w:rsidRPr="007D7C37" w:rsidDel="00576DA7">
          <w:fldChar w:fldCharType="begin"/>
        </w:r>
        <w:r w:rsidR="002216E3" w:rsidRPr="007D7C37" w:rsidDel="00576DA7">
          <w:delInstrText xml:space="preserve"> ADDIN ZOTERO_ITEM CSL_CITATION {"citationID":"PMLyQ1UH","properties":{"formattedCitation":"(2021)","plainCitation":"(2021)","noteIndex":0},"citationItems":[{"id":12821,"uris":["http://zotero.org/users/5414506/items/Y8CKHD3Z"],"itemData":{"id":12821,"type":"article-journal","abstract":"Abstract\n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B"},{"family":"Völker","given":"Beate"}],"issued":{"date-parts":[["2021",9,20]]},"citation-key":"lindh_missing_2021"},"label":"page","suppress-author":true}],"schema":"https://github.com/citation-style-language/schema/raw/master/csl-citation.json"} </w:delInstrText>
        </w:r>
        <w:r w:rsidR="001C6C95" w:rsidRPr="007D7C37" w:rsidDel="00576DA7">
          <w:fldChar w:fldCharType="separate"/>
        </w:r>
        <w:r w:rsidR="00405578" w:rsidRPr="007D7C37" w:rsidDel="00576DA7">
          <w:delText>(2021)</w:delText>
        </w:r>
        <w:r w:rsidR="001C6C95" w:rsidRPr="007D7C37" w:rsidDel="00576DA7">
          <w:fldChar w:fldCharType="end"/>
        </w:r>
        <w:r w:rsidR="009C462E" w:rsidRPr="007D7C37" w:rsidDel="00576DA7">
          <w:delText xml:space="preserve"> found that friendship and acquaintanceship </w:delText>
        </w:r>
        <w:r w:rsidR="006B42DB" w:rsidDel="00576DA7">
          <w:delText xml:space="preserve">network </w:delText>
        </w:r>
        <w:r w:rsidR="00232140" w:rsidRPr="007D7C37" w:rsidDel="00576DA7">
          <w:delText>class profile</w:delText>
        </w:r>
        <w:r w:rsidR="006B42DB" w:rsidDel="00576DA7">
          <w:delText>s</w:delText>
        </w:r>
        <w:r w:rsidR="009C462E" w:rsidRPr="007D7C37" w:rsidDel="00576DA7">
          <w:delText xml:space="preserve"> </w:delText>
        </w:r>
      </w:del>
      <w:del w:id="748" w:author="Julio César Iturra Sanhueza" w:date="2025-05-16T12:46:00Z">
        <w:r w:rsidR="009C462E" w:rsidRPr="007D7C37" w:rsidDel="0077196E">
          <w:delText xml:space="preserve">to </w:delText>
        </w:r>
      </w:del>
      <w:del w:id="749" w:author="Julio César Iturra Sanhueza" w:date="2025-05-16T15:01:00Z">
        <w:r w:rsidR="009C462E" w:rsidRPr="007D7C37" w:rsidDel="00576DA7">
          <w:delText xml:space="preserve">the managerial class are associated with lower redistributive preferences compared to </w:delText>
        </w:r>
        <w:r w:rsidR="004D1C3A" w:rsidRPr="007D7C37" w:rsidDel="00576DA7">
          <w:delText xml:space="preserve">the </w:delText>
        </w:r>
        <w:r w:rsidR="000B7A50" w:rsidRPr="007D7C37" w:rsidDel="00576DA7">
          <w:delText>class</w:delText>
        </w:r>
        <w:r w:rsidR="00024360" w:rsidRPr="007D7C37" w:rsidDel="00576DA7">
          <w:delText xml:space="preserve"> </w:delText>
        </w:r>
        <w:r w:rsidR="000B7A50" w:rsidRPr="007D7C37" w:rsidDel="00576DA7">
          <w:delText xml:space="preserve">profile </w:delText>
        </w:r>
        <w:r w:rsidR="006B42DB" w:rsidDel="00576DA7">
          <w:delText>of</w:delText>
        </w:r>
        <w:r w:rsidR="0064147C" w:rsidRPr="007D7C37" w:rsidDel="00576DA7">
          <w:delText xml:space="preserve"> </w:delText>
        </w:r>
        <w:r w:rsidR="009C462E" w:rsidRPr="007D7C37" w:rsidDel="00576DA7">
          <w:delText xml:space="preserve">the sociocultural and working classes. Hence, this suggests that individuals tend to adjust their attitudes based on the class position of their contacts </w:delText>
        </w:r>
        <w:r w:rsidR="00A263F4" w:rsidRPr="007D7C37" w:rsidDel="00576DA7">
          <w:fldChar w:fldCharType="begin"/>
        </w:r>
        <w:r w:rsidR="002216E3" w:rsidRPr="007D7C37" w:rsidDel="00576DA7">
          <w:delInstrText xml:space="preserve"> ADDIN ZOTERO_ITEM CSL_CITATION {"citationID":"JJIi8u1o","properties":{"formattedCitation":"(Lindh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delInstrText>
        </w:r>
        <w:r w:rsidR="00A263F4" w:rsidRPr="007D7C37" w:rsidDel="00576DA7">
          <w:fldChar w:fldCharType="separate"/>
        </w:r>
        <w:r w:rsidR="00405578" w:rsidRPr="007D7C37" w:rsidDel="00576DA7">
          <w:delText>(Lindh et al., 2021)</w:delText>
        </w:r>
        <w:r w:rsidR="00A263F4" w:rsidRPr="007D7C37" w:rsidDel="00576DA7">
          <w:fldChar w:fldCharType="end"/>
        </w:r>
        <w:r w:rsidR="009C462E" w:rsidRPr="007D7C37" w:rsidDel="00576DA7">
          <w:delText>.</w:delText>
        </w:r>
      </w:del>
    </w:p>
    <w:p w14:paraId="196FD4AC" w14:textId="38F940D4" w:rsidR="00215E4C" w:rsidRPr="007D7C37" w:rsidDel="00A13A24" w:rsidRDefault="00215E4C">
      <w:pPr>
        <w:pStyle w:val="BodyText"/>
        <w:rPr>
          <w:del w:id="750" w:author="Julio César Iturra Sanhueza" w:date="2025-05-16T14:45:00Z"/>
        </w:rPr>
      </w:pPr>
    </w:p>
    <w:p w14:paraId="0009F2AD" w14:textId="12C706CC" w:rsidR="000E3C44" w:rsidRPr="00FE7A48" w:rsidRDefault="00CC5595" w:rsidP="00A706D7">
      <w:pPr>
        <w:pStyle w:val="BodyText"/>
        <w:rPr>
          <w:highlight w:val="yellow"/>
          <w:rPrChange w:id="751" w:author="Julio César Iturra Sanhueza" w:date="2025-06-04T11:21:00Z">
            <w:rPr>
              <w:rFonts w:cs="Times New Roman"/>
            </w:rPr>
          </w:rPrChange>
        </w:rPr>
      </w:pPr>
      <w:del w:id="752" w:author="Julio César Iturra Sanhueza" w:date="2025-06-03T15:30:00Z">
        <w:r w:rsidRPr="007D7C37" w:rsidDel="003C0346">
          <w:delText>Against this background</w:delText>
        </w:r>
        <w:r w:rsidR="009C462E" w:rsidRPr="007D7C37" w:rsidDel="003C0346">
          <w:delText xml:space="preserve">, </w:delText>
        </w:r>
      </w:del>
      <w:ins w:id="753" w:author="Julio César Iturra Sanhueza" w:date="2025-06-03T15:32:00Z">
        <w:r w:rsidR="003C0346">
          <w:t xml:space="preserve">this </w:t>
        </w:r>
      </w:ins>
      <w:ins w:id="754" w:author="Julio César Iturra Sanhueza" w:date="2025-05-16T14:36:00Z">
        <w:r w:rsidR="00146454">
          <w:t>paper</w:t>
        </w:r>
      </w:ins>
      <w:ins w:id="755" w:author="Julio César Iturra Sanhueza" w:date="2025-05-16T16:07:00Z">
        <w:r w:rsidR="0099613E">
          <w:t xml:space="preserve"> aims to study the </w:t>
        </w:r>
      </w:ins>
      <w:ins w:id="756" w:author="Julio César Iturra Sanhueza" w:date="2025-05-16T16:06:00Z">
        <w:r w:rsidR="00514AED" w:rsidRPr="00514AED">
          <w:rPr>
            <w:i/>
            <w:iCs/>
            <w:rPrChange w:id="757" w:author="Julio César Iturra Sanhueza" w:date="2025-05-16T16:06:00Z">
              <w:rPr>
                <w:rFonts w:cs="Times New Roman"/>
              </w:rPr>
            </w:rPrChange>
          </w:rPr>
          <w:t>conditional</w:t>
        </w:r>
        <w:r w:rsidR="00514AED" w:rsidRPr="00514AED">
          <w:t xml:space="preserve"> </w:t>
        </w:r>
      </w:ins>
      <w:ins w:id="758" w:author="Julio César Iturra Sanhueza" w:date="2025-05-16T16:08:00Z">
        <w:r w:rsidR="0099613E">
          <w:t xml:space="preserve">association of </w:t>
        </w:r>
        <w:r w:rsidR="00963544">
          <w:t>class-based</w:t>
        </w:r>
        <w:r w:rsidR="0099613E">
          <w:t xml:space="preserve"> network segregation </w:t>
        </w:r>
        <w:r w:rsidR="00963544">
          <w:t xml:space="preserve">with </w:t>
        </w:r>
      </w:ins>
      <w:ins w:id="759" w:author="Julio César Iturra Sanhueza" w:date="2025-05-16T16:06:00Z">
        <w:r w:rsidR="00514AED" w:rsidRPr="00514AED">
          <w:t>the class position of the individual</w:t>
        </w:r>
        <w:r w:rsidR="00514AED">
          <w:t xml:space="preserve"> </w:t>
        </w:r>
      </w:ins>
      <w:ins w:id="760" w:author="Julio César Iturra Sanhueza" w:date="2025-05-16T16:08:00Z">
        <w:r w:rsidR="00963544">
          <w:t xml:space="preserve">on redistributive preferences. </w:t>
        </w:r>
      </w:ins>
      <w:del w:id="761" w:author="Julio César Iturra Sanhueza" w:date="2025-05-16T14:36:00Z">
        <w:r w:rsidR="00183966" w:rsidRPr="003C0346" w:rsidDel="00146454">
          <w:rPr>
            <w:highlight w:val="yellow"/>
            <w:rPrChange w:id="762" w:author="Julio César Iturra Sanhueza" w:date="2025-06-03T15:29:00Z">
              <w:rPr>
                <w:rFonts w:cs="Times New Roman"/>
              </w:rPr>
            </w:rPrChange>
          </w:rPr>
          <w:delText xml:space="preserve">the focus of this paper is </w:delText>
        </w:r>
      </w:del>
      <w:del w:id="763" w:author="Julio César Iturra Sanhueza" w:date="2025-05-16T16:07:00Z">
        <w:r w:rsidR="00183966" w:rsidRPr="003C0346" w:rsidDel="0099613E">
          <w:rPr>
            <w:highlight w:val="yellow"/>
            <w:rPrChange w:id="764" w:author="Julio César Iturra Sanhueza" w:date="2025-06-03T15:29:00Z">
              <w:rPr>
                <w:rFonts w:cs="Times New Roman"/>
              </w:rPr>
            </w:rPrChange>
          </w:rPr>
          <w:delText xml:space="preserve">not </w:delText>
        </w:r>
      </w:del>
      <w:del w:id="765" w:author="Julio César Iturra Sanhueza" w:date="2025-05-16T14:36:00Z">
        <w:r w:rsidR="00183966" w:rsidRPr="003C0346" w:rsidDel="000165D2">
          <w:rPr>
            <w:highlight w:val="yellow"/>
            <w:rPrChange w:id="766" w:author="Julio César Iturra Sanhueza" w:date="2025-06-03T15:29:00Z">
              <w:rPr>
                <w:rFonts w:cs="Times New Roman"/>
              </w:rPr>
            </w:rPrChange>
          </w:rPr>
          <w:delText>on</w:delText>
        </w:r>
      </w:del>
      <w:del w:id="767" w:author="Julio César Iturra Sanhueza" w:date="2025-05-21T12:20:00Z">
        <w:r w:rsidR="009C462E" w:rsidRPr="003C0346" w:rsidDel="00DC2B82">
          <w:rPr>
            <w:highlight w:val="yellow"/>
            <w:rPrChange w:id="768" w:author="Julio César Iturra Sanhueza" w:date="2025-06-03T15:29:00Z">
              <w:rPr>
                <w:rFonts w:cs="Times New Roman"/>
              </w:rPr>
            </w:rPrChange>
          </w:rPr>
          <w:delText xml:space="preserve"> </w:delText>
        </w:r>
      </w:del>
      <w:del w:id="769" w:author="Julio César Iturra Sanhueza" w:date="2025-06-04T11:20:00Z">
        <w:r w:rsidR="00541437" w:rsidRPr="003C0346" w:rsidDel="00FE7A48">
          <w:rPr>
            <w:highlight w:val="yellow"/>
            <w:rPrChange w:id="770" w:author="Julio César Iturra Sanhueza" w:date="2025-06-03T15:29:00Z">
              <w:rPr>
                <w:rFonts w:cs="Times New Roman"/>
              </w:rPr>
            </w:rPrChange>
          </w:rPr>
          <w:delText xml:space="preserve">the </w:delText>
        </w:r>
        <w:r w:rsidR="009C462E" w:rsidRPr="003C0346" w:rsidDel="00FE7A48">
          <w:rPr>
            <w:i/>
            <w:iCs/>
            <w:highlight w:val="yellow"/>
            <w:rPrChange w:id="771" w:author="Julio César Iturra Sanhueza" w:date="2025-06-03T15:29:00Z">
              <w:rPr>
                <w:rFonts w:cs="Times New Roman"/>
              </w:rPr>
            </w:rPrChange>
          </w:rPr>
          <w:delText>direct</w:delText>
        </w:r>
        <w:r w:rsidR="009C462E" w:rsidRPr="003C0346" w:rsidDel="00FE7A48">
          <w:rPr>
            <w:highlight w:val="yellow"/>
            <w:rPrChange w:id="772" w:author="Julio César Iturra Sanhueza" w:date="2025-06-03T15:29:00Z">
              <w:rPr>
                <w:rFonts w:cs="Times New Roman"/>
              </w:rPr>
            </w:rPrChange>
          </w:rPr>
          <w:delText xml:space="preserve"> association between network segregation and redistributive preferences</w:delText>
        </w:r>
      </w:del>
      <w:del w:id="773" w:author="Julio César Iturra Sanhueza" w:date="2025-05-16T14:37:00Z">
        <w:r w:rsidR="009C462E" w:rsidRPr="003C0346" w:rsidDel="000165D2">
          <w:rPr>
            <w:highlight w:val="yellow"/>
            <w:rPrChange w:id="774" w:author="Julio César Iturra Sanhueza" w:date="2025-06-03T15:29:00Z">
              <w:rPr>
                <w:rFonts w:cs="Times New Roman"/>
              </w:rPr>
            </w:rPrChange>
          </w:rPr>
          <w:delText xml:space="preserve">. </w:delText>
        </w:r>
      </w:del>
      <w:del w:id="775" w:author="Julio César Iturra Sanhueza" w:date="2025-05-16T14:38:00Z">
        <w:r w:rsidR="009C462E" w:rsidRPr="003C0346" w:rsidDel="000165D2">
          <w:rPr>
            <w:highlight w:val="yellow"/>
            <w:rPrChange w:id="776" w:author="Julio César Iturra Sanhueza" w:date="2025-06-03T15:29:00Z">
              <w:rPr>
                <w:rFonts w:cs="Times New Roman"/>
              </w:rPr>
            </w:rPrChange>
          </w:rPr>
          <w:delText xml:space="preserve">This is mainly because </w:delText>
        </w:r>
      </w:del>
      <w:del w:id="777" w:author="Julio César Iturra Sanhueza" w:date="2025-06-04T11:21:00Z">
        <w:r w:rsidR="009C462E" w:rsidRPr="003C0346" w:rsidDel="00FE7A48">
          <w:rPr>
            <w:highlight w:val="yellow"/>
            <w:rPrChange w:id="778" w:author="Julio César Iturra Sanhueza" w:date="2025-06-03T15:29:00Z">
              <w:rPr>
                <w:rFonts w:cs="Times New Roman"/>
              </w:rPr>
            </w:rPrChange>
          </w:rPr>
          <w:delText xml:space="preserve">network </w:delText>
        </w:r>
        <w:r w:rsidR="009C462E" w:rsidRPr="003C0346" w:rsidDel="00FE7A48">
          <w:rPr>
            <w:i/>
            <w:iCs/>
            <w:highlight w:val="yellow"/>
            <w:rPrChange w:id="779" w:author="Julio César Iturra Sanhueza" w:date="2025-06-03T15:29:00Z">
              <w:rPr>
                <w:rFonts w:cs="Times New Roman"/>
              </w:rPr>
            </w:rPrChange>
          </w:rPr>
          <w:delText>homogeneity</w:delText>
        </w:r>
        <w:r w:rsidR="009C462E" w:rsidRPr="003C0346" w:rsidDel="00FE7A48">
          <w:rPr>
            <w:highlight w:val="yellow"/>
            <w:rPrChange w:id="780" w:author="Julio César Iturra Sanhueza" w:date="2025-06-03T15:29:00Z">
              <w:rPr>
                <w:rFonts w:cs="Times New Roman"/>
              </w:rPr>
            </w:rPrChange>
          </w:rPr>
          <w:delText xml:space="preserve"> </w:delText>
        </w:r>
        <w:r w:rsidR="006E3E96" w:rsidRPr="003C0346" w:rsidDel="00FE7A48">
          <w:rPr>
            <w:highlight w:val="yellow"/>
            <w:rPrChange w:id="781" w:author="Julio César Iturra Sanhueza" w:date="2025-06-03T15:29:00Z">
              <w:rPr>
                <w:rFonts w:cs="Times New Roman"/>
              </w:rPr>
            </w:rPrChange>
          </w:rPr>
          <w:delText>–</w:delText>
        </w:r>
        <w:r w:rsidR="009C462E" w:rsidRPr="003C0346" w:rsidDel="00FE7A48">
          <w:rPr>
            <w:highlight w:val="yellow"/>
            <w:rPrChange w:id="782" w:author="Julio César Iturra Sanhueza" w:date="2025-06-03T15:29:00Z">
              <w:rPr>
                <w:rFonts w:cs="Times New Roman"/>
              </w:rPr>
            </w:rPrChange>
          </w:rPr>
          <w:delText xml:space="preserve"> </w:delText>
        </w:r>
        <w:r w:rsidR="006E3E96" w:rsidRPr="003C0346" w:rsidDel="00FE7A48">
          <w:rPr>
            <w:highlight w:val="yellow"/>
            <w:rPrChange w:id="783" w:author="Julio César Iturra Sanhueza" w:date="2025-06-03T15:29:00Z">
              <w:rPr>
                <w:rFonts w:cs="Times New Roman"/>
              </w:rPr>
            </w:rPrChange>
          </w:rPr>
          <w:delText xml:space="preserve">defined </w:delText>
        </w:r>
        <w:r w:rsidR="009C462E" w:rsidRPr="003C0346" w:rsidDel="00FE7A48">
          <w:rPr>
            <w:highlight w:val="yellow"/>
            <w:rPrChange w:id="784" w:author="Julio César Iturra Sanhueza" w:date="2025-06-03T15:29:00Z">
              <w:rPr>
                <w:rFonts w:cs="Times New Roman"/>
              </w:rPr>
            </w:rPrChange>
          </w:rPr>
          <w:delText>as the proportion of similar class network ties</w:delText>
        </w:r>
      </w:del>
      <w:del w:id="785" w:author="Julio César Iturra Sanhueza" w:date="2025-05-16T15:45:00Z">
        <w:r w:rsidR="009C462E" w:rsidRPr="003C0346" w:rsidDel="00BE08DE">
          <w:rPr>
            <w:highlight w:val="yellow"/>
            <w:rPrChange w:id="786" w:author="Julio César Iturra Sanhueza" w:date="2025-06-03T15:29:00Z">
              <w:rPr>
                <w:rFonts w:cs="Times New Roman"/>
              </w:rPr>
            </w:rPrChange>
          </w:rPr>
          <w:delText xml:space="preserve"> - </w:delText>
        </w:r>
      </w:del>
      <w:del w:id="787" w:author="Julio César Iturra Sanhueza" w:date="2025-05-20T11:46:00Z">
        <w:r w:rsidR="009C462E" w:rsidRPr="003C0346" w:rsidDel="00B72BCE">
          <w:rPr>
            <w:highlight w:val="yellow"/>
            <w:rPrChange w:id="788" w:author="Julio César Iturra Sanhueza" w:date="2025-06-03T15:29:00Z">
              <w:rPr>
                <w:rFonts w:cs="Times New Roman"/>
              </w:rPr>
            </w:rPrChange>
          </w:rPr>
          <w:delText xml:space="preserve">does not distinguish between </w:delText>
        </w:r>
        <w:r w:rsidR="00EE3FC4" w:rsidRPr="003C0346" w:rsidDel="00B72BCE">
          <w:rPr>
            <w:highlight w:val="yellow"/>
            <w:rPrChange w:id="789" w:author="Julio César Iturra Sanhueza" w:date="2025-06-03T15:29:00Z">
              <w:rPr>
                <w:rFonts w:cs="Times New Roman"/>
              </w:rPr>
            </w:rPrChange>
          </w:rPr>
          <w:delText>ego’s class position</w:delText>
        </w:r>
        <w:r w:rsidR="009C462E" w:rsidRPr="003C0346" w:rsidDel="00B72BCE">
          <w:rPr>
            <w:highlight w:val="yellow"/>
            <w:rPrChange w:id="790" w:author="Julio César Iturra Sanhueza" w:date="2025-06-03T15:29:00Z">
              <w:rPr>
                <w:rFonts w:cs="Times New Roman"/>
              </w:rPr>
            </w:rPrChange>
          </w:rPr>
          <w:delText xml:space="preserve"> and </w:delText>
        </w:r>
      </w:del>
      <w:del w:id="791" w:author="Julio César Iturra Sanhueza" w:date="2025-06-04T11:21:00Z">
        <w:r w:rsidR="009C462E" w:rsidRPr="003C0346" w:rsidDel="00FE7A48">
          <w:rPr>
            <w:highlight w:val="yellow"/>
            <w:rPrChange w:id="792" w:author="Julio César Iturra Sanhueza" w:date="2025-06-03T15:29:00Z">
              <w:rPr>
                <w:rFonts w:cs="Times New Roman"/>
              </w:rPr>
            </w:rPrChange>
          </w:rPr>
          <w:delText>refers to the overall degree of segregation.</w:delText>
        </w:r>
      </w:del>
      <w:del w:id="793" w:author="Julio César Iturra Sanhueza" w:date="2025-05-16T14:39:00Z">
        <w:r w:rsidR="009C462E" w:rsidRPr="007D7C37" w:rsidDel="005D60FD">
          <w:delText xml:space="preserve"> </w:delText>
        </w:r>
      </w:del>
      <w:ins w:id="794" w:author="Julio César Iturra Sanhueza" w:date="2025-05-16T12:44:00Z">
        <w:r w:rsidR="008E370C" w:rsidRPr="008E370C">
          <w:t>Thus,</w:t>
        </w:r>
      </w:ins>
      <w:ins w:id="795" w:author="Julio César Iturra Sanhueza" w:date="2025-05-16T16:10:00Z">
        <w:r w:rsidR="002B4996">
          <w:t xml:space="preserve"> I expect that</w:t>
        </w:r>
      </w:ins>
      <w:ins w:id="796" w:author="Julio César Iturra Sanhueza" w:date="2025-05-16T12:44:00Z">
        <w:r w:rsidR="008E370C" w:rsidRPr="008E370C">
          <w:t xml:space="preserve"> homogeneity strengthens class-based </w:t>
        </w:r>
      </w:ins>
      <w:ins w:id="797" w:author="Julio César Iturra Sanhueza" w:date="2025-05-16T14:33:00Z">
        <w:r w:rsidR="00812EA8">
          <w:t>attitude</w:t>
        </w:r>
        <w:r w:rsidR="00FB589A">
          <w:t>s</w:t>
        </w:r>
      </w:ins>
      <w:ins w:id="798" w:author="Julio César Iturra Sanhueza" w:date="2025-05-16T12:44:00Z">
        <w:r w:rsidR="008E370C" w:rsidRPr="008E370C">
          <w:t xml:space="preserve"> </w:t>
        </w:r>
      </w:ins>
      <w:ins w:id="799" w:author="Julio César Iturra Sanhueza" w:date="2025-05-16T15:46:00Z">
        <w:r w:rsidR="00232D77" w:rsidRPr="008E370C">
          <w:t>at</w:t>
        </w:r>
      </w:ins>
      <w:ins w:id="800" w:author="Julio César Iturra Sanhueza" w:date="2025-05-16T12:44:00Z">
        <w:r w:rsidR="008E370C" w:rsidRPr="008E370C">
          <w:t xml:space="preserve"> both ends of the class </w:t>
        </w:r>
      </w:ins>
      <w:ins w:id="801" w:author="Julio César Iturra Sanhueza" w:date="2025-05-16T15:46:00Z">
        <w:r w:rsidR="00232D77">
          <w:t>structure</w:t>
        </w:r>
      </w:ins>
      <w:ins w:id="802" w:author="Julio César Iturra Sanhueza" w:date="2025-05-21T12:21:00Z">
        <w:r w:rsidR="00B523E0">
          <w:t>,</w:t>
        </w:r>
      </w:ins>
      <w:ins w:id="803" w:author="Julio César Iturra Sanhueza" w:date="2025-05-16T12:44:00Z">
        <w:r w:rsidR="008E370C" w:rsidRPr="008E370C">
          <w:t xml:space="preserve"> </w:t>
        </w:r>
      </w:ins>
      <w:ins w:id="804" w:author="Julio César Iturra Sanhueza" w:date="2025-05-21T12:21:00Z">
        <w:r w:rsidR="001C626E">
          <w:t>increasing</w:t>
        </w:r>
      </w:ins>
      <w:ins w:id="805" w:author="Julio César Iturra Sanhueza" w:date="2025-05-16T12:44:00Z">
        <w:r w:rsidR="008E370C" w:rsidRPr="008E370C">
          <w:t xml:space="preserve"> </w:t>
        </w:r>
      </w:ins>
      <w:ins w:id="806" w:author="Julio César Iturra Sanhueza" w:date="2025-05-21T12:21:00Z">
        <w:r w:rsidR="001C626E">
          <w:t xml:space="preserve">the already high </w:t>
        </w:r>
      </w:ins>
      <w:ins w:id="807" w:author="Julio César Iturra Sanhueza" w:date="2025-05-16T12:44:00Z">
        <w:r w:rsidR="008E370C" w:rsidRPr="008E370C">
          <w:t xml:space="preserve">demands for redistribution </w:t>
        </w:r>
      </w:ins>
      <w:ins w:id="808" w:author="Julio César Iturra Sanhueza" w:date="2025-05-16T14:21:00Z">
        <w:r w:rsidR="006051CD">
          <w:t>in</w:t>
        </w:r>
      </w:ins>
      <w:ins w:id="809" w:author="Julio César Iturra Sanhueza" w:date="2025-05-16T14:22:00Z">
        <w:r w:rsidR="006051CD">
          <w:t xml:space="preserve"> </w:t>
        </w:r>
      </w:ins>
      <w:ins w:id="810" w:author="Julio César Iturra Sanhueza" w:date="2025-05-16T12:44:00Z">
        <w:r w:rsidR="008E370C" w:rsidRPr="008E370C">
          <w:t xml:space="preserve">the </w:t>
        </w:r>
      </w:ins>
      <w:ins w:id="811" w:author="Julio César Iturra Sanhueza" w:date="2025-05-16T14:22:00Z">
        <w:r w:rsidR="001220E1">
          <w:t>working</w:t>
        </w:r>
      </w:ins>
      <w:ins w:id="812" w:author="Julio César Iturra Sanhueza" w:date="2025-05-16T14:21:00Z">
        <w:r w:rsidR="006051CD">
          <w:t xml:space="preserve"> class</w:t>
        </w:r>
      </w:ins>
      <w:ins w:id="813" w:author="Julio César Iturra Sanhueza" w:date="2025-05-16T12:44:00Z">
        <w:r w:rsidR="008E370C" w:rsidRPr="008E370C">
          <w:t xml:space="preserve"> and </w:t>
        </w:r>
      </w:ins>
      <w:ins w:id="814" w:author="Julio César Iturra Sanhueza" w:date="2025-05-16T14:22:00Z">
        <w:r w:rsidR="003312CE">
          <w:t xml:space="preserve">reducing </w:t>
        </w:r>
      </w:ins>
      <w:ins w:id="815" w:author="Julio César Iturra Sanhueza" w:date="2025-05-21T12:21:00Z">
        <w:r w:rsidR="00B523E0">
          <w:t xml:space="preserve">the already low </w:t>
        </w:r>
      </w:ins>
      <w:ins w:id="816" w:author="Julio César Iturra Sanhueza" w:date="2025-05-16T14:22:00Z">
        <w:r w:rsidR="003312CE">
          <w:t>support by the service class</w:t>
        </w:r>
      </w:ins>
      <w:ins w:id="817" w:author="Julio César Iturra Sanhueza" w:date="2025-05-16T12:44:00Z">
        <w:r w:rsidR="008E370C" w:rsidRPr="008E370C">
          <w:t>.</w:t>
        </w:r>
      </w:ins>
      <w:ins w:id="818" w:author="Julio César Iturra Sanhueza" w:date="2025-05-16T14:22:00Z">
        <w:r w:rsidR="001220E1">
          <w:t xml:space="preserve"> </w:t>
        </w:r>
      </w:ins>
      <w:del w:id="819" w:author="Julio César Iturra Sanhueza" w:date="2025-05-16T14:22:00Z">
        <w:r w:rsidR="009C462E" w:rsidRPr="007D7C37" w:rsidDel="003312CE">
          <w:delText>Conversely</w:delText>
        </w:r>
      </w:del>
      <w:ins w:id="820" w:author="Julio César Iturra Sanhueza" w:date="2025-05-16T14:39:00Z">
        <w:r w:rsidR="005D60FD">
          <w:t>Therefore</w:t>
        </w:r>
      </w:ins>
      <w:r w:rsidR="009C462E" w:rsidRPr="007D7C37">
        <w:t xml:space="preserve">, I hypothesize that the association </w:t>
      </w:r>
      <w:r w:rsidR="001E2432" w:rsidRPr="007D7C37">
        <w:t xml:space="preserve">between </w:t>
      </w:r>
      <w:r w:rsidR="009C462E" w:rsidRPr="007D7C37">
        <w:t xml:space="preserve">network homogeneity </w:t>
      </w:r>
      <w:r w:rsidR="001E2432" w:rsidRPr="007D7C37">
        <w:t xml:space="preserve">and </w:t>
      </w:r>
      <w:r w:rsidR="009C462E" w:rsidRPr="007D7C37">
        <w:t xml:space="preserve">redistributive preferences is conditional on social class </w:t>
      </w:r>
      <w:r w:rsidR="001E2432" w:rsidRPr="007D7C37">
        <w:t xml:space="preserve">because </w:t>
      </w:r>
      <w:r w:rsidR="009C462E" w:rsidRPr="007D7C37">
        <w:t>homogeneous social networks should</w:t>
      </w:r>
      <w:ins w:id="821" w:author="Julio César Iturra Sanhueza" w:date="2025-05-16T12:09:00Z">
        <w:r w:rsidR="006E33AA">
          <w:t xml:space="preserve"> strengthen </w:t>
        </w:r>
      </w:ins>
      <w:ins w:id="822" w:author="Julio César Iturra Sanhueza" w:date="2025-05-16T12:10:00Z">
        <w:r w:rsidR="00BE30B9">
          <w:t xml:space="preserve">common </w:t>
        </w:r>
      </w:ins>
      <w:ins w:id="823" w:author="Julio César Iturra Sanhueza" w:date="2025-05-16T12:44:00Z">
        <w:r w:rsidR="008E370C">
          <w:t xml:space="preserve">class-based </w:t>
        </w:r>
      </w:ins>
      <w:ins w:id="824" w:author="Julio César Iturra Sanhueza" w:date="2025-05-16T12:10:00Z">
        <w:r w:rsidR="00BE30B9">
          <w:t xml:space="preserve">experiences and </w:t>
        </w:r>
      </w:ins>
      <w:ins w:id="825" w:author="Julio César Iturra Sanhueza" w:date="2025-05-16T12:44:00Z">
        <w:r w:rsidR="008E370C">
          <w:t xml:space="preserve">economic </w:t>
        </w:r>
      </w:ins>
      <w:ins w:id="826" w:author="Julio César Iturra Sanhueza" w:date="2025-05-16T12:10:00Z">
        <w:r w:rsidR="00BE30B9">
          <w:t>interests</w:t>
        </w:r>
      </w:ins>
      <w:ins w:id="827" w:author="Julio César Iturra Sanhueza" w:date="2025-06-04T11:25:00Z">
        <w:r w:rsidR="00843869">
          <w:t xml:space="preserve"> </w:t>
        </w:r>
      </w:ins>
      <w:del w:id="828" w:author="Julio César Iturra Sanhueza" w:date="2025-05-16T12:09:00Z">
        <w:r w:rsidR="009C462E" w:rsidRPr="007D7C37" w:rsidDel="006E33AA">
          <w:delText xml:space="preserve"> </w:delText>
        </w:r>
      </w:del>
      <w:del w:id="829" w:author="Julio César Iturra Sanhueza" w:date="2025-05-16T12:45:00Z">
        <w:r w:rsidR="009C462E" w:rsidRPr="007D7C37" w:rsidDel="00C76DF1">
          <w:delText xml:space="preserve">reinforce </w:delText>
        </w:r>
      </w:del>
      <w:del w:id="830" w:author="Julio César Iturra Sanhueza" w:date="2025-06-04T11:25:00Z">
        <w:r w:rsidR="009C462E" w:rsidRPr="007D7C37" w:rsidDel="00843869">
          <w:delText xml:space="preserve">attitude similarity </w:delText>
        </w:r>
      </w:del>
      <w:r w:rsidR="009C462E" w:rsidRPr="007D7C37">
        <w:t>(</w:t>
      </w:r>
      <w:r w:rsidR="009C462E" w:rsidRPr="007D7C37">
        <w:rPr>
          <w:i/>
          <w:iCs/>
        </w:rPr>
        <w:t>segregation hypothesis</w:t>
      </w:r>
      <w:r w:rsidR="009C462E" w:rsidRPr="007D7C37">
        <w:t xml:space="preserve">). </w:t>
      </w:r>
      <w:del w:id="831" w:author="Julio César Iturra Sanhueza" w:date="2025-05-16T16:12:00Z">
        <w:r w:rsidR="009C462E" w:rsidRPr="007D7C37" w:rsidDel="00BD0C21">
          <w:delText>Specifically</w:delText>
        </w:r>
      </w:del>
      <w:ins w:id="832" w:author="Julio César Iturra Sanhueza" w:date="2025-05-16T16:12:00Z">
        <w:r w:rsidR="00BD0C21">
          <w:t>In short</w:t>
        </w:r>
      </w:ins>
      <w:r w:rsidR="009C462E" w:rsidRPr="007D7C37">
        <w:t xml:space="preserve">, I propose that greater network segregation in the </w:t>
      </w:r>
      <w:del w:id="833" w:author="Julio César Iturra Sanhueza" w:date="2025-05-16T12:46:00Z">
        <w:r w:rsidR="009C462E" w:rsidRPr="007D7C37" w:rsidDel="0097698C">
          <w:delText xml:space="preserve">lower </w:delText>
        </w:r>
      </w:del>
      <w:ins w:id="834" w:author="Julio César Iturra Sanhueza" w:date="2025-05-16T12:46:00Z">
        <w:r w:rsidR="0097698C">
          <w:t>working</w:t>
        </w:r>
        <w:r w:rsidR="0097698C" w:rsidRPr="007D7C37">
          <w:t xml:space="preserve"> </w:t>
        </w:r>
      </w:ins>
      <w:r w:rsidR="009C462E" w:rsidRPr="007D7C37">
        <w:t>class</w:t>
      </w:r>
      <w:del w:id="835" w:author="Julio César Iturra Sanhueza" w:date="2025-05-16T12:46:00Z">
        <w:r w:rsidR="009C462E" w:rsidRPr="007D7C37" w:rsidDel="0097698C">
          <w:delText>es</w:delText>
        </w:r>
      </w:del>
      <w:r w:rsidR="009C462E" w:rsidRPr="007D7C37">
        <w:t xml:space="preserve"> is associated with higher redistributive preferences, whereas greater segregation in the </w:t>
      </w:r>
      <w:del w:id="836" w:author="Julio César Iturra Sanhueza" w:date="2025-05-16T12:46:00Z">
        <w:r w:rsidR="009C462E" w:rsidRPr="007D7C37" w:rsidDel="0097698C">
          <w:delText>upper classes</w:delText>
        </w:r>
      </w:del>
      <w:ins w:id="837" w:author="Julio César Iturra Sanhueza" w:date="2025-05-16T12:46:00Z">
        <w:r w:rsidR="0097698C">
          <w:t>service class</w:t>
        </w:r>
      </w:ins>
      <w:r w:rsidR="009C462E" w:rsidRPr="007D7C37">
        <w:t xml:space="preserve"> is related to lower redistributive preferences. Therefore, the first hypothesis is as follows:</w:t>
      </w:r>
    </w:p>
    <w:p w14:paraId="0009F2AE" w14:textId="2715A429" w:rsidR="000E3C44" w:rsidRPr="007D7C37" w:rsidRDefault="009C462E" w:rsidP="00A706D7">
      <w:pPr>
        <w:pStyle w:val="BlockText"/>
      </w:pPr>
      <w:r w:rsidRPr="007D7C37">
        <w:lastRenderedPageBreak/>
        <w:t>H1: The greater the</w:t>
      </w:r>
      <w:r w:rsidR="001E2432" w:rsidRPr="007D7C37">
        <w:t xml:space="preserve"> degree of</w:t>
      </w:r>
      <w:r w:rsidRPr="007D7C37">
        <w:t xml:space="preserve"> network segregation in the </w:t>
      </w:r>
      <w:del w:id="838" w:author="Julio César Iturra Sanhueza" w:date="2025-05-20T17:30:00Z">
        <w:r w:rsidRPr="007D7C37" w:rsidDel="004C5B4B">
          <w:delText xml:space="preserve">lower </w:delText>
        </w:r>
      </w:del>
      <w:ins w:id="839" w:author="Julio César Iturra Sanhueza" w:date="2025-05-20T17:30:00Z">
        <w:r w:rsidR="004C5B4B">
          <w:t>working</w:t>
        </w:r>
        <w:r w:rsidR="004C5B4B" w:rsidRPr="007D7C37">
          <w:t xml:space="preserve"> </w:t>
        </w:r>
      </w:ins>
      <w:r w:rsidRPr="007D7C37">
        <w:t>(</w:t>
      </w:r>
      <w:del w:id="840" w:author="Julio César Iturra Sanhueza" w:date="2025-05-20T17:30:00Z">
        <w:r w:rsidRPr="007D7C37" w:rsidDel="004C5B4B">
          <w:delText>upper</w:delText>
        </w:r>
      </w:del>
      <w:ins w:id="841" w:author="Julio César Iturra Sanhueza" w:date="2025-05-20T17:30:00Z">
        <w:r w:rsidR="004C5B4B">
          <w:t>ser</w:t>
        </w:r>
        <w:r w:rsidR="0083605C">
          <w:t>v</w:t>
        </w:r>
        <w:r w:rsidR="004C5B4B">
          <w:t>ice</w:t>
        </w:r>
      </w:ins>
      <w:r w:rsidRPr="007D7C37">
        <w:t xml:space="preserve">) classes, the higher (lower) </w:t>
      </w:r>
      <w:r w:rsidR="001E2432" w:rsidRPr="007D7C37">
        <w:t xml:space="preserve">their </w:t>
      </w:r>
      <w:r w:rsidRPr="007D7C37">
        <w:t>redistributive preferences.</w:t>
      </w:r>
    </w:p>
    <w:p w14:paraId="0009F2AF" w14:textId="12A891F2" w:rsidR="000E3C44" w:rsidRPr="007D7C37" w:rsidRDefault="009C462E">
      <w:pPr>
        <w:pStyle w:val="Heading2"/>
        <w:rPr>
          <w:rFonts w:cs="Times New Roman"/>
        </w:rPr>
      </w:pPr>
      <w:bookmarkStart w:id="842" w:name="X4ef90a52f09a02ad136c8e308652be6f879645a"/>
      <w:bookmarkEnd w:id="341"/>
      <w:r w:rsidRPr="007D7C37">
        <w:rPr>
          <w:rFonts w:cs="Times New Roman"/>
        </w:rPr>
        <w:t xml:space="preserve">Economic inequality as context for class-based </w:t>
      </w:r>
      <w:r w:rsidR="00B420CF" w:rsidRPr="007D7C37">
        <w:rPr>
          <w:rFonts w:cs="Times New Roman"/>
        </w:rPr>
        <w:t xml:space="preserve">network </w:t>
      </w:r>
      <w:r w:rsidRPr="007D7C37">
        <w:rPr>
          <w:rFonts w:cs="Times New Roman"/>
        </w:rPr>
        <w:t>segregation and redistributive preferences</w:t>
      </w:r>
    </w:p>
    <w:p w14:paraId="7105F8E1" w14:textId="3C71A23B" w:rsidR="0006216F" w:rsidRPr="007D7C37" w:rsidRDefault="0073305A" w:rsidP="00A706D7">
      <w:pPr>
        <w:pStyle w:val="BodyText"/>
      </w:pPr>
      <w:r w:rsidRPr="007D7C37">
        <w:t>There are</w:t>
      </w:r>
      <w:r w:rsidR="00782566" w:rsidRPr="007D7C37">
        <w:t xml:space="preserve"> several</w:t>
      </w:r>
      <w:r w:rsidRPr="007D7C37">
        <w:t xml:space="preserve"> </w:t>
      </w:r>
      <w:r w:rsidR="007D24D9" w:rsidRPr="007D7C37">
        <w:t>arguments</w:t>
      </w:r>
      <w:r w:rsidRPr="007D7C37">
        <w:t xml:space="preserve"> on why income inequality can play a moderating role </w:t>
      </w:r>
      <w:r w:rsidR="00B87568" w:rsidRPr="007D7C37">
        <w:t>i</w:t>
      </w:r>
      <w:r w:rsidR="00E07563" w:rsidRPr="007D7C37">
        <w:t xml:space="preserve">n the relationship between class-based networks and redistributive preferences </w:t>
      </w:r>
      <w:r w:rsidR="00667BBD" w:rsidRPr="007D7C37">
        <w:t>that can be summarized in</w:t>
      </w:r>
      <w:r w:rsidR="00E07563" w:rsidRPr="007D7C37">
        <w:t xml:space="preserve"> </w:t>
      </w:r>
      <w:r w:rsidR="00126AA6" w:rsidRPr="007D7C37">
        <w:t>two</w:t>
      </w:r>
      <w:r w:rsidR="00E07563" w:rsidRPr="007D7C37">
        <w:t xml:space="preserve"> </w:t>
      </w:r>
      <w:r w:rsidR="000F6BF8" w:rsidRPr="007D7C37">
        <w:t xml:space="preserve">key </w:t>
      </w:r>
      <w:r w:rsidR="004443A8" w:rsidRPr="007D7C37">
        <w:t xml:space="preserve">theoretical </w:t>
      </w:r>
      <w:r w:rsidR="000F6BF8" w:rsidRPr="007D7C37">
        <w:t>implications. First, income inequality likely leads to greater segregation due to reduced participation and lower social trust</w:t>
      </w:r>
      <w:r w:rsidR="00EE4C85" w:rsidRPr="007D7C37">
        <w:t xml:space="preserve"> </w:t>
      </w:r>
      <w:del w:id="843" w:author="Patrick Sachweh" w:date="2025-07-16T22:23:00Z">
        <w:r w:rsidR="00BB459C" w:rsidRPr="007D7C37" w:rsidDel="004B19E2">
          <w:fldChar w:fldCharType="begin"/>
        </w:r>
        <w:r w:rsidR="00972ABF" w:rsidDel="004B19E2">
          <w:delInstrText xml:space="preserve"> ADDIN ZOTERO_ITEM CSL_CITATION {"citationID":"ZMksMadM","properties":{"formattedCitation":"(Kragten &amp; R\\uc0\\u246{}zer, 2017; Lancee &amp; Van de Werfhorst, 2012)","plainCitation":"(Kragten &amp; Rözer, 2017; Lancee &amp; Van de Werfhorst, 2012)","noteIndex":0},"citationItems":[{"id":14945,"uris":["http://zotero.org/users/5414506/items/96ZIVW5M"],"itemData":{"id":14945,"type":"article-journal","abstract":"The income inequality hypothesis states that income inequality has a negative effect on individual’s health, partially because it reduces social trust. This article aims to critically assess the income inequality hypothesis by comparing several analytical strategies, namely OLS regression, multilevel regression, fixed effects models and fixed effects models using pseudo panel data. To test the hypothesis, data from two studies conducted between 1981 and 2014 were combined: the World Values Survey and the European Values Study. Three frequently used measures of health were taken into account. In the OLS and multilevel models, income inequality was often associated with better health, whereas in the fixed effects and pseudo panel data, income inequality was associated with poorer health, suggesting that the unexpected results of the OLS and multilevel methods might be explained by unobserved confounders. Furthermore, in almost all of the models, social trust mediates the relationship between income inequality and health, showing the importance of this mechanism. Interestingly, the pseudo panel data offer the strongest support for the income inequality hypothesis, suggesting that better controlling for confounding factors and/or more carefully monitoring cohort effects, may result in a better understanding whether and how income inequality can be harmful for people’s health.","container-title":"Social Indicators Research","DOI":"10.1007/s11205-016-1283-8","ISSN":"1573-0921","issue":"3","journalAbbreviation":"Soc Indic Res","language":"en","page":"1015-1033","source":"Springer Link","title":"The Income Inequality Hypothesis Revisited: Assessing the Hypothesis Using Four Methodological Approaches","title-short":"The Income Inequality Hypothesis Revisited","volume":"131","author":[{"family":"Kragten","given":"Nigel"},{"family":"Rözer","given":"Jesper"}],"issued":{"date-parts":[["2017",4,1]]},"citation-key":"kragten_income_2017"}},{"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G."}],"issued":{"date-parts":[["2012",9,1]]},"citation-key":"lancee_income_2012"}}],"schema":"https://github.com/citation-style-language/schema/raw/master/csl-citation.json"} </w:delInstrText>
        </w:r>
        <w:r w:rsidR="00BB459C" w:rsidRPr="007D7C37" w:rsidDel="004B19E2">
          <w:fldChar w:fldCharType="separate"/>
        </w:r>
        <w:r w:rsidR="00972ABF" w:rsidRPr="00972ABF" w:rsidDel="004B19E2">
          <w:delText>(Kragten &amp; Rözer, 2017; Lancee &amp; Van de Werfhorst, 2012)</w:delText>
        </w:r>
        <w:r w:rsidR="00BB459C" w:rsidRPr="007D7C37" w:rsidDel="004B19E2">
          <w:fldChar w:fldCharType="end"/>
        </w:r>
        <w:r w:rsidR="000F6BF8" w:rsidRPr="007D7C37" w:rsidDel="004B19E2">
          <w:delText xml:space="preserve">; </w:delText>
        </w:r>
      </w:del>
      <w:ins w:id="844" w:author="Patrick Sachweh" w:date="2025-07-16T22:23:00Z">
        <w:r w:rsidR="004B19E2" w:rsidRPr="007D7C37">
          <w:fldChar w:fldCharType="begin"/>
        </w:r>
        <w:r w:rsidR="004B19E2">
          <w:instrText xml:space="preserve"> ADDIN ZOTERO_ITEM CSL_CITATION {"citationID":"ZMksMadM","properties":{"formattedCitation":"(Kragten &amp; R\\uc0\\u246{}zer, 2017; Lancee &amp; Van de Werfhorst, 2012)","plainCitation":"(Kragten &amp; Rözer, 2017; Lancee &amp; Van de Werfhorst, 2012)","noteIndex":0},"citationItems":[{"id":14945,"uris":["http://zotero.org/users/5414506/items/96ZIVW5M"],"itemData":{"id":14945,"type":"article-journal","abstract":"The income inequality hypothesis states that income inequality has a negative effect on individual’s health, partially because it reduces social trust. This article aims to critically assess the income inequality hypothesis by comparing several analytical strategies, namely OLS regression, multilevel regression, fixed effects models and fixed effects models using pseudo panel data. To test the hypothesis, data from two studies conducted between 1981 and 2014 were combined: the World Values Survey and the European Values Study. Three frequently used measures of health were taken into account. In the OLS and multilevel models, income inequality was often associated with better health, whereas in the fixed effects and pseudo panel data, income inequality was associated with poorer health, suggesting that the unexpected results of the OLS and multilevel methods might be explained by unobserved confounders. Furthermore, in almost all of the models, social trust mediates the relationship between income inequality and health, showing the importance of this mechanism. Interestingly, the pseudo panel data offer the strongest support for the income inequality hypothesis, suggesting that better controlling for confounding factors and/or more carefully monitoring cohort effects, may result in a better understanding whether and how income inequality can be harmful for people’s health.","container-title":"Social Indicators Research","DOI":"10.1007/s11205-016-1283-8","ISSN":"1573-0921","issue":"3","journalAbbreviation":"Soc Indic Res","language":"en","page":"1015-1033","source":"Springer Link","title":"The Income Inequality Hypothesis Revisited: Assessing the Hypothesis Using Four Methodological Approaches","title-short":"The Income Inequality Hypothesis Revisited","volume":"131","author":[{"family":"Kragten","given":"Nigel"},{"family":"Rözer","given":"Jesper"}],"issued":{"date-parts":[["2017",4,1]]},"citation-key":"kragten_income_2017"}},{"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G."}],"issued":{"date-parts":[["2012",9,1]]},"citation-key":"lancee_income_2012"}}],"schema":"https://github.com/citation-style-language/schema/raw/master/csl-citation.json"} </w:instrText>
        </w:r>
        <w:r w:rsidR="004B19E2" w:rsidRPr="007D7C37">
          <w:fldChar w:fldCharType="separate"/>
        </w:r>
        <w:r w:rsidR="004B19E2" w:rsidRPr="00972ABF">
          <w:t>(Kragten &amp; Rözer, 2017; Lancee &amp; Van de Werfhorst, 2012)</w:t>
        </w:r>
        <w:r w:rsidR="004B19E2" w:rsidRPr="007D7C37">
          <w:fldChar w:fldCharType="end"/>
        </w:r>
        <w:r w:rsidR="004B19E2">
          <w:t>.</w:t>
        </w:r>
        <w:r w:rsidR="004B19E2" w:rsidRPr="007D7C37">
          <w:t xml:space="preserve"> </w:t>
        </w:r>
      </w:ins>
      <w:del w:id="845" w:author="Patrick Sachweh" w:date="2025-07-16T22:23:00Z">
        <w:r w:rsidR="000F6BF8" w:rsidRPr="007D7C37" w:rsidDel="004B19E2">
          <w:delText>however</w:delText>
        </w:r>
      </w:del>
      <w:ins w:id="846" w:author="Patrick Sachweh" w:date="2025-07-16T22:23:00Z">
        <w:r w:rsidR="004B19E2">
          <w:t>H</w:t>
        </w:r>
        <w:r w:rsidR="004B19E2" w:rsidRPr="007D7C37">
          <w:t>owever</w:t>
        </w:r>
      </w:ins>
      <w:r w:rsidR="000F6BF8" w:rsidRPr="007D7C37">
        <w:t xml:space="preserve">, while </w:t>
      </w:r>
      <w:r w:rsidR="00162AEB" w:rsidRPr="007D7C37">
        <w:t xml:space="preserve">inequality in </w:t>
      </w:r>
      <w:r w:rsidR="00807EFE" w:rsidRPr="007D7C37">
        <w:t xml:space="preserve">economic </w:t>
      </w:r>
      <w:r w:rsidR="008222D8" w:rsidRPr="007D7C37">
        <w:t>resources</w:t>
      </w:r>
      <w:r w:rsidR="000F6BF8" w:rsidRPr="007D7C37">
        <w:t xml:space="preserve"> exacerbates social exclusion for lower classes, </w:t>
      </w:r>
      <w:r w:rsidR="00A155D3" w:rsidRPr="007D7C37">
        <w:t>the </w:t>
      </w:r>
      <w:r w:rsidR="000F6BF8" w:rsidRPr="007D7C37">
        <w:t xml:space="preserve">upper classes may </w:t>
      </w:r>
      <w:r w:rsidR="001318EC" w:rsidRPr="007D7C37">
        <w:t xml:space="preserve">hold higher </w:t>
      </w:r>
      <w:r w:rsidR="00390242" w:rsidRPr="007D7C37">
        <w:t>opportunities and openness to participate in social life</w:t>
      </w:r>
      <w:r w:rsidR="000F6BF8" w:rsidRPr="007D7C37">
        <w:t xml:space="preserve">, potentially </w:t>
      </w:r>
      <w:r w:rsidR="00390242" w:rsidRPr="007D7C37">
        <w:t>maintaining</w:t>
      </w:r>
      <w:r w:rsidR="000F6BF8" w:rsidRPr="007D7C37">
        <w:t xml:space="preserve"> or even reducing segregation in more unequal </w:t>
      </w:r>
      <w:r w:rsidR="00E94373" w:rsidRPr="007D7C37">
        <w:t>countries</w:t>
      </w:r>
      <w:r w:rsidR="000F6BF8" w:rsidRPr="007D7C37">
        <w:t xml:space="preserve">. </w:t>
      </w:r>
      <w:r w:rsidR="0006216F" w:rsidRPr="007D7C37">
        <w:t xml:space="preserve">Empirically, </w:t>
      </w:r>
      <w:r w:rsidR="00C5359A" w:rsidRPr="007D7C37">
        <w:t>previous studies</w:t>
      </w:r>
      <w:r w:rsidR="0006216F" w:rsidRPr="007D7C37">
        <w:t xml:space="preserve"> </w:t>
      </w:r>
      <w:r w:rsidR="00C5359A" w:rsidRPr="007D7C37">
        <w:t>have shown</w:t>
      </w:r>
      <w:r w:rsidR="0006216F" w:rsidRPr="007D7C37">
        <w:t xml:space="preserve"> that high levels of inequality erode trust and social participation</w:t>
      </w:r>
      <w:ins w:id="847" w:author="Julio César Iturra Sanhueza" w:date="2025-05-21T12:22:00Z">
        <w:r w:rsidR="00D30770">
          <w:t>,</w:t>
        </w:r>
      </w:ins>
      <w:r w:rsidR="0006216F" w:rsidRPr="007D7C37">
        <w:t xml:space="preserve"> particularly among marginalized groups, thereby exacerbating social exclusion </w:t>
      </w:r>
      <w:r w:rsidR="00CA1238" w:rsidRPr="007D7C37">
        <w:fldChar w:fldCharType="begin"/>
      </w:r>
      <w:r w:rsidR="00972ABF">
        <w:instrText xml:space="preserve"> ADDIN ZOTERO_ITEM CSL_CITATION {"citationID":"cDFkESUA","properties":{"formattedCitation":"(Neckerman &amp; Torche, 2007)","plainCitation":"(Neckerman &amp; Torche, 2007)","noteIndex":0},"citationItems":[{"id":15079,"uris":["http://zotero.org/users/5414506/items/KNGL3E7J"],"itemData":{"id":15079,"type":"article-journal","abstract":"AbstractThe increase in economic disparities over the past 30 years has prompted extensive research on the causes and consequences of inequality both in the United States and, more recently, globally. This review provides an update of research on the patterns and causes of economic inequality in the United States, including inequality of earnings, wealth, and opportunity. We also explore the social and political consequences of inequality, particularly in the areas of health, education, crime, social capital, and political power. Finally, we spotlight an emerging literature on world inequality, which examines inequality trends within as well as across nations. Sociologists can advance research on inequality by bringing discipline-based expertise to bear on the organization and political economy of firms and labor markets, the pathways through which inequality has an effect, and the social, political, and cultural contingencies that might modify this effect.","container-title":"Annual Review of Sociology","DOI":"10.1146/annurev.soc.33.040406.131755","issue":"1","note":"_eprint: https://doi.org/10.1146/annurev.soc.33.040406.131755","page":"335-357","source":"Annual Reviews","title":"Inequality: Causes and Consequences","title-short":"Inequality","volume":"33","author":[{"family":"Neckerman","given":"Kathryn M."},{"family":"Torche","given":"Florencia"}],"issued":{"date-parts":[["2007"]]},"citation-key":"neckerman_inequality_2007"}}],"schema":"https://github.com/citation-style-language/schema/raw/master/csl-citation.json"} </w:instrText>
      </w:r>
      <w:r w:rsidR="00CA1238" w:rsidRPr="007D7C37">
        <w:fldChar w:fldCharType="separate"/>
      </w:r>
      <w:r w:rsidR="00972ABF" w:rsidRPr="00972ABF">
        <w:t>(Neckerman &amp; Torche, 2007)</w:t>
      </w:r>
      <w:r w:rsidR="00CA1238" w:rsidRPr="007D7C37">
        <w:fldChar w:fldCharType="end"/>
      </w:r>
      <w:r w:rsidR="0006216F" w:rsidRPr="007D7C37">
        <w:t>. In contrast, egalitarian societies</w:t>
      </w:r>
      <w:r w:rsidR="005C361D" w:rsidRPr="007D7C37">
        <w:t xml:space="preserve"> </w:t>
      </w:r>
      <w:r w:rsidR="0006216F" w:rsidRPr="007D7C37">
        <w:t xml:space="preserve">foster higher levels of civic engagement and cross-class interactions, which </w:t>
      </w:r>
      <w:ins w:id="848" w:author="Julio César Iturra Sanhueza" w:date="2025-05-19T14:49:00Z">
        <w:r w:rsidR="00B969AC">
          <w:t xml:space="preserve">might </w:t>
        </w:r>
      </w:ins>
      <w:r w:rsidR="0006216F" w:rsidRPr="007D7C37">
        <w:t>strengthen</w:t>
      </w:r>
      <w:del w:id="849" w:author="Julio César Iturra Sanhueza" w:date="2025-05-21T12:24:00Z">
        <w:r w:rsidR="0006216F" w:rsidRPr="007D7C37" w:rsidDel="003000D6">
          <w:delText xml:space="preserve"> </w:delText>
        </w:r>
      </w:del>
      <w:ins w:id="850" w:author="Julio César Iturra Sanhueza" w:date="2025-05-21T12:23:00Z">
        <w:r w:rsidR="00476154">
          <w:t xml:space="preserve"> </w:t>
        </w:r>
      </w:ins>
      <w:r w:rsidR="0006216F" w:rsidRPr="007D7C37">
        <w:t xml:space="preserve">solidarity and promote more egalitarian </w:t>
      </w:r>
      <w:del w:id="851" w:author="Julio César Iturra Sanhueza" w:date="2025-05-21T12:23:00Z">
        <w:r w:rsidR="0006216F" w:rsidRPr="007D7C37" w:rsidDel="00A9549F">
          <w:delText xml:space="preserve">attitudes </w:delText>
        </w:r>
      </w:del>
      <w:ins w:id="852" w:author="Julio César Iturra Sanhueza" w:date="2025-05-21T12:23:00Z">
        <w:r w:rsidR="00A9549F">
          <w:t>values</w:t>
        </w:r>
        <w:r w:rsidR="00A9549F" w:rsidRPr="007D7C37">
          <w:t xml:space="preserve"> </w:t>
        </w:r>
      </w:ins>
      <w:r w:rsidR="00131711" w:rsidRPr="007D7C37">
        <w:fldChar w:fldCharType="begin"/>
      </w:r>
      <w:r w:rsidR="00972ABF">
        <w:instrText xml:space="preserve"> ADDIN ZOTERO_ITEM CSL_CITATION {"citationID":"7j9fH26W","properties":{"formattedCitation":"(Uslaner &amp; Brown, 2005; Yamamura, 2012)","plainCitation":"(Uslaner &amp; Brown, 2005; Yamamura, 2012)","noteIndex":0},"citationItems":[{"id":15154,"uris":["http://zotero.org/users/5414506/items/8IBUDGBJ"],"itemData":{"id":15154,"type":"article-journal","abstract":"This article examines why people violate rationality and take part in their communities, differentiating by types of participation, particularly political versus other, more communal types of participation. The authors argue that trust plays an important role in participation levels, but contrary to more traditional models, the causal relationship runs from trust to participation. In addition, the authors posit that trust is strongly affected by economic inequality. Using aggregated American state-level data for the 1970s, 1980s, and 1990s, the authors present a series of two-stage least squares models on the effects of inequality and trust on participation, controlling for other related factors. Findings indicate that inequality is the strongest determinant of trust and that trust has a greater effect on communal participation than on political participation.","container-title":"American Politics Research","DOI":"10.1177/1532673X04271903","ISSN":"1532-673X","issue":"6","language":"en","note":"publisher: SAGE Publications Inc","page":"868-894","source":"SAGE Journals","title":"Inequality, Trust, and Civic Engagement","volume":"33","author":[{"family":"Uslaner","given":"Eric M."},{"family":"Brown","given":"Mitchell"}],"issued":{"date-parts":[["2005",11,1]]},"citation-key":"uslaner_inequality_2005"}},{"id":14390,"uris":["http://zotero.org/users/5414506/items/YZDMKBC2"],"itemData":{"id":14390,"type":"article-journal","abstract":"This paper explores how social capital influences individual preferences for income redistribution. Social capital is measured by participation in community activities. After controlling for individual characteristics, I find that people are more likely to express preferences for income redistribution in areas with higher rates of community participation. This is more clearly so in high-income groups than in low-income groups. I infer that individuals' preferences for income redistribution are influenced by psychological externalities. Because the data is from surveys, I also consider the role of expressive behavior. I also consider the hypothesis that behavior is influenced by social distance.","container-title":"European Journal of Political Economy","DOI":"10.1016/j.ejpoleco.2012.05.010","ISSN":"01762680","issue":"4","journalAbbreviation":"European Journal of Political Economy","language":"en","page":"498-511","source":"DOI.org (Crossref)","title":"Social capital, household income, and preferences for income redistribution","volume":"28","author":[{"family":"Yamamura","given":"Eiji"}],"issued":{"date-parts":[["2012",12]]},"citation-key":"yamamura_social_2012"}}],"schema":"https://github.com/citation-style-language/schema/raw/master/csl-citation.json"} </w:instrText>
      </w:r>
      <w:r w:rsidR="00131711" w:rsidRPr="007D7C37">
        <w:fldChar w:fldCharType="separate"/>
      </w:r>
      <w:r w:rsidR="00972ABF" w:rsidRPr="00972ABF">
        <w:t>(Uslaner &amp; Brown, 2005; Yamamura, 2012)</w:t>
      </w:r>
      <w:r w:rsidR="00131711" w:rsidRPr="007D7C37">
        <w:fldChar w:fldCharType="end"/>
      </w:r>
      <w:r w:rsidR="0006216F" w:rsidRPr="007D7C37">
        <w:t xml:space="preserve">. Moreover, income inequality reinforces stratification in social participation, as the affluent maintain access to diverse networks while the lower classes face growing exclusion </w:t>
      </w:r>
      <w:r w:rsidR="00F709D1" w:rsidRPr="007D7C37">
        <w:fldChar w:fldCharType="begin"/>
      </w:r>
      <w:r w:rsidR="00972ABF">
        <w:instrText xml:space="preserve"> ADDIN ZOTERO_ITEM CSL_CITATION {"citationID":"CcApLGL3","properties":{"formattedCitation":"(Lancee &amp; Van de Werfhorst, 2012; Pichler &amp; Wallace, 2009)","plainCitation":"(Lancee &amp; Van de Werfhorst, 2012; Pichler &amp; Wallace, 2009)","noteIndex":0},"citationItems":[{"id":15080,"uris":["http://zotero.org/users/5414506/items/BGKIW98Y"],"itemData":{"id":15080,"type":"article-journal","abstract":"Previous research suggests that when there is a high level of inequality, there is a low rate of participation. Two arguments are generally offered: First, inequality depresses participation because people from different status groups have fewer opportunities to share common goals. Second, people may participate more in civic and social life when they have more resources. However, until now, these explanations have not been separated empirically. Using EU-SILC data for 24 European countries, we analyze how income inequality is related to civic and social participation. Our results indicate that the main effects of inequality manifest via resources at the individual and societal level. However, independent of these resources, higher inequality is associated with lower civic participation. Furthermore, inequality magnifies the relationship between income and participation. This finding is in line with the view that inter-individual processes explain why inequality diminishes participation.","container-title":"Social Science Research","DOI":"10.1016/j.ssresearch.2012.04.005","ISSN":"0049-089X","issue":"5","journalAbbreviation":"Social Science Research","page":"1166-1178","source":"ScienceDirect","title":"Income inequality and participation: A comparison of 24 European countries","title-short":"Income inequality and participation","volume":"41","author":[{"family":"Lancee","given":"Bram"},{"family":"Van de Werfhorst","given":"Herman G."}],"issued":{"date-parts":[["2012",9,1]]},"citation-key":"lancee_income_2012"}},{"id":14458,"uris":["http://zotero.org/users/5414506/items/GWD6RSXB"],"itemData":{"id":14458,"type":"article-journal","abstract":"Social capital has become a much researched concept and there has been much theoretical speculation about unequal access to it. However, the cross-national empirical analysis of social capital in relation to social stratification and social inequality is lacking. In this article, we explore the relationship between social stratification and social capital across 27 European countries using the Eurobarometer (EB) 62.2 (N = 27,000) carried out in autumn 2004. Through the use of statistical modelling we are able to determine the extent to which individual characteristics, including occupational position and education, are associated with different measures of social capital and to set this within a cross-national context. We find that social stratification is an important element in understanding social capital both at a country and at an individual level. Upper layers of society have higher levels of social capital, especially through associational networks (formal social capital), although informal contacts were not so clearly stratified by class. Countries with high levels of inequality magnified these differences between classes, giving the upper classes further advantages. Patterns of social capital, therefore, tend to reflect or even perpetuate the stratification patterns of the society.","container-title":"European Sociological Review","DOI":"10.1093/esr/jcn050","ISSN":"0266-7215","issue":"3","journalAbbreviation":"European Sociological Review","page":"319-332","source":"Silverchair","title":"Social Capital and Social Class in Europe: The Role of Social Networks in Social Stratification","title-short":"Social Capital and Social Class in Europe","volume":"25","author":[{"family":"Pichler","given":"Florian"},{"family":"Wallace","given":"Claire"}],"issued":{"date-parts":[["2009",6,1]]},"citation-key":"pichler_social_2009"}}],"schema":"https://github.com/citation-style-language/schema/raw/master/csl-citation.json"} </w:instrText>
      </w:r>
      <w:r w:rsidR="00F709D1" w:rsidRPr="007D7C37">
        <w:fldChar w:fldCharType="separate"/>
      </w:r>
      <w:r w:rsidR="00972ABF" w:rsidRPr="00972ABF">
        <w:t>(Lancee &amp; Van de Werfhorst, 2012; Pichler &amp; Wallace, 2009)</w:t>
      </w:r>
      <w:r w:rsidR="00F709D1" w:rsidRPr="007D7C37">
        <w:fldChar w:fldCharType="end"/>
      </w:r>
      <w:r w:rsidR="0006216F" w:rsidRPr="007D7C37">
        <w:t xml:space="preserve">. This stratification limits cross-class interactions and further entrenches social divisions, with the upper classes navigating diverse social environments while the lower classes remain segregated and marginalized </w:t>
      </w:r>
      <w:r w:rsidR="008551F3" w:rsidRPr="007D7C37">
        <w:fldChar w:fldCharType="begin"/>
      </w:r>
      <w:r w:rsidR="002216E3" w:rsidRPr="007D7C37">
        <w:instrText xml:space="preserve"> ADDIN ZOTERO_ITEM CSL_CITATION {"citationID":"C1gcOSil","properties":{"formattedCitation":"(Otero et al., 2021, 2024)","plainCitation":"(Otero et al., 2021, 2024)","noteIndex":0},"citationItems":[{"id":13576,"uris":["http://zotero.org/users/5414506/items/6WMII5PN"],"itemData":{"id":13576,"type":"article-journal","abstract":"This paper studies how social capital is divided across classes in Chile, one of the most unequal countries in the world. We analyse the extent to which upper-, middle-, and lower class individuals congregate in social networks with similar others, while following Bourdieu and expecting that in particular the networks of the higher social strata are segregated in terms of social capital. We test our argument with large-scale, representative survey data for the Chilean urban population aged 18–75 years (n = 2,517) and build an integrated indicator of people’s social class that combines measures of education, occupational class, and household income. Our regression analyses show that upper-class individuals have larger networks and access to more varied and prestigious social resources than their middle- and lower class counterparts. Interestingly, however, we found a U-shaped relationship between social class and class homogeneity, indicating that network segregation is high at the top as well as at the bottom of the class-based social strata. In contrast, the classes in the middle have more heterogeneous class networks, possibly forming an important bridge between the “edges” of the class structure. These findings demonstrate that whereas social and economic capital cumulates in higher classes, the lower classes are socially deprived next to their economic disadvantage.","container-title":"Social Forces","DOI":"10.1093/sf/soab005","ISSN":"0037-7732","issue":"2","journalAbbreviation":"Social Forces","page":"649-679","source":"Silverchair","title":"Open But Segregated? Class Divisions And the Network Structure of Social Capital in Chile","title-short":"Open But Segregated?","volume":"100","author":[{"family":"Otero","given":"Gabriel"},{"family":"Völker","given":"Beate"},{"family":"Rözer","given":"Jesper"}],"issued":{"date-parts":[["2021",12,1]]},"citation-key":"otero_open_2021"}},{"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8551F3" w:rsidRPr="007D7C37">
        <w:fldChar w:fldCharType="separate"/>
      </w:r>
      <w:r w:rsidR="00405578" w:rsidRPr="007D7C37">
        <w:t>(Otero et al., 2021, 2024)</w:t>
      </w:r>
      <w:r w:rsidR="008551F3" w:rsidRPr="007D7C37">
        <w:fldChar w:fldCharType="end"/>
      </w:r>
      <w:r w:rsidR="0006216F" w:rsidRPr="007D7C37">
        <w:t>.</w:t>
      </w:r>
    </w:p>
    <w:p w14:paraId="79E7DAEF" w14:textId="7E6F4F30" w:rsidR="00681469" w:rsidRPr="007D7C37" w:rsidRDefault="000F6BF8" w:rsidP="00A706D7">
      <w:pPr>
        <w:pStyle w:val="BodyText"/>
      </w:pPr>
      <w:r w:rsidRPr="007D7C37">
        <w:t xml:space="preserve">Second, the relationship between class and attitudes weakens in highly unequal contexts, where </w:t>
      </w:r>
      <w:ins w:id="853" w:author="Julio César Iturra Sanhueza" w:date="2025-05-21T12:28:00Z">
        <w:r w:rsidR="0052000B">
          <w:t xml:space="preserve">the </w:t>
        </w:r>
      </w:ins>
      <w:del w:id="854" w:author="Julio César Iturra Sanhueza" w:date="2025-05-20T17:31:00Z">
        <w:r w:rsidRPr="007D7C37" w:rsidDel="00CF71F8">
          <w:delText xml:space="preserve">upper </w:delText>
        </w:r>
      </w:del>
      <w:ins w:id="855" w:author="Julio César Iturra Sanhueza" w:date="2025-05-20T17:31:00Z">
        <w:r w:rsidR="00CF71F8">
          <w:t>ser</w:t>
        </w:r>
      </w:ins>
      <w:ins w:id="856" w:author="Julio César Iturra Sanhueza" w:date="2025-05-20T17:32:00Z">
        <w:r w:rsidR="00CF71F8">
          <w:t>vice</w:t>
        </w:r>
      </w:ins>
      <w:ins w:id="857" w:author="Julio César Iturra Sanhueza" w:date="2025-05-20T17:31:00Z">
        <w:r w:rsidR="00CF71F8" w:rsidRPr="007D7C37">
          <w:t xml:space="preserve"> </w:t>
        </w:r>
      </w:ins>
      <w:r w:rsidRPr="007D7C37">
        <w:t>class</w:t>
      </w:r>
      <w:del w:id="858" w:author="Julio César Iturra Sanhueza" w:date="2025-05-20T17:32:00Z">
        <w:r w:rsidRPr="007D7C37" w:rsidDel="00893A94">
          <w:delText>es</w:delText>
        </w:r>
      </w:del>
      <w:r w:rsidRPr="007D7C37">
        <w:t xml:space="preserve"> </w:t>
      </w:r>
      <w:del w:id="859" w:author="Julio César Iturra Sanhueza" w:date="2025-05-21T12:28:00Z">
        <w:r w:rsidRPr="007D7C37" w:rsidDel="006E097F">
          <w:delText xml:space="preserve">tend </w:delText>
        </w:r>
      </w:del>
      <w:ins w:id="860" w:author="Julio César Iturra Sanhueza" w:date="2025-05-21T12:28:00Z">
        <w:r w:rsidR="006E097F">
          <w:t>tends</w:t>
        </w:r>
        <w:r w:rsidR="006E097F" w:rsidRPr="007D7C37">
          <w:t xml:space="preserve"> </w:t>
        </w:r>
      </w:ins>
      <w:r w:rsidRPr="007D7C37">
        <w:t xml:space="preserve">to show </w:t>
      </w:r>
      <w:r w:rsidR="00DB58BA" w:rsidRPr="007D7C37">
        <w:t>higher</w:t>
      </w:r>
      <w:r w:rsidRPr="007D7C37">
        <w:t xml:space="preserve"> support for redistribution, contrasting with the relatively stable preferences of </w:t>
      </w:r>
      <w:del w:id="861" w:author="Julio César Iturra Sanhueza" w:date="2025-05-20T17:32:00Z">
        <w:r w:rsidRPr="007D7C37" w:rsidDel="00E413D8">
          <w:delText>lower classes</w:delText>
        </w:r>
      </w:del>
      <w:ins w:id="862" w:author="Julio César Iturra Sanhueza" w:date="2025-05-20T17:32:00Z">
        <w:r w:rsidR="00E413D8">
          <w:t>the working class</w:t>
        </w:r>
      </w:ins>
      <w:r w:rsidRPr="007D7C37">
        <w:t xml:space="preserve">. </w:t>
      </w:r>
      <w:r w:rsidR="00F24A97" w:rsidRPr="007D7C37">
        <w:t xml:space="preserve">Political </w:t>
      </w:r>
      <w:r w:rsidR="00BF3867" w:rsidRPr="007D7C37">
        <w:t>econom</w:t>
      </w:r>
      <w:r w:rsidR="00F24A97" w:rsidRPr="007D7C37">
        <w:t>ist</w:t>
      </w:r>
      <w:r w:rsidR="00661C04" w:rsidRPr="007D7C37">
        <w:t>s</w:t>
      </w:r>
      <w:r w:rsidR="00F24A97" w:rsidRPr="007D7C37">
        <w:t xml:space="preserve"> have </w:t>
      </w:r>
      <w:r w:rsidR="00672290" w:rsidRPr="007D7C37">
        <w:t>argued</w:t>
      </w:r>
      <w:r w:rsidR="00EA0A44" w:rsidRPr="007D7C37">
        <w:t xml:space="preserve"> that </w:t>
      </w:r>
      <w:del w:id="863" w:author="Julio César Iturra Sanhueza" w:date="2025-05-21T12:29:00Z">
        <w:r w:rsidR="00091473" w:rsidRPr="007D7C37" w:rsidDel="006E097F">
          <w:delText xml:space="preserve">contexts with </w:delText>
        </w:r>
      </w:del>
      <w:r w:rsidR="00091473" w:rsidRPr="007D7C37">
        <w:t xml:space="preserve">high levels of </w:t>
      </w:r>
      <w:r w:rsidR="00C636C6" w:rsidRPr="007D7C37">
        <w:t xml:space="preserve">economic </w:t>
      </w:r>
      <w:r w:rsidR="00091473" w:rsidRPr="007D7C37">
        <w:t xml:space="preserve">inequality </w:t>
      </w:r>
      <w:ins w:id="864" w:author="Julio César Iturra Sanhueza" w:date="2025-05-21T12:29:00Z">
        <w:del w:id="865" w:author="Patrick Sachweh" w:date="2025-07-16T22:24:00Z">
          <w:r w:rsidR="00156010" w:rsidDel="004B19E2">
            <w:delText xml:space="preserve">in </w:delText>
          </w:r>
          <w:r w:rsidR="006E097F" w:rsidDel="004B19E2">
            <w:delText xml:space="preserve">contexts </w:delText>
          </w:r>
        </w:del>
      </w:ins>
      <w:r w:rsidR="00672290" w:rsidRPr="007D7C37">
        <w:t>nurture</w:t>
      </w:r>
      <w:r w:rsidR="00E5139E" w:rsidRPr="007D7C37">
        <w:t xml:space="preserve"> </w:t>
      </w:r>
      <w:r w:rsidR="0098118A" w:rsidRPr="007D7C37">
        <w:t xml:space="preserve">a </w:t>
      </w:r>
      <w:r w:rsidR="00E27605" w:rsidRPr="007D7C37">
        <w:t>greater concern for</w:t>
      </w:r>
      <w:r w:rsidR="00091473" w:rsidRPr="007D7C37">
        <w:t xml:space="preserve"> </w:t>
      </w:r>
      <w:r w:rsidR="000F1C8B" w:rsidRPr="007D7C37">
        <w:t xml:space="preserve">its </w:t>
      </w:r>
      <w:r w:rsidR="00E27605" w:rsidRPr="007D7C37">
        <w:t>negative externalities</w:t>
      </w:r>
      <w:r w:rsidR="00C636C6" w:rsidRPr="007D7C37">
        <w:t>, such as increasing crime rates and decreasing social welfare,</w:t>
      </w:r>
      <w:r w:rsidR="007033E7" w:rsidRPr="007D7C37">
        <w:t xml:space="preserve"> </w:t>
      </w:r>
      <w:r w:rsidR="00C67FFD" w:rsidRPr="007D7C37">
        <w:t xml:space="preserve">which </w:t>
      </w:r>
      <w:r w:rsidR="007033E7" w:rsidRPr="007D7C37">
        <w:t xml:space="preserve">can motivate altruistic support for </w:t>
      </w:r>
      <w:r w:rsidR="006C4CD8" w:rsidRPr="007D7C37">
        <w:t xml:space="preserve">income </w:t>
      </w:r>
      <w:r w:rsidR="007033E7" w:rsidRPr="007D7C37">
        <w:t xml:space="preserve">redistribution </w:t>
      </w:r>
      <w:r w:rsidR="00E60F40" w:rsidRPr="007D7C37">
        <w:t>among affluent individuals</w:t>
      </w:r>
      <w:r w:rsidR="00774048" w:rsidRPr="007D7C37">
        <w:t xml:space="preserve"> </w:t>
      </w:r>
      <w:r w:rsidR="000033DC" w:rsidRPr="007D7C37">
        <w:fldChar w:fldCharType="begin"/>
      </w:r>
      <w:r w:rsidR="00156010">
        <w:instrText xml:space="preserve"> ADDIN ZOTERO_ITEM CSL_CITATION {"citationID":"nK9GbWLm","properties":{"formattedCitation":"(Dimick et al., 2017; Rueda &amp; Stegmueller, 2019; Wiesner, 2025)","plainCitation":"(Dimick et al., 2017; Rueda &amp; Stegmueller, 2019; Wiesner, 2025)","noteIndex":0},"citationItems":[{"id":15445,"uris":["http://zotero.org/users/5414506/items/MCS8ZKYD"],"itemData":{"id":15445,"type":"article-journal","container-title":"Quarterly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9719,"uris":["http://zotero.org/users/5414506/items/24R57TUK"],"itemData":{"id":9719,"type":"book","edition":"1","ISBN":"978-1-108-68133-9","note":"DOI: 10.1017/9781108681339","publisher":"Cambridge University Press","source":"DOI.org (Crossref)","title":"Who Wants What?: Redistribution Preferences in Comparative Perspective","title-short":"Who Wants What?","URL":"https://www.cambridge.org/core/product/identifier/9781108681339/type/book","author":[{"family":"Rueda","given":"David"},{"family":"Stegmueller","given":"Daniel"}],"accessed":{"date-parts":[["2022",11,8]]},"issued":{"date-parts":[["2019",7,31]]},"citation-key":"rueda_who_2019"}},{"id":20017,"uris":["http://zotero.org/users/5414506/items/DWVBKE87"],"itemData":{"id":20017,"type":"article-journal","abstract":"Rising income inequality in the past decades has triggered an ongoing discussion about how the public perceives and evaluates this trend. Contrary to predictions derived from political economy models, one of the most common conclusions is that there is a lack of public response to rising income inequality. Using multilevel hybrid models and five waves of ISSP data, this article re-examines the core question whether the conclusion of a lacking popular response to rising inequality is indeed warranted. Results show that rising inequality is associated with increased perceived inequality, and both rising inequality and perceived inequality foster critical evaluations—that is, lead to greater concern for inequality and support for redistribution—challenging the notion of a lacking popular response to contemporary inequality dynamics. Furthermore, the analyses also underscore the importance of decomposing country-level effects by revealing substantial differences between cross-sectional and longitudinal effects, especially regarding attitudinal differences across income groups.","container-title":"Socio-Economic Review","DOI":"10.1093/ser/mwaf017","ISSN":"1475-1461","journalAbbreviation":"Socio-Economic Review","page":"mwaf017","source":"Silverchair","title":"Rising inequality: is the public response really lacking? A comparative longitudinal analysis of perceived inequality and evaluative attitudes","title-short":"Rising inequality","author":[{"family":"Wiesner","given":"Timo"}],"issued":{"date-parts":[["2025",3,26]]},"citation-key":"wiesner_rising_2025"}}],"schema":"https://github.com/citation-style-language/schema/raw/master/csl-citation.json"} </w:instrText>
      </w:r>
      <w:r w:rsidR="000033DC" w:rsidRPr="007D7C37">
        <w:fldChar w:fldCharType="separate"/>
      </w:r>
      <w:r w:rsidR="00156010" w:rsidRPr="00156010">
        <w:t>(Dimick et al., 2017; Rueda &amp; Stegmueller, 2019; Wiesner, 2025)</w:t>
      </w:r>
      <w:r w:rsidR="000033DC" w:rsidRPr="007D7C37">
        <w:fldChar w:fldCharType="end"/>
      </w:r>
      <w:r w:rsidR="00CD40D3" w:rsidRPr="007D7C37">
        <w:t xml:space="preserve">. </w:t>
      </w:r>
      <w:r w:rsidR="00C42F57" w:rsidRPr="007D7C37">
        <w:t>F</w:t>
      </w:r>
      <w:r w:rsidR="002F2454" w:rsidRPr="007D7C37">
        <w:t>urthermore, f</w:t>
      </w:r>
      <w:r w:rsidR="002542C9" w:rsidRPr="007D7C37">
        <w:t xml:space="preserve">rom a </w:t>
      </w:r>
      <w:r w:rsidR="00EB1744" w:rsidRPr="007D7C37">
        <w:t xml:space="preserve">sociological </w:t>
      </w:r>
      <w:r w:rsidR="007518F7" w:rsidRPr="007D7C37">
        <w:t>moral economy approach</w:t>
      </w:r>
      <w:r w:rsidR="000F3526" w:rsidRPr="007D7C37">
        <w:t>,</w:t>
      </w:r>
      <w:r w:rsidR="00EB1744" w:rsidRPr="007D7C37">
        <w:t xml:space="preserve"> </w:t>
      </w:r>
      <w:r w:rsidR="006C589E" w:rsidRPr="007D7C37">
        <w:t>it has been argued</w:t>
      </w:r>
      <w:r w:rsidR="00242C45" w:rsidRPr="007D7C37">
        <w:t xml:space="preserve"> that th</w:t>
      </w:r>
      <w:r w:rsidR="000F3526" w:rsidRPr="007D7C37">
        <w:t>e</w:t>
      </w:r>
      <w:r w:rsidR="00242C45" w:rsidRPr="007D7C37">
        <w:t>s</w:t>
      </w:r>
      <w:r w:rsidR="000F3526" w:rsidRPr="007D7C37">
        <w:t>e</w:t>
      </w:r>
      <w:r w:rsidR="00CD40D3" w:rsidRPr="007D7C37">
        <w:t xml:space="preserve"> </w:t>
      </w:r>
      <w:r w:rsidR="007A2CAA" w:rsidRPr="007D7C37">
        <w:t>differences</w:t>
      </w:r>
      <w:r w:rsidR="00CD40D3" w:rsidRPr="007D7C37">
        <w:t xml:space="preserve"> </w:t>
      </w:r>
      <w:r w:rsidR="00242C45" w:rsidRPr="007D7C37">
        <w:t xml:space="preserve">can be explained through </w:t>
      </w:r>
      <w:r w:rsidR="000F3526" w:rsidRPr="007D7C37">
        <w:t>diverging</w:t>
      </w:r>
      <w:r w:rsidR="00CD40D3" w:rsidRPr="007D7C37">
        <w:t xml:space="preserve"> views on </w:t>
      </w:r>
      <w:del w:id="866" w:author="Patrick Sachweh" w:date="2025-07-16T22:25:00Z">
        <w:r w:rsidR="00CD40D3" w:rsidRPr="007D7C37" w:rsidDel="004B19E2">
          <w:delText xml:space="preserve">distributive </w:delText>
        </w:r>
      </w:del>
      <w:ins w:id="867" w:author="Patrick Sachweh" w:date="2025-07-16T22:25:00Z">
        <w:r w:rsidR="004B19E2">
          <w:t>procedura</w:t>
        </w:r>
      </w:ins>
      <w:ins w:id="868" w:author="Patrick Sachweh" w:date="2025-07-16T22:26:00Z">
        <w:r w:rsidR="004B19E2">
          <w:t>l</w:t>
        </w:r>
      </w:ins>
      <w:ins w:id="869" w:author="Patrick Sachweh" w:date="2025-07-16T22:25:00Z">
        <w:r w:rsidR="004B19E2" w:rsidRPr="007D7C37">
          <w:t xml:space="preserve"> </w:t>
        </w:r>
      </w:ins>
      <w:r w:rsidR="00CD40D3" w:rsidRPr="007D7C37">
        <w:t xml:space="preserve">justice </w:t>
      </w:r>
      <w:r w:rsidR="00795F1C" w:rsidRPr="007D7C37">
        <w:t>perceptions</w:t>
      </w:r>
      <w:del w:id="870" w:author="Patrick Sachweh" w:date="2025-07-16T22:25:00Z">
        <w:r w:rsidR="00795F1C" w:rsidRPr="007D7C37" w:rsidDel="004B19E2">
          <w:delText xml:space="preserve"> </w:delText>
        </w:r>
        <w:r w:rsidR="00CD40D3" w:rsidRPr="007D7C37" w:rsidDel="004B19E2">
          <w:delText>in resource allocation</w:delText>
        </w:r>
      </w:del>
      <w:r w:rsidR="00CD40D3" w:rsidRPr="007D7C37">
        <w:t xml:space="preserve"> </w:t>
      </w:r>
      <w:r w:rsidR="00EC1D22" w:rsidRPr="007D7C37">
        <w:fldChar w:fldCharType="begin"/>
      </w:r>
      <w:r w:rsidR="00972ABF">
        <w:instrText xml:space="preserve"> ADDIN ZOTERO_ITEM CSL_CITATION {"citationID":"48eLN2GF","properties":{"formattedCitation":"(Liebig &amp; Sauer, 2016)","plainCitation":"(Liebig &amp; Sauer, 2016)","noteIndex":0},"citationItems":[{"id":15,"uris":["http://zotero.org/users/5414506/items/BKFBRXYV"],"itemData":{"id":15,"type":"chapter","container-title":"Handbook of Social Justice Theory and Research","event-place":"New York, NY","ISBN":"978-1-4939-3215-3","language":"en","note":"citation key: liebig_sociology_2016","page":"37-59","publisher":"Springer New York","publisher-place":"New York, NY","source":"CrossRef","title":"Sociology of Justice","URL":"http://link.springer.com/10.1007/978-1-4939-3216-0_3","editor":[{"family":"Sabbagh","given":"Clara"},{"family":"Schmitt","given":"Manfred"}],"author":[{"family":"Liebig","given":"Stefan"},{"family":"Sauer","given":"Carsten"}],"accessed":{"date-parts":[["2020",2,22]]},"issued":{"date-parts":[["2016"]]},"citation-key":"liebig_sociology_2016"}}],"schema":"https://github.com/citation-style-language/schema/raw/master/csl-citation.json"} </w:instrText>
      </w:r>
      <w:r w:rsidR="00EC1D22" w:rsidRPr="007D7C37">
        <w:fldChar w:fldCharType="separate"/>
      </w:r>
      <w:r w:rsidR="00972ABF" w:rsidRPr="00972ABF">
        <w:t>(Liebig &amp; Sauer, 2016)</w:t>
      </w:r>
      <w:r w:rsidR="00EC1D22" w:rsidRPr="007D7C37">
        <w:fldChar w:fldCharType="end"/>
      </w:r>
      <w:r w:rsidR="00CD40D3" w:rsidRPr="007D7C37">
        <w:t xml:space="preserve">. </w:t>
      </w:r>
      <w:r w:rsidR="000B07A4" w:rsidRPr="007D7C37">
        <w:t>Empirically,</w:t>
      </w:r>
      <w:r w:rsidR="00CD40D3" w:rsidRPr="007D7C37">
        <w:t xml:space="preserve"> affluent individuals are more likely to perceive inequality as a threat to social mobility and opportunity</w:t>
      </w:r>
      <w:del w:id="871" w:author="Patrick Sachweh" w:date="2025-07-16T22:25:00Z">
        <w:r w:rsidR="00CD40D3" w:rsidRPr="007D7C37" w:rsidDel="004B19E2">
          <w:delText xml:space="preserve"> structures</w:delText>
        </w:r>
      </w:del>
      <w:r w:rsidR="00CD40D3" w:rsidRPr="007D7C37">
        <w:t xml:space="preserve">, motivating support for redistribution </w:t>
      </w:r>
      <w:del w:id="872" w:author="Patrick Sachweh" w:date="2025-07-16T22:25:00Z">
        <w:r w:rsidR="00CD40D3" w:rsidRPr="007D7C37" w:rsidDel="004B19E2">
          <w:delText xml:space="preserve">as a form of procedural justice </w:delText>
        </w:r>
      </w:del>
      <w:r w:rsidR="00EC1D22" w:rsidRPr="007D7C37">
        <w:fldChar w:fldCharType="begin"/>
      </w:r>
      <w:r w:rsidR="006813D2">
        <w:instrText xml:space="preserve"> ADDIN ZOTERO_ITEM CSL_CITATION {"citationID":"0qcNgSJX","properties":{"formattedCitation":"(Kim &amp; Lee, 2018; Sachweh &amp; Sthamer, 2019; Wiesner, 2025)","plainCitation":"(Kim &amp; Lee, 2018; Sachweh &amp; Sthamer, 2019; Wiesner, 2025)","noteIndex":0},"citationItems":[{"id":15443,"uris":["http://zotero.org/users/5414506/items/3B2DZPIC"],"itemData":{"id":15443,"type":"article-journal","abstract":"Previous research suggests that an individual’s socioeconomic status (SES) is negatively associated with attitudes toward redistributive policies. The objective of this study is to examine whether the relationship between an individual’s subjective SES and his or her attitudes toward redistribution is contingent upon perceptions of inequality of opportunity. A series of multilevel analyses was performed using data from 28 countries from the 2009 International Social Survey Program (ISSP). Results revealed that the relationship between individual SES and attitudes toward redistribution was weaker among individuals who more strongly believed that success lies beyond the control of individuals. Shared perceptions of inequality of opportunity at the country level were also significant. The relationship between SES and attitudes toward redistribution was weaker in countries with higher levels of public perceptions of inequality of opportunity. In conclusion, people commensurately support redistribution policies (even contrary to their own self-interest) as they recognize the significance of inequality of opportunity. The greater the support among people for redistribution against their self-interest, the weaker the social cleavage in attitudes toward redistribution across different SES strata, and the higher the overall level of support for redistribution in society.","container-title":"The Social Science Journal","DOI":"10.1016/j.soscij.2018.01.008","ISSN":"0362-3319","issue":"3","journalAbbreviation":"The Social Science Journal","page":"300-312","source":"ScienceDirect","title":"Socioeconomic status, perceived inequality of opportunity, and attitudes toward redistribution","volume":"55","author":[{"family":"Kim","given":"Hansung"},{"family":"Lee","given":"Yushin"}],"issued":{"date-parts":[["2018",9,1]]},"citation-key":"kim_socioeconomic_2018"}},{"id":14923,"uris":["http://zotero.org/users/5414506/items/GZCAWYBX"],"itemData":{"id":14923,"type":"article-journal","abstract":"In the wake of rising inequality in Germany during the last 20 years, we document a corresponding increase in perceptions of injustice among the population. Based on data from the cumulated German General Social Survey (ALLBUS), we show that this increase in perceived injustice is driven mainly by a rising share of affluent respondents who find society unjust, resulting in a convergence across income groups towards more critical attitudes. We try to explain this puzzling development based on outcome-related justice assessments and perceptions of procedural justice. We find that outcome-related justice assessments cannot explain the trend over time, but affect the overall level of injustice perceptions. The influence of perceptions of procedural justice, however, is more pronounced among affluent respondents and partly explains the increase in injustice perceptions within this group. These results are robust for different operationalizations as well as model specifications and are not due to compositional effects. Since we cannot account entirely for the rise in injustice perceptions among the affluent, explanatory factors not covered by our data are likely to exist. We conclude with a discussion of potential explanations that future research should address.","container-title":"European Sociological Review","DOI":"10.1093/esr/jcz024","ISSN":"0266-7215","issue":"5","journalAbbreviation":"European Sociological Review","page":"651-668","source":"Silverchair","title":"Why Do the Affluent Find Inequality Increasingly Unjust? Changing Inequality and Justice Perceptions in Germany, 1994–2014","title-short":"Why Do the Affluent Find Inequality Increasingly Unjust?","volume":"35","author":[{"family":"Sachweh","given":"Patrick"},{"family":"Sthamer","given":"Evelyn"}],"issued":{"date-parts":[["2019",10,1]]},"citation-key":"sachweh_why_2019"}},{"id":20017,"uris":["http://zotero.org/users/5414506/items/DWVBKE87"],"itemData":{"id":20017,"type":"article-journal","abstract":"Rising income inequality in the past decades has triggered an ongoing discussion about how the public perceives and evaluates this trend. Contrary to predictions derived from political economy models, one of the most common conclusions is that there is a lack of public response to rising income inequality. Using multilevel hybrid models and five waves of ISSP data, this article re-examines the core question whether the conclusion of a lacking popular response to rising inequality is indeed warranted. Results show that rising inequality is associated with increased perceived inequality, and both rising inequality and perceived inequality foster critical evaluations—that is, lead to greater concern for inequality and support for redistribution—challenging the notion of a lacking popular response to contemporary inequality dynamics. Furthermore, the analyses also underscore the importance of decomposing country-level effects by revealing substantial differences between cross-sectional and longitudinal effects, especially regarding attitudinal differences across income groups.","container-title":"Socio-Economic Review","DOI":"10.1093/ser/mwaf017","ISSN":"1475-1461","journalAbbreviation":"Socio-Economic Review","page":"mwaf017","source":"Silverchair","title":"Rising inequality: is the public response really lacking? A comparative longitudinal analysis of perceived inequality and evaluative attitudes","title-short":"Rising inequality","author":[{"family":"Wiesner","given":"Timo"}],"issued":{"date-parts":[["2025",3,26]]},"citation-key":"wiesner_rising_2025"}}],"schema":"https://github.com/citation-style-language/schema/raw/master/csl-citation.json"} </w:instrText>
      </w:r>
      <w:r w:rsidR="00EC1D22" w:rsidRPr="007D7C37">
        <w:fldChar w:fldCharType="separate"/>
      </w:r>
      <w:r w:rsidR="006813D2" w:rsidRPr="006813D2">
        <w:t xml:space="preserve">(Kim &amp; Lee, </w:t>
      </w:r>
      <w:r w:rsidR="006813D2" w:rsidRPr="004B19E2">
        <w:t>2018</w:t>
      </w:r>
      <w:r w:rsidR="006813D2" w:rsidRPr="006813D2">
        <w:t>; Sachweh &amp; Sthamer, 2019; Wiesner, 2025)</w:t>
      </w:r>
      <w:r w:rsidR="00EC1D22" w:rsidRPr="007D7C37">
        <w:fldChar w:fldCharType="end"/>
      </w:r>
      <w:r w:rsidR="00CD40D3" w:rsidRPr="007D7C37">
        <w:t xml:space="preserve">. </w:t>
      </w:r>
      <w:r w:rsidR="00C552B9" w:rsidRPr="007D7C37">
        <w:t xml:space="preserve">Also, </w:t>
      </w:r>
      <w:r w:rsidR="0081129F" w:rsidRPr="007D7C37">
        <w:t xml:space="preserve">it has been shown that </w:t>
      </w:r>
      <w:r w:rsidR="004F53AB" w:rsidRPr="007D7C37">
        <w:t>in contexts with higher income inequality</w:t>
      </w:r>
      <w:r w:rsidR="00450B1A" w:rsidRPr="007D7C37">
        <w:t>,</w:t>
      </w:r>
      <w:r w:rsidR="004F53AB" w:rsidRPr="007D7C37">
        <w:t xml:space="preserve"> </w:t>
      </w:r>
      <w:del w:id="873" w:author="Patrick Sachweh" w:date="2025-07-16T22:26:00Z">
        <w:r w:rsidR="00531D1E" w:rsidRPr="007D7C37" w:rsidDel="004B19E2">
          <w:delText>the</w:delText>
        </w:r>
        <w:r w:rsidR="00CD40D3" w:rsidRPr="007D7C37" w:rsidDel="004B19E2">
          <w:delText xml:space="preserve"> </w:delText>
        </w:r>
      </w:del>
      <w:r w:rsidR="00CD40D3" w:rsidRPr="007D7C37">
        <w:t xml:space="preserve">support for redistribution might stem from a heightened awareness </w:t>
      </w:r>
      <w:r w:rsidR="00661618" w:rsidRPr="007D7C37">
        <w:t xml:space="preserve">of </w:t>
      </w:r>
      <w:r w:rsidR="00F42A5F" w:rsidRPr="007D7C37">
        <w:t>mismatches between</w:t>
      </w:r>
      <w:r w:rsidR="00661618" w:rsidRPr="007D7C37">
        <w:t xml:space="preserve"> </w:t>
      </w:r>
      <w:r w:rsidR="00BB7CC9" w:rsidRPr="007D7C37">
        <w:t xml:space="preserve">the </w:t>
      </w:r>
      <w:r w:rsidR="002E6B3E" w:rsidRPr="007D7C37">
        <w:t xml:space="preserve">consequences </w:t>
      </w:r>
      <w:r w:rsidR="00772C83" w:rsidRPr="007D7C37">
        <w:t>and</w:t>
      </w:r>
      <w:r w:rsidR="00BB7CC9" w:rsidRPr="007D7C37">
        <w:t xml:space="preserve"> incentives </w:t>
      </w:r>
      <w:r w:rsidR="002E6B3E" w:rsidRPr="007D7C37">
        <w:t xml:space="preserve">of </w:t>
      </w:r>
      <w:r w:rsidR="00BB7CC9" w:rsidRPr="007D7C37">
        <w:t xml:space="preserve">income </w:t>
      </w:r>
      <w:r w:rsidR="002E6B3E" w:rsidRPr="007D7C37">
        <w:t xml:space="preserve">inequality </w:t>
      </w:r>
      <w:r w:rsidR="009C0C53" w:rsidRPr="007D7C37">
        <w:fldChar w:fldCharType="begin"/>
      </w:r>
      <w:r w:rsidR="002216E3" w:rsidRPr="007D7C37">
        <w:instrText xml:space="preserve"> ADDIN ZOTERO_ITEM CSL_CITATION {"citationID":"XyPxLY38","properties":{"formattedCitation":"(Svallfors, 2006)","plainCitation":"(Svallfors, 2006)","noteIndex":0},"citationItems":[{"id":371,"uris":["http://zotero.org/users/5414506/items/4L9YUS5S"],"itemData":{"id":371,"type":"book","abstract":"This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9C0C53" w:rsidRPr="007D7C37">
        <w:fldChar w:fldCharType="separate"/>
      </w:r>
      <w:r w:rsidR="00405578" w:rsidRPr="007D7C37">
        <w:t>(Svallfors, 2006)</w:t>
      </w:r>
      <w:r w:rsidR="009C0C53" w:rsidRPr="007D7C37">
        <w:fldChar w:fldCharType="end"/>
      </w:r>
      <w:r w:rsidR="00CD40D3" w:rsidRPr="007D7C37">
        <w:t>.</w:t>
      </w:r>
      <w:r w:rsidR="00C463FF" w:rsidRPr="007D7C37">
        <w:t xml:space="preserve"> By contrast,</w:t>
      </w:r>
      <w:r w:rsidR="00CD40D3" w:rsidRPr="007D7C37">
        <w:t xml:space="preserve"> </w:t>
      </w:r>
      <w:r w:rsidR="00CC3457" w:rsidRPr="007D7C37">
        <w:t xml:space="preserve">in </w:t>
      </w:r>
      <w:r w:rsidR="00753CDE" w:rsidRPr="007D7C37">
        <w:t xml:space="preserve">countries </w:t>
      </w:r>
      <w:r w:rsidR="00681469" w:rsidRPr="007D7C37">
        <w:t xml:space="preserve">with </w:t>
      </w:r>
      <w:r w:rsidR="005E3EB8" w:rsidRPr="007D7C37">
        <w:t>lower levels of economic inequality</w:t>
      </w:r>
      <w:r w:rsidR="00CC3457" w:rsidRPr="007D7C37">
        <w:t xml:space="preserve"> due to</w:t>
      </w:r>
      <w:r w:rsidR="005E3EB8" w:rsidRPr="007D7C37">
        <w:t xml:space="preserve"> </w:t>
      </w:r>
      <w:r w:rsidR="00481172" w:rsidRPr="007D7C37">
        <w:t xml:space="preserve">a </w:t>
      </w:r>
      <w:r w:rsidR="00681469" w:rsidRPr="007D7C37">
        <w:t>comprehensive welfare state</w:t>
      </w:r>
      <w:r w:rsidR="00CC3457" w:rsidRPr="007D7C37">
        <w:t>,</w:t>
      </w:r>
      <w:r w:rsidR="00753CDE" w:rsidRPr="007D7C37">
        <w:t xml:space="preserve"> </w:t>
      </w:r>
      <w:r w:rsidR="00681469" w:rsidRPr="007D7C37">
        <w:t xml:space="preserve">class-based distributive struggles are more institutionalized and politicized, </w:t>
      </w:r>
      <w:r w:rsidR="00CC5461" w:rsidRPr="007D7C37">
        <w:t xml:space="preserve">aligning </w:t>
      </w:r>
      <w:r w:rsidR="00681469" w:rsidRPr="007D7C37">
        <w:t xml:space="preserve">class positions </w:t>
      </w:r>
      <w:r w:rsidR="00CC5461" w:rsidRPr="007D7C37">
        <w:t xml:space="preserve">and </w:t>
      </w:r>
      <w:r w:rsidR="00681469" w:rsidRPr="007D7C37">
        <w:t xml:space="preserve">political </w:t>
      </w:r>
      <w:r w:rsidR="00764C2D" w:rsidRPr="007D7C37">
        <w:t>attitudes</w:t>
      </w:r>
      <w:r w:rsidR="00CC5461" w:rsidRPr="007D7C37">
        <w:t xml:space="preserve"> more closely</w:t>
      </w:r>
      <w:r w:rsidR="00681469" w:rsidRPr="007D7C37">
        <w:t xml:space="preserve"> </w:t>
      </w:r>
      <w:r w:rsidR="009C0C53" w:rsidRPr="007D7C37">
        <w:fldChar w:fldCharType="begin"/>
      </w:r>
      <w:r w:rsidR="00972ABF">
        <w:instrText xml:space="preserve"> ADDIN ZOTERO_ITEM CSL_CITATION {"citationID":"zKGozXce","properties":{"formattedCitation":"(Curtis &amp; Andersen, 2015; Edlund &amp; Lindh, 2015)","plainCitation":"(Curtis &amp; Andersen, 2015; Edlund &amp;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9C0C53" w:rsidRPr="007D7C37">
        <w:fldChar w:fldCharType="separate"/>
      </w:r>
      <w:r w:rsidR="00972ABF" w:rsidRPr="00972ABF">
        <w:t>(Curtis &amp; Andersen, 2015; Edlund &amp; Lindh, 2015)</w:t>
      </w:r>
      <w:r w:rsidR="009C0C53" w:rsidRPr="007D7C37">
        <w:fldChar w:fldCharType="end"/>
      </w:r>
      <w:r w:rsidR="00681469" w:rsidRPr="007D7C37">
        <w:t xml:space="preserve">. </w:t>
      </w:r>
    </w:p>
    <w:p w14:paraId="0009F2B3" w14:textId="531B42A2" w:rsidR="000E3C44" w:rsidRPr="007D7C37" w:rsidRDefault="0031128C" w:rsidP="00A706D7">
      <w:pPr>
        <w:pStyle w:val="BodyText"/>
      </w:pPr>
      <w:del w:id="874" w:author="Patrick Sachweh" w:date="2025-07-16T22:26:00Z">
        <w:r w:rsidRPr="007D7C37" w:rsidDel="004B19E2">
          <w:delText xml:space="preserve">According to </w:delText>
        </w:r>
        <w:r w:rsidR="006C1587" w:rsidRPr="007D7C37" w:rsidDel="004B19E2">
          <w:delText>all</w:delText>
        </w:r>
        <w:r w:rsidRPr="007D7C37" w:rsidDel="004B19E2">
          <w:delText xml:space="preserve"> the above</w:delText>
        </w:r>
      </w:del>
      <w:ins w:id="875" w:author="Patrick Sachweh" w:date="2025-07-16T22:26:00Z">
        <w:r w:rsidR="004B19E2">
          <w:t>In sum</w:t>
        </w:r>
      </w:ins>
      <w:r w:rsidRPr="007D7C37">
        <w:t xml:space="preserve">, </w:t>
      </w:r>
      <w:r w:rsidR="00CB70D4" w:rsidRPr="007D7C37">
        <w:t xml:space="preserve">I </w:t>
      </w:r>
      <w:r w:rsidR="00B61FD7" w:rsidRPr="007D7C37">
        <w:t>expect</w:t>
      </w:r>
      <w:r w:rsidR="00CB70D4" w:rsidRPr="007D7C37">
        <w:t xml:space="preserve"> that </w:t>
      </w:r>
      <w:r w:rsidRPr="007D7C37">
        <w:t xml:space="preserve">as </w:t>
      </w:r>
      <w:r w:rsidR="000F6BF8" w:rsidRPr="007D7C37">
        <w:t>the class divide in redistributive preferences narrows</w:t>
      </w:r>
      <w:r w:rsidRPr="007D7C37">
        <w:t xml:space="preserve"> in countries with higher income inequality</w:t>
      </w:r>
      <w:r w:rsidR="000F6BF8" w:rsidRPr="007D7C37">
        <w:t xml:space="preserve">, the </w:t>
      </w:r>
      <w:r w:rsidRPr="007D7C37">
        <w:t>association</w:t>
      </w:r>
      <w:r w:rsidR="000F6BF8" w:rsidRPr="007D7C37">
        <w:t xml:space="preserve"> of class-based segregation on these </w:t>
      </w:r>
      <w:r w:rsidR="00236214" w:rsidRPr="007D7C37">
        <w:t>attitudes</w:t>
      </w:r>
      <w:r w:rsidR="000F6BF8" w:rsidRPr="007D7C37">
        <w:t xml:space="preserve"> may diminish, with homogeneous class networks losing </w:t>
      </w:r>
      <w:r w:rsidR="00236214" w:rsidRPr="007D7C37">
        <w:t xml:space="preserve">strength </w:t>
      </w:r>
      <w:r w:rsidR="000F6BF8" w:rsidRPr="007D7C37">
        <w:t xml:space="preserve">as </w:t>
      </w:r>
      <w:r w:rsidR="00F33856" w:rsidRPr="007D7C37">
        <w:t xml:space="preserve">individual class differences in attitude </w:t>
      </w:r>
      <w:r w:rsidR="000D5F61" w:rsidRPr="007D7C37">
        <w:t>decrease</w:t>
      </w:r>
      <w:r w:rsidR="000F6BF8" w:rsidRPr="007D7C37">
        <w:t>.</w:t>
      </w:r>
      <w:r w:rsidR="009C462E" w:rsidRPr="007D7C37">
        <w:t xml:space="preserve"> </w:t>
      </w:r>
      <w:r w:rsidR="00571F02" w:rsidRPr="007D7C37">
        <w:t>In other words</w:t>
      </w:r>
      <w:r w:rsidR="009C462E" w:rsidRPr="007D7C37">
        <w:t xml:space="preserve">, I hypothesize that the conditional </w:t>
      </w:r>
      <w:r w:rsidR="009C462E" w:rsidRPr="007D7C37">
        <w:lastRenderedPageBreak/>
        <w:t xml:space="preserve">relationship between </w:t>
      </w:r>
      <w:r w:rsidR="008A3774" w:rsidRPr="007D7C37">
        <w:t xml:space="preserve">class-based network segregation </w:t>
      </w:r>
      <w:r w:rsidR="009C462E" w:rsidRPr="007D7C37">
        <w:t xml:space="preserve">and social class </w:t>
      </w:r>
      <w:r w:rsidR="00AE6A5A" w:rsidRPr="007D7C37">
        <w:t>is</w:t>
      </w:r>
      <w:r w:rsidR="009C462E" w:rsidRPr="007D7C37">
        <w:t xml:space="preserve"> less pronounced in </w:t>
      </w:r>
      <w:r w:rsidR="00F750A9" w:rsidRPr="007D7C37">
        <w:t>countries with</w:t>
      </w:r>
      <w:r w:rsidR="00AE5893" w:rsidRPr="007D7C37">
        <w:t xml:space="preserve"> </w:t>
      </w:r>
      <w:r w:rsidR="009C462E" w:rsidRPr="007D7C37">
        <w:t>higher income inequality (</w:t>
      </w:r>
      <w:r w:rsidR="009C462E" w:rsidRPr="007D7C37">
        <w:rPr>
          <w:i/>
          <w:iCs/>
        </w:rPr>
        <w:t>mitigation hypothesis</w:t>
      </w:r>
      <w:r w:rsidR="009C462E" w:rsidRPr="007D7C37">
        <w:t xml:space="preserve">). Given these considerations, the second hypothesis </w:t>
      </w:r>
      <w:r w:rsidR="00F24272" w:rsidRPr="007D7C37">
        <w:t>reads</w:t>
      </w:r>
      <w:r w:rsidR="009C462E" w:rsidRPr="007D7C37">
        <w:t xml:space="preserve"> as follows:</w:t>
      </w:r>
    </w:p>
    <w:p w14:paraId="0009F2B4" w14:textId="7313DA42" w:rsidR="000E3C44" w:rsidRPr="007D7C37" w:rsidRDefault="009C462E" w:rsidP="00A706D7">
      <w:pPr>
        <w:pStyle w:val="BlockText"/>
      </w:pPr>
      <w:r w:rsidRPr="007D7C37">
        <w:t>H2: The greater the</w:t>
      </w:r>
      <w:r w:rsidR="001F20BF" w:rsidRPr="007D7C37">
        <w:t xml:space="preserve"> level of</w:t>
      </w:r>
      <w:r w:rsidRPr="007D7C37">
        <w:t xml:space="preserve"> income inequality</w:t>
      </w:r>
      <w:r w:rsidR="001F20BF" w:rsidRPr="007D7C37">
        <w:t xml:space="preserve"> in a country</w:t>
      </w:r>
      <w:r w:rsidRPr="007D7C37">
        <w:t xml:space="preserve">, </w:t>
      </w:r>
      <w:del w:id="876" w:author="Julio César Iturra Sanhueza" w:date="2025-05-29T11:39:00Z">
        <w:r w:rsidRPr="007D7C37" w:rsidDel="000B1EBB">
          <w:delText xml:space="preserve">the </w:delText>
        </w:r>
      </w:del>
      <w:ins w:id="877" w:author="Julio César Iturra Sanhueza" w:date="2025-05-29T11:39:00Z">
        <w:r w:rsidR="000B1EBB">
          <w:t>the</w:t>
        </w:r>
        <w:r w:rsidR="000B1EBB" w:rsidRPr="007D7C37">
          <w:t xml:space="preserve"> </w:t>
        </w:r>
      </w:ins>
      <w:r w:rsidRPr="007D7C37">
        <w:t>weaker the conditional association of network segregation by social class with redistributive preferences.</w:t>
      </w:r>
    </w:p>
    <w:p w14:paraId="0009F2B5" w14:textId="478F7773" w:rsidR="000E3C44" w:rsidRPr="007D7C37" w:rsidRDefault="009C462E" w:rsidP="00A706D7">
      <w:pPr>
        <w:pStyle w:val="FirstParagraph"/>
      </w:pPr>
      <w:r w:rsidRPr="007D7C37">
        <w:t>A simplified framework of the hypotheses is shown in Figure 1.</w:t>
      </w:r>
    </w:p>
    <w:p w14:paraId="0009F2B6" w14:textId="61302F1C" w:rsidR="000E3C44" w:rsidRPr="007D7C37" w:rsidRDefault="000E3C44">
      <w:pPr>
        <w:pStyle w:val="CaptionedFigure"/>
        <w:rPr>
          <w:rFonts w:ascii="Times New Roman" w:hAnsi="Times New Roman" w:cs="Times New Roman"/>
        </w:rPr>
      </w:pPr>
    </w:p>
    <w:p w14:paraId="0009F2B7" w14:textId="744117C3" w:rsidR="000E3C44" w:rsidRDefault="001260A5" w:rsidP="006D25C7">
      <w:pPr>
        <w:pStyle w:val="ImageCaption"/>
        <w:jc w:val="center"/>
        <w:rPr>
          <w:ins w:id="878" w:author="Julio César Iturra Sanhueza" w:date="2025-06-06T22:11:00Z"/>
          <w:rFonts w:ascii="Times New Roman" w:hAnsi="Times New Roman" w:cs="Times New Roman"/>
          <w:i w:val="0"/>
          <w:iCs/>
        </w:rPr>
      </w:pPr>
      <w:r w:rsidRPr="007D7C37">
        <w:rPr>
          <w:rFonts w:ascii="Times New Roman" w:hAnsi="Times New Roman" w:cs="Times New Roman"/>
          <w:i w:val="0"/>
          <w:iCs/>
        </w:rPr>
        <w:t>[</w:t>
      </w:r>
      <w:r w:rsidR="009C462E" w:rsidRPr="007D7C37">
        <w:rPr>
          <w:rFonts w:ascii="Times New Roman" w:hAnsi="Times New Roman" w:cs="Times New Roman"/>
          <w:i w:val="0"/>
          <w:iCs/>
        </w:rPr>
        <w:t>Figure 1</w:t>
      </w:r>
      <w:r w:rsidRPr="007D7C37">
        <w:rPr>
          <w:rFonts w:ascii="Times New Roman" w:hAnsi="Times New Roman" w:cs="Times New Roman"/>
          <w:i w:val="0"/>
          <w:iCs/>
        </w:rPr>
        <w:t xml:space="preserve"> about here]</w:t>
      </w:r>
    </w:p>
    <w:p w14:paraId="7091FC5D" w14:textId="7636499D" w:rsidR="00A150E1" w:rsidRPr="007D7C37" w:rsidRDefault="00A150E1" w:rsidP="006D25C7">
      <w:pPr>
        <w:pStyle w:val="ImageCaption"/>
        <w:jc w:val="center"/>
        <w:rPr>
          <w:rFonts w:ascii="Times New Roman" w:hAnsi="Times New Roman" w:cs="Times New Roman"/>
          <w:i w:val="0"/>
          <w:iCs/>
        </w:rPr>
      </w:pPr>
      <w:ins w:id="879" w:author="Julio César Iturra Sanhueza" w:date="2025-06-06T22:11:00Z">
        <w:r>
          <w:rPr>
            <w:noProof/>
            <w:lang w:val="de-DE" w:eastAsia="de-DE"/>
          </w:rPr>
          <w:drawing>
            <wp:inline distT="0" distB="0" distL="0" distR="0" wp14:anchorId="196352EE" wp14:editId="141B1663">
              <wp:extent cx="3498746" cy="1939393"/>
              <wp:effectExtent l="0" t="0" r="6985" b="3810"/>
              <wp:docPr id="1224796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05391" cy="1943076"/>
                      </a:xfrm>
                      <a:prstGeom prst="rect">
                        <a:avLst/>
                      </a:prstGeom>
                      <a:noFill/>
                      <a:ln>
                        <a:noFill/>
                      </a:ln>
                    </pic:spPr>
                  </pic:pic>
                </a:graphicData>
              </a:graphic>
            </wp:inline>
          </w:drawing>
        </w:r>
      </w:ins>
    </w:p>
    <w:p w14:paraId="0009F2B8" w14:textId="77777777" w:rsidR="000E3C44" w:rsidRPr="007D7C37" w:rsidRDefault="009C462E">
      <w:pPr>
        <w:pStyle w:val="Heading1"/>
        <w:rPr>
          <w:rFonts w:cs="Times New Roman"/>
        </w:rPr>
      </w:pPr>
      <w:bookmarkStart w:id="880" w:name="methodology"/>
      <w:bookmarkEnd w:id="285"/>
      <w:bookmarkEnd w:id="842"/>
      <w:r w:rsidRPr="007D7C37">
        <w:rPr>
          <w:rFonts w:cs="Times New Roman"/>
        </w:rPr>
        <w:t>Methodology</w:t>
      </w:r>
    </w:p>
    <w:p w14:paraId="0009F2B9" w14:textId="77777777" w:rsidR="000E3C44" w:rsidRPr="007D7C37" w:rsidRDefault="009C462E">
      <w:pPr>
        <w:pStyle w:val="Heading2"/>
        <w:rPr>
          <w:rFonts w:cs="Times New Roman"/>
        </w:rPr>
      </w:pPr>
      <w:bookmarkStart w:id="881" w:name="data"/>
      <w:r w:rsidRPr="007D7C37">
        <w:rPr>
          <w:rFonts w:cs="Times New Roman"/>
        </w:rPr>
        <w:t>Data</w:t>
      </w:r>
    </w:p>
    <w:p w14:paraId="0009F2BA" w14:textId="1B9614F9" w:rsidR="000E3C44" w:rsidRPr="007D7C37" w:rsidRDefault="009C462E" w:rsidP="00A706D7">
      <w:pPr>
        <w:pStyle w:val="FirstParagraph"/>
      </w:pPr>
      <w:r w:rsidRPr="007D7C37">
        <w:t xml:space="preserve">The primary data source for this study is the “Social Networks and Social Resources” module of the International Social Survey Program (ISSP) </w:t>
      </w:r>
      <w:r w:rsidR="00E356FB" w:rsidRPr="007D7C37">
        <w:fldChar w:fldCharType="begin"/>
      </w:r>
      <w:r w:rsidR="00867242">
        <w:instrText xml:space="preserve"> ADDIN ZOTERO_ITEM CSL_CITATION {"citationID":"M8KnqRn8","properties":{"formattedCitation":"(ISSP Research Group, 2019)","plainCitation":"(ISSP Research Group, 2019)","noteIndex":0},"citationItems":[{"id":14434,"uris":["http://zotero.org/users/5414506/items/R3PBQGF8"],"itemData":{"id":14434,"type":"dataset","abstract":"Social relations and social network. Topics: People with selected jobs of different branches in circle of close friends, relatives and acquaintances (e.g. bus / lorry driver, senior executive of a large company, home or office cleaner, etc.); opinion on social justice (too large income differences in the country, differences in people´s standard of living should be small in fair societies, responsibility of the government to reduce income differences, social benefits cause laziness); responsibility for the provision of health care for the sick, and care for older people (government, private companies/ for-profit organisations, non-profit organisations/ charities/ cooperatives, religious organisations, family, relatives or friends); frequency of activities of groups for leisure, sports or culture, of politial parties, politicial groups or associations, and of charitable or religious organisations that do voluntary work; opinion on personal influence in government decisions; first contact person to ask for help in household or garden, in household when ill, in depression, in giving advice in family problems, in enjoying a pleasant social occasion with (close family member, more distant family member, close friend, neighbour, workmate, someone else, no one); contact person or organisation to borrow a large sum of money, to find a job with administrative problems or official paperwork, to find a place to live, to look after oneself if seriously ill (family members or close friends, other persons, private companies, public services, non-profit or religious organisations, other organisations, no person or organisation); frequency of feeling companionship lacking, of isolation from others, and of feeling left out (past four weeks); how often people try to take advantage and how often try to be fair; people can be trusted vs. can´t be too careful in dealing with people; trust in national courts and in major private companies; willingness to help (duty of adult children to look after their elderly parents, take care of yourself and your family first, before helping other people, people who are better off should help friends who are less well off); pressure from family members about the personal way of life; too many demands from family, relatives and friends; frequency of angry or upset reaction of important people in life. Social activities: frequency of going out with friends or acquaintances; frequency of making new friendships or acquaintances at these occasions; number of people in contact with on a typical weekday; frequency of face-to-face contacts with these people; frequency of contact with different relatives (parent, sibling, adult child, other family member), and close friend the respondent is most frequently in contact with; amount of contact with all family members and close friends via the internet; self-rating of general health status; frequency of impairments in the last 4 weeks (felt unhappy and depressed, felt difficulties unable to overcome); easy to accomplish own goals; life satisfaction. Optional questions: Friendship should be useful; favours should be reciprocated; frequency of domination of one person in conversations with friends; frequency of consideration who sits near whom at meetings with friends; frequency of contact with the person from home town or the region of origin most frequently in contact with; frequency of contact with the person from religious community most frequently in contact with. Demography: sex; age; year of birth; years in school; education (country specific); highest completed education level; work status; hours worked weekly; employment relationship; number of employees; supervision of employees; number of supervised employees; type of organisation: for-profit vs. non-profit and public vs. private; occupation (ISCO/ILO-08); main employment status; living in steady partnership; trade union membership; religious affiliation or denomination (country specific); groups of religious denominations; attendance of religious services; top-bottom self-placement; vote participation in last general election; country specific party voted for in last general election; party voted for (left-right); self-assessed affiliation to ethnic group 1 and 2 (country specific); number of children in the household; number of toddlers in the household; size of household; earnings of respondent (country specific); household income (country specific); father´s and mother´s country of birth; marital status; place of living: urban – rural; region (country specific). Additional obligatory background variables: difficulties to make ends meet from total houshold´s income; language skills: number of languages in how the respondent is able to hold a conversation. Information about spouse/ partner on: work status; hours worked weekly; employment relationship; supervision of employees; occupation (ISCO/ILO-08); main employment status.Supplementary optional background variable: highest completed education level of spouse/ partner. Additionally encoded: respondent-ID number; date of interview (year, month, day); case substitution flag; flag variable indicating partially completed interviews; mode of data collection; weight; Country ISO 3166 Code, Country/Sample ISO 3166 Code, Country Prefix ISO 3166 Code","DOI":"10.4232/1.13322","language":"en","license":"Alle im GESIS DBK veröffentlichten Metadaten sind frei verfügbar unter den Creative Commons CC0 1.0 Universal Public Domain Dedication. GESIS bittet jedoch darum, dass Sie alle Metadatenquellen anerkennen und sie nennen, etwa die Datengeber oder jeglichen Aggregator, inklusive GESIS selbst. Für weitere Informationen siehe https://dbk.gesis.org/dbksearch/guidelines.asp?db=d, All metadata from GESIS DBK are available free of restriction under the Creative Commons CC0 1.0 Universal Public Domain Dedication. However, GESIS requests that you actively acknowledge and give attribution to all metadata sources, such as the data providers and any data aggregators, including GESIS. For further information see https://dbk.gesis.org/dbksearch/guidelines.asp","note":"DOI: 10.4232/1.13322","publisher":"GESIS Data Archive","source":"DOI.org (Datacite)","title":"International Social Survey Programme: Social Networks and Social Resources - ISSP 2017","title-short":"International Social Survey Programme","URL":"https://search.gesis.org/research_data/ZA6980?doi=10.4232/1.13322","version":"2.0.0","author":[{"literal":"ISSP Research Group"}],"contributor":[{"family":"Muckenhuber","given":"Johanna"},{"family":"Höllinger","given":"Franz"},{"family":"Hadler","given":"Markus"},{"family":"Marinović Jerolimov","given":"Dinka"},{"family":"Krejčí","given":"Jindřich"},{"family":"Clement","given":"Sanne L."},{"family":"Andersen","given":"Johannes"},{"family":"Shamshiri-Petersen","given":"Ditte"},{"family":"Andersen","given":"Jørgen G."},{"family":"Larsen","given":"Christian A."},{"family":"Severin","given":"Majbritt C."},{"family":"Nielsen","given":"Alex S."},{"family":"Borregaard","given":"Nicolaj"},{"family":"Méndez Lago","given":"Mónica"},{"family":"Cuesta","given":"María"},{"family":"Melin","given":"Harri"},{"family":"Gonthier","given":"Frédéric"},{"family":"Forsé","given":"Michel"},{"family":"Clery","given":"Liz"},{"family":"Phillips","given":"Miranda"},{"family":"Kolosi","given":"Tamás"},{"family":"Lewin-Epstein","given":"Noah"},{"family":"Jónsdóttir","given":"Guðbjörg A."},{"family":"Ólafsdóttir","given":"Sigrún"},{"family":"Aramaki","given":"Hiroshi"},{"family":"Murata","given":"Hiroko"},{"family":"Morones","given":"César"},{"family":"Morán","given":"Mauricio"},{"family":"Palacios","given":"Felipe"},{"family":"Milne","given":"Barry"},{"family":"Khakhulina","given":"Ludmila"},{"family":"Edlund","given":"Jonas"},{"family":"Hafner-Fink","given":"Mitja"},{"family":"Malnar","given":"Brina"},{"family":"Bahna","given":"Miloslav"},{"family":"Bureekul","given":"Thawilwadee"},{"family":"Thananithichot","given":"Stithorn"},{"family":"Sangmahamad","given":"Ratchawadee"},{"family":"Fu","given":"Yang-Chih"},{"family":"Blundson","given":"Betsy"},{"family":"Evans","given":"Ann"},{"family":"McEachern","given":"Steven"},{"family":"McNeil","given":"Nicola"},{"family":"Lulu","given":"Li"},{"family":"Wolf","given":"Christof"},{"family":"Deshmukh","given":"Yashwant R."},{"family":"Krupavičius","given":"Algis"},{"family":"Struwig","given":"Jare"},{"family":"Sno","given":"Tamira"},{"family":"Smith","given":"Tom W."},{"family":"Davern","given":"Michael"},{"family":"Freese","given":"Jeremy"},{"family":"Morgan","given":"Stephen"},{"family":"Díez-Medrano","given":"Jaime"},{"family":"Galán Moreno","given":"Javier"},{"family":"Brien","given":"Petra"},{"family":"Post","given":"Marlies"},{"family":"Cziesla","given":"Markus"},{"family":"Quandt","given":"Markus"},{"family":"Bechert","given":"Insa"},{"family":"Burkart","given":"Katharina"},{"family":"Stecker","given":"Sebastian"},{"family":"Joye","given":"Dominique"},{"family":"Sapin","given":"Marlène"},{"family":"Wolf","given":"Christof"},{"family":"Bian","given":"Yanjie"},{"family":"Andersen","given":"Johannes"},{"family":"Carkoglu","given":"Ali"},{"family":"Kalaycioglu","given":"Ersin"},{"family":"Smith","given":"Tom W."},{"family":"Marsden","given":"Peter"},{"family":"Fu","given":"Yang-Chih"},{"family":"FORS, C/O University Of Lausanne, Lausanne, Switzerland","given":""},{"family":"Social Weather Stations, Quezon City, Philippines","given":""},{"family":"IFES, Vienna, Austria","given":""},{"family":"M.I.S. Trend SA, Lausanne, Switzerland","given":""},{"family":"GfK Market Research, Zagreb, Croatia","given":""},{"family":"MEDIAN, S. R. O, Prague, Czech Republic","given":""},{"family":"Rambøll Denmark A/S, Copenhagen, Denmark","given":""},{"family":"Centro De Investigaciones Sociológicas (CIS), Madrid, Spain","given":""},{"family":"Statistics Finland, Data Collection Unit, Helsinki, Finland","given":""},{"family":"PACTE-CNRS, Grenoble, France","given":""},{"family":"National Centre For Social Research (NatCen), London, Great Britain","given":""},{"family":"TÁRKI Social Research Institute, Budapest, Hungary","given":""},{"family":"B.I. And Lucille Cohen, Institute For Public Opinion Research, Tel Aviv, Israel","given":""},{"family":"Social Science Research Institute, University Of Iceland, Reykjavík, Iceland","given":""},{"family":"Central Research Services, Inc., Tokyo, Japan","given":""},{"family":"Instituto De Mercadotecnia Y Opinión (IMO), Zapopan, Jalisco, Mexico","given":""},{"family":"Centre Of Methods And Policy Application In The Social Sciences (COMPASS), The University Of Auckland, New Zealand","given":""},{"family":"Social Weather Stations, Quezon City, Philippines","given":""},{"family":"Levada-Center, Moscow, Russia","given":""},{"family":"SIFO, Stockholm, Sweden","given":""},{"family":"Public Opinion And Mass Communication Research Centre (CJMMK), University Of Ljubljana, Slovenia","given":""},{"family":"MEDIAN SK, S. R. O, Bratislava, Slovakia","given":""},{"family":"King Prajadhipok’s Institute, Bangkok, Thailand","given":""},{"family":"Center For Survey Research, RCHSS, Academia Sinica, Taipei City, Taiwan","given":""},{"family":"Australian Consortium For Social And Political Research Incorporated (ACSPRI), Alpington, Australia","given":""},{"family":"National Survey Research Center At Renmin University Of China, Beijing, China","given":""},{"family":"Kantar TNS, München, Germany","given":""},{"family":"CVoter News Services Pvt. Ltd., Noida, India","given":""},{"family":"BALTIC SURVEYS Ltd., Vilnius, Lithuania","given":""},{"family":"Human Sciences Research Council (HSRC), Pretoria, South Africa","given":""},{"family":"Anton De Kom University Of Suriname, Tammenga, Suriname","given":""},{"family":"National Opinion Research Center (NORC), Chicago, USA","given":""},{"family":"Datenarchiv Für Sozialwissenschaften GESIS Leibniz-Institut Für Sozialwissenschaften, Cologne, Germany","given":""},{"family":"GESIS Leibniz-Institut Für Sozialwissenschaften, Germany","given":""},{"family":"Da|Ra","given":""},{"family":"International DOI Fundation (IDF)","given":""}],"accessed":{"date-parts":[["2023",4,23]]},"issued":{"date-parts":[["2019"]]},"citation-key":"issp_networks_2017"}}],"schema":"https://github.com/citation-style-language/schema/raw/master/csl-citation.json"} </w:instrText>
      </w:r>
      <w:r w:rsidR="00E356FB" w:rsidRPr="007D7C37">
        <w:fldChar w:fldCharType="separate"/>
      </w:r>
      <w:r w:rsidR="00405578" w:rsidRPr="007D7C37">
        <w:t>(ISSP Research Group, 2019)</w:t>
      </w:r>
      <w:r w:rsidR="00E356FB" w:rsidRPr="007D7C37">
        <w:fldChar w:fldCharType="end"/>
      </w:r>
      <w:r w:rsidRPr="007D7C37">
        <w:t xml:space="preserve">. The ISSP provides a nationally representative probability sample of the adult population in each participating country. Each country administers a carefully adapted questionnaire to ensure </w:t>
      </w:r>
      <w:r w:rsidR="00345BE2">
        <w:t xml:space="preserve">the </w:t>
      </w:r>
      <w:r w:rsidRPr="007D7C37">
        <w:t xml:space="preserve">cross-cultural validity of the data and enable meaningful comparisons between countries. The questionnaire includes sections on social networks, attitudes toward economic inequality, and demographic and socioeconomic background characteristics. The complete sample comprises 47,027 observations across 32 countries. However, after reviewing the required information and applying listwise case deletion, the final sample used in the analyses consists of </w:t>
      </w:r>
      <w:ins w:id="882" w:author="Julio César Iturra Sanhueza" w:date="2025-05-29T14:00:00Z">
        <w:r w:rsidR="00714C40" w:rsidRPr="0044629E">
          <w:rPr>
            <w:highlight w:val="yellow"/>
            <w:rPrChange w:id="883" w:author="Julio César Iturra Sanhueza" w:date="2025-06-04T11:30:00Z">
              <w:rPr>
                <w:rFonts w:cs="Times New Roman"/>
              </w:rPr>
            </w:rPrChange>
          </w:rPr>
          <w:t>32,717</w:t>
        </w:r>
      </w:ins>
      <w:del w:id="884" w:author="Julio César Iturra Sanhueza" w:date="2025-05-29T14:00:00Z">
        <w:r w:rsidRPr="0044629E" w:rsidDel="00714C40">
          <w:rPr>
            <w:highlight w:val="yellow"/>
            <w:rPrChange w:id="885" w:author="Julio César Iturra Sanhueza" w:date="2025-06-04T11:30:00Z">
              <w:rPr>
                <w:rFonts w:cs="Times New Roman"/>
              </w:rPr>
            </w:rPrChange>
          </w:rPr>
          <w:delText>31,694</w:delText>
        </w:r>
      </w:del>
      <w:r w:rsidRPr="007D7C37">
        <w:t xml:space="preserve"> observations from 31 countries</w:t>
      </w:r>
      <w:r w:rsidR="00740424" w:rsidRPr="007D7C37">
        <w:t xml:space="preserve"> (</w:t>
      </w:r>
      <w:r w:rsidR="00CB6170" w:rsidRPr="007D7C37">
        <w:t xml:space="preserve">see Table A4 </w:t>
      </w:r>
      <w:r w:rsidR="00A95CF2" w:rsidRPr="007D7C37">
        <w:t xml:space="preserve">in </w:t>
      </w:r>
      <w:r w:rsidR="00F002C5">
        <w:t xml:space="preserve">the </w:t>
      </w:r>
      <w:r w:rsidR="00CB6170" w:rsidRPr="007D7C37">
        <w:t>Appendix)</w:t>
      </w:r>
      <w:r w:rsidR="003C7D8F" w:rsidRPr="007D7C37">
        <w:rPr>
          <w:rStyle w:val="EndnoteReference"/>
          <w:rFonts w:cs="Times New Roman"/>
        </w:rPr>
        <w:endnoteReference w:id="2"/>
      </w:r>
      <w:r w:rsidR="003C7D8F" w:rsidRPr="007D7C37">
        <w:t>.</w:t>
      </w:r>
    </w:p>
    <w:p w14:paraId="0009F2BB" w14:textId="77777777" w:rsidR="000E3C44" w:rsidRPr="007D7C37" w:rsidRDefault="009C462E">
      <w:pPr>
        <w:pStyle w:val="Heading2"/>
        <w:rPr>
          <w:rFonts w:cs="Times New Roman"/>
        </w:rPr>
      </w:pPr>
      <w:bookmarkStart w:id="886" w:name="variables"/>
      <w:bookmarkEnd w:id="881"/>
      <w:r w:rsidRPr="007D7C37">
        <w:rPr>
          <w:rFonts w:cs="Times New Roman"/>
        </w:rPr>
        <w:t>Variables</w:t>
      </w:r>
    </w:p>
    <w:p w14:paraId="0009F2BC" w14:textId="77777777" w:rsidR="000E3C44" w:rsidRPr="007D7C37" w:rsidRDefault="009C462E">
      <w:pPr>
        <w:pStyle w:val="Heading3"/>
        <w:rPr>
          <w:rFonts w:ascii="Times New Roman" w:hAnsi="Times New Roman" w:cs="Times New Roman"/>
        </w:rPr>
      </w:pPr>
      <w:bookmarkStart w:id="887" w:name="dependent-variable"/>
      <w:r w:rsidRPr="007D7C37">
        <w:rPr>
          <w:rFonts w:ascii="Times New Roman" w:hAnsi="Times New Roman" w:cs="Times New Roman"/>
        </w:rPr>
        <w:t>Dependent variable</w:t>
      </w:r>
    </w:p>
    <w:p w14:paraId="0009F2BD" w14:textId="26E9EF41" w:rsidR="000E3C44" w:rsidRPr="007D7C37" w:rsidRDefault="009C462E" w:rsidP="00A706D7">
      <w:pPr>
        <w:pStyle w:val="FirstParagraph"/>
      </w:pPr>
      <w:r w:rsidRPr="007D7C37">
        <w:t>I use two indicators to measure redistributive preferences. The first indicator is support for government redistribution</w:t>
      </w:r>
      <w:r w:rsidR="00941641" w:rsidRPr="007D7C37">
        <w:t>, as measured by the following </w:t>
      </w:r>
      <w:r w:rsidRPr="007D7C37">
        <w:t xml:space="preserve">item: “It is the responsibility of the government to reduce the differences in income between people with high incomes and </w:t>
      </w:r>
      <w:r w:rsidRPr="007D7C37">
        <w:lastRenderedPageBreak/>
        <w:t>those with low incomes.” The second indicator is egalitarian preferences measured by the item: “For a society to be fair, differences in people’s standard of living should be small.” Both indicators use a five-point Likert scale with the following categories: ‘Strongly agree’ (1), ‘Agree’ (2), ‘Neither agree nor disagree’(3), ‘Disagree’ (4), and ‘Strongly disagree’(5) (</w:t>
      </w:r>
      <w:r w:rsidRPr="007D7C37">
        <w:rPr>
          <w:i/>
          <w:iCs/>
        </w:rPr>
        <w:t>r</w:t>
      </w:r>
      <w:r w:rsidRPr="007D7C37">
        <w:t xml:space="preserve"> = 0.62). Following </w:t>
      </w:r>
      <w:proofErr w:type="spellStart"/>
      <w:r w:rsidRPr="007D7C37">
        <w:t>Svallfors</w:t>
      </w:r>
      <w:proofErr w:type="spellEnd"/>
      <w:r w:rsidR="00633C04" w:rsidRPr="007D7C37">
        <w:t xml:space="preserve"> </w:t>
      </w:r>
      <w:r w:rsidR="00633C04" w:rsidRPr="007D7C37">
        <w:fldChar w:fldCharType="begin"/>
      </w:r>
      <w:r w:rsidR="002216E3" w:rsidRPr="007D7C37">
        <w:instrText xml:space="preserve"> ADDIN ZOTERO_ITEM CSL_CITATION {"citationID":"Tafsx3X4","properties":{"formattedCitation":"(2013)","plainCitation":"(2013)","noteIndex":0},"citationItems":[{"id":9741,"uris":["http://zotero.org/users/5414506/items/BVXAV93S"],"itemData":{"id":9741,"type":"article-journal","abstract":"The paper analyses how perceptions of government quality – in terms of impartiality and efficiency – impact on attitudes to taxes and social spending. It builds on data from the European Social Survey 2008 from 29 European countries. The paper shows a large degree of congruence between expert-based judgments and the general public's perceptions of the quality of government. It also shows that the quality of government has a clear, independent effect on attitudes to taxes and spending, so that people who perceive institutions as efficient and fair want higher taxes and spending. But government quality also conditions the impact of egalitarianism on attitudes to taxes and spending: in high-quality-of-government egalitarianism has a clearly stronger impact on these attitudes. It is concluded that government quality is an important and so far neglected factor in explaining attitudes to welfare policies.","container-title":"European Political Science Review","DOI":"10.1017/S175577391200015X","ISSN":"1755-7739, 1755-7747","issue":"3","journalAbbreviation":"Eur. Pol. Sci. Rev.","language":"en","page":"363-380","source":"DOI.org (Crossref)","title":"Government quality, egalitarianism, and attitudes to taxes and social spending: a European comparison","title-short":"Government quality, egalitarianism, and attitudes to taxes and social spending","volume":"5","author":[{"family":"Svallfors","given":"Stefan"}],"issued":{"date-parts":[["2013",11]]},"citation-key":"svallfors_government_2013"},"label":"page","suppress-author":true}],"schema":"https://github.com/citation-style-language/schema/raw/master/csl-citation.json"} </w:instrText>
      </w:r>
      <w:r w:rsidR="00633C04" w:rsidRPr="007D7C37">
        <w:fldChar w:fldCharType="separate"/>
      </w:r>
      <w:r w:rsidR="00405578" w:rsidRPr="007D7C37">
        <w:t>(2013)</w:t>
      </w:r>
      <w:r w:rsidR="00633C04" w:rsidRPr="007D7C37">
        <w:fldChar w:fldCharType="end"/>
      </w:r>
      <w:ins w:id="888" w:author="Julio César Iturra Sanhueza" w:date="2025-07-18T11:15:00Z" w16du:dateUtc="2025-07-18T09:15:00Z">
        <w:r w:rsidR="00435B05">
          <w:t>,</w:t>
        </w:r>
      </w:ins>
      <w:ins w:id="889" w:author="Julio César Iturra Sanhueza" w:date="2025-06-04T11:31:00Z">
        <w:r w:rsidR="00351A8C">
          <w:t xml:space="preserve"> </w:t>
        </w:r>
      </w:ins>
      <w:del w:id="890" w:author="Julio César Iturra Sanhueza" w:date="2025-06-04T11:31:00Z">
        <w:r w:rsidRPr="007D7C37" w:rsidDel="00351A8C">
          <w:delText xml:space="preserve">, </w:delText>
        </w:r>
      </w:del>
      <w:r w:rsidRPr="007D7C37">
        <w:t>I reverse-coded, averaged, and normalized the indicators in a 0 to 100 index, where higher values reflect stronger redistributive preferences</w:t>
      </w:r>
      <w:ins w:id="891" w:author="Julio César Iturra Sanhueza" w:date="2025-05-19T15:48:00Z">
        <w:r w:rsidR="00974F27">
          <w:t xml:space="preserve"> for the descriptive analyses</w:t>
        </w:r>
      </w:ins>
      <w:r w:rsidRPr="007D7C37">
        <w:t>.</w:t>
      </w:r>
      <w:ins w:id="892" w:author="Julio César Iturra Sanhueza" w:date="2025-05-19T15:48:00Z">
        <w:r w:rsidR="00974F27">
          <w:t xml:space="preserve"> </w:t>
        </w:r>
      </w:ins>
      <w:ins w:id="893" w:author="Julio César Iturra Sanhueza" w:date="2025-06-04T11:31:00Z">
        <w:r w:rsidR="00D30487">
          <w:t>For the main analysis,</w:t>
        </w:r>
      </w:ins>
      <w:ins w:id="894" w:author="Julio César Iturra Sanhueza" w:date="2025-05-19T16:52:00Z">
        <w:r w:rsidR="00732DB9">
          <w:t xml:space="preserve"> </w:t>
        </w:r>
      </w:ins>
      <w:ins w:id="895" w:author="Julio César Iturra Sanhueza" w:date="2025-05-19T16:51:00Z">
        <w:r w:rsidR="005D6A9A">
          <w:t>I</w:t>
        </w:r>
      </w:ins>
      <w:ins w:id="896" w:author="Julio César Iturra Sanhueza" w:date="2025-05-19T15:47:00Z">
        <w:r w:rsidR="00CB5469">
          <w:t xml:space="preserve"> incl</w:t>
        </w:r>
      </w:ins>
      <w:ins w:id="897" w:author="Julio César Iturra Sanhueza" w:date="2025-05-19T15:48:00Z">
        <w:r w:rsidR="00CB5469">
          <w:t xml:space="preserve">uded the </w:t>
        </w:r>
      </w:ins>
      <w:ins w:id="898" w:author="Julio César Iturra Sanhueza" w:date="2025-07-18T11:15:00Z" w16du:dateUtc="2025-07-18T09:15:00Z">
        <w:r w:rsidR="00572FB4">
          <w:t>z-</w:t>
        </w:r>
      </w:ins>
      <w:commentRangeStart w:id="899"/>
      <w:ins w:id="900" w:author="Julio César Iturra Sanhueza" w:date="2025-05-19T16:06:00Z">
        <w:r w:rsidR="00252EA0">
          <w:t>standardized</w:t>
        </w:r>
      </w:ins>
      <w:commentRangeEnd w:id="899"/>
      <w:r w:rsidR="00C423CF">
        <w:rPr>
          <w:rStyle w:val="CommentReference"/>
          <w:rFonts w:asciiTheme="minorHAnsi" w:hAnsiTheme="minorHAnsi"/>
        </w:rPr>
        <w:commentReference w:id="899"/>
      </w:r>
      <w:ins w:id="901" w:author="Julio César Iturra Sanhueza" w:date="2025-05-19T16:06:00Z">
        <w:r w:rsidR="00252EA0">
          <w:t xml:space="preserve"> </w:t>
        </w:r>
      </w:ins>
      <w:ins w:id="902" w:author="Julio César Iturra Sanhueza" w:date="2025-05-19T15:48:00Z">
        <w:r w:rsidR="00974F27">
          <w:t>indicator to observe differences in units of standard deviations.</w:t>
        </w:r>
      </w:ins>
    </w:p>
    <w:p w14:paraId="0009F2BE" w14:textId="77777777" w:rsidR="000E3C44" w:rsidRPr="007D7C37" w:rsidRDefault="009C462E">
      <w:pPr>
        <w:pStyle w:val="Heading3"/>
        <w:rPr>
          <w:rFonts w:ascii="Times New Roman" w:hAnsi="Times New Roman" w:cs="Times New Roman"/>
        </w:rPr>
      </w:pPr>
      <w:bookmarkStart w:id="903" w:name="independent-variables---individual-level"/>
      <w:bookmarkEnd w:id="887"/>
      <w:r w:rsidRPr="007D7C37">
        <w:rPr>
          <w:rFonts w:ascii="Times New Roman" w:hAnsi="Times New Roman" w:cs="Times New Roman"/>
        </w:rPr>
        <w:t>Independent variables - individual level</w:t>
      </w:r>
    </w:p>
    <w:p w14:paraId="0009F2BF" w14:textId="397CE789" w:rsidR="000E3C44" w:rsidRPr="007D7C37" w:rsidRDefault="009C462E" w:rsidP="00A706D7">
      <w:pPr>
        <w:pStyle w:val="FirstParagraph"/>
      </w:pPr>
      <w:r w:rsidRPr="007D7C37">
        <w:t>I employ the Erikson-Goldthorpe-Portocarrero (EGP) class scheme</w:t>
      </w:r>
      <w:r w:rsidR="00E7254C" w:rsidRPr="007D7C37">
        <w:t xml:space="preserve"> </w:t>
      </w:r>
      <w:r w:rsidRPr="007D7C37">
        <w:t>to measure social class</w:t>
      </w:r>
      <w:r w:rsidR="0056550D" w:rsidRPr="007D7C37">
        <w:t xml:space="preserve">  </w:t>
      </w:r>
      <w:r w:rsidR="00D7244B" w:rsidRPr="007D7C37">
        <w:t xml:space="preserve"> </w:t>
      </w:r>
      <w:r w:rsidR="00D7244B" w:rsidRPr="007D7C37">
        <w:fldChar w:fldCharType="begin"/>
      </w:r>
      <w:r w:rsidR="00972ABF">
        <w:instrText xml:space="preserve"> ADDIN ZOTERO_ITEM CSL_CITATION {"citationID":"qb2n9Ydu","properties":{"formattedCitation":"(Erikson &amp; Goldthorpe, 1992)","plainCitation":"(Erikson &amp; Goldthorpe, 1992)","noteIndex":0},"citationItems":[{"id":313,"uris":["http://zotero.org/users/5414506/items/PQE5CKJS"],"itemData":{"id":313,"type":"book","call-number":"HN380.Z9 S654 1992","event-place":"Oxford, UK","ISBN":"978-0-19-827383-7","note":"Citation Key: Erikson1992","number-of-pages":"429","publisher":"Oxford University Press","publisher-place":"Oxford, UK","source":"Library of Congress ISBN","title":"The constant flux: a study of class mobility in industrial societies","title-short":"The constant flux","author":[{"family":"Erikson","given":"Robert"},{"family":"Goldthorpe","given":"John H."}],"issued":{"date-parts":[["1992"]]},"citation-key":"Erikson1992"}}],"schema":"https://github.com/citation-style-language/schema/raw/master/csl-citation.json"} </w:instrText>
      </w:r>
      <w:r w:rsidR="00D7244B" w:rsidRPr="007D7C37">
        <w:fldChar w:fldCharType="separate"/>
      </w:r>
      <w:r w:rsidR="00972ABF" w:rsidRPr="00972ABF">
        <w:t>(Erikson &amp; Goldthorpe, 1992)</w:t>
      </w:r>
      <w:r w:rsidR="00D7244B" w:rsidRPr="007D7C37">
        <w:fldChar w:fldCharType="end"/>
      </w:r>
      <w:r w:rsidRPr="007D7C37">
        <w:t xml:space="preserve">. The EGP scheme is the most consistent and validated measure for class positions in comparative research and has demonstrated its validity in both industrialized and late-industrialized societies </w:t>
      </w:r>
      <w:r w:rsidR="00D7244B" w:rsidRPr="007D7C37">
        <w:fldChar w:fldCharType="begin"/>
      </w:r>
      <w:r w:rsidR="00972ABF">
        <w:instrText xml:space="preserve"> ADDIN ZOTERO_ITEM CSL_CITATION {"citationID":"z3Hj1Mhs","properties":{"formattedCitation":"(Barozet, Boado, &amp; Marqu\\uc0\\u233{}s-Perales, 2021; G. Evans &amp; Graaf, 2013)","plainCitation":"(Barozet, Boado, &amp; Marqués-Perales, 2021; G. Evans &amp; Graaf, 2013)","noteIndex":0},"citationItems":[{"id":15575,"uris":["http://zotero.org/users/5414506/items/5MLDC93M"],"itemData":{"id":15575,"type":"chapter","abstract":"This chapter analyses compared social stratification in three Latin American countries (Argentina, Chile and Uruguay) and four European countries (Finland, France, Spain, Great Britain). We focus on both external and internal borders of social classes, as well as on the challenges posed by their analysis for sociology. We compare social classes using EGP6 in relation to a variety of social indicators, to examine how social classes vary among countries. We include debates on production models and welfare state policies to understand the specific configurations and compare the conditions of some of the INCASI countries regarding social stratification. Lastly, we apply a latent class analysis to validate the number of social classes and to recognise class boundaries.","container-title":"Towards a Comparative Analysis of Social Inequalities between Europe and Latin America","event-place":"Cham","ISBN":"978-3-030-48442-2","language":"en","note":"DOI: 10.1007/978-3-030-48442-2_6","page":"171-202","publisher":"Springer International Publishing","publisher-place":"Cham","source":"Springer Link","title":"The Measurement of Social Stratification: Comparative Perspectives Between Europe and Latin America","title-short":"The Measurement of Social Stratification","URL":"https://doi.org/10.1007/978-3-030-48442-2_6","author":[{"family":"Barozet","given":"Emmanuelle"},{"family":"Boado","given":"Marcelo"},{"family":"Marqués-Perales","given":"Ildefonso"}],"editor":[{"family":"López-Roldán","given":"Pedro"},{"family":"Fachelli","given":"Sandra"}],"accessed":{"date-parts":[["2024",3,20]]},"issued":{"date-parts":[["2021"]]},"citation-key":"barozet_measurement_2021"}},{"id":15576,"uris":["http://zotero.org/users/5414506/items/KGHD4UQ4"],"itemData":{"id":15576,"type":"book","abstract":"\"Political Choice Matters investigates the extent to which class and religion influence party choice in contemporary democracies. Rather than the commonly-assumed process in which a weakening of social boundaries leads to declining social divisions in political preferences, this book's primary message is that the supply of choices by parties influences the extent of such divisions: hence, political choice matters. Combining overtime, cross-national data, and multi-level research designs the authors show how policy and programmatic positions adopted by parties provide voters with choice sets that accentuate or diminish the strength of political cleavages. The book gives central place to the positions of political parties on left-right, economically redistributive and morally conservative versus social liberal dimensions. Evidence on these positions is obtained primarily from the Comparative Manifesto Project, with a chapter dedicated to elaborating and validating the various implementations of this uniquely valuable source of evidence on party positions. The primary empirical focus includes case studies of 11 Western, Southern, and Central European societies as well as 'anglo-democracies' including Britain, USA, Canada, and Australia. These detailed analyses of election studies ranging in some cases from the post-war period until the early part of the 21st century are augmented by a pooled cross-national and overtime analysis of 15 Western democracies using a unique, combined dataset of 188 national surveys. The authors show that although there has been some overtime decline in the strength of association between social class and party choice, this is far smaller than the amount of change in the relationship occurring as a result of party movements on questions of inequality and redistribution. The strength of the religiosity cleavage is also influenced by changes in party positions on moral issues - changes that can be understood as a strategic response to a process of secularization that has weakened the electoral viability of parties deriving support from appeals to religious values.\"--Publisher's website","call-number":"JF799 .P6369 2013","edition":"1st ed","event-place":"Oxford","ISBN":"978-0-19-966399-6","note":"OCLC: ocn808492341","number-of-pages":"448","publisher":"Oxford University Press","publisher-place":"Oxford","source":"Library of Congress ISBN","title":"Political choice matters: explaining the strength of class and religious cleavages in cross-national perspective","title-short":"Political choice matters","editor":[{"family":"Evans","given":"Geoffrey"},{"family":"Graaf","given":"N. D.","dropping-particle":"de"}],"issued":{"date-parts":[["2013"]]},"citation-key":"evans_political_2013"}}],"schema":"https://github.com/citation-style-language/schema/raw/master/csl-citation.json"} </w:instrText>
      </w:r>
      <w:r w:rsidR="00D7244B" w:rsidRPr="007D7C37">
        <w:fldChar w:fldCharType="separate"/>
      </w:r>
      <w:r w:rsidR="00972ABF" w:rsidRPr="00972ABF">
        <w:t>(Barozet, Boado, &amp; Marqués-Perales, 2021; G. Evans &amp; Graaf, 2013)</w:t>
      </w:r>
      <w:r w:rsidR="00D7244B" w:rsidRPr="007D7C37">
        <w:fldChar w:fldCharType="end"/>
      </w:r>
      <w:r w:rsidRPr="007D7C37">
        <w:t>.</w:t>
      </w:r>
      <w:r w:rsidR="003542A9" w:rsidRPr="007D7C37">
        <w:t xml:space="preserve"> I</w:t>
      </w:r>
      <w:r w:rsidRPr="007D7C37">
        <w:t>nformation about occupations, self-employment status, and the number of employees is used to classify respondents into six class positions. Following previous research,</w:t>
      </w:r>
      <w:r w:rsidR="00E444FB">
        <w:t xml:space="preserve"> I employ</w:t>
      </w:r>
      <w:r w:rsidRPr="007D7C37">
        <w:t xml:space="preserve"> a simplified version of the EGP class scheme that collapses three classes </w:t>
      </w:r>
      <w:r w:rsidR="00DF2DC3" w:rsidRPr="007D7C37">
        <w:fldChar w:fldCharType="begin"/>
      </w:r>
      <w:r w:rsidR="00972ABF">
        <w:instrText xml:space="preserve"> ADDIN ZOTERO_ITEM CSL_CITATION {"citationID":"jEByWuSm","properties":{"formattedCitation":"(Edlund, 2003; Sosnaud, Brady, &amp; Frenk, 2013)","plainCitation":"(Edlund, 2003; Sosnaud, Brady, &amp; Frenk, 2013)","noteIndex":0},"citationItems":[{"id":14383,"uris":["http://zotero.org/users/5414506/items/55IQ79S5"],"itemData":{"id":14383,"type":"article-journal","abstract":"The influences of female employment on working couples' class-based identities, preferences towards government redistribution, and choice of political party in Sweden, Germany, and the US are analysed in this article. Two issues are of interest. The first is the unit of class composition: families (conventional approach) versus individuals (individual approach). The results indicate that the conventional approach explains more of the variation in the dependent variables than does the individual approach. However, in many cases the inclusion of female employment within the class schema increases the explanatory power of social class significantly. The second issue is cross-country variation. Based on assumptions about the post-industrial economy, a hypothesis concerning cross-country variation in class--gender patterns is tested. In contrast to the hypothesis, the data show that female employment influences are greatest in Germany, closely followed by Sweden. In the US, influences of female employment on working couples' socio-political orientations are negligible.","container-title":"Acta Sociologica","ISSN":"0001-6993","issue":"3","note":"publisher: Sage Publications, Ltd.","page":"195-214","source":"JSTOR","title":"The Influence of the Class Situations of Husbands and Wives on Class Identity, Party Preference and Attitudes Towards Redistribution: Sweden, Germany and the United States","title-short":"The Influence of the Class Situations of Husbands and Wives on Class Identity, Party Preference and Attitudes Towards Redistribution","volume":"46","author":[{"family":"Edlund","given":"Jonas"}],"issued":{"date-parts":[["2003"]]},"citation-key":"edlund_influence_2003"}},{"id":521,"uris":["http://zotero.org/users/5414506/items/YEAWIYHX"],"itemData":{"id":521,"type":"article-journal","abstract":"Partly because of the widespread tendency for Americans to think of\\nthemselves as ``middle class,{''} subjective class identity often does\\nnot correspond to objective class position. This study evaluates the\\nextent to which American voters' subjective class identities differ from\\ntheir objective class positions. We then evaluate the implications of\\nsuch differences for voting behavior using American National Election\\nStudies data from eight recent presidential elections. Coding\\nrespondents according to whether subjective class identity is higher or\\nlower than objective class position, we construct a novel schema of\\ninflated, cleated, and concordant class perceptions. We find that there\\nare substantial differences between Americans' subjective and objective\\nsocial class: over two-thirds of the upper-middle class have a deflated\\nperception of their class position, only half of the middle class have\\nconcordant perceptions, and more than a third of the working class have\\ninflated perceptions. We also find that this divergence varies depending\\non sociodemographic factors, and especially race and education. The\\nanalyses initially show a pattern that those with inflated class\\nperceptions are more likely to vote Republican. However, this\\nrelationship is not significant once we control for race and income.","container-title":"Social Problems","DOI":"10.1525/sp.2013.10258.This","ISSN":"00377791","issue":"1","page":"81-99","title":"Class in Name Only: Subjective Class Identity, Objective Class Position, and Vote Choice in American Presidential Elections","volume":"60","author":[{"family":"Sosnaud","given":"Benjamin"},{"family":"Brady","given":"David"},{"family":"Frenk","given":"Steven M."}],"issued":{"date-parts":[["2013"]]},"citation-key":"sosnaud_class_2013"}}],"schema":"https://github.com/citation-style-language/schema/raw/master/csl-citation.json"} </w:instrText>
      </w:r>
      <w:r w:rsidR="00DF2DC3" w:rsidRPr="007D7C37">
        <w:fldChar w:fldCharType="separate"/>
      </w:r>
      <w:r w:rsidR="00972ABF" w:rsidRPr="00972ABF">
        <w:t>(Edlund, 2003; Sosnaud, Brady, &amp; Frenk, 2013)</w:t>
      </w:r>
      <w:r w:rsidR="00DF2DC3" w:rsidRPr="007D7C37">
        <w:fldChar w:fldCharType="end"/>
      </w:r>
      <w:r w:rsidRPr="007D7C37">
        <w:t xml:space="preserve">. Specifically, this version distinguishes among the Service Class (higher and lower managerial and professionals), Intermediate Class (routine nonmanual workers and self-employed), and Working Class (manual supervisors, skilled and unskilled manual workers) </w:t>
      </w:r>
      <w:r w:rsidR="003C7D8F" w:rsidRPr="007D7C37">
        <w:rPr>
          <w:rStyle w:val="EndnoteReference"/>
          <w:rFonts w:cs="Times New Roman"/>
        </w:rPr>
        <w:endnoteReference w:id="3"/>
      </w:r>
      <w:r w:rsidR="003C7D8F" w:rsidRPr="007D7C37">
        <w:t xml:space="preserve"> </w:t>
      </w:r>
      <w:r w:rsidRPr="007D7C37">
        <w:t xml:space="preserve">(see Table </w:t>
      </w:r>
      <w:r w:rsidR="00155964" w:rsidRPr="007D7C37">
        <w:t>A</w:t>
      </w:r>
      <w:r w:rsidR="00131AF4" w:rsidRPr="007D7C37">
        <w:t>2</w:t>
      </w:r>
      <w:r w:rsidRPr="007D7C37">
        <w:t xml:space="preserve"> in the Appendix).</w:t>
      </w:r>
    </w:p>
    <w:p w14:paraId="0009F2C0" w14:textId="5FA43550" w:rsidR="000E3C44" w:rsidRPr="007D7C37" w:rsidRDefault="009C462E" w:rsidP="00A706D7">
      <w:pPr>
        <w:pStyle w:val="BodyText"/>
      </w:pPr>
      <w:r w:rsidRPr="007D7C37">
        <w:t>I employed the position generator as the basis for the class-based network homogeneity measure. This instrument has been widely used in social capital studies and follows an ego-centered approach</w:t>
      </w:r>
      <w:ins w:id="904" w:author="Julio César Iturra Sanhueza" w:date="2025-05-21T16:40:00Z">
        <w:r w:rsidR="008E5724">
          <w:t>,</w:t>
        </w:r>
      </w:ins>
      <w:r w:rsidRPr="007D7C37">
        <w:t xml:space="preserve"> where </w:t>
      </w:r>
      <w:r w:rsidR="003542A9" w:rsidRPr="007D7C37">
        <w:t xml:space="preserve">it </w:t>
      </w:r>
      <w:r w:rsidRPr="007D7C37">
        <w:t xml:space="preserve">is assumed that social ties to different hierarchical positions in the social structure provide access to social resources </w:t>
      </w:r>
      <w:r w:rsidR="00886F31" w:rsidRPr="007D7C37">
        <w:fldChar w:fldCharType="begin"/>
      </w:r>
      <w:r w:rsidR="00972ABF">
        <w:instrText xml:space="preserve"> ADDIN ZOTERO_ITEM CSL_CITATION {"citationID":"AKUWWXUk","properties":{"formattedCitation":"(van der Gaag, Snijders, &amp; Flap, 2008)","plainCitation":"(van der Gaag, Snijders, &amp; Flap, 2008)","noteIndex":0},"citationItems":[{"id":14218,"uris":["http://zotero.org/users/5414506/items/AM6LTE6B"],"itemData":{"id":14218,"type":"chapter","abstract":"This chapter determines the social capital research question that can fully utilize the measurement instrument. It uses the position generator as a reference point and compares the measurements taken by position generators with indicators created from alternative social capital measurement instruments. The chapter also studies the interrelationships between the different measures that can be computed from position generator data.","container-title":"Social Capital: An International Research Program","ISBN":"978-0-19-923438-7","note":"citation key: vandergaag_position_2008","page":"27–48","publisher":"Oxford University Press","source":"Silverchair","title":"Position Generator Measures and Their Relationship to Other Social Capital Measures","URL":"https://doi.org/10.1093/acprof:oso/9780199234387.003.0011","author":[{"family":"Gaag","given":"Martin","non-dropping-particle":"van der"},{"family":"Snijders","given":"Tom A. B."},{"family":"Flap","given":"Henk"}],"editor":[{"family":"Lin","given":"Nan"},{"family":"Erickson","given":"Bonnie"}],"accessed":{"date-parts":[["2023",3,22]]},"issued":{"date-parts":[["2008",3,6]]},"citation-key":"vandergaag_position_2008"}}],"schema":"https://github.com/citation-style-language/schema/raw/master/csl-citation.json"} </w:instrText>
      </w:r>
      <w:r w:rsidR="00886F31" w:rsidRPr="007D7C37">
        <w:fldChar w:fldCharType="separate"/>
      </w:r>
      <w:r w:rsidR="00972ABF" w:rsidRPr="00972ABF">
        <w:t>(van der Gaag, Snijders, &amp; Flap, 2008)</w:t>
      </w:r>
      <w:r w:rsidR="00886F31" w:rsidRPr="007D7C37">
        <w:fldChar w:fldCharType="end"/>
      </w:r>
      <w:r w:rsidRPr="007D7C37">
        <w:t xml:space="preserve">. The position generator employed included a list of ten occupations. Here, occupations are presented to the respondent in a grid that allows them to declare whether they know (or </w:t>
      </w:r>
      <w:ins w:id="905" w:author="Julio César Iturra Sanhueza" w:date="2025-06-04T11:32:00Z">
        <w:r w:rsidR="00691D72">
          <w:t xml:space="preserve">do </w:t>
        </w:r>
      </w:ins>
      <w:r w:rsidRPr="007D7C37">
        <w:t>not) a person who performs that occupation. The tie can be classified into four groups, defining tie to this person as a “Family or relative,” “Close friend,” “Someone else I know,” or “No one.” With this information, the first three categories are coded as 1 to represent the presence of a tie (“Knows”) and 0 as the absence of a connection to a person with that occupation (“Does not know”). Subsequently, all declared ties were summed to represent the total number of occupations known by the respondent.</w:t>
      </w:r>
    </w:p>
    <w:p w14:paraId="0009F2C1" w14:textId="32B761B4" w:rsidR="000E3C44" w:rsidRPr="007D7C37" w:rsidRDefault="009C462E" w:rsidP="00A706D7">
      <w:pPr>
        <w:pStyle w:val="BodyText"/>
      </w:pPr>
      <w:del w:id="906" w:author="Patrick Sachweh" w:date="2025-07-16T22:30:00Z">
        <w:r w:rsidRPr="007D7C37" w:rsidDel="00332ECB">
          <w:delText>Subsequently, f</w:delText>
        </w:r>
      </w:del>
      <w:ins w:id="907" w:author="Patrick Sachweh" w:date="2025-07-16T22:30:00Z">
        <w:r w:rsidR="00332ECB">
          <w:t>F</w:t>
        </w:r>
      </w:ins>
      <w:r w:rsidRPr="007D7C37">
        <w:t xml:space="preserve">ollowing </w:t>
      </w:r>
      <w:r w:rsidR="00100863" w:rsidRPr="007D7C37">
        <w:t xml:space="preserve">previous </w:t>
      </w:r>
      <w:r w:rsidR="00C07135" w:rsidRPr="007D7C37">
        <w:t xml:space="preserve">cross-national </w:t>
      </w:r>
      <w:r w:rsidR="00CC000E" w:rsidRPr="007D7C37">
        <w:t>studies</w:t>
      </w:r>
      <w:ins w:id="908" w:author="Julio César Iturra Sanhueza" w:date="2025-05-21T16:40:00Z">
        <w:r w:rsidR="008E5724">
          <w:t>,</w:t>
        </w:r>
      </w:ins>
      <w:r w:rsidRPr="007D7C37">
        <w:t xml:space="preserve"> I classify occupations into three status positions that resemble class positions</w:t>
      </w:r>
      <w:r w:rsidR="001B0014" w:rsidRPr="007D7C37">
        <w:t xml:space="preserve"> </w:t>
      </w:r>
      <w:r w:rsidR="00A254E7" w:rsidRPr="007D7C37">
        <w:fldChar w:fldCharType="begin"/>
      </w:r>
      <w:r w:rsidR="00972ABF">
        <w:instrText xml:space="preserve"> ADDIN ZOTERO_ITEM CSL_CITATION {"citationID":"a8XwF3Yi","properties":{"formattedCitation":"(Lindh &amp; Andersson, 2024; Otero et al., 2024)","plainCitation":"(Lindh &amp; Andersson, 2024; Otero et al.,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A254E7" w:rsidRPr="007D7C37">
        <w:fldChar w:fldCharType="separate"/>
      </w:r>
      <w:r w:rsidR="00972ABF" w:rsidRPr="00972ABF">
        <w:t>(Lindh &amp; Andersson, 2024; Otero et al., 2024)</w:t>
      </w:r>
      <w:r w:rsidR="00A254E7" w:rsidRPr="007D7C37">
        <w:fldChar w:fldCharType="end"/>
      </w:r>
      <w:r w:rsidR="00571570" w:rsidRPr="007D7C37">
        <w:t>.</w:t>
      </w:r>
      <w:r w:rsidRPr="007D7C37">
        <w:t xml:space="preserve"> The classification is as follows: lawyer, executive of a large firm, and human resource manager are categorized as </w:t>
      </w:r>
      <w:r w:rsidRPr="007D7C37">
        <w:rPr>
          <w:i/>
          <w:iCs/>
        </w:rPr>
        <w:t>higher</w:t>
      </w:r>
      <w:r w:rsidRPr="007D7C37">
        <w:t xml:space="preserve"> positions; schoolteacher, police officer, and nurse are classified as </w:t>
      </w:r>
      <w:ins w:id="909" w:author="Julio César Iturra Sanhueza" w:date="2025-07-18T11:16:00Z" w16du:dateUtc="2025-07-18T09:16:00Z">
        <w:r w:rsidR="006F7B28" w:rsidRPr="00814714">
          <w:rPr>
            <w:i/>
            <w:iCs/>
            <w:highlight w:val="yellow"/>
            <w:rPrChange w:id="910" w:author="Julio César Iturra Sanhueza" w:date="2025-07-18T11:16:00Z" w16du:dateUtc="2025-07-18T09:16:00Z">
              <w:rPr/>
            </w:rPrChange>
          </w:rPr>
          <w:t>intermediate</w:t>
        </w:r>
        <w:r w:rsidR="006F7B28">
          <w:t xml:space="preserve"> </w:t>
        </w:r>
      </w:ins>
      <w:commentRangeStart w:id="911"/>
      <w:del w:id="912" w:author="Julio César Iturra Sanhueza" w:date="2025-07-18T11:16:00Z" w16du:dateUtc="2025-07-18T09:16:00Z">
        <w:r w:rsidRPr="007D7C37" w:rsidDel="006F7B28">
          <w:rPr>
            <w:i/>
            <w:iCs/>
          </w:rPr>
          <w:delText>medium</w:delText>
        </w:r>
        <w:r w:rsidRPr="007D7C37" w:rsidDel="006F7B28">
          <w:delText xml:space="preserve"> </w:delText>
        </w:r>
        <w:commentRangeEnd w:id="911"/>
        <w:r w:rsidR="00332ECB" w:rsidDel="006F7B28">
          <w:rPr>
            <w:rStyle w:val="CommentReference"/>
            <w:rFonts w:asciiTheme="minorHAnsi" w:hAnsiTheme="minorHAnsi"/>
          </w:rPr>
          <w:commentReference w:id="911"/>
        </w:r>
      </w:del>
      <w:r w:rsidR="00D7261D" w:rsidRPr="007D7C37">
        <w:t>positions;</w:t>
      </w:r>
      <w:r w:rsidRPr="007D7C37">
        <w:t xml:space="preserve"> and car mechanic, bus driver, hairdresser, and home or office cleaner are considered </w:t>
      </w:r>
      <w:r w:rsidRPr="007D7C37">
        <w:rPr>
          <w:i/>
          <w:iCs/>
        </w:rPr>
        <w:t>lower</w:t>
      </w:r>
      <w:r w:rsidRPr="007D7C37">
        <w:t xml:space="preserve"> positions.</w:t>
      </w:r>
    </w:p>
    <w:p w14:paraId="0009F2C2" w14:textId="11F997B9" w:rsidR="000E3C44" w:rsidDel="00966372" w:rsidRDefault="009C462E">
      <w:pPr>
        <w:pStyle w:val="BodyText"/>
        <w:rPr>
          <w:del w:id="913" w:author="Julio César Iturra Sanhueza" w:date="2025-05-19T14:30:00Z"/>
        </w:rPr>
      </w:pPr>
      <w:r w:rsidRPr="007D7C37">
        <w:t xml:space="preserve">Given the above, I adopt established procedures in the literature for measuring homogeneity in ego-centered networks </w:t>
      </w:r>
      <w:r w:rsidR="00141A3F" w:rsidRPr="007D7C37">
        <w:fldChar w:fldCharType="begin"/>
      </w:r>
      <w:r w:rsidR="002216E3" w:rsidRPr="007D7C37">
        <w:instrText xml:space="preserve"> ADDIN ZOTERO_ITEM CSL_CITATION {"citationID":"L3NFn8ix","properties":{"formattedCitation":"(V\\uc0\\u246{}lker, 2022)","plainCitation":"(Völker, 2022)","noteIndex":0},"citationItems":[{"id":15574,"uris":["http://zotero.org/users/5414506/items/7QQM57B6"],"itemData":{"id":15574,"type":"article-journal","abstract":"This paper studies the changes in the homogeneity of friendship networks in terms of gender, age, and educational diversity. It is argued that through the life course, both an individual’s demand and the structural supply of similar others change. This should be reflected in the composition of friendship relations in personal networks. Rich network panel data that cover a period of 19 years are employed (The Social Survey of the Dutch, SSND). Results show that gender and educational homogeneity in friendships increases when people age, while age homogeneity remains unchanged. Notably, friendship as a relational category remains important throughout a person’s life and only few respondents report that they have no friends.","container-title":"Advances in Life Course Research","DOI":"10.1016/j.alcr.2022.100498","ISSN":"1569-4909","journalAbbreviation":"Advances in Life Course Research","page":"100498","source":"ScienceDirect","title":"'Birds of a feather' - forever? Homogeneity in adult friendship networks through the life course","title-short":"'Birds of a feather' - forever?","volume":"53","author":[{"family":"Völker","given":"Beate"}],"issued":{"date-parts":[["2022",9,1]]},"citation-key":"volker_birds_2022"}}],"schema":"https://github.com/citation-style-language/schema/raw/master/csl-citation.json"} </w:instrText>
      </w:r>
      <w:r w:rsidR="00141A3F" w:rsidRPr="007D7C37">
        <w:fldChar w:fldCharType="separate"/>
      </w:r>
      <w:r w:rsidR="00405578" w:rsidRPr="007D7C37">
        <w:t>(Völker, 2022)</w:t>
      </w:r>
      <w:r w:rsidR="00141A3F" w:rsidRPr="007D7C37">
        <w:fldChar w:fldCharType="end"/>
      </w:r>
      <w:r w:rsidRPr="007D7C37">
        <w:t xml:space="preserve">. Regarding class segregation, Otero et al. </w:t>
      </w:r>
      <w:r w:rsidR="00141A3F" w:rsidRPr="007D7C37">
        <w:fldChar w:fldCharType="begin"/>
      </w:r>
      <w:r w:rsidR="002216E3" w:rsidRPr="007D7C37">
        <w:instrText xml:space="preserve"> ADDIN ZOTERO_ITEM CSL_CITATION {"citationID":"DPeTQN67","properties":{"formattedCitation":"(2022)","plainCitation":"(2022)","noteIndex":0},"citationItems":[{"id":13399,"uris":["http://zotero.org/users/5414506/items/QY2N5NI2"],"itemData":{"id":13399,"type":"article-journal","abstract":"In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label":"page","suppress-author":true}],"schema":"https://github.com/citation-style-language/schema/raw/master/csl-citation.json"} </w:instrText>
      </w:r>
      <w:r w:rsidR="00141A3F" w:rsidRPr="007D7C37">
        <w:fldChar w:fldCharType="separate"/>
      </w:r>
      <w:r w:rsidR="00405578" w:rsidRPr="007D7C37">
        <w:t>(2022)</w:t>
      </w:r>
      <w:r w:rsidR="00141A3F" w:rsidRPr="007D7C37">
        <w:fldChar w:fldCharType="end"/>
      </w:r>
      <w:r w:rsidRPr="007D7C37">
        <w:t xml:space="preserve"> classified occupations from the position generator into three class positions to compute the proportion of similar ties based on social class, thereby measuring class-based </w:t>
      </w:r>
      <w:r w:rsidRPr="007D7C37">
        <w:lastRenderedPageBreak/>
        <w:t>network homogeneity.</w:t>
      </w:r>
    </w:p>
    <w:p w14:paraId="0009F2C3" w14:textId="35588074" w:rsidR="000E3C44" w:rsidRDefault="00966372" w:rsidP="00A706D7">
      <w:pPr>
        <w:pStyle w:val="BodyText"/>
        <w:rPr>
          <w:ins w:id="914" w:author="Julio César Iturra Sanhueza" w:date="2025-05-12T14:52:00Z"/>
        </w:rPr>
      </w:pPr>
      <w:ins w:id="915" w:author="Julio César Iturra Sanhueza" w:date="2025-05-19T14:30:00Z">
        <w:r>
          <w:t xml:space="preserve"> </w:t>
        </w:r>
      </w:ins>
      <w:del w:id="916" w:author="Julio César Iturra Sanhueza" w:date="2025-05-19T14:30:00Z">
        <w:r w:rsidR="009C462E" w:rsidRPr="008F64B6" w:rsidDel="00966372">
          <w:rPr>
            <w:highlight w:val="yellow"/>
            <w:rPrChange w:id="917" w:author="Julio César Iturra Sanhueza" w:date="2025-06-02T15:00:00Z">
              <w:rPr>
                <w:rFonts w:cs="Times New Roman"/>
              </w:rPr>
            </w:rPrChange>
          </w:rPr>
          <w:delText xml:space="preserve">I calculate the number of ingroup ties according to the respondents’ class position and divide it by the total number of known occupations. </w:delText>
        </w:r>
      </w:del>
      <w:ins w:id="918" w:author="Julio César Iturra Sanhueza" w:date="2025-05-19T14:26:00Z">
        <w:r w:rsidR="006B2158" w:rsidRPr="008F64B6">
          <w:rPr>
            <w:highlight w:val="yellow"/>
            <w:rPrChange w:id="919" w:author="Julio César Iturra Sanhueza" w:date="2025-06-02T15:00:00Z">
              <w:rPr>
                <w:rFonts w:cs="Times New Roman"/>
              </w:rPr>
            </w:rPrChange>
          </w:rPr>
          <w:t xml:space="preserve">In this regard, individuals who </w:t>
        </w:r>
      </w:ins>
      <w:ins w:id="920" w:author="Julio César Iturra Sanhueza" w:date="2025-05-19T14:29:00Z">
        <w:r w:rsidR="004F201A" w:rsidRPr="008F64B6">
          <w:rPr>
            <w:highlight w:val="yellow"/>
            <w:rPrChange w:id="921" w:author="Julio César Iturra Sanhueza" w:date="2025-06-02T15:00:00Z">
              <w:rPr>
                <w:rFonts w:cs="Times New Roman"/>
              </w:rPr>
            </w:rPrChange>
          </w:rPr>
          <w:t>do</w:t>
        </w:r>
      </w:ins>
      <w:ins w:id="922" w:author="Julio César Iturra Sanhueza" w:date="2025-05-19T14:27:00Z">
        <w:r w:rsidR="005B48F3" w:rsidRPr="008F64B6">
          <w:rPr>
            <w:highlight w:val="yellow"/>
            <w:rPrChange w:id="923" w:author="Julio César Iturra Sanhueza" w:date="2025-06-02T15:00:00Z">
              <w:rPr>
                <w:rFonts w:cs="Times New Roman"/>
              </w:rPr>
            </w:rPrChange>
          </w:rPr>
          <w:t xml:space="preserve"> not have the necessary information to be classified in any of the occupational classes or declared no</w:t>
        </w:r>
        <w:r w:rsidR="002D0109" w:rsidRPr="008F64B6">
          <w:rPr>
            <w:highlight w:val="yellow"/>
            <w:rPrChange w:id="924" w:author="Julio César Iturra Sanhueza" w:date="2025-06-02T15:00:00Z">
              <w:rPr>
                <w:rFonts w:cs="Times New Roman"/>
              </w:rPr>
            </w:rPrChange>
          </w:rPr>
          <w:t xml:space="preserve"> </w:t>
        </w:r>
      </w:ins>
      <w:ins w:id="925" w:author="Julio César Iturra Sanhueza" w:date="2025-05-19T14:28:00Z">
        <w:r w:rsidR="002D0109" w:rsidRPr="008F64B6">
          <w:rPr>
            <w:highlight w:val="yellow"/>
            <w:rPrChange w:id="926" w:author="Julio César Iturra Sanhueza" w:date="2025-06-02T15:00:00Z">
              <w:rPr>
                <w:rFonts w:cs="Times New Roman"/>
              </w:rPr>
            </w:rPrChange>
          </w:rPr>
          <w:t>network ties were excluded from the analyses</w:t>
        </w:r>
      </w:ins>
      <w:ins w:id="927" w:author="Julio César Iturra Sanhueza" w:date="2025-05-19T14:29:00Z">
        <w:r w:rsidR="00911061" w:rsidRPr="008F64B6">
          <w:rPr>
            <w:highlight w:val="yellow"/>
            <w:rPrChange w:id="928" w:author="Julio César Iturra Sanhueza" w:date="2025-06-02T15:00:00Z">
              <w:rPr>
                <w:rFonts w:cs="Times New Roman"/>
              </w:rPr>
            </w:rPrChange>
          </w:rPr>
          <w:t>,</w:t>
        </w:r>
      </w:ins>
      <w:ins w:id="929" w:author="Julio César Iturra Sanhueza" w:date="2025-05-19T14:28:00Z">
        <w:r w:rsidR="002D0109" w:rsidRPr="008F64B6">
          <w:rPr>
            <w:highlight w:val="yellow"/>
            <w:rPrChange w:id="930" w:author="Julio César Iturra Sanhueza" w:date="2025-06-02T15:00:00Z">
              <w:rPr>
                <w:rFonts w:cs="Times New Roman"/>
              </w:rPr>
            </w:rPrChange>
          </w:rPr>
          <w:t xml:space="preserve"> </w:t>
        </w:r>
      </w:ins>
      <w:ins w:id="931" w:author="Julio César Iturra Sanhueza" w:date="2025-05-19T14:26:00Z">
        <w:r w:rsidR="006B2158" w:rsidRPr="008F64B6">
          <w:rPr>
            <w:highlight w:val="yellow"/>
            <w:rPrChange w:id="932" w:author="Julio César Iturra Sanhueza" w:date="2025-06-02T15:00:00Z">
              <w:rPr>
                <w:rFonts w:cs="Times New Roman"/>
              </w:rPr>
            </w:rPrChange>
          </w:rPr>
          <w:t xml:space="preserve">as </w:t>
        </w:r>
      </w:ins>
      <w:ins w:id="933" w:author="Julio César Iturra Sanhueza" w:date="2025-05-19T14:28:00Z">
        <w:r w:rsidR="002D0109" w:rsidRPr="008F64B6">
          <w:rPr>
            <w:highlight w:val="yellow"/>
            <w:rPrChange w:id="934" w:author="Julio César Iturra Sanhueza" w:date="2025-06-02T15:00:00Z">
              <w:rPr>
                <w:rFonts w:cs="Times New Roman"/>
              </w:rPr>
            </w:rPrChange>
          </w:rPr>
          <w:t xml:space="preserve">the aim of the study </w:t>
        </w:r>
      </w:ins>
      <w:ins w:id="935" w:author="Julio César Iturra Sanhueza" w:date="2025-05-19T14:29:00Z">
        <w:r w:rsidR="002D0109" w:rsidRPr="008F64B6">
          <w:rPr>
            <w:highlight w:val="yellow"/>
            <w:rPrChange w:id="936" w:author="Julio César Iturra Sanhueza" w:date="2025-06-02T15:00:00Z">
              <w:rPr>
                <w:rFonts w:cs="Times New Roman"/>
              </w:rPr>
            </w:rPrChange>
          </w:rPr>
          <w:t>is</w:t>
        </w:r>
        <w:r w:rsidR="004F201A" w:rsidRPr="008F64B6">
          <w:rPr>
            <w:highlight w:val="yellow"/>
            <w:rPrChange w:id="937" w:author="Julio César Iturra Sanhueza" w:date="2025-06-02T15:00:00Z">
              <w:rPr>
                <w:rFonts w:cs="Times New Roman"/>
              </w:rPr>
            </w:rPrChange>
          </w:rPr>
          <w:t xml:space="preserve"> to empirically study the share of in-group </w:t>
        </w:r>
      </w:ins>
      <w:ins w:id="938" w:author="Julio César Iturra Sanhueza" w:date="2025-05-19T14:28:00Z">
        <w:r w:rsidR="002D0109" w:rsidRPr="008F64B6">
          <w:rPr>
            <w:highlight w:val="yellow"/>
            <w:rPrChange w:id="939" w:author="Julio César Iturra Sanhueza" w:date="2025-06-02T15:00:00Z">
              <w:rPr>
                <w:rFonts w:cs="Times New Roman"/>
              </w:rPr>
            </w:rPrChange>
          </w:rPr>
          <w:t>network ties according to the respondents’ class position.</w:t>
        </w:r>
      </w:ins>
      <w:ins w:id="940" w:author="Julio César Iturra Sanhueza" w:date="2025-05-19T14:29:00Z">
        <w:r w:rsidR="00D92951">
          <w:t xml:space="preserve"> </w:t>
        </w:r>
      </w:ins>
      <w:ins w:id="941" w:author="Julio César Iturra Sanhueza" w:date="2025-05-19T14:31:00Z">
        <w:r w:rsidR="007A31A9">
          <w:t xml:space="preserve">Therefore, </w:t>
        </w:r>
      </w:ins>
      <w:ins w:id="942" w:author="Julio César Iturra Sanhueza" w:date="2025-05-19T14:30:00Z">
        <w:r w:rsidRPr="007D7C37">
          <w:t>I calculate the number of ingroup ties according to the respondents’ class position and divide it by the total number of known occupations.</w:t>
        </w:r>
      </w:ins>
      <w:ins w:id="943" w:author="Julio César Iturra Sanhueza" w:date="2025-05-19T14:31:00Z">
        <w:r w:rsidR="007A31A9">
          <w:t xml:space="preserve"> </w:t>
        </w:r>
      </w:ins>
      <w:r w:rsidR="009C462E" w:rsidRPr="007D7C37">
        <w:t xml:space="preserve">This measure represents the proportion of similar social ties within the personal network, where a value of zero indicates complete </w:t>
      </w:r>
      <w:r w:rsidR="009C462E" w:rsidRPr="007D7C37">
        <w:rPr>
          <w:i/>
          <w:iCs/>
        </w:rPr>
        <w:t>heterogeneity</w:t>
      </w:r>
      <w:r w:rsidR="009C462E" w:rsidRPr="007D7C37">
        <w:t xml:space="preserve"> (i.e., all ties are different), and a value of one indicates complete </w:t>
      </w:r>
      <w:r w:rsidR="009C462E" w:rsidRPr="007D7C37">
        <w:rPr>
          <w:i/>
          <w:iCs/>
        </w:rPr>
        <w:t>homogeneity</w:t>
      </w:r>
      <w:r w:rsidR="009C462E" w:rsidRPr="007D7C37">
        <w:t xml:space="preserve"> (i.e., all ties are similar). Substantively, higher values reflect </w:t>
      </w:r>
      <w:ins w:id="944" w:author="Julio César Iturra Sanhueza" w:date="2025-05-21T16:42:00Z">
        <w:r w:rsidR="007C04BA">
          <w:t>more</w:t>
        </w:r>
      </w:ins>
      <w:ins w:id="945" w:author="Julio César Iturra Sanhueza" w:date="2025-05-21T16:41:00Z">
        <w:r w:rsidR="009F03D8">
          <w:t xml:space="preserve"> </w:t>
        </w:r>
      </w:ins>
      <w:ins w:id="946" w:author="Julio César Iturra Sanhueza" w:date="2025-05-19T14:34:00Z">
        <w:r w:rsidR="00C509BB">
          <w:t xml:space="preserve">relative </w:t>
        </w:r>
        <w:r w:rsidR="00F65370">
          <w:t xml:space="preserve">in-group similarity </w:t>
        </w:r>
      </w:ins>
      <w:ins w:id="947" w:author="Julio César Iturra Sanhueza" w:date="2025-05-21T16:42:00Z">
        <w:r w:rsidR="00C67FA1">
          <w:t xml:space="preserve">of </w:t>
        </w:r>
        <w:r w:rsidR="00C67FA1" w:rsidRPr="00C67FA1">
          <w:t>ego</w:t>
        </w:r>
        <w:r w:rsidR="00C67FA1">
          <w:t xml:space="preserve"> </w:t>
        </w:r>
      </w:ins>
      <w:ins w:id="948" w:author="Julio César Iturra Sanhueza" w:date="2025-05-21T16:41:00Z">
        <w:r w:rsidR="00C67FA1">
          <w:t>with</w:t>
        </w:r>
      </w:ins>
      <w:ins w:id="949" w:author="Julio César Iturra Sanhueza" w:date="2025-05-19T14:34:00Z">
        <w:r w:rsidR="00F65370">
          <w:t xml:space="preserve"> </w:t>
        </w:r>
      </w:ins>
      <w:ins w:id="950" w:author="Julio César Iturra Sanhueza" w:date="2025-05-21T16:42:00Z">
        <w:r w:rsidR="00C67FA1">
          <w:t xml:space="preserve">their </w:t>
        </w:r>
        <w:r w:rsidR="001269C8">
          <w:t xml:space="preserve">network ties </w:t>
        </w:r>
      </w:ins>
      <w:ins w:id="951" w:author="Julio César Iturra Sanhueza" w:date="2025-05-19T14:34:00Z">
        <w:r w:rsidR="00F65370">
          <w:t xml:space="preserve">and </w:t>
        </w:r>
      </w:ins>
      <w:del w:id="952" w:author="Julio César Iturra Sanhueza" w:date="2025-05-19T14:34:00Z">
        <w:r w:rsidR="009C462E" w:rsidRPr="007D7C37" w:rsidDel="00F65370">
          <w:delText xml:space="preserve">a </w:delText>
        </w:r>
      </w:del>
      <w:r w:rsidR="009C462E" w:rsidRPr="007D7C37">
        <w:t>greater social distance from other social classes in society.</w:t>
      </w:r>
    </w:p>
    <w:p w14:paraId="3682D1EC" w14:textId="24EC9EE2" w:rsidR="00C1101C" w:rsidRPr="007D7C37" w:rsidDel="00D92951" w:rsidRDefault="00C1101C">
      <w:pPr>
        <w:pStyle w:val="BodyText"/>
        <w:rPr>
          <w:del w:id="953" w:author="Julio César Iturra Sanhueza" w:date="2025-05-19T14:29:00Z"/>
        </w:rPr>
      </w:pPr>
    </w:p>
    <w:p w14:paraId="0009F2C4" w14:textId="25720DCD" w:rsidR="000E3C44" w:rsidRPr="008246DF" w:rsidRDefault="009C462E" w:rsidP="00A706D7">
      <w:pPr>
        <w:pStyle w:val="BodyText"/>
        <w:rPr>
          <w:ins w:id="954" w:author="Julio César Iturra Sanhueza" w:date="2025-05-12T14:53:00Z"/>
        </w:rPr>
      </w:pPr>
      <w:del w:id="955" w:author="Julio César Iturra Sanhueza" w:date="2025-05-29T12:13:00Z">
        <w:r w:rsidRPr="0071154F" w:rsidDel="00356BF8">
          <w:rPr>
            <w:highlight w:val="yellow"/>
            <w:rPrChange w:id="956" w:author="Julio César Iturra Sanhueza" w:date="2025-06-10T16:26:00Z">
              <w:rPr/>
            </w:rPrChange>
          </w:rPr>
          <w:delText>A set of control</w:delText>
        </w:r>
      </w:del>
      <w:del w:id="957" w:author="Julio César Iturra Sanhueza" w:date="2025-05-19T14:24:00Z">
        <w:r w:rsidRPr="0071154F" w:rsidDel="00600FA7">
          <w:rPr>
            <w:highlight w:val="yellow"/>
            <w:rPrChange w:id="958" w:author="Julio César Iturra Sanhueza" w:date="2025-06-10T16:26:00Z">
              <w:rPr/>
            </w:rPrChange>
          </w:rPr>
          <w:delText xml:space="preserve"> variables</w:delText>
        </w:r>
      </w:del>
      <w:del w:id="959" w:author="Julio César Iturra Sanhueza" w:date="2025-05-29T12:13:00Z">
        <w:r w:rsidRPr="0071154F" w:rsidDel="00356BF8">
          <w:rPr>
            <w:highlight w:val="yellow"/>
            <w:rPrChange w:id="960" w:author="Julio César Iturra Sanhueza" w:date="2025-06-10T16:26:00Z">
              <w:rPr/>
            </w:rPrChange>
          </w:rPr>
          <w:delText xml:space="preserve"> are </w:delText>
        </w:r>
      </w:del>
      <w:del w:id="961" w:author="Julio César Iturra Sanhueza" w:date="2025-05-21T16:43:00Z">
        <w:r w:rsidRPr="0071154F" w:rsidDel="0033610E">
          <w:rPr>
            <w:highlight w:val="yellow"/>
            <w:rPrChange w:id="962" w:author="Julio César Iturra Sanhueza" w:date="2025-06-10T16:26:00Z">
              <w:rPr/>
            </w:rPrChange>
          </w:rPr>
          <w:delText xml:space="preserve">considered </w:delText>
        </w:r>
      </w:del>
      <w:del w:id="963" w:author="Julio César Iturra Sanhueza" w:date="2025-05-19T14:24:00Z">
        <w:r w:rsidRPr="0071154F" w:rsidDel="00600FA7">
          <w:rPr>
            <w:highlight w:val="yellow"/>
            <w:rPrChange w:id="964" w:author="Julio César Iturra Sanhueza" w:date="2025-06-10T16:26:00Z">
              <w:rPr/>
            </w:rPrChange>
          </w:rPr>
          <w:delText>in the estimations</w:delText>
        </w:r>
      </w:del>
      <w:del w:id="965" w:author="Julio César Iturra Sanhueza" w:date="2025-05-29T12:13:00Z">
        <w:r w:rsidRPr="0071154F" w:rsidDel="00356BF8">
          <w:rPr>
            <w:highlight w:val="yellow"/>
            <w:rPrChange w:id="966" w:author="Julio César Iturra Sanhueza" w:date="2025-06-10T16:26:00Z">
              <w:rPr/>
            </w:rPrChange>
          </w:rPr>
          <w:delText>. First, t</w:delText>
        </w:r>
      </w:del>
      <w:ins w:id="967" w:author="Julio César Iturra Sanhueza" w:date="2025-05-29T12:13:00Z">
        <w:r w:rsidR="00356BF8" w:rsidRPr="0071154F">
          <w:rPr>
            <w:highlight w:val="yellow"/>
            <w:rPrChange w:id="968" w:author="Julio César Iturra Sanhueza" w:date="2025-06-10T16:26:00Z">
              <w:rPr/>
            </w:rPrChange>
          </w:rPr>
          <w:t>Regarding control variables, t</w:t>
        </w:r>
      </w:ins>
      <w:r w:rsidRPr="0071154F">
        <w:rPr>
          <w:highlight w:val="yellow"/>
          <w:rPrChange w:id="969" w:author="Julio César Iturra Sanhueza" w:date="2025-06-10T16:26:00Z">
            <w:rPr/>
          </w:rPrChange>
        </w:rPr>
        <w:t xml:space="preserve">he number of social ties is included to ensure that the association between network homogeneity and redistributive preferences is independent of network size. </w:t>
      </w:r>
      <w:ins w:id="970" w:author="Julio César Iturra Sanhueza" w:date="2025-05-29T12:19:00Z">
        <w:r w:rsidR="00B30E6E" w:rsidRPr="0071154F">
          <w:rPr>
            <w:highlight w:val="yellow"/>
            <w:rPrChange w:id="971" w:author="Julio César Iturra Sanhueza" w:date="2025-06-10T16:26:00Z">
              <w:rPr/>
            </w:rPrChange>
          </w:rPr>
          <w:t>Given the gender-based class inequality in economic resources (Waitkus &amp; Minkus, 2021), age differences in terms of values and socioeconomic vulnerability (</w:t>
        </w:r>
        <w:proofErr w:type="spellStart"/>
        <w:r w:rsidR="00B30E6E" w:rsidRPr="0071154F">
          <w:rPr>
            <w:highlight w:val="yellow"/>
            <w:rPrChange w:id="972" w:author="Julio César Iturra Sanhueza" w:date="2025-06-10T16:26:00Z">
              <w:rPr/>
            </w:rPrChange>
          </w:rPr>
          <w:t>VanHeuvelen</w:t>
        </w:r>
        <w:proofErr w:type="spellEnd"/>
        <w:r w:rsidR="00B30E6E" w:rsidRPr="0071154F">
          <w:rPr>
            <w:highlight w:val="yellow"/>
            <w:rPrChange w:id="973" w:author="Julio César Iturra Sanhueza" w:date="2025-06-10T16:26:00Z">
              <w:rPr/>
            </w:rPrChange>
          </w:rPr>
          <w:t xml:space="preserve"> &amp; Copas, 2018), gender, and age were included as control variables in all models as potential confounders. </w:t>
        </w:r>
      </w:ins>
      <w:ins w:id="974" w:author="Julio César Iturra Sanhueza" w:date="2025-05-29T12:20:00Z">
        <w:r w:rsidR="004708BF" w:rsidRPr="0071154F">
          <w:rPr>
            <w:highlight w:val="yellow"/>
            <w:rPrChange w:id="975" w:author="Julio César Iturra Sanhueza" w:date="2025-06-10T16:26:00Z">
              <w:rPr/>
            </w:rPrChange>
          </w:rPr>
          <w:t>I avoid over-controlling by o</w:t>
        </w:r>
      </w:ins>
      <w:ins w:id="976" w:author="Julio César Iturra Sanhueza" w:date="2025-05-29T12:14:00Z">
        <w:r w:rsidR="00356BF8" w:rsidRPr="0071154F">
          <w:rPr>
            <w:highlight w:val="yellow"/>
            <w:rPrChange w:id="977" w:author="Julio César Iturra Sanhueza" w:date="2025-06-10T16:26:00Z">
              <w:rPr/>
            </w:rPrChange>
          </w:rPr>
          <w:t>ther socioeconomic factors</w:t>
        </w:r>
      </w:ins>
      <w:ins w:id="978" w:author="Julio César Iturra Sanhueza" w:date="2025-05-29T12:21:00Z">
        <w:r w:rsidR="004708BF" w:rsidRPr="0071154F">
          <w:rPr>
            <w:highlight w:val="yellow"/>
            <w:rPrChange w:id="979" w:author="Julio César Iturra Sanhueza" w:date="2025-06-10T16:26:00Z">
              <w:rPr/>
            </w:rPrChange>
          </w:rPr>
          <w:t xml:space="preserve"> </w:t>
        </w:r>
      </w:ins>
      <w:ins w:id="980" w:author="Julio César Iturra Sanhueza" w:date="2025-05-29T12:14:00Z">
        <w:r w:rsidR="00356BF8" w:rsidRPr="0071154F">
          <w:rPr>
            <w:highlight w:val="yellow"/>
            <w:rPrChange w:id="981" w:author="Julio César Iturra Sanhueza" w:date="2025-06-10T16:26:00Z">
              <w:rPr/>
            </w:rPrChange>
          </w:rPr>
          <w:t>in the estimations</w:t>
        </w:r>
      </w:ins>
      <w:ins w:id="982" w:author="Julio César Iturra Sanhueza" w:date="2025-05-29T12:26:00Z">
        <w:del w:id="983" w:author="Patrick Sachweh" w:date="2025-07-16T22:32:00Z">
          <w:r w:rsidR="00F630A0" w:rsidRPr="0071154F" w:rsidDel="00332ECB">
            <w:rPr>
              <w:highlight w:val="yellow"/>
              <w:rPrChange w:id="984" w:author="Julio César Iturra Sanhueza" w:date="2025-06-10T16:26:00Z">
                <w:rPr/>
              </w:rPrChange>
            </w:rPr>
            <w:delText>,</w:delText>
          </w:r>
        </w:del>
      </w:ins>
      <w:ins w:id="985" w:author="Julio César Iturra Sanhueza" w:date="2025-05-29T12:14:00Z">
        <w:del w:id="986" w:author="Patrick Sachweh" w:date="2025-07-16T22:32:00Z">
          <w:r w:rsidR="00356BF8" w:rsidRPr="0071154F" w:rsidDel="00332ECB">
            <w:rPr>
              <w:highlight w:val="yellow"/>
              <w:rPrChange w:id="987" w:author="Julio César Iturra Sanhueza" w:date="2025-06-10T16:26:00Z">
                <w:rPr/>
              </w:rPrChange>
            </w:rPr>
            <w:delText xml:space="preserve"> as </w:delText>
          </w:r>
        </w:del>
      </w:ins>
      <w:ins w:id="988" w:author="Julio César Iturra Sanhueza" w:date="2025-05-29T12:29:00Z">
        <w:del w:id="989" w:author="Patrick Sachweh" w:date="2025-07-16T22:32:00Z">
          <w:r w:rsidR="00842092" w:rsidRPr="0071154F" w:rsidDel="00332ECB">
            <w:rPr>
              <w:highlight w:val="yellow"/>
              <w:rPrChange w:id="990" w:author="Julio César Iturra Sanhueza" w:date="2025-06-10T16:26:00Z">
                <w:rPr/>
              </w:rPrChange>
            </w:rPr>
            <w:delText>they</w:delText>
          </w:r>
        </w:del>
      </w:ins>
      <w:ins w:id="991" w:author="Patrick Sachweh" w:date="2025-07-16T22:32:00Z">
        <w:r w:rsidR="00332ECB">
          <w:rPr>
            <w:highlight w:val="yellow"/>
          </w:rPr>
          <w:t xml:space="preserve"> which</w:t>
        </w:r>
      </w:ins>
      <w:ins w:id="992" w:author="Julio César Iturra Sanhueza" w:date="2025-05-29T12:29:00Z">
        <w:r w:rsidR="00842092" w:rsidRPr="0071154F">
          <w:rPr>
            <w:highlight w:val="yellow"/>
            <w:rPrChange w:id="993" w:author="Julio César Iturra Sanhueza" w:date="2025-06-10T16:26:00Z">
              <w:rPr/>
            </w:rPrChange>
          </w:rPr>
          <w:t xml:space="preserve"> </w:t>
        </w:r>
      </w:ins>
      <w:ins w:id="994" w:author="Julio César Iturra Sanhueza" w:date="2025-05-29T12:34:00Z">
        <w:r w:rsidR="0052786F" w:rsidRPr="0071154F">
          <w:rPr>
            <w:highlight w:val="yellow"/>
            <w:rPrChange w:id="995" w:author="Julio César Iturra Sanhueza" w:date="2025-06-10T16:26:00Z">
              <w:rPr/>
            </w:rPrChange>
          </w:rPr>
          <w:t>are</w:t>
        </w:r>
      </w:ins>
      <w:ins w:id="996" w:author="Julio César Iturra Sanhueza" w:date="2025-05-29T12:26:00Z">
        <w:r w:rsidR="00D70485" w:rsidRPr="0071154F">
          <w:rPr>
            <w:highlight w:val="yellow"/>
            <w:rPrChange w:id="997" w:author="Julio César Iturra Sanhueza" w:date="2025-06-10T16:26:00Z">
              <w:rPr/>
            </w:rPrChange>
          </w:rPr>
          <w:t xml:space="preserve"> closely interrelated with class</w:t>
        </w:r>
      </w:ins>
      <w:ins w:id="998" w:author="Julio César Iturra Sanhueza" w:date="2025-06-11T17:22:00Z">
        <w:del w:id="999" w:author="Patrick Sachweh" w:date="2025-07-16T22:32:00Z">
          <w:r w:rsidR="00BC2E4C" w:rsidDel="00332ECB">
            <w:rPr>
              <w:highlight w:val="yellow"/>
            </w:rPr>
            <w:delText xml:space="preserve"> </w:delText>
          </w:r>
        </w:del>
      </w:ins>
      <w:ins w:id="1000" w:author="Julio César Iturra Sanhueza" w:date="2025-05-29T12:14:00Z">
        <w:r w:rsidR="00356BF8" w:rsidRPr="0071154F">
          <w:rPr>
            <w:highlight w:val="yellow"/>
            <w:rPrChange w:id="1001" w:author="Julio César Iturra Sanhueza" w:date="2025-06-10T16:26:00Z">
              <w:rPr/>
            </w:rPrChange>
          </w:rPr>
          <w:t>.</w:t>
        </w:r>
      </w:ins>
      <w:ins w:id="1002" w:author="Julio César Iturra Sanhueza" w:date="2025-05-29T12:17:00Z">
        <w:r w:rsidR="00350019" w:rsidRPr="0071154F">
          <w:rPr>
            <w:highlight w:val="yellow"/>
            <w:rPrChange w:id="1003" w:author="Julio César Iturra Sanhueza" w:date="2025-06-10T16:26:00Z">
              <w:rPr/>
            </w:rPrChange>
          </w:rPr>
          <w:t xml:space="preserve"> </w:t>
        </w:r>
      </w:ins>
      <w:ins w:id="1004" w:author="Julio César Iturra Sanhueza" w:date="2025-05-29T12:28:00Z">
        <w:r w:rsidR="00E547B6" w:rsidRPr="0071154F">
          <w:rPr>
            <w:highlight w:val="yellow"/>
            <w:rPrChange w:id="1005" w:author="Julio César Iturra Sanhueza" w:date="2025-06-10T16:26:00Z">
              <w:rPr/>
            </w:rPrChange>
          </w:rPr>
          <w:t>Theoretically, income</w:t>
        </w:r>
      </w:ins>
      <w:ins w:id="1006" w:author="Julio César Iturra Sanhueza" w:date="2025-05-29T12:29:00Z">
        <w:r w:rsidR="009F355A" w:rsidRPr="0071154F">
          <w:rPr>
            <w:highlight w:val="yellow"/>
            <w:rPrChange w:id="1007" w:author="Julio César Iturra Sanhueza" w:date="2025-06-10T16:26:00Z">
              <w:rPr/>
            </w:rPrChange>
          </w:rPr>
          <w:t>, education</w:t>
        </w:r>
        <w:r w:rsidR="00F15517" w:rsidRPr="0071154F">
          <w:rPr>
            <w:highlight w:val="yellow"/>
            <w:rPrChange w:id="1008" w:author="Julio César Iturra Sanhueza" w:date="2025-06-10T16:26:00Z">
              <w:rPr/>
            </w:rPrChange>
          </w:rPr>
          <w:t>,</w:t>
        </w:r>
        <w:r w:rsidR="009F355A" w:rsidRPr="0071154F">
          <w:rPr>
            <w:highlight w:val="yellow"/>
            <w:rPrChange w:id="1009" w:author="Julio César Iturra Sanhueza" w:date="2025-06-10T16:26:00Z">
              <w:rPr/>
            </w:rPrChange>
          </w:rPr>
          <w:t xml:space="preserve"> </w:t>
        </w:r>
      </w:ins>
      <w:ins w:id="1010" w:author="Julio César Iturra Sanhueza" w:date="2025-05-29T12:27:00Z">
        <w:r w:rsidR="008246DF" w:rsidRPr="0071154F">
          <w:rPr>
            <w:highlight w:val="yellow"/>
            <w:rPrChange w:id="1011" w:author="Julio César Iturra Sanhueza" w:date="2025-06-10T16:26:00Z">
              <w:rPr/>
            </w:rPrChange>
          </w:rPr>
          <w:t xml:space="preserve">and employment </w:t>
        </w:r>
      </w:ins>
      <w:ins w:id="1012" w:author="Julio César Iturra Sanhueza" w:date="2025-05-29T12:30:00Z">
        <w:r w:rsidR="000260A9" w:rsidRPr="0071154F">
          <w:rPr>
            <w:highlight w:val="yellow"/>
            <w:rPrChange w:id="1013" w:author="Julio César Iturra Sanhueza" w:date="2025-06-10T16:26:00Z">
              <w:rPr/>
            </w:rPrChange>
          </w:rPr>
          <w:t>vulnerability</w:t>
        </w:r>
        <w:r w:rsidR="00B324F1" w:rsidRPr="0071154F">
          <w:rPr>
            <w:highlight w:val="yellow"/>
            <w:rPrChange w:id="1014" w:author="Julio César Iturra Sanhueza" w:date="2025-06-10T16:26:00Z">
              <w:rPr/>
            </w:rPrChange>
          </w:rPr>
          <w:t xml:space="preserve"> </w:t>
        </w:r>
      </w:ins>
      <w:ins w:id="1015" w:author="Julio César Iturra Sanhueza" w:date="2025-05-29T12:15:00Z">
        <w:del w:id="1016" w:author="Patrick Sachweh" w:date="2025-07-16T22:32:00Z">
          <w:r w:rsidR="00251858" w:rsidRPr="0071154F" w:rsidDel="00332ECB">
            <w:rPr>
              <w:highlight w:val="yellow"/>
              <w:rPrChange w:id="1017" w:author="Julio César Iturra Sanhueza" w:date="2025-06-10T16:26:00Z">
                <w:rPr/>
              </w:rPrChange>
            </w:rPr>
            <w:delText>are</w:delText>
          </w:r>
        </w:del>
      </w:ins>
      <w:ins w:id="1018" w:author="Patrick Sachweh" w:date="2025-07-16T22:32:00Z">
        <w:r w:rsidR="00332ECB">
          <w:rPr>
            <w:highlight w:val="yellow"/>
          </w:rPr>
          <w:t>can be</w:t>
        </w:r>
      </w:ins>
      <w:ins w:id="1019" w:author="Julio César Iturra Sanhueza" w:date="2025-05-29T12:15:00Z">
        <w:r w:rsidR="00251858" w:rsidRPr="0071154F">
          <w:rPr>
            <w:highlight w:val="yellow"/>
            <w:rPrChange w:id="1020" w:author="Julio César Iturra Sanhueza" w:date="2025-06-10T16:26:00Z">
              <w:rPr/>
            </w:rPrChange>
          </w:rPr>
          <w:t xml:space="preserve"> conceived as potential confounders, as they represent the </w:t>
        </w:r>
      </w:ins>
      <w:ins w:id="1021" w:author="Julio César Iturra Sanhueza" w:date="2025-05-29T12:29:00Z">
        <w:r w:rsidR="00F15517" w:rsidRPr="0071154F">
          <w:rPr>
            <w:highlight w:val="yellow"/>
            <w:rPrChange w:id="1022" w:author="Julio César Iturra Sanhueza" w:date="2025-06-10T16:26:00Z">
              <w:rPr/>
            </w:rPrChange>
          </w:rPr>
          <w:t xml:space="preserve">socioeconomic resources </w:t>
        </w:r>
      </w:ins>
      <w:ins w:id="1023" w:author="Julio César Iturra Sanhueza" w:date="2025-05-29T12:15:00Z">
        <w:r w:rsidR="00251858" w:rsidRPr="0071154F">
          <w:rPr>
            <w:highlight w:val="yellow"/>
            <w:rPrChange w:id="1024" w:author="Julio César Iturra Sanhueza" w:date="2025-06-10T16:26:00Z">
              <w:rPr/>
            </w:rPrChange>
          </w:rPr>
          <w:t>and labor market risk within each class (</w:t>
        </w:r>
        <w:proofErr w:type="spellStart"/>
        <w:r w:rsidR="00251858" w:rsidRPr="0071154F">
          <w:rPr>
            <w:highlight w:val="yellow"/>
            <w:rPrChange w:id="1025" w:author="Julio César Iturra Sanhueza" w:date="2025-06-10T16:26:00Z">
              <w:rPr/>
            </w:rPrChange>
          </w:rPr>
          <w:t>Langsæther</w:t>
        </w:r>
        <w:proofErr w:type="spellEnd"/>
        <w:r w:rsidR="00251858" w:rsidRPr="0071154F">
          <w:rPr>
            <w:highlight w:val="yellow"/>
            <w:rPrChange w:id="1026" w:author="Julio César Iturra Sanhueza" w:date="2025-06-10T16:26:00Z">
              <w:rPr/>
            </w:rPrChange>
          </w:rPr>
          <w:t xml:space="preserve"> &amp; Evans, 2020).</w:t>
        </w:r>
      </w:ins>
      <w:ins w:id="1027" w:author="Julio César Iturra Sanhueza" w:date="2025-05-29T12:19:00Z">
        <w:r w:rsidR="00B30E6E" w:rsidRPr="0071154F">
          <w:rPr>
            <w:highlight w:val="yellow"/>
            <w:rPrChange w:id="1028" w:author="Julio César Iturra Sanhueza" w:date="2025-06-10T16:26:00Z">
              <w:rPr/>
            </w:rPrChange>
          </w:rPr>
          <w:t xml:space="preserve"> </w:t>
        </w:r>
      </w:ins>
      <w:del w:id="1029" w:author="Julio César Iturra Sanhueza" w:date="2025-05-29T12:14:00Z">
        <w:r w:rsidRPr="0071154F" w:rsidDel="00356BF8">
          <w:rPr>
            <w:highlight w:val="yellow"/>
            <w:rPrChange w:id="1030" w:author="Julio César Iturra Sanhueza" w:date="2025-06-10T16:26:00Z">
              <w:rPr/>
            </w:rPrChange>
          </w:rPr>
          <w:delText xml:space="preserve">Second, </w:delText>
        </w:r>
      </w:del>
      <w:ins w:id="1031" w:author="Julio César Iturra Sanhueza" w:date="2025-05-29T12:14:00Z">
        <w:r w:rsidR="00356BF8" w:rsidRPr="0071154F">
          <w:rPr>
            <w:highlight w:val="yellow"/>
            <w:rPrChange w:id="1032" w:author="Julio César Iturra Sanhueza" w:date="2025-06-10T16:26:00Z">
              <w:rPr/>
            </w:rPrChange>
          </w:rPr>
          <w:t xml:space="preserve">In this regard, </w:t>
        </w:r>
      </w:ins>
      <w:del w:id="1033" w:author="Julio César Iturra Sanhueza" w:date="2025-05-29T12:15:00Z">
        <w:r w:rsidRPr="0071154F" w:rsidDel="00251858">
          <w:rPr>
            <w:highlight w:val="yellow"/>
            <w:rPrChange w:id="1034" w:author="Julio César Iturra Sanhueza" w:date="2025-06-10T16:26:00Z">
              <w:rPr/>
            </w:rPrChange>
          </w:rPr>
          <w:delText xml:space="preserve">socioeconomic characteristics are incorporated into the models, as they represent the current social status through </w:delText>
        </w:r>
      </w:del>
      <w:r w:rsidRPr="0071154F">
        <w:rPr>
          <w:highlight w:val="yellow"/>
          <w:rPrChange w:id="1035" w:author="Julio César Iturra Sanhueza" w:date="2025-06-10T16:26:00Z">
            <w:rPr/>
          </w:rPrChange>
        </w:rPr>
        <w:t xml:space="preserve">income, education, and labor market </w:t>
      </w:r>
      <w:del w:id="1036" w:author="Julio César Iturra Sanhueza" w:date="2025-05-29T12:23:00Z">
        <w:r w:rsidRPr="0071154F" w:rsidDel="00CC4D71">
          <w:rPr>
            <w:highlight w:val="yellow"/>
            <w:rPrChange w:id="1037" w:author="Julio César Iturra Sanhueza" w:date="2025-06-10T16:26:00Z">
              <w:rPr/>
            </w:rPrChange>
          </w:rPr>
          <w:delText>status</w:delText>
        </w:r>
      </w:del>
      <w:ins w:id="1038" w:author="Julio César Iturra Sanhueza" w:date="2025-05-29T12:23:00Z">
        <w:r w:rsidR="00CC4D71" w:rsidRPr="0071154F">
          <w:rPr>
            <w:highlight w:val="yellow"/>
            <w:rPrChange w:id="1039" w:author="Julio César Iturra Sanhueza" w:date="2025-06-10T16:26:00Z">
              <w:rPr/>
            </w:rPrChange>
          </w:rPr>
          <w:t xml:space="preserve">risk </w:t>
        </w:r>
      </w:ins>
      <w:ins w:id="1040" w:author="Julio César Iturra Sanhueza" w:date="2025-05-29T12:18:00Z">
        <w:r w:rsidR="00D009DE" w:rsidRPr="0071154F">
          <w:rPr>
            <w:highlight w:val="yellow"/>
            <w:rPrChange w:id="1041" w:author="Julio César Iturra Sanhueza" w:date="2025-06-10T16:26:00Z">
              <w:rPr/>
            </w:rPrChange>
          </w:rPr>
          <w:t xml:space="preserve">have been recognized as potential </w:t>
        </w:r>
        <w:r w:rsidR="00B30E6E" w:rsidRPr="0071154F">
          <w:rPr>
            <w:highlight w:val="yellow"/>
            <w:rPrChange w:id="1042" w:author="Julio César Iturra Sanhueza" w:date="2025-06-10T16:26:00Z">
              <w:rPr/>
            </w:rPrChange>
          </w:rPr>
          <w:t xml:space="preserve">mediators </w:t>
        </w:r>
      </w:ins>
      <w:ins w:id="1043" w:author="Julio César Iturra Sanhueza" w:date="2025-05-29T12:30:00Z">
        <w:r w:rsidR="00DE70E5" w:rsidRPr="0071154F">
          <w:rPr>
            <w:highlight w:val="yellow"/>
            <w:rPrChange w:id="1044" w:author="Julio César Iturra Sanhueza" w:date="2025-06-10T16:26:00Z">
              <w:rPr/>
            </w:rPrChange>
          </w:rPr>
          <w:t xml:space="preserve">that </w:t>
        </w:r>
      </w:ins>
      <w:ins w:id="1045" w:author="Julio César Iturra Sanhueza" w:date="2025-05-29T12:31:00Z">
        <w:r w:rsidR="00585327" w:rsidRPr="0071154F">
          <w:rPr>
            <w:highlight w:val="yellow"/>
            <w:rPrChange w:id="1046" w:author="Julio César Iturra Sanhueza" w:date="2025-06-10T16:26:00Z">
              <w:rPr/>
            </w:rPrChange>
          </w:rPr>
          <w:t>would rather mask than clarify</w:t>
        </w:r>
      </w:ins>
      <w:ins w:id="1047" w:author="Julio César Iturra Sanhueza" w:date="2025-05-29T12:32:00Z">
        <w:r w:rsidR="00585327" w:rsidRPr="0071154F">
          <w:rPr>
            <w:highlight w:val="yellow"/>
            <w:rPrChange w:id="1048" w:author="Julio César Iturra Sanhueza" w:date="2025-06-10T16:26:00Z">
              <w:rPr/>
            </w:rPrChange>
          </w:rPr>
          <w:t xml:space="preserve"> </w:t>
        </w:r>
      </w:ins>
      <w:ins w:id="1049" w:author="Julio César Iturra Sanhueza" w:date="2025-05-29T12:23:00Z">
        <w:r w:rsidR="003D6471" w:rsidRPr="0071154F">
          <w:rPr>
            <w:highlight w:val="yellow"/>
            <w:rPrChange w:id="1050" w:author="Julio César Iturra Sanhueza" w:date="2025-06-10T16:26:00Z">
              <w:rPr/>
            </w:rPrChange>
          </w:rPr>
          <w:t xml:space="preserve">the relationship </w:t>
        </w:r>
      </w:ins>
      <w:ins w:id="1051" w:author="Julio César Iturra Sanhueza" w:date="2025-05-29T12:18:00Z">
        <w:r w:rsidR="00B30E6E" w:rsidRPr="0071154F">
          <w:rPr>
            <w:highlight w:val="yellow"/>
            <w:rPrChange w:id="1052" w:author="Julio César Iturra Sanhueza" w:date="2025-06-10T16:26:00Z">
              <w:rPr/>
            </w:rPrChange>
          </w:rPr>
          <w:t>between class</w:t>
        </w:r>
      </w:ins>
      <w:ins w:id="1053" w:author="Julio César Iturra Sanhueza" w:date="2025-05-29T12:31:00Z">
        <w:r w:rsidR="008E25BF" w:rsidRPr="0071154F">
          <w:rPr>
            <w:highlight w:val="yellow"/>
            <w:rPrChange w:id="1054" w:author="Julio César Iturra Sanhueza" w:date="2025-06-10T16:26:00Z">
              <w:rPr/>
            </w:rPrChange>
          </w:rPr>
          <w:t xml:space="preserve"> position</w:t>
        </w:r>
      </w:ins>
      <w:ins w:id="1055" w:author="Julio César Iturra Sanhueza" w:date="2025-05-29T12:32:00Z">
        <w:r w:rsidR="00D9064D" w:rsidRPr="0071154F">
          <w:rPr>
            <w:highlight w:val="yellow"/>
            <w:rPrChange w:id="1056" w:author="Julio César Iturra Sanhueza" w:date="2025-06-10T16:26:00Z">
              <w:rPr/>
            </w:rPrChange>
          </w:rPr>
          <w:t>s</w:t>
        </w:r>
      </w:ins>
      <w:ins w:id="1057" w:author="Julio César Iturra Sanhueza" w:date="2025-05-29T12:18:00Z">
        <w:r w:rsidR="00B30E6E" w:rsidRPr="0071154F">
          <w:rPr>
            <w:highlight w:val="yellow"/>
            <w:rPrChange w:id="1058" w:author="Julio César Iturra Sanhueza" w:date="2025-06-10T16:26:00Z">
              <w:rPr/>
            </w:rPrChange>
          </w:rPr>
          <w:t xml:space="preserve"> </w:t>
        </w:r>
        <w:r w:rsidR="00D009DE" w:rsidRPr="0071154F">
          <w:rPr>
            <w:highlight w:val="yellow"/>
            <w:rPrChange w:id="1059" w:author="Julio César Iturra Sanhueza" w:date="2025-06-10T16:26:00Z">
              <w:rPr/>
            </w:rPrChange>
          </w:rPr>
          <w:t xml:space="preserve">and </w:t>
        </w:r>
      </w:ins>
      <w:ins w:id="1060" w:author="Julio César Iturra Sanhueza" w:date="2025-05-29T12:31:00Z">
        <w:r w:rsidR="00033DC7" w:rsidRPr="0071154F">
          <w:rPr>
            <w:highlight w:val="yellow"/>
            <w:rPrChange w:id="1061" w:author="Julio César Iturra Sanhueza" w:date="2025-06-10T16:26:00Z">
              <w:rPr/>
            </w:rPrChange>
          </w:rPr>
          <w:t xml:space="preserve">political </w:t>
        </w:r>
      </w:ins>
      <w:ins w:id="1062" w:author="Julio César Iturra Sanhueza" w:date="2025-05-29T12:18:00Z">
        <w:r w:rsidR="00D009DE" w:rsidRPr="0071154F">
          <w:rPr>
            <w:highlight w:val="yellow"/>
            <w:rPrChange w:id="1063" w:author="Julio César Iturra Sanhueza" w:date="2025-06-10T16:26:00Z">
              <w:rPr/>
            </w:rPrChange>
          </w:rPr>
          <w:t xml:space="preserve">attitudes </w:t>
        </w:r>
      </w:ins>
      <w:del w:id="1064" w:author="Julio César Iturra Sanhueza" w:date="2025-05-29T12:18:00Z">
        <w:r w:rsidRPr="0071154F" w:rsidDel="00D009DE">
          <w:rPr>
            <w:highlight w:val="yellow"/>
            <w:rPrChange w:id="1065" w:author="Julio César Iturra Sanhueza" w:date="2025-06-10T16:26:00Z">
              <w:rPr/>
            </w:rPrChange>
          </w:rPr>
          <w:delText xml:space="preserve"> </w:delText>
        </w:r>
      </w:del>
      <w:r w:rsidR="00402410" w:rsidRPr="0071154F">
        <w:rPr>
          <w:highlight w:val="yellow"/>
          <w:rPrChange w:id="1066" w:author="Julio César Iturra Sanhueza" w:date="2025-06-10T16:26:00Z">
            <w:rPr/>
          </w:rPrChange>
        </w:rPr>
        <w:fldChar w:fldCharType="begin"/>
      </w:r>
      <w:r w:rsidR="00972ABF" w:rsidRPr="0071154F">
        <w:rPr>
          <w:highlight w:val="yellow"/>
          <w:rPrChange w:id="1067" w:author="Julio César Iturra Sanhueza" w:date="2025-06-10T16:26:00Z">
            <w:rPr/>
          </w:rPrChange>
        </w:rPr>
        <w:instrText xml:space="preserve"> ADDIN ZOTERO_ITEM CSL_CITATION {"citationID":"dYelO8Xh","properties":{"formattedCitation":"(H\\uc0\\u228{}usermann, Kurer, &amp; Schwander, 2015; Kitschelt &amp; Rehm, 2014)","plainCitation":"(Häusermann, Kurer, &amp; Schwander, 2015; Kitschelt &amp; Rehm, 2014)","noteIndex":0},"citationItems":[{"id":15825,"uris":["http://zotero.org/users/5414506/items/CFWH4PAZ"],"itemData":{"id":15825,"type":"article-journal","container-title":"Socio-Economic Review","DOI":"10.1093/ser/mwu026","ISSN":"1475-147X, 1475-1461","issue":"2","language":"en","note":"citation key: hausermann_highskilled_2015","page":"235-258","source":"DOI.org (Crossref)","title":"High-skilled outsiders? Labor market vulnerability, education and welfare state preferences","title-short":"High-skilled outsiders?","volume":"13","author":[{"family":"Häusermann","given":"Silja"},{"family":"Kurer","given":"Thomas"},{"family":"Schwander","given":"Hanna"}],"issued":{"date-parts":[["2015",4]]},"citation-key":"hausermann_highskilled_2015"}},{"id":1774,"uris":["http://zotero.org/users/5414506/items/SWFM9J4J"],"itemData":{"id":1774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Political Preference Formation","volume":"47","author":[{"family":"Kitschelt","given":"Herbert"},{"family":"Rehm","given":"Philipp"}],"issued":{"date-parts":[["2014",10,1]]},"citation-key":"kitschelt_occupations_2014"}}],"schema":"https://github.com/citation-style-language/schema/raw/master/csl-citation.json"} </w:instrText>
      </w:r>
      <w:r w:rsidR="00402410" w:rsidRPr="0071154F">
        <w:rPr>
          <w:highlight w:val="yellow"/>
          <w:rPrChange w:id="1068" w:author="Julio César Iturra Sanhueza" w:date="2025-06-10T16:26:00Z">
            <w:rPr/>
          </w:rPrChange>
        </w:rPr>
        <w:fldChar w:fldCharType="separate"/>
      </w:r>
      <w:r w:rsidR="00972ABF" w:rsidRPr="0071154F">
        <w:rPr>
          <w:highlight w:val="yellow"/>
          <w:rPrChange w:id="1069" w:author="Julio César Iturra Sanhueza" w:date="2025-06-10T16:26:00Z">
            <w:rPr/>
          </w:rPrChange>
        </w:rPr>
        <w:t>(Häusermann, Kurer, &amp; Schwander, 2015; Kitschelt &amp; Rehm, 2014)</w:t>
      </w:r>
      <w:r w:rsidR="00402410" w:rsidRPr="0071154F">
        <w:rPr>
          <w:highlight w:val="yellow"/>
          <w:rPrChange w:id="1070" w:author="Julio César Iturra Sanhueza" w:date="2025-06-10T16:26:00Z">
            <w:rPr/>
          </w:rPrChange>
        </w:rPr>
        <w:fldChar w:fldCharType="end"/>
      </w:r>
      <w:r w:rsidRPr="0071154F">
        <w:rPr>
          <w:highlight w:val="yellow"/>
          <w:rPrChange w:id="1071" w:author="Julio César Iturra Sanhueza" w:date="2025-06-10T16:26:00Z">
            <w:rPr/>
          </w:rPrChange>
        </w:rPr>
        <w:t>.</w:t>
      </w:r>
      <w:r w:rsidRPr="008246DF">
        <w:t xml:space="preserve"> </w:t>
      </w:r>
      <w:del w:id="1072" w:author="Julio César Iturra Sanhueza" w:date="2025-05-29T12:15:00Z">
        <w:r w:rsidR="00A26769" w:rsidDel="00251858">
          <w:fldChar w:fldCharType="begin"/>
        </w:r>
        <w:r w:rsidR="00A26769" w:rsidRPr="008246DF" w:rsidDel="00251858">
          <w:delInstrText xml:space="preserve"> ADDIN ZOTERO_ITEM CSL_CITATION {"citationID":"bZAdla8N","properties":{"formattedCitation":"(Langs\\uc0\\u230{}ther &amp; Evans, 2020)","plainCitation":"(Langsæther &amp; Evans, 2020)","noteIndex":0},"citationItems":[{"id":14394,"uris":["http://zotero.org/users/5414506/items/DRIPSN5K"],"itemData":{"id":14394,"type":"article-journal","abstract":"The connection between social class and political preferences is among the most well established in the social sciences. This association is typically taken as prima facie evidence of economic self-interest: Classes hold different attitudes, values, and party preferences because they have different economic interests. However, this assumption has rarely been tested empirically. In this article, we use survey data from 18 West European countries to examine why classes differ on a central aspect of political preferences, namely their views on the desirability of income inequality. We find that only a moderate proportion of differences between employee classes in support for redistribution can be accounted for by contemporary differences in resources and risks; differences in economic interests to some degree account for the anti-redistributive preferences of the professional middle classes compared with the working class. However, the preferences of the self-employed have a different explanation; autonomy is a better explanation of the right-wing preferences of the self-employed compared with the working class.","container-title":"The British Journal of Sociology","DOI":"10.1111/1468-4446.12747","ISSN":"1468-4446","issue":"4","language":"en","license":"© 2020 The Authors. The British Journal of Sociology published by John Wiley &amp; Sons Ltd on behalf of London School of Economics and Political Science","note":"_eprint: https://onlinelibrary.wiley.com/doi/pdf/10.1111/1468-4446.12747","page":"594-607","source":"Wiley Online Library","title":"More than self-interest: Why different classes have different attitudes to income inequality","title-short":"More than self-interest","volume":"71","author":[{"family":"Langsæther","given":"Peter Egge"},{"family":"Evans","given":"Geoffrey"}],"issued":{"date-parts":[["2020"]]},"citation-key":"langsaether_more_2020"}}],"schema":"https://github.com/citation-style-language/schema/raw/master/csl-citation.json"} </w:delInstrText>
        </w:r>
        <w:r w:rsidR="00A26769" w:rsidDel="00251858">
          <w:fldChar w:fldCharType="separate"/>
        </w:r>
        <w:r w:rsidR="00A26769" w:rsidRPr="008246DF" w:rsidDel="00251858">
          <w:delText>(Langsæther &amp; Evans, 2020)</w:delText>
        </w:r>
        <w:r w:rsidR="00A26769" w:rsidDel="00251858">
          <w:fldChar w:fldCharType="end"/>
        </w:r>
      </w:del>
      <w:del w:id="1073" w:author="Julio César Iturra Sanhueza" w:date="2025-05-29T12:27:00Z">
        <w:r w:rsidR="00745979" w:rsidDel="008246DF">
          <w:fldChar w:fldCharType="begin"/>
        </w:r>
        <w:r w:rsidR="00182ADB" w:rsidRPr="008246DF" w:rsidDel="008246DF">
          <w:delInstrText xml:space="preserve"> ADDIN ZOTERO_ITEM CSL_CITATION {"citationID":"WWTj7ZGW","properties":{"formattedCitation":"(Kitschelt &amp; Rehm, 2014)","plainCitation":"(Kitschelt &amp; Rehm, 2014)","noteIndex":0},"citationItems":[{"id":1774,"uris":["http://zotero.org/users/5414506/items/SWFM9J4J"],"itemData":{"id":1774,"type":"article-journal","abstract":"Political preferences are multi-dimensional, covering topics like redistribution, immigration, and abortion. But what accounts for people’s political preferences? We argue that an individual’s work experiences on the job play an important part in shaping attitudes. In a process of generalization and transposition, people apply the kinds of reasoning, heuristics, and problem-solving techniques they learn and use at work in all realms of life. In this article, we briefly discuss the dimensionality of the political preference space and then explicate our account that links work experiences with attitudes. We use European Social Survey data to establish correlations between work experiences and attitudes and find evidence that is consistent with our account.","container-title":"Comparative Political Studies","DOI":"10.1177/0010414013516066","ISSN":"0010-4140, 1552-3829","issue":"12","journalAbbreviation":"Comparative Political Studies","language":"en","note":"number: 12","page":"1670-1706","source":"cps.sagepub.com","title":"Occupations as a Site of P</w:delInstrText>
        </w:r>
        <w:r w:rsidR="00182ADB" w:rsidDel="008246DF">
          <w:delInstrText xml:space="preserve">olitical Preference Formation","volume":"47","author":[{"family":"Kitschelt","given":"Herbert"},{"family":"Rehm","given":"Philipp"}],"issued":{"date-parts":[["2014",10,1]]},"citation-key":"kitschelt_occupations_2014"}}],"schema":"https://github.com/citation-style-language/schema/raw/master/csl-citation.json"} </w:delInstrText>
        </w:r>
        <w:r w:rsidR="00745979" w:rsidDel="008246DF">
          <w:fldChar w:fldCharType="separate"/>
        </w:r>
        <w:r w:rsidR="00182ADB" w:rsidRPr="00182ADB" w:rsidDel="008246DF">
          <w:delText>(Kitschelt &amp; Rehm, 2014)</w:delText>
        </w:r>
        <w:r w:rsidR="00745979" w:rsidDel="008246DF">
          <w:fldChar w:fldCharType="end"/>
        </w:r>
      </w:del>
      <w:del w:id="1074" w:author="Julio César Iturra Sanhueza" w:date="2025-05-29T12:19:00Z">
        <w:r w:rsidRPr="007D7C37" w:rsidDel="00B30E6E">
          <w:delText xml:space="preserve">Third, given the gender-based class inequality in economic resources </w:delText>
        </w:r>
        <w:r w:rsidR="00402410" w:rsidRPr="007D7C37" w:rsidDel="00B30E6E">
          <w:fldChar w:fldCharType="begin"/>
        </w:r>
        <w:r w:rsidR="00972ABF" w:rsidDel="00B30E6E">
          <w:delInstrText xml:space="preserve"> ADDIN ZOTERO_ITEM CSL_CITATION {"citationID":"YeexRY23","properties":{"formattedCitation":"(Waitkus &amp; Minkus, 2021)","plainCitation":"(Waitkus &amp; Minkus, 2021)","noteIndex":0},"citationItems":[{"id":15790,"uris":["http://zotero.org/users/5414506/items/CMMC5UGI"],"itemData":{"id":15790,"type":"article-journal","abstract":"This study examines the role of occupational classes in the Gender Wealth Gap (GWG). Despite rising interest in gender differences in wealth, the central role of occupations in restricting and enabling its accumulation has been neglected thus far. Drawing on the German Socio-Economic Panel, this study employs quantile regressions and decomposition techniques. It finds explanatory power of occupational classes for the gender wealth gap, which exists despite accounting for other labor-market-relevant parameters, such as income, tenure, and full-time work experience at different points of the wealth distribution. Wealth gaps by gender vary between and within occupational classes. Particularly, women’s underrepresentation among the self-employed and overrepresentation among sociocultural professions explain the GWG in Germany. The study thus adds another dimension of stratification – occupational class – to the discussion on the gendered distribution of wealth. HIGHLIGHTS Women’s lower full-time work experience and income drive the overall gender wealth gap.Occupational classes explain more of the gender wealth gap than family or workplace characteristics.Gender wealth differences are largest among self-employed and managerial classes.The gap exists even among female-dominated sociocultural professions. Women’s lower full-time work experience and income drive the overall gender wealth gap. Occupational classes explain more of the gender wealth gap than family or workplace characteristics. Gender wealth differences are largest among self-employed and managerial classes. The gap exists even among female-dominated sociocultural professions.","container-title":"Feminist Economics","DOI":"10.1080/13545701.2021.1973059","ISSN":"1354-5701","issue":"4","note":"publisher: Routledge\n_eprint: https://doi.org/10.1080/13545701.2021.1973059","page":"114-147","source":"Taylor and Francis+NEJM","title":"Investigating the Gender Wealth Gap Across Occupational Classes","volume":"27","author":[{"family":"Waitkus","given":"Nora"},{"family":"Minkus","given":"Lara"}],"issued":{"date-parts":[["2021",10,2]]},"citation-key":"waitkus_investigating_2021"}}],"schema":"https://github.com/citation-style-language/schema/raw/master/csl-citation.json"} </w:delInstrText>
        </w:r>
        <w:r w:rsidR="00402410" w:rsidRPr="007D7C37" w:rsidDel="00B30E6E">
          <w:fldChar w:fldCharType="separate"/>
        </w:r>
        <w:r w:rsidR="00972ABF" w:rsidRPr="00972ABF" w:rsidDel="00B30E6E">
          <w:delText>(Waitkus &amp; Minkus, 2021)</w:delText>
        </w:r>
        <w:r w:rsidR="00402410" w:rsidRPr="007D7C37" w:rsidDel="00B30E6E">
          <w:fldChar w:fldCharType="end"/>
        </w:r>
        <w:r w:rsidRPr="007D7C37" w:rsidDel="00B30E6E">
          <w:delText xml:space="preserve">, age differences in terms of values and socioeconomic vulnerability </w:delText>
        </w:r>
        <w:r w:rsidR="0036694B" w:rsidRPr="007D7C37" w:rsidDel="00B30E6E">
          <w:fldChar w:fldCharType="begin"/>
        </w:r>
        <w:r w:rsidR="00972ABF" w:rsidDel="00B30E6E">
          <w:delInstrText xml:space="preserve"> ADDIN ZOTERO_ITEM CSL_CITATION {"citationID":"CM80wyHu","properties":{"formattedCitation":"(VanHeuvelen &amp; Copas, 2018)","plainCitation":"(VanHeuvelen &amp; Copas, 2018)","noteIndex":0},"citationItems":[{"id":15822,"uris":["http://zotero.org/users/5414506/items/AB7UIYPY"],"itemData":{"id":15822,"type":"article-journal","abstract":"When do attitudes towards inequality cha</w:delInstrText>
        </w:r>
        <w:r w:rsidR="00972ABF" w:rsidRPr="008246DF" w:rsidDel="00B30E6E">
          <w:delInstrText xml:space="preserve">nge? Scholars have examined why publics change their attitudes regarding support for redistribution (SFR). Yet almost all studies focus on SFR change from one year to another. We shift focus by conceptualizing SFR change as occurring across birth cohorts socialized into different cultural zeitgeists. We combine data from 21 waves of cross-national survey data using the International Social Survey Program and European Social Survey covering 54 countries, 32 years, and over a century of birth years. In many countries, we reach substantially different conclusions on the nature of SFR change when examining intercohort dynamics. In several cases, we detect rapidly declining SFR belied by year-to-year stability of attitudes, representing an important challenge for proponents of egalitarian politics. Additional findings and implications are discussed.","container-title":"Societies","DOI":"10.3390/soc8030069","ISSN":"2075-4698","issue":"3","language":"en","license":"http://creativecommons.org/licenses/by/3.0/","note":"number: 3\npublisher: Multidisciplinary Digital Publishing Institute","page":"69","source":"www.mdpi.com","title":"The Intercohort Dynamics of Support for Redistribution in 54 Countries, 1985–2017","volume":"8","author":[{"family":"VanHeuvelen","given":"Tom"},{"family":"Copas","given":"Kathy"}],"issued":{"date-parts":[["2018",9]]},"citation-key":"vanheuvelen_intercohort_2018"}}],"schema":"https://github.com/citation-style-language/schema/raw/master/csl-citation.json"} </w:delInstrText>
        </w:r>
        <w:r w:rsidR="0036694B" w:rsidRPr="007D7C37" w:rsidDel="00B30E6E">
          <w:fldChar w:fldCharType="separate"/>
        </w:r>
        <w:r w:rsidR="00972ABF" w:rsidRPr="008246DF" w:rsidDel="00B30E6E">
          <w:delText>(VanHeuvelen &amp; Copas, 2018)</w:delText>
        </w:r>
        <w:r w:rsidR="0036694B" w:rsidRPr="007D7C37" w:rsidDel="00B30E6E">
          <w:fldChar w:fldCharType="end"/>
        </w:r>
      </w:del>
      <w:del w:id="1075" w:author="Julio César Iturra Sanhueza" w:date="2025-05-29T12:12:00Z">
        <w:r w:rsidRPr="008246DF" w:rsidDel="002C45BD">
          <w:delText xml:space="preserve">, and the role of family support provided by partners </w:delText>
        </w:r>
        <w:r w:rsidR="0036694B" w:rsidRPr="007D7C37" w:rsidDel="002C45BD">
          <w:fldChar w:fldCharType="begin"/>
        </w:r>
        <w:r w:rsidR="002216E3" w:rsidRPr="008246DF" w:rsidDel="002C45BD">
          <w:delInstrText xml:space="preserve"> ADDIN ZOTERO_ITEM CSL_CITATION {"citationID":"v7SBdFPI","properties":{"formattedCitation":"(Edlund, 2003)","plainCitation":"(Edlund, 2003)","noteIndex":0},"citationItems":[{"id":14383,"uris":["http://zotero.org/users/5414506/items/55IQ79S5"],"itemData":{"id":14383,"type":"article-journal","abstract":"The influences of female employment on working couples' class-based identities, preferences towards government redistribution, and choice of political party in Sweden, Germany, and the US are analysed in this article. Two issues are of interest. The first is the unit of class composition: families (conventional approach) versus individuals (individual approach). The results indicate that the conventional approach explains more of the variation in the dependent variables than does the individual approach. However, in many cases the inclusion of female employment within the class schema increases the explanatory power of social class significantly. The second issue is cross-country variation. Based on assumptions about the post-industrial economy, a hypothesis concerning cross-country variation in class--gender patterns is tested. In contrast to the hypothesis, the data show that female employment influences are greatest in Germany, closely followed by Sweden. In the US, influences of female employment on working couples' socio-political orientations are negligible.","container-title":"Acta Sociologica","ISSN":"0001-6993","issue":"3","note":"publisher: Sage Publications, Ltd.","page":"195-214","source":"JSTOR","title":"The Influence of the Class Situations of Husbands and Wives on Class Identity, Party Preference and Attitudes Towards Redistribution: Sweden, Germany and the United States","title-short":"The Influence of the Class Situations of Husbands and Wives on Class Identity, Party Preference and Attitudes Towards Redistribution","volume":"46","author":[{"family":"Edlund","given":"Jonas"}],"issued":{"date-parts":[["2003"]]},"citation-key":"edlund_influence_2003"}}],"schema":"https://github.com/citation-style-language/schema/raw/master/csl-citation.json"} </w:delInstrText>
        </w:r>
        <w:r w:rsidR="0036694B" w:rsidRPr="007D7C37" w:rsidDel="002C45BD">
          <w:fldChar w:fldCharType="separate"/>
        </w:r>
        <w:r w:rsidR="00405578" w:rsidRPr="008246DF" w:rsidDel="002C45BD">
          <w:delText>(Edlund, 2003)</w:delText>
        </w:r>
        <w:r w:rsidR="0036694B" w:rsidRPr="007D7C37" w:rsidDel="002C45BD">
          <w:fldChar w:fldCharType="end"/>
        </w:r>
        <w:r w:rsidRPr="008246DF" w:rsidDel="002C45BD">
          <w:delText xml:space="preserve">, </w:delText>
        </w:r>
      </w:del>
      <w:del w:id="1076" w:author="Julio César Iturra Sanhueza" w:date="2025-05-29T12:19:00Z">
        <w:r w:rsidRPr="008246DF" w:rsidDel="00B30E6E">
          <w:delText xml:space="preserve">gender, </w:delText>
        </w:r>
      </w:del>
      <w:del w:id="1077" w:author="Julio César Iturra Sanhueza" w:date="2025-05-29T12:12:00Z">
        <w:r w:rsidRPr="008246DF" w:rsidDel="002C45BD">
          <w:delText>age, a</w:delText>
        </w:r>
      </w:del>
      <w:del w:id="1078" w:author="Julio César Iturra Sanhueza" w:date="2025-05-29T12:19:00Z">
        <w:r w:rsidRPr="008246DF" w:rsidDel="00B30E6E">
          <w:delText xml:space="preserve">nd </w:delText>
        </w:r>
      </w:del>
      <w:del w:id="1079" w:author="Julio César Iturra Sanhueza" w:date="2025-05-29T12:12:00Z">
        <w:r w:rsidRPr="008246DF" w:rsidDel="002C45BD">
          <w:delText>marital status</w:delText>
        </w:r>
      </w:del>
      <w:del w:id="1080" w:author="Julio César Iturra Sanhueza" w:date="2025-05-29T12:19:00Z">
        <w:r w:rsidRPr="008246DF" w:rsidDel="00B30E6E">
          <w:delText xml:space="preserve"> were included as control variables in all models.</w:delText>
        </w:r>
      </w:del>
    </w:p>
    <w:p w14:paraId="7E35DCD3" w14:textId="7A8B0ABF" w:rsidR="00CD3877" w:rsidRPr="007D7C37" w:rsidDel="00814676" w:rsidRDefault="00CD3877">
      <w:pPr>
        <w:pStyle w:val="BodyText"/>
        <w:rPr>
          <w:del w:id="1081" w:author="Julio César Iturra Sanhueza" w:date="2025-05-19T14:23:00Z"/>
          <w:rFonts w:cs="Times New Roman"/>
        </w:rPr>
      </w:pPr>
    </w:p>
    <w:p w14:paraId="0009F2C5" w14:textId="77777777" w:rsidR="000E3C44" w:rsidRPr="007D7C37" w:rsidRDefault="009C462E">
      <w:pPr>
        <w:pStyle w:val="Heading3"/>
        <w:rPr>
          <w:rFonts w:ascii="Times New Roman" w:hAnsi="Times New Roman" w:cs="Times New Roman"/>
        </w:rPr>
      </w:pPr>
      <w:bookmarkStart w:id="1082" w:name="independent-variables---country-level"/>
      <w:bookmarkEnd w:id="903"/>
      <w:r w:rsidRPr="007D7C37">
        <w:rPr>
          <w:rFonts w:ascii="Times New Roman" w:hAnsi="Times New Roman" w:cs="Times New Roman"/>
        </w:rPr>
        <w:t>Independent variable</w:t>
      </w:r>
      <w:del w:id="1083" w:author="Julio César Iturra Sanhueza" w:date="2025-06-10T16:27:00Z">
        <w:r w:rsidRPr="007D7C37" w:rsidDel="003F5E32">
          <w:rPr>
            <w:rFonts w:ascii="Times New Roman" w:hAnsi="Times New Roman" w:cs="Times New Roman"/>
          </w:rPr>
          <w:delText>s</w:delText>
        </w:r>
      </w:del>
      <w:r w:rsidRPr="007D7C37">
        <w:rPr>
          <w:rFonts w:ascii="Times New Roman" w:hAnsi="Times New Roman" w:cs="Times New Roman"/>
        </w:rPr>
        <w:t xml:space="preserve"> - country level</w:t>
      </w:r>
    </w:p>
    <w:p w14:paraId="38A9495C" w14:textId="63B7B5F6" w:rsidR="00785E00" w:rsidRPr="00200604" w:rsidRDefault="009C462E" w:rsidP="00A706D7">
      <w:pPr>
        <w:pStyle w:val="FirstParagraph"/>
        <w:rPr>
          <w:ins w:id="1084" w:author="Julio César Iturra Sanhueza" w:date="2025-06-06T22:28:00Z"/>
        </w:rPr>
      </w:pPr>
      <w:r w:rsidRPr="007D7C37">
        <w:t xml:space="preserve">To measure economic inequality comparatively, I use the Gini index (post-taxes and transfers) from the World Income Inequality Dataset (WID) </w:t>
      </w:r>
      <w:r w:rsidR="00C9260F" w:rsidRPr="007D7C37">
        <w:fldChar w:fldCharType="begin"/>
      </w:r>
      <w:r w:rsidR="00972ABF">
        <w:instrText xml:space="preserve"> ADDIN ZOTERO_ITEM CSL_CITATION {"citationID":"fptEEC08","properties":{"formattedCitation":"(Alvaredo, Atkinson, Piketty, &amp; Saez, 2022)","plainCitation":"(Alvaredo, Atkinson, Piketty, &amp; Saez, 2022)","noteIndex":0},"citationItems":[{"id":15831,"uris":["http://zotero.org/users/5414506/items/UL2FELH2"],"itemData":{"id":15831,"type":"document","publisher":"WID.world","title":"World inequality database","URL":"http://wid.world/data","author":[{"family":"Alvaredo","given":"Facundo"},{"family":"Atkinson","given":"Anthony B."},{"family":"Piketty","given":"Thomas"},{"family":"Saez","given":"Emmanuel"}],"issued":{"date-parts":[["2022"]]},"citation-key":"alvaredo_world_2022"}}],"schema":"https://github.com/citation-style-language/schema/raw/master/csl-citation.json"} </w:instrText>
      </w:r>
      <w:r w:rsidR="00C9260F" w:rsidRPr="007D7C37">
        <w:fldChar w:fldCharType="separate"/>
      </w:r>
      <w:r w:rsidR="00972ABF" w:rsidRPr="00972ABF">
        <w:t>(Alvaredo, Atkinson, Piketty, &amp; Saez, 2022)</w:t>
      </w:r>
      <w:r w:rsidR="00C9260F" w:rsidRPr="007D7C37">
        <w:fldChar w:fldCharType="end"/>
      </w:r>
      <w:r w:rsidRPr="007D7C37">
        <w:t xml:space="preserve">. </w:t>
      </w:r>
      <w:ins w:id="1085" w:author="Julio César Iturra Sanhueza" w:date="2025-06-06T22:30:00Z">
        <w:r w:rsidR="00D10AC1">
          <w:t>In the supplementary material, I included additional analyses of two</w:t>
        </w:r>
      </w:ins>
      <w:ins w:id="1086" w:author="Julio César Iturra Sanhueza" w:date="2025-06-06T22:31:00Z">
        <w:r w:rsidR="00D10AC1">
          <w:t xml:space="preserve"> contextual factors as controls. However, I do consider them in the main analysis</w:t>
        </w:r>
      </w:ins>
      <w:ins w:id="1087" w:author="Julio César Iturra Sanhueza" w:date="2025-06-10T16:27:00Z">
        <w:r w:rsidR="00CF16A8">
          <w:t>,</w:t>
        </w:r>
      </w:ins>
      <w:ins w:id="1088" w:author="Julio César Iturra Sanhueza" w:date="2025-06-06T22:31:00Z">
        <w:r w:rsidR="00D10AC1">
          <w:t xml:space="preserve"> as my main focus here is to </w:t>
        </w:r>
      </w:ins>
      <w:ins w:id="1089" w:author="Julio César Iturra Sanhueza" w:date="2025-06-06T22:32:00Z">
        <w:r w:rsidR="00D10AC1">
          <w:t>study the moderating role of income inequality</w:t>
        </w:r>
      </w:ins>
      <w:ins w:id="1090" w:author="Julio César Iturra Sanhueza" w:date="2025-06-06T22:37:00Z">
        <w:r w:rsidR="004A593C">
          <w:rPr>
            <w:rStyle w:val="EndnoteReference"/>
            <w:rFonts w:cs="Times New Roman"/>
          </w:rPr>
          <w:endnoteReference w:id="4"/>
        </w:r>
      </w:ins>
      <w:ins w:id="1117" w:author="Julio César Iturra Sanhueza" w:date="2025-06-06T22:31:00Z">
        <w:r w:rsidR="00D10AC1">
          <w:t>.</w:t>
        </w:r>
      </w:ins>
      <w:ins w:id="1118" w:author="Julio César Iturra Sanhueza" w:date="2025-06-06T22:32:00Z">
        <w:r w:rsidR="00D10AC1">
          <w:t xml:space="preserve"> </w:t>
        </w:r>
      </w:ins>
      <w:del w:id="1119" w:author="Julio César Iturra Sanhueza" w:date="2025-06-06T22:31:00Z">
        <w:r w:rsidRPr="00FA0D53" w:rsidDel="00D10AC1">
          <w:rPr>
            <w:highlight w:val="yellow"/>
            <w:rPrChange w:id="1120" w:author="Julio César Iturra Sanhueza" w:date="2025-06-02T15:00:00Z">
              <w:rPr>
                <w:rFonts w:cs="Times New Roman"/>
              </w:rPr>
            </w:rPrChange>
          </w:rPr>
          <w:delText xml:space="preserve">Additionally, I incorporate two contextual variables as controls </w:delText>
        </w:r>
      </w:del>
      <w:del w:id="1121" w:author="Julio César Iturra Sanhueza" w:date="2025-06-06T22:29:00Z">
        <w:r w:rsidRPr="00FA0D53" w:rsidDel="00785E00">
          <w:rPr>
            <w:highlight w:val="yellow"/>
            <w:rPrChange w:id="1122" w:author="Julio César Iturra Sanhueza" w:date="2025-06-02T15:00:00Z">
              <w:rPr>
                <w:rFonts w:cs="Times New Roman"/>
              </w:rPr>
            </w:rPrChange>
          </w:rPr>
          <w:delText xml:space="preserve">in the </w:delText>
        </w:r>
      </w:del>
      <w:del w:id="1123" w:author="Julio César Iturra Sanhueza" w:date="2025-05-29T12:36:00Z">
        <w:r w:rsidR="00CF4408" w:rsidRPr="00FA0D53" w:rsidDel="004F1201">
          <w:rPr>
            <w:highlight w:val="yellow"/>
            <w:rPrChange w:id="1124" w:author="Julio César Iturra Sanhueza" w:date="2025-06-02T15:00:00Z">
              <w:rPr>
                <w:rFonts w:cs="Times New Roman"/>
              </w:rPr>
            </w:rPrChange>
          </w:rPr>
          <w:delText>analysis</w:delText>
        </w:r>
      </w:del>
      <w:del w:id="1125" w:author="Julio César Iturra Sanhueza" w:date="2025-06-06T22:31:00Z">
        <w:r w:rsidRPr="00FA0D53" w:rsidDel="00D10AC1">
          <w:rPr>
            <w:highlight w:val="yellow"/>
            <w:rPrChange w:id="1126" w:author="Julio César Iturra Sanhueza" w:date="2025-06-02T15:00:00Z">
              <w:rPr>
                <w:rFonts w:cs="Times New Roman"/>
              </w:rPr>
            </w:rPrChange>
          </w:rPr>
          <w:delText>.</w:delText>
        </w:r>
        <w:r w:rsidRPr="007D7C37" w:rsidDel="00D10AC1">
          <w:delText xml:space="preserve"> </w:delText>
        </w:r>
      </w:del>
    </w:p>
    <w:p w14:paraId="0009F2C6" w14:textId="41A1F781" w:rsidR="000E3C44" w:rsidRPr="007D7C37" w:rsidDel="00200604" w:rsidRDefault="009C462E">
      <w:pPr>
        <w:pStyle w:val="FirstParagraph"/>
        <w:rPr>
          <w:del w:id="1127" w:author="Julio César Iturra Sanhueza" w:date="2025-06-08T17:43:00Z"/>
          <w:rFonts w:cs="Times New Roman"/>
        </w:rPr>
      </w:pPr>
      <w:del w:id="1128" w:author="Julio César Iturra Sanhueza" w:date="2025-06-06T22:35:00Z">
        <w:r w:rsidRPr="007D7C37" w:rsidDel="00BC25B8">
          <w:rPr>
            <w:rFonts w:cs="Times New Roman"/>
          </w:rPr>
          <w:delText xml:space="preserve">First, </w:delText>
        </w:r>
      </w:del>
      <w:del w:id="1129" w:author="Julio César Iturra Sanhueza" w:date="2025-06-06T22:32:00Z">
        <w:r w:rsidRPr="007D7C37" w:rsidDel="00D10AC1">
          <w:rPr>
            <w:rFonts w:cs="Times New Roman"/>
          </w:rPr>
          <w:delText xml:space="preserve">employing </w:delText>
        </w:r>
      </w:del>
      <w:del w:id="1130" w:author="Julio César Iturra Sanhueza" w:date="2025-06-08T17:43:00Z">
        <w:r w:rsidRPr="007D7C37" w:rsidDel="00200604">
          <w:rPr>
            <w:rFonts w:cs="Times New Roman"/>
          </w:rPr>
          <w:delText xml:space="preserve">Gross Domestic Product (GDP) in constant 2017 USD (PPP) ensures that economic inequality estimates remain consistent regardless of economic conditions </w:delText>
        </w:r>
        <w:r w:rsidR="00C9260F" w:rsidRPr="007D7C37" w:rsidDel="00200604">
          <w:rPr>
            <w:rFonts w:cs="Times New Roman"/>
          </w:rPr>
          <w:fldChar w:fldCharType="begin"/>
        </w:r>
        <w:r w:rsidR="002216E3" w:rsidRPr="007D7C37" w:rsidDel="00200604">
          <w:rPr>
            <w:rFonts w:cs="Times New Roman"/>
          </w:rPr>
          <w:delInstrText xml:space="preserve"> ADDIN ZOTERO_ITEM CSL_CITATION {"citationID":"SfwjDmdE","properties":{"formattedCitation":"(UNU-WIDER, 2023)","plainCitation":"(UNU-WIDER, 2023)","noteIndex":0},"citationItems":[{"id":15886,"uris":["http://zotero.org/users/5414506/items/9XUFCRX5"],"itemData":{"id":15886,"type":"dataset","abstract":"The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2023\n\ncitation key: wiid_2023","source":"DOI.org (Crossref)","title":"World Income Inequality Database (WIID) – Version 28 November 2023","URL":"https://www.wider.unu.edu/node/238599","author":[{"literal":"UNU-WIDER"}],"accessed":{"date-parts":[["2024",6,10]]},"issued":{"date-parts":[["2023"]]},"citation-key":"wiid_2023"}}],"schema":"https://github.com/citation-style-language/schema/raw/master/csl-citation.json"} </w:delInstrText>
        </w:r>
        <w:r w:rsidR="00C9260F" w:rsidRPr="007D7C37" w:rsidDel="00200604">
          <w:rPr>
            <w:rFonts w:cs="Times New Roman"/>
          </w:rPr>
          <w:fldChar w:fldCharType="separate"/>
        </w:r>
        <w:r w:rsidR="00405578" w:rsidRPr="007D7C37" w:rsidDel="00200604">
          <w:rPr>
            <w:rFonts w:cs="Times New Roman"/>
          </w:rPr>
          <w:delText>(UNU-WIDER, 2023)</w:delText>
        </w:r>
        <w:r w:rsidR="00C9260F" w:rsidRPr="007D7C37" w:rsidDel="00200604">
          <w:rPr>
            <w:rFonts w:cs="Times New Roman"/>
          </w:rPr>
          <w:fldChar w:fldCharType="end"/>
        </w:r>
        <w:r w:rsidRPr="007D7C37" w:rsidDel="00200604">
          <w:rPr>
            <w:rFonts w:cs="Times New Roman"/>
          </w:rPr>
          <w:delText xml:space="preserve">. Second, following Edlund and Lindh </w:delText>
        </w:r>
        <w:r w:rsidR="00CB2BE5" w:rsidRPr="007D7C37" w:rsidDel="00200604">
          <w:rPr>
            <w:rFonts w:cs="Times New Roman"/>
          </w:rPr>
          <w:fldChar w:fldCharType="begin"/>
        </w:r>
        <w:r w:rsidR="002216E3" w:rsidRPr="007D7C37" w:rsidDel="00200604">
          <w:rPr>
            <w:rFonts w:cs="Times New Roman"/>
          </w:rPr>
          <w:delInstrText xml:space="preserve"> ADDIN ZOTERO_ITEM CSL_CITATION {"citationID":"dKhCcnHn","properties":{"formattedCitation":"(2015)","plainCitation":"(2015)","noteIndex":0},"citationItems":[{"id":14396,"uris":["http://zotero.org/users/5414506/items/VAY2XA5U"],"itemData":{"id":14396,"type":"article-journal","abstract":"This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suppress-author":true}],"schema":"https://github.com/citation-style-language/schema/raw/master/csl-citation.json"} </w:delInstrText>
        </w:r>
        <w:r w:rsidR="00CB2BE5" w:rsidRPr="007D7C37" w:rsidDel="00200604">
          <w:rPr>
            <w:rFonts w:cs="Times New Roman"/>
          </w:rPr>
          <w:fldChar w:fldCharType="separate"/>
        </w:r>
        <w:r w:rsidR="00405578" w:rsidRPr="007D7C37" w:rsidDel="00200604">
          <w:rPr>
            <w:rFonts w:cs="Times New Roman"/>
          </w:rPr>
          <w:delText>(2015)</w:delText>
        </w:r>
        <w:r w:rsidR="00CB2BE5" w:rsidRPr="007D7C37" w:rsidDel="00200604">
          <w:rPr>
            <w:rFonts w:cs="Times New Roman"/>
          </w:rPr>
          <w:fldChar w:fldCharType="end"/>
        </w:r>
      </w:del>
      <w:del w:id="1131" w:author="Julio César Iturra Sanhueza" w:date="2025-05-21T12:07:00Z">
        <w:r w:rsidRPr="007D7C37" w:rsidDel="004335F6">
          <w:rPr>
            <w:rFonts w:cs="Times New Roman"/>
          </w:rPr>
          <w:delText xml:space="preserve">, </w:delText>
        </w:r>
      </w:del>
      <w:del w:id="1132" w:author="Julio César Iturra Sanhueza" w:date="2025-06-08T17:43:00Z">
        <w:r w:rsidRPr="007D7C37" w:rsidDel="00200604">
          <w:rPr>
            <w:rFonts w:cs="Times New Roman"/>
          </w:rPr>
          <w:delText xml:space="preserve">I </w:delText>
        </w:r>
      </w:del>
      <w:del w:id="1133" w:author="Julio César Iturra Sanhueza" w:date="2025-06-06T22:24:00Z">
        <w:r w:rsidRPr="007D7C37" w:rsidDel="0090740C">
          <w:rPr>
            <w:rFonts w:cs="Times New Roman"/>
          </w:rPr>
          <w:delText xml:space="preserve">include </w:delText>
        </w:r>
      </w:del>
      <w:del w:id="1134" w:author="Julio César Iturra Sanhueza" w:date="2025-06-06T22:33:00Z">
        <w:r w:rsidRPr="007D7C37" w:rsidDel="006D4D8E">
          <w:rPr>
            <w:rFonts w:cs="Times New Roman"/>
          </w:rPr>
          <w:delText xml:space="preserve">a measure of the welfare state that conceptually captures </w:delText>
        </w:r>
      </w:del>
      <w:del w:id="1135" w:author="Julio César Iturra Sanhueza" w:date="2025-05-21T12:07:00Z">
        <w:r w:rsidRPr="007D7C37" w:rsidDel="00BF78A2">
          <w:rPr>
            <w:rFonts w:cs="Times New Roman"/>
          </w:rPr>
          <w:delText xml:space="preserve">both </w:delText>
        </w:r>
      </w:del>
      <w:del w:id="1136" w:author="Julio César Iturra Sanhueza" w:date="2025-06-06T22:33:00Z">
        <w:r w:rsidRPr="007D7C37" w:rsidDel="006D4D8E">
          <w:rPr>
            <w:rFonts w:cs="Times New Roman"/>
          </w:rPr>
          <w:delText xml:space="preserve">its </w:delText>
        </w:r>
      </w:del>
      <w:del w:id="1137" w:author="Julio César Iturra Sanhueza" w:date="2025-06-08T17:43:00Z">
        <w:r w:rsidRPr="007D7C37" w:rsidDel="00200604">
          <w:rPr>
            <w:rFonts w:cs="Times New Roman"/>
          </w:rPr>
          <w:delText xml:space="preserve">overall size and redistributive capacity based on taxation and spending levels. </w:delText>
        </w:r>
      </w:del>
      <w:del w:id="1138" w:author="Julio César Iturra Sanhueza" w:date="2025-06-06T22:33:00Z">
        <w:r w:rsidRPr="007D7C37" w:rsidDel="007129D0">
          <w:rPr>
            <w:rFonts w:cs="Times New Roman"/>
          </w:rPr>
          <w:delText xml:space="preserve">This approach provides a more accurate representation of the welfare state’s </w:delText>
        </w:r>
      </w:del>
      <w:del w:id="1139" w:author="Julio César Iturra Sanhueza" w:date="2025-06-06T22:34:00Z">
        <w:r w:rsidRPr="007D7C37" w:rsidDel="007129D0">
          <w:rPr>
            <w:rFonts w:cs="Times New Roman"/>
          </w:rPr>
          <w:delText xml:space="preserve">impact by incorporating a </w:delText>
        </w:r>
      </w:del>
      <w:del w:id="1140" w:author="Julio César Iturra Sanhueza" w:date="2025-06-08T17:43:00Z">
        <w:r w:rsidRPr="007D7C37" w:rsidDel="00200604">
          <w:rPr>
            <w:rFonts w:cs="Times New Roman"/>
          </w:rPr>
          <w:delText xml:space="preserve">broader range of services and reflecting the actual outcomes of welfare policies. </w:delText>
        </w:r>
      </w:del>
      <w:del w:id="1141" w:author="Julio César Iturra Sanhueza" w:date="2025-06-06T22:34:00Z">
        <w:r w:rsidRPr="007D7C37" w:rsidDel="00F93D21">
          <w:rPr>
            <w:rFonts w:cs="Times New Roman"/>
          </w:rPr>
          <w:delText>Empirically</w:delText>
        </w:r>
      </w:del>
      <w:del w:id="1142" w:author="Julio César Iturra Sanhueza" w:date="2025-06-08T17:43:00Z">
        <w:r w:rsidRPr="007D7C37" w:rsidDel="00200604">
          <w:rPr>
            <w:rFonts w:cs="Times New Roman"/>
          </w:rPr>
          <w:delText xml:space="preserve">, </w:delText>
        </w:r>
      </w:del>
      <w:del w:id="1143" w:author="Julio César Iturra Sanhueza" w:date="2025-06-06T22:34:00Z">
        <w:r w:rsidRPr="007D7C37" w:rsidDel="00F93D21">
          <w:rPr>
            <w:rFonts w:cs="Times New Roman"/>
          </w:rPr>
          <w:delText xml:space="preserve">I compute a normalized indicator on a scale from 0 to 100, which </w:delText>
        </w:r>
      </w:del>
      <w:del w:id="1144" w:author="Julio César Iturra Sanhueza" w:date="2025-06-08T17:43:00Z">
        <w:r w:rsidRPr="007D7C37" w:rsidDel="00200604">
          <w:rPr>
            <w:rFonts w:cs="Times New Roman"/>
          </w:rPr>
          <w:delText xml:space="preserve">combines (i) tax revenue as a percentage of GDP </w:delText>
        </w:r>
        <w:r w:rsidR="00CB2BE5" w:rsidRPr="007D7C37" w:rsidDel="00200604">
          <w:rPr>
            <w:rFonts w:cs="Times New Roman"/>
          </w:rPr>
          <w:fldChar w:fldCharType="begin"/>
        </w:r>
        <w:r w:rsidR="002216E3" w:rsidRPr="007D7C37" w:rsidDel="00200604">
          <w:rPr>
            <w:rFonts w:cs="Times New Roman"/>
          </w:rPr>
          <w:delInstrText xml:space="preserve"> ADDIN ZOTERO_ITEM CSL_CITATION {"citationID":"5viCPnl1","properties":{"formattedCitation":"(ILO, 2022)","plainCitation":"(ILO, 2022)","noteIndex":0},"citationItems":[{"id":15845,"uris":["http://zotero.org/users/5414506/items/W83FBE5I"],"itemData":{"id":15845,"type":"report","note":"itemType: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delInstrText>
        </w:r>
        <w:r w:rsidR="00CB2BE5" w:rsidRPr="007D7C37" w:rsidDel="00200604">
          <w:rPr>
            <w:rFonts w:cs="Times New Roman"/>
          </w:rPr>
          <w:fldChar w:fldCharType="separate"/>
        </w:r>
        <w:r w:rsidR="00405578" w:rsidRPr="007D7C37" w:rsidDel="00200604">
          <w:rPr>
            <w:rFonts w:cs="Times New Roman"/>
          </w:rPr>
          <w:delText>(ILO, 2022)</w:delText>
        </w:r>
        <w:r w:rsidR="00CB2BE5" w:rsidRPr="007D7C37" w:rsidDel="00200604">
          <w:rPr>
            <w:rFonts w:cs="Times New Roman"/>
          </w:rPr>
          <w:fldChar w:fldCharType="end"/>
        </w:r>
        <w:r w:rsidRPr="007D7C37" w:rsidDel="00200604">
          <w:rPr>
            <w:rFonts w:cs="Times New Roman"/>
          </w:rPr>
          <w:delText xml:space="preserve">, (ii) welfare generosity as total governmental spending as a share of GDP </w:delText>
        </w:r>
        <w:r w:rsidR="00AB0717" w:rsidRPr="007D7C37" w:rsidDel="00200604">
          <w:rPr>
            <w:rFonts w:cs="Times New Roman"/>
          </w:rPr>
          <w:fldChar w:fldCharType="begin"/>
        </w:r>
        <w:r w:rsidR="002216E3" w:rsidRPr="007D7C37" w:rsidDel="00200604">
          <w:rPr>
            <w:rFonts w:cs="Times New Roman"/>
          </w:rPr>
          <w:delInstrText xml:space="preserve"> ADDIN ZOTERO_ITEM CSL_CITATION {"citationID":"6usTGEF5","properties":{"formattedCitation":"(ILO, 2022)","plainCitation":"(ILO, 2022)","noteIndex":0},"citationItems":[{"id":15845,"uris":["http://zotero.org/users/5414506/items/W83FBE5I"],"itemData":{"id":15845,"type":"report","note":"itemType: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delInstrText>
        </w:r>
        <w:r w:rsidR="00AB0717" w:rsidRPr="007D7C37" w:rsidDel="00200604">
          <w:rPr>
            <w:rFonts w:cs="Times New Roman"/>
          </w:rPr>
          <w:fldChar w:fldCharType="separate"/>
        </w:r>
        <w:r w:rsidR="00405578" w:rsidRPr="007D7C37" w:rsidDel="00200604">
          <w:rPr>
            <w:rFonts w:cs="Times New Roman"/>
          </w:rPr>
          <w:delText>(ILO, 2022)</w:delText>
        </w:r>
        <w:r w:rsidR="00AB0717" w:rsidRPr="007D7C37" w:rsidDel="00200604">
          <w:rPr>
            <w:rFonts w:cs="Times New Roman"/>
          </w:rPr>
          <w:fldChar w:fldCharType="end"/>
        </w:r>
        <w:r w:rsidRPr="007D7C37" w:rsidDel="00200604">
          <w:rPr>
            <w:rFonts w:cs="Times New Roman"/>
          </w:rPr>
          <w:delText xml:space="preserve">, and (iii) the current level of redistribution </w:delText>
        </w:r>
        <w:r w:rsidR="00AB0717" w:rsidRPr="007D7C37" w:rsidDel="00200604">
          <w:rPr>
            <w:rFonts w:cs="Times New Roman"/>
          </w:rPr>
          <w:fldChar w:fldCharType="begin"/>
        </w:r>
        <w:r w:rsidR="002216E3" w:rsidRPr="007D7C37" w:rsidDel="00200604">
          <w:rPr>
            <w:rFonts w:cs="Times New Roman"/>
          </w:rPr>
          <w:delInstrText xml:space="preserve"> ADDIN ZOTERO_ITEM CSL_CITATION {"citationID":"voMvdqVd","properties":{"formattedCitation":"(Solt, 2020)","plainCitation":"(Solt, 2020)","noteIndex":0},"citationItems":[{"id":15848,"uris":["http://zotero.org/users/5414506/items/H848F8TY"],"itemData":{"id":15848,"type":"article-journal","abstract":"Objective This article documents wide-ranging revisions to the Standardized World Income Inequality Database (SWIID), which seeks to maximize the comparability of income inequality estimates for the broadest possible coverage of countries and years. Methods Two k-fold cross-validations, by observation and by country, are used to evaluate the SWIID's success in predicting the Luxembourg Income Study (LIS), recognized in the field as setting the standard for comparability. Results The cross-validations indicate that the new SWIID's estimates and their uncertainty are even more accurate than previous versions, extending its advantage in comparability over alternate income inequality data sets. Conclusion Given its superior coverage and comparability, the SWIID remains the optimum source of data for broadly cross-national research on income inequality.","container-title":"Social Science Quarterly","DOI":"10.1111/ssqu.12795","ISSN":"1540-6237","issue":"3","language":"en","license":"© 2020 by the Southwestern Social Science Association","note":"_eprint: https://onlinelibrary.wiley.com/doi/pdf/10.1111/ssqu.12795","page":"1183-1199","source":"Wiley Online Library","title":"Measuring Income Inequality Across Countries and Over Time: The Standardized World Income Inequality Database","title-short":"Measuring Income Inequality Across Countries and Over Time","volume":"101","author":[{"family":"Solt","given":"Frederick"}],"issued":{"date-parts":[["2020"]]},"citation-key":"solt_measuring_2020"}}],"schema":"https://github.com/citation-style-language/schema/raw/master/csl-citation.json"} </w:delInstrText>
        </w:r>
        <w:r w:rsidR="00AB0717" w:rsidRPr="007D7C37" w:rsidDel="00200604">
          <w:rPr>
            <w:rFonts w:cs="Times New Roman"/>
          </w:rPr>
          <w:fldChar w:fldCharType="separate"/>
        </w:r>
        <w:r w:rsidR="00405578" w:rsidRPr="007D7C37" w:rsidDel="00200604">
          <w:rPr>
            <w:rFonts w:cs="Times New Roman"/>
          </w:rPr>
          <w:delText>(Solt, 2020)</w:delText>
        </w:r>
        <w:r w:rsidR="00AB0717" w:rsidRPr="007D7C37" w:rsidDel="00200604">
          <w:rPr>
            <w:rFonts w:cs="Times New Roman"/>
          </w:rPr>
          <w:fldChar w:fldCharType="end"/>
        </w:r>
        <w:r w:rsidRPr="007D7C37" w:rsidDel="00200604">
          <w:rPr>
            <w:rFonts w:cs="Times New Roman"/>
          </w:rPr>
          <w:delText>.</w:delText>
        </w:r>
      </w:del>
    </w:p>
    <w:p w14:paraId="0009F2C7" w14:textId="77777777" w:rsidR="000E3C44" w:rsidRPr="007D7C37" w:rsidRDefault="009C462E">
      <w:pPr>
        <w:pStyle w:val="Heading2"/>
        <w:rPr>
          <w:rFonts w:cs="Times New Roman"/>
        </w:rPr>
      </w:pPr>
      <w:bookmarkStart w:id="1145" w:name="methods"/>
      <w:bookmarkEnd w:id="886"/>
      <w:bookmarkEnd w:id="1082"/>
      <w:r w:rsidRPr="007D7C37">
        <w:rPr>
          <w:rFonts w:cs="Times New Roman"/>
        </w:rPr>
        <w:t>Methods</w:t>
      </w:r>
    </w:p>
    <w:p w14:paraId="0009F2C8" w14:textId="5B8BE10E" w:rsidR="003C7D8F" w:rsidRPr="007D7C37" w:rsidRDefault="00D36FB4" w:rsidP="00A706D7">
      <w:pPr>
        <w:pStyle w:val="FirstParagraph"/>
      </w:pPr>
      <w:ins w:id="1146" w:author="Julio César Iturra Sanhueza" w:date="2025-06-04T11:35:00Z">
        <w:r w:rsidRPr="00F80E92">
          <w:rPr>
            <w:highlight w:val="yellow"/>
            <w:rPrChange w:id="1147" w:author="Julio César Iturra Sanhueza" w:date="2025-06-16T12:25:00Z">
              <w:rPr/>
            </w:rPrChange>
          </w:rPr>
          <w:t>First, to identify general patterns at the country level, I describe how redistributive preferences vary across social classes within each country. Second, I illustrate the relationship between average class-based network segregation and social class by country. Third, I examine the country-level correlations between class-based network segregation, redistributive preferences, income inequality, and the gap in network homogeneity between the working and service classes.</w:t>
        </w:r>
        <w:r>
          <w:t xml:space="preserve"> </w:t>
        </w:r>
      </w:ins>
      <w:ins w:id="1148" w:author="Julio César Iturra Sanhueza" w:date="2025-05-29T12:42:00Z">
        <w:r w:rsidR="0060417F">
          <w:t>To test my hypotheses</w:t>
        </w:r>
      </w:ins>
      <w:ins w:id="1149" w:author="Julio César Iturra Sanhueza" w:date="2025-05-19T16:41:00Z">
        <w:r w:rsidR="00AB6934">
          <w:t xml:space="preserve">, </w:t>
        </w:r>
      </w:ins>
      <w:r w:rsidR="009C462E" w:rsidRPr="007D7C37">
        <w:t xml:space="preserve">I employ multilevel linear regression models </w:t>
      </w:r>
      <w:r w:rsidR="000E0236" w:rsidRPr="007D7C37">
        <w:t xml:space="preserve">to </w:t>
      </w:r>
      <w:r w:rsidR="009C462E" w:rsidRPr="007D7C37">
        <w:t>account</w:t>
      </w:r>
      <w:r w:rsidR="000E0236" w:rsidRPr="007D7C37">
        <w:t xml:space="preserve"> for</w:t>
      </w:r>
      <w:r w:rsidR="009C462E" w:rsidRPr="007D7C37">
        <w:t xml:space="preserve"> the hierarchical structure of the </w:t>
      </w:r>
      <w:r w:rsidR="00A11DB1" w:rsidRPr="007D7C37">
        <w:t>data (</w:t>
      </w:r>
      <w:r w:rsidR="009C462E" w:rsidRPr="007D7C37">
        <w:t>individuals nested within countries</w:t>
      </w:r>
      <w:r w:rsidR="000E0236" w:rsidRPr="007D7C37">
        <w:t>)</w:t>
      </w:r>
      <w:r w:rsidR="009C462E" w:rsidRPr="007D7C37">
        <w:t xml:space="preserve">. </w:t>
      </w:r>
      <w:ins w:id="1150" w:author="Julio César Iturra Sanhueza" w:date="2025-05-19T16:41:00Z">
        <w:r w:rsidR="00800F1A">
          <w:t>The analysis beg</w:t>
        </w:r>
      </w:ins>
      <w:ins w:id="1151" w:author="Julio César Iturra Sanhueza" w:date="2025-05-19T16:42:00Z">
        <w:r w:rsidR="00800F1A">
          <w:t>ins with</w:t>
        </w:r>
      </w:ins>
      <w:del w:id="1152" w:author="Julio César Iturra Sanhueza" w:date="2025-05-19T16:40:00Z">
        <w:r w:rsidR="009C462E" w:rsidRPr="007D7C37" w:rsidDel="00AB6934">
          <w:delText xml:space="preserve">The analysis begins </w:delText>
        </w:r>
      </w:del>
      <w:del w:id="1153" w:author="Julio César Iturra Sanhueza" w:date="2025-05-19T16:33:00Z">
        <w:r w:rsidR="009C462E" w:rsidRPr="007D7C37" w:rsidDel="00122F1C">
          <w:delText xml:space="preserve">by </w:delText>
        </w:r>
      </w:del>
      <w:ins w:id="1154" w:author="Julio César Iturra Sanhueza" w:date="2025-05-19T16:42:00Z">
        <w:r w:rsidR="00A52368">
          <w:t xml:space="preserve"> </w:t>
        </w:r>
      </w:ins>
      <w:r w:rsidR="009C462E" w:rsidRPr="007D7C37">
        <w:t xml:space="preserve">estimating a null model with a random intercept to reflect this nested structure. This initial model assesses the intraclass correlation, revealing that 13.5% of the variance in redistributive preferences can be attributed to differences between countries. Subsequently, models including the individual level factors are estimated to examine the association between network homogeneity and social class to </w:t>
      </w:r>
      <w:r w:rsidR="009C462E" w:rsidRPr="007D7C37">
        <w:lastRenderedPageBreak/>
        <w:t xml:space="preserve">test </w:t>
      </w:r>
      <w:r w:rsidR="004C2E9F" w:rsidRPr="007D7C37">
        <w:t>h</w:t>
      </w:r>
      <w:r w:rsidR="009C462E" w:rsidRPr="007D7C37">
        <w:t>ypothesis 1</w:t>
      </w:r>
      <w:r w:rsidR="003C7D8F" w:rsidRPr="007D7C37">
        <w:rPr>
          <w:rStyle w:val="EndnoteReference"/>
          <w:rFonts w:cs="Times New Roman"/>
        </w:rPr>
        <w:endnoteReference w:id="5"/>
      </w:r>
      <w:r w:rsidR="003C7D8F" w:rsidRPr="007D7C37">
        <w:t>.</w:t>
      </w:r>
      <w:r w:rsidR="009C462E" w:rsidRPr="007D7C37">
        <w:t xml:space="preserve"> Following this, </w:t>
      </w:r>
      <w:del w:id="1155" w:author="Julio César Iturra Sanhueza" w:date="2025-05-29T12:48:00Z">
        <w:r w:rsidR="009C462E" w:rsidRPr="007D7C37" w:rsidDel="000E5724">
          <w:delText>country-level variables are</w:delText>
        </w:r>
      </w:del>
      <w:ins w:id="1156" w:author="Julio César Iturra Sanhueza" w:date="2025-05-29T12:48:00Z">
        <w:r w:rsidR="000E5724">
          <w:t>Income inequality is</w:t>
        </w:r>
      </w:ins>
      <w:r w:rsidR="009C462E" w:rsidRPr="007D7C37">
        <w:t xml:space="preserve"> included in the estimations by incorporating random intercepts and random slopes for network homogeneity and social class. This model </w:t>
      </w:r>
      <w:del w:id="1157" w:author="Julio César Iturra Sanhueza" w:date="2025-05-29T12:48:00Z">
        <w:r w:rsidR="009C462E" w:rsidRPr="007D7C37" w:rsidDel="000E5724">
          <w:delText xml:space="preserve">tests </w:delText>
        </w:r>
      </w:del>
      <w:ins w:id="1158" w:author="Julio César Iturra Sanhueza" w:date="2025-05-29T12:48:00Z">
        <w:r w:rsidR="000E5724">
          <w:t xml:space="preserve">is the </w:t>
        </w:r>
        <w:r w:rsidR="0084284C">
          <w:t>basis</w:t>
        </w:r>
        <w:r w:rsidR="000E5724">
          <w:t xml:space="preserve"> </w:t>
        </w:r>
        <w:r w:rsidR="0084284C">
          <w:t>for testing</w:t>
        </w:r>
        <w:r w:rsidR="000E5724" w:rsidRPr="007D7C37">
          <w:t xml:space="preserve"> </w:t>
        </w:r>
      </w:ins>
      <w:r w:rsidR="004C2E9F" w:rsidRPr="007D7C37">
        <w:t>h</w:t>
      </w:r>
      <w:r w:rsidR="009C462E" w:rsidRPr="007D7C37">
        <w:t xml:space="preserve">ypothesis 2 by estimating a three-way cross-level interaction to determine whether income inequality moderates the interaction between network homogeneity and social class. In the latter models, individual-level variables are group-mean centered (CWC) to mitigate collinearity issues between lower- and higher-level predictors and to avoid spurious cross-level interaction coefficients </w:t>
      </w:r>
      <w:r w:rsidR="008878B8" w:rsidRPr="007D7C37">
        <w:fldChar w:fldCharType="begin"/>
      </w:r>
      <w:r w:rsidR="00972ABF">
        <w:instrText xml:space="preserve"> ADDIN ZOTERO_ITEM CSL_CITATION {"citationID":"xtWJrIEf","properties":{"formattedCitation":"(Aguinis, Gottfredson, &amp; Culpepper, 2013)","plainCitation":"(Aguinis, Gottfredson, &amp; Culpepper, 2013)","noteIndex":0},"citationItems":[{"id":14433,"uris":["http://zotero.org/users/5414506/items/NVPQXUYI"],"itemData":{"id":14433,"type":"article-journal","abstract":"Multilevel modeling allows researchers to understand whether relationships between lower-level variables (e.g., individual job satisfaction and individual performance, firm capabilities and performance) change as a function of higher-order moderator variables (e.g., leadership climate, market-based conditions). We describe how to estimate such cross-level interaction effects and distill the technical literature for a general readership of management researchers, including a description of the multilevel model building process and an illustration of analyses and results with a data set grounded in substantive theory. In addition, we provide 10 specific best-practice recommendations regarding persistent and important challenges that researchers face before and after data collection to improve the accuracy of substantive conclusions involving cross-level interaction effects. Our recommendations provide guidance on how to define the cross-level interaction effect, compute statistical power and make research design decisions, test hypotheses with various types of moderator variables (e.g., continuous, categorical), rescale (i.e., center) predictors, graph the cross-level interaction effect, interpret interactions given the symmetrical nature of such effects, test multiple cross-level interaction hypotheses, test cross-level interactions involving more than two levels of nesting, compute effect-size estimates and interpret the practical importance of a cross-level interaction effect, and report results regarding the multilevel model building process.","container-title":"Journal of Management","DOI":"10.1177/0149206313478188","ISSN":"0149-2063","issue":"6","language":"en","note":"publisher: SAGE Publications Inc\ncitation key: aguinis_bestpractice_2013","page":"1490-1528","source":"SAGE Journals","title":"Best-Practice Recommendations for Estimating Cross-Level Interaction Effects Using Multilevel Modeling","volume":"39","author":[{"family":"Aguinis","given":"Herman"},{"family":"Gottfredson","given":"Ryan K."},{"family":"Culpepper","given":"Steven Andrew"}],"issued":{"date-parts":[["2013",9,1]]},"citation-key":"aguinis_bestpractice_2013"}}],"schema":"https://github.com/citation-style-language/schema/raw/master/csl-citation.json"} </w:instrText>
      </w:r>
      <w:r w:rsidR="008878B8" w:rsidRPr="007D7C37">
        <w:fldChar w:fldCharType="separate"/>
      </w:r>
      <w:r w:rsidR="00972ABF" w:rsidRPr="00972ABF">
        <w:t>(Aguinis, Gottfredson, &amp; Culpepper, 2013)</w:t>
      </w:r>
      <w:r w:rsidR="008878B8" w:rsidRPr="007D7C37">
        <w:fldChar w:fldCharType="end"/>
      </w:r>
      <w:r w:rsidR="009C462E" w:rsidRPr="007D7C37">
        <w:t xml:space="preserve">. Additionally, </w:t>
      </w:r>
      <w:del w:id="1159" w:author="Julio César Iturra Sanhueza" w:date="2025-05-29T12:48:00Z">
        <w:r w:rsidR="009C462E" w:rsidRPr="007D7C37" w:rsidDel="00461E6A">
          <w:delText xml:space="preserve">all </w:delText>
        </w:r>
      </w:del>
      <w:r w:rsidR="009C462E" w:rsidRPr="007D7C37">
        <w:t xml:space="preserve">country-level </w:t>
      </w:r>
      <w:del w:id="1160" w:author="Julio César Iturra Sanhueza" w:date="2025-05-29T12:49:00Z">
        <w:r w:rsidR="009C462E" w:rsidRPr="007D7C37" w:rsidDel="00E44AE9">
          <w:delText xml:space="preserve">factors </w:delText>
        </w:r>
      </w:del>
      <w:ins w:id="1161" w:author="Julio César Iturra Sanhueza" w:date="2025-05-29T12:49:00Z">
        <w:r w:rsidR="00E44AE9">
          <w:t>variables</w:t>
        </w:r>
        <w:r w:rsidR="00E44AE9" w:rsidRPr="007D7C37">
          <w:t xml:space="preserve"> </w:t>
        </w:r>
      </w:ins>
      <w:r w:rsidR="009C462E" w:rsidRPr="007D7C37">
        <w:t xml:space="preserve">are standardized (z-scores) to facilitate comparability in the estimations </w:t>
      </w:r>
      <w:r w:rsidR="008878B8" w:rsidRPr="007D7C37">
        <w:fldChar w:fldCharType="begin"/>
      </w:r>
      <w:r w:rsidR="002216E3" w:rsidRPr="007D7C37">
        <w:instrText xml:space="preserve"> ADDIN ZOTERO_ITEM CSL_CITATION {"citationID":"fUuAsrFa","properties":{"formattedCitation":"(Hox, 2010)","plainCitation":"(Hox, 2010)","noteIndex":0},"citationItems":[{"id":15850,"uris":["http://zotero.org/users/5414506/items/YH8K8LNU"],"itemData":{"id":15850,"type":"book","abstract":"Introduction to multilevel analysis -- The basic two-level regression model -- Estimation and hypothesis testing in multilevel regression -- Some important methodological and statistical issues -- Analyzing longitudinal data -- The multilevel generalized linear model for dichotomous data and proportions -- The multilevel generalized linear model for categorical and count data -- Multilevel survival analysis -- Cross-classified multilevel models -- Multivariate multilevel regression models -- The multilevel approach to meta-analysis -- Sample sizes and power analysis in multilevel regression -- Advanced issues in estimation and testing -- Multilevel factor models -- Multilevel path models -- Latent curve models","collection-title":"Quantitative methodology series","edition":"2. ed","event-place":"New York","ISBN":"978-1-84872-846-2","language":"eng","number-of-pages":"382","publisher":"Routledge, Taylor &amp; Francis","publisher-place":"New York","source":"K10plus ISBN","title":"Multilevel analysis: techniques and applications","title-short":"Multilevel analysis","author":[{"family":"Hox","given":"Joop J."}],"issued":{"date-parts":[["2010"]]},"citation-key":"hox_multilevel_2010"}}],"schema":"https://github.com/citation-style-language/schema/raw/master/csl-citation.json"} </w:instrText>
      </w:r>
      <w:r w:rsidR="008878B8" w:rsidRPr="007D7C37">
        <w:fldChar w:fldCharType="separate"/>
      </w:r>
      <w:r w:rsidR="00405578" w:rsidRPr="007D7C37">
        <w:t>(Hox, 2010)</w:t>
      </w:r>
      <w:r w:rsidR="008878B8" w:rsidRPr="007D7C37">
        <w:fldChar w:fldCharType="end"/>
      </w:r>
      <w:r w:rsidR="009C462E" w:rsidRPr="007D7C37">
        <w:t xml:space="preserve">. All the models are estimated employing the </w:t>
      </w:r>
      <w:r w:rsidR="00CB61BE">
        <w:t>“</w:t>
      </w:r>
      <w:r w:rsidR="009C462E" w:rsidRPr="007D7C37">
        <w:rPr>
          <w:rStyle w:val="VerbatimChar"/>
          <w:rFonts w:ascii="Times New Roman" w:hAnsi="Times New Roman" w:cs="Times New Roman"/>
        </w:rPr>
        <w:t>lme4</w:t>
      </w:r>
      <w:r w:rsidR="00CB61BE">
        <w:rPr>
          <w:rStyle w:val="VerbatimChar"/>
          <w:rFonts w:ascii="Times New Roman" w:hAnsi="Times New Roman" w:cs="Times New Roman"/>
        </w:rPr>
        <w:t>”</w:t>
      </w:r>
      <w:r w:rsidR="009C462E" w:rsidRPr="007D7C37">
        <w:t xml:space="preserve"> package in </w:t>
      </w:r>
      <w:r w:rsidR="009C462E" w:rsidRPr="007D7C37">
        <w:rPr>
          <w:rStyle w:val="VerbatimChar"/>
          <w:rFonts w:ascii="Times New Roman" w:hAnsi="Times New Roman" w:cs="Times New Roman"/>
        </w:rPr>
        <w:t>R</w:t>
      </w:r>
      <w:r w:rsidR="009C462E" w:rsidRPr="007D7C37">
        <w:t xml:space="preserve"> </w:t>
      </w:r>
      <w:r w:rsidR="00DC0EE6" w:rsidRPr="007D7C37">
        <w:fldChar w:fldCharType="begin"/>
      </w:r>
      <w:r w:rsidR="00972ABF">
        <w:instrText xml:space="preserve"> ADDIN ZOTERO_ITEM CSL_CITATION {"citationID":"E1n6u37c","properties":{"formattedCitation":"(Bates, M\\uc0\\u228{}chler, Bolker, &amp; Walker, 2015)","plainCitation":"(Bates, Mächler, Bolker, &amp; Walker, 2015)","noteIndex":0},"citationItems":[{"id":2286,"uris":["http://zotero.org/users/5414506/items/WQ7E8KGJ"],"itemData":{"id":2286,"type":"article-journal","container-title":"Journal of Statistical Software","DOI":"10.18637/jss.v067.i01","issue":"1","page":"1–48","title":"Fitting linear mixed-effects models using lme4","volume":"67","author":[{"family":"Bates","given":"Douglas"},{"family":"Mächler","given":"Martin"},{"family":"Bolker","given":"Ben"},{"family":"Walker","given":"Steve"}],"issued":{"date-parts":[["2015"]]},"citation-key":"bates_fitting_2015"}}],"schema":"https://github.com/citation-style-language/schema/raw/master/csl-citation.json"} </w:instrText>
      </w:r>
      <w:r w:rsidR="00DC0EE6" w:rsidRPr="007D7C37">
        <w:fldChar w:fldCharType="separate"/>
      </w:r>
      <w:r w:rsidR="00972ABF" w:rsidRPr="00972ABF">
        <w:t>(Bates, Mächler, Bolker, &amp; Walker, 2015)</w:t>
      </w:r>
      <w:r w:rsidR="00DC0EE6" w:rsidRPr="007D7C37">
        <w:fldChar w:fldCharType="end"/>
      </w:r>
      <w:r w:rsidR="009C462E" w:rsidRPr="007D7C37">
        <w:t xml:space="preserve">. </w:t>
      </w:r>
      <w:r w:rsidR="003C7D8F" w:rsidRPr="007D7C37">
        <w:rPr>
          <w:rStyle w:val="EndnoteReference"/>
          <w:rFonts w:cs="Times New Roman"/>
        </w:rPr>
        <w:endnoteReference w:id="6"/>
      </w:r>
    </w:p>
    <w:p w14:paraId="0009F2C9" w14:textId="77777777" w:rsidR="000E3C44" w:rsidRPr="007D7C37" w:rsidRDefault="009C462E">
      <w:pPr>
        <w:pStyle w:val="Heading1"/>
        <w:rPr>
          <w:rFonts w:cs="Times New Roman"/>
        </w:rPr>
      </w:pPr>
      <w:bookmarkStart w:id="1162" w:name="results"/>
      <w:bookmarkEnd w:id="880"/>
      <w:bookmarkEnd w:id="1145"/>
      <w:r w:rsidRPr="007D7C37">
        <w:rPr>
          <w:rFonts w:cs="Times New Roman"/>
        </w:rPr>
        <w:t>Results</w:t>
      </w:r>
    </w:p>
    <w:p w14:paraId="0009F2CA" w14:textId="77777777" w:rsidR="000E3C44" w:rsidRPr="007D7C37" w:rsidRDefault="009C462E">
      <w:pPr>
        <w:pStyle w:val="Heading2"/>
        <w:rPr>
          <w:rFonts w:cs="Times New Roman"/>
        </w:rPr>
      </w:pPr>
      <w:bookmarkStart w:id="1163" w:name="X41840a62545e517569a90a727e0336a5412bc01"/>
      <w:r w:rsidRPr="007D7C37">
        <w:rPr>
          <w:rFonts w:cs="Times New Roman"/>
        </w:rPr>
        <w:t>Descriptive cross-country comparison on class, network segregation, and redistributive preferences</w:t>
      </w:r>
    </w:p>
    <w:p w14:paraId="0009F2CB" w14:textId="0467E985" w:rsidR="000E3C44" w:rsidRPr="007D7C37" w:rsidRDefault="000E3C44">
      <w:pPr>
        <w:pStyle w:val="CaptionedFigure"/>
        <w:rPr>
          <w:rFonts w:ascii="Times New Roman" w:hAnsi="Times New Roman" w:cs="Times New Roman"/>
        </w:rPr>
      </w:pPr>
    </w:p>
    <w:p w14:paraId="0009F2CC" w14:textId="1B40375D" w:rsidR="000E3C44" w:rsidRPr="007D7C37" w:rsidRDefault="006D25C7" w:rsidP="006D25C7">
      <w:pPr>
        <w:pStyle w:val="ImageCaption"/>
        <w:jc w:val="center"/>
        <w:rPr>
          <w:rFonts w:ascii="Times New Roman" w:hAnsi="Times New Roman" w:cs="Times New Roman"/>
          <w:i w:val="0"/>
          <w:iCs/>
        </w:rPr>
      </w:pPr>
      <w:r w:rsidRPr="007D7C37">
        <w:rPr>
          <w:rFonts w:ascii="Times New Roman" w:hAnsi="Times New Roman" w:cs="Times New Roman"/>
          <w:i w:val="0"/>
          <w:iCs/>
        </w:rPr>
        <w:t>[</w:t>
      </w:r>
      <w:r w:rsidR="009C462E" w:rsidRPr="007D7C37">
        <w:rPr>
          <w:rFonts w:ascii="Times New Roman" w:hAnsi="Times New Roman" w:cs="Times New Roman"/>
          <w:i w:val="0"/>
          <w:iCs/>
        </w:rPr>
        <w:t>Figure 2</w:t>
      </w:r>
      <w:r w:rsidRPr="007D7C37">
        <w:rPr>
          <w:rFonts w:ascii="Times New Roman" w:hAnsi="Times New Roman" w:cs="Times New Roman"/>
          <w:i w:val="0"/>
          <w:iCs/>
        </w:rPr>
        <w:t xml:space="preserve"> about here]</w:t>
      </w:r>
    </w:p>
    <w:p w14:paraId="0009F2CD" w14:textId="77777777" w:rsidR="000E3C44" w:rsidRPr="007D7C37" w:rsidRDefault="009C462E" w:rsidP="00A706D7">
      <w:pPr>
        <w:pStyle w:val="BodyText"/>
      </w:pPr>
      <w:r w:rsidRPr="007D7C37">
        <w:t>Figure 2 depicts the differences in redistributive preferences across countries and social classes. As expected, the working class shows higher redistributive preferences compared to the intermediate and service classes in most societies. Notably, there are also some differences between the two extreme cases. For instance, the working class exhibits similar redistributive preferences compared to the intermediate class in the United States, although both classes have higher preferences than the service class. Conversely, the general trend of stronger preferences among the working class persists in Russia, but the preferences of the intermediate class are much closer to the service class.</w:t>
      </w:r>
    </w:p>
    <w:p w14:paraId="0009F2CE" w14:textId="7FA8D148" w:rsidR="000E3C44" w:rsidRPr="007D7C37" w:rsidRDefault="000E3C44">
      <w:pPr>
        <w:pStyle w:val="CaptionedFigure"/>
        <w:rPr>
          <w:rFonts w:ascii="Times New Roman" w:hAnsi="Times New Roman" w:cs="Times New Roman"/>
        </w:rPr>
      </w:pPr>
    </w:p>
    <w:p w14:paraId="0009F2CF" w14:textId="7442AF86" w:rsidR="000E3C44" w:rsidRPr="007D7C37" w:rsidRDefault="00B47C78" w:rsidP="00B47C78">
      <w:pPr>
        <w:pStyle w:val="ImageCaption"/>
        <w:jc w:val="center"/>
        <w:rPr>
          <w:rFonts w:ascii="Times New Roman" w:hAnsi="Times New Roman" w:cs="Times New Roman"/>
        </w:rPr>
      </w:pPr>
      <w:r w:rsidRPr="007D7C37">
        <w:rPr>
          <w:rFonts w:ascii="Times New Roman" w:hAnsi="Times New Roman" w:cs="Times New Roman"/>
          <w:i w:val="0"/>
          <w:iCs/>
        </w:rPr>
        <w:t>[Figure 3 about here]</w:t>
      </w:r>
    </w:p>
    <w:p w14:paraId="4DD62C53" w14:textId="31AF4D7F" w:rsidR="007C474F" w:rsidRPr="00CC16BD" w:rsidRDefault="009C462E" w:rsidP="00A706D7">
      <w:pPr>
        <w:pStyle w:val="BodyText"/>
      </w:pPr>
      <w:r w:rsidRPr="007D7C37">
        <w:t>Regarding network segregation, Figure 3 shows that between-country variation in network homogeneity is relatively low, whereas class differences are quite distinguishable. On the one hand, a general pattern is that the working class demonstrates high network homogeneity in most countries. On the other hand, the service class generally exhibits less segregation compared to the intermediate and working classes. In addition, homogeneity in the intermediate class tends to be close to the average of each country. Despite that</w:t>
      </w:r>
      <w:r w:rsidR="008653F4" w:rsidRPr="007D7C37">
        <w:t>,</w:t>
      </w:r>
      <w:r w:rsidR="00E4334C" w:rsidRPr="007D7C37">
        <w:t xml:space="preserve"> some countries show a divergent distribution of network homogeneity by social class (</w:t>
      </w:r>
      <w:r w:rsidR="00D62BB0" w:rsidRPr="007D7C37">
        <w:t xml:space="preserve">e.g. </w:t>
      </w:r>
      <w:r w:rsidR="00701437" w:rsidRPr="007D7C37">
        <w:t>Philippines</w:t>
      </w:r>
      <w:r w:rsidR="00D62BB0" w:rsidRPr="007D7C37">
        <w:t>)</w:t>
      </w:r>
      <w:r w:rsidR="00E4334C" w:rsidRPr="007D7C37">
        <w:t>, the general pattern of a segregated working class and an upper class with lower segregation holds</w:t>
      </w:r>
      <w:r w:rsidRPr="007D7C37">
        <w:t>.</w:t>
      </w:r>
    </w:p>
    <w:p w14:paraId="2095AD1D" w14:textId="60022870" w:rsidR="008B2C1D" w:rsidRPr="007D7C37" w:rsidRDefault="007C474F" w:rsidP="00D579F2">
      <w:pPr>
        <w:pStyle w:val="BodyText"/>
        <w:jc w:val="center"/>
        <w:rPr>
          <w:rFonts w:cs="Times New Roman"/>
        </w:rPr>
      </w:pPr>
      <w:r w:rsidRPr="00641B64">
        <w:t>[</w:t>
      </w:r>
      <w:r>
        <w:t>Figure</w:t>
      </w:r>
      <w:r w:rsidRPr="00641B64">
        <w:t xml:space="preserve"> </w:t>
      </w:r>
      <w:r>
        <w:t>4</w:t>
      </w:r>
      <w:r w:rsidRPr="00641B64">
        <w:t xml:space="preserve"> about here]</w:t>
      </w:r>
    </w:p>
    <w:p w14:paraId="0009F2D2" w14:textId="385EBADB" w:rsidR="000E3C44" w:rsidRPr="007D7C37" w:rsidDel="00AA0814" w:rsidRDefault="000E3C44">
      <w:pPr>
        <w:pStyle w:val="ImageCaption"/>
        <w:rPr>
          <w:del w:id="1164" w:author="Julio César Iturra Sanhueza" w:date="2025-06-11T16:54:00Z"/>
          <w:rFonts w:ascii="Times New Roman" w:hAnsi="Times New Roman" w:cs="Times New Roman"/>
        </w:rPr>
      </w:pPr>
    </w:p>
    <w:p w14:paraId="0009F2D3" w14:textId="55740F8E" w:rsidR="000E3C44" w:rsidRDefault="009C462E" w:rsidP="00A706D7">
      <w:pPr>
        <w:pStyle w:val="BodyText"/>
      </w:pPr>
      <w:r w:rsidRPr="007D7C37">
        <w:t xml:space="preserve">Regarding the country-level relationships, Figure 4 depicts the correlation between </w:t>
      </w:r>
      <w:r w:rsidR="007935EE" w:rsidRPr="007D7C37">
        <w:t xml:space="preserve">network homogeneity and income inequality (Panel </w:t>
      </w:r>
      <w:r w:rsidR="00D04845" w:rsidRPr="007D7C37">
        <w:t>A</w:t>
      </w:r>
      <w:r w:rsidR="007935EE" w:rsidRPr="007D7C37">
        <w:t>)</w:t>
      </w:r>
      <w:r w:rsidRPr="007D7C37">
        <w:t>,</w:t>
      </w:r>
      <w:r w:rsidR="007935EE" w:rsidRPr="007D7C37">
        <w:t xml:space="preserve"> and</w:t>
      </w:r>
      <w:r w:rsidRPr="007D7C37">
        <w:t xml:space="preserve"> </w:t>
      </w:r>
      <w:r w:rsidR="007935EE" w:rsidRPr="007D7C37">
        <w:t xml:space="preserve">network homogeneity and redistributive preferences (Panel </w:t>
      </w:r>
      <w:r w:rsidR="00D04845" w:rsidRPr="007D7C37">
        <w:t>B</w:t>
      </w:r>
      <w:r w:rsidR="007935EE" w:rsidRPr="007D7C37">
        <w:t>)</w:t>
      </w:r>
      <w:r w:rsidRPr="007D7C37">
        <w:t>.</w:t>
      </w:r>
      <w:r w:rsidR="00FD7EFF" w:rsidRPr="007D7C37">
        <w:t xml:space="preserve"> Complementary, I included the </w:t>
      </w:r>
      <w:r w:rsidR="00F40C9E" w:rsidRPr="007D7C37">
        <w:t xml:space="preserve">correlation between </w:t>
      </w:r>
      <w:r w:rsidR="00D04845" w:rsidRPr="007D7C37">
        <w:t xml:space="preserve">income inequality and </w:t>
      </w:r>
      <w:r w:rsidR="001E3DB5" w:rsidRPr="007D7C37">
        <w:t xml:space="preserve">the </w:t>
      </w:r>
      <w:r w:rsidR="008B2C1D" w:rsidRPr="007D7C37">
        <w:t>class differences</w:t>
      </w:r>
      <w:r w:rsidR="001E3DB5" w:rsidRPr="007D7C37">
        <w:t xml:space="preserve"> between the working and service </w:t>
      </w:r>
      <w:r w:rsidR="008770CD" w:rsidRPr="007D7C37">
        <w:t>classes</w:t>
      </w:r>
      <w:r w:rsidR="001E3DB5" w:rsidRPr="007D7C37">
        <w:t xml:space="preserve"> on network </w:t>
      </w:r>
      <w:r w:rsidR="001E3DB5" w:rsidRPr="007D7C37">
        <w:lastRenderedPageBreak/>
        <w:t xml:space="preserve">homogeneity </w:t>
      </w:r>
      <w:r w:rsidR="00D04845" w:rsidRPr="007D7C37">
        <w:t>(Panel C)</w:t>
      </w:r>
      <w:r w:rsidR="00FE284D" w:rsidRPr="007D7C37">
        <w:t xml:space="preserve">, and </w:t>
      </w:r>
      <w:r w:rsidR="008B2C1D" w:rsidRPr="007D7C37">
        <w:t>class differences</w:t>
      </w:r>
      <w:r w:rsidR="00FE284D" w:rsidRPr="007D7C37">
        <w:t xml:space="preserve"> in homogeneity </w:t>
      </w:r>
      <w:r w:rsidR="00F7380A" w:rsidRPr="007D7C37">
        <w:t xml:space="preserve">and redistributive </w:t>
      </w:r>
      <w:r w:rsidR="008B2C1D" w:rsidRPr="007D7C37">
        <w:t>preferences</w:t>
      </w:r>
      <w:r w:rsidR="00F7380A" w:rsidRPr="007D7C37">
        <w:t xml:space="preserve"> (Panel D)</w:t>
      </w:r>
      <w:r w:rsidR="009112ED" w:rsidRPr="007D7C37">
        <w:t xml:space="preserve">. </w:t>
      </w:r>
      <w:r w:rsidR="00593642" w:rsidRPr="007D7C37">
        <w:t xml:space="preserve">Panel </w:t>
      </w:r>
      <w:r w:rsidR="00F7380A" w:rsidRPr="007D7C37">
        <w:t>A</w:t>
      </w:r>
      <w:r w:rsidR="00593642" w:rsidRPr="007D7C37">
        <w:t xml:space="preserve"> illustrates a positive but relatively weak association between income inequality and network homogeneity (</w:t>
      </w:r>
      <w:r w:rsidR="00593642" w:rsidRPr="007D7C37">
        <w:rPr>
          <w:i/>
          <w:iCs/>
        </w:rPr>
        <w:t>r</w:t>
      </w:r>
      <w:r w:rsidR="00593642" w:rsidRPr="007D7C37">
        <w:t xml:space="preserve"> = 0.28), suggesting that in more unequal countries, class-based network homogeneity is also higher. </w:t>
      </w:r>
      <w:r w:rsidR="00F7380A" w:rsidRPr="007D7C37">
        <w:t>Panel B shows a medium positive association between network homogeneity and redistributive preferences (</w:t>
      </w:r>
      <w:r w:rsidR="00F7380A" w:rsidRPr="007D7C37">
        <w:rPr>
          <w:i/>
          <w:iCs/>
        </w:rPr>
        <w:t>r</w:t>
      </w:r>
      <w:r w:rsidR="00F7380A" w:rsidRPr="007D7C37">
        <w:t xml:space="preserve"> = 0.44)</w:t>
      </w:r>
      <w:r w:rsidR="00DA2DC7" w:rsidRPr="007D7C37">
        <w:t xml:space="preserve">, indicating that </w:t>
      </w:r>
      <w:r w:rsidR="00A21F80" w:rsidRPr="007D7C37">
        <w:t xml:space="preserve">a </w:t>
      </w:r>
      <w:r w:rsidR="00DA2DC7" w:rsidRPr="007D7C37">
        <w:t xml:space="preserve">higher degree of network homogeneity </w:t>
      </w:r>
      <w:r w:rsidR="00525637" w:rsidRPr="007D7C37">
        <w:t>goes</w:t>
      </w:r>
      <w:r w:rsidR="00DA2DC7" w:rsidRPr="007D7C37">
        <w:t xml:space="preserve"> together with stronger redistributive preferences</w:t>
      </w:r>
      <w:r w:rsidR="00F7380A" w:rsidRPr="007D7C37">
        <w:t xml:space="preserve">. </w:t>
      </w:r>
      <w:r w:rsidR="00885FE5" w:rsidRPr="007D7C37">
        <w:t>Furthermore</w:t>
      </w:r>
      <w:r w:rsidR="00593642" w:rsidRPr="007D7C37">
        <w:t xml:space="preserve">, Panel </w:t>
      </w:r>
      <w:r w:rsidR="003E5AEE" w:rsidRPr="007D7C37">
        <w:t>C</w:t>
      </w:r>
      <w:r w:rsidR="00593642" w:rsidRPr="007D7C37">
        <w:t xml:space="preserve"> </w:t>
      </w:r>
      <w:r w:rsidR="00DA2DC7" w:rsidRPr="007D7C37">
        <w:t>shows that</w:t>
      </w:r>
      <w:r w:rsidR="00593642" w:rsidRPr="007D7C37">
        <w:t xml:space="preserve"> the differences in network homogeneity between the working class and the service class </w:t>
      </w:r>
      <w:r w:rsidR="00285DEA" w:rsidRPr="007D7C37">
        <w:t>are</w:t>
      </w:r>
      <w:r w:rsidR="00DB58BA" w:rsidRPr="007D7C37">
        <w:t xml:space="preserve"> higher</w:t>
      </w:r>
      <w:r w:rsidR="00593642" w:rsidRPr="007D7C37">
        <w:t xml:space="preserve"> in countries with higher income inequality (</w:t>
      </w:r>
      <w:r w:rsidR="00593642" w:rsidRPr="007D7C37">
        <w:rPr>
          <w:i/>
          <w:iCs/>
        </w:rPr>
        <w:t>r</w:t>
      </w:r>
      <w:r w:rsidR="00593642" w:rsidRPr="007D7C37">
        <w:t xml:space="preserve"> = 0.3</w:t>
      </w:r>
      <w:r w:rsidR="009112ED" w:rsidRPr="007D7C37">
        <w:t>1</w:t>
      </w:r>
      <w:r w:rsidR="00593642" w:rsidRPr="007D7C37">
        <w:t>)</w:t>
      </w:r>
      <w:r w:rsidR="00DA2DC7" w:rsidRPr="007D7C37">
        <w:t xml:space="preserve">. Thus, </w:t>
      </w:r>
      <w:r w:rsidR="00DC23EC" w:rsidRPr="007D7C37">
        <w:t xml:space="preserve">in countries with higher income inequality, </w:t>
      </w:r>
      <w:r w:rsidR="00E468A7" w:rsidRPr="007D7C37">
        <w:t xml:space="preserve">the working class </w:t>
      </w:r>
      <w:r w:rsidR="00DC23EC" w:rsidRPr="007D7C37">
        <w:t>tends to be</w:t>
      </w:r>
      <w:r w:rsidR="00DA2DC7" w:rsidRPr="007D7C37">
        <w:t xml:space="preserve"> more </w:t>
      </w:r>
      <w:r w:rsidR="00E468A7" w:rsidRPr="007D7C37">
        <w:t xml:space="preserve">segregated than the </w:t>
      </w:r>
      <w:r w:rsidR="00DC23EC" w:rsidRPr="007D7C37">
        <w:t>service class</w:t>
      </w:r>
      <w:r w:rsidR="00593642" w:rsidRPr="007D7C37">
        <w:t xml:space="preserve">. Therefore, income inequality not only is associated with greater overall network homogeneity but also goes along with </w:t>
      </w:r>
      <w:r w:rsidR="00F81FFA" w:rsidRPr="007D7C37">
        <w:t>a wider</w:t>
      </w:r>
      <w:r w:rsidR="00593642" w:rsidRPr="007D7C37">
        <w:t xml:space="preserve"> social distance between social classes.</w:t>
      </w:r>
      <w:r w:rsidR="00885FE5" w:rsidRPr="007D7C37">
        <w:t xml:space="preserve"> </w:t>
      </w:r>
      <w:r w:rsidR="00956DEF" w:rsidRPr="007D7C37">
        <w:t xml:space="preserve">Additionally, Panel </w:t>
      </w:r>
      <w:r w:rsidR="00DF085F" w:rsidRPr="007D7C37">
        <w:t>D</w:t>
      </w:r>
      <w:r w:rsidR="00956DEF" w:rsidRPr="007D7C37">
        <w:t xml:space="preserve"> shows that </w:t>
      </w:r>
      <w:r w:rsidR="003F3BDA" w:rsidRPr="007D7C37">
        <w:t>higher national levels of</w:t>
      </w:r>
      <w:r w:rsidRPr="007D7C37">
        <w:t xml:space="preserve"> </w:t>
      </w:r>
      <w:r w:rsidR="00593642" w:rsidRPr="007D7C37">
        <w:t xml:space="preserve">class differences between the working and service </w:t>
      </w:r>
      <w:r w:rsidR="00FC2894" w:rsidRPr="007D7C37">
        <w:t>classes</w:t>
      </w:r>
      <w:r w:rsidR="00593642" w:rsidRPr="007D7C37">
        <w:t xml:space="preserve"> </w:t>
      </w:r>
      <w:r w:rsidR="00FC2894" w:rsidRPr="007D7C37">
        <w:t>are</w:t>
      </w:r>
      <w:r w:rsidR="00593642" w:rsidRPr="007D7C37">
        <w:t xml:space="preserve"> </w:t>
      </w:r>
      <w:r w:rsidR="00DA2DC7" w:rsidRPr="007D7C37">
        <w:t>pos</w:t>
      </w:r>
      <w:r w:rsidR="00D4351A" w:rsidRPr="007D7C37">
        <w:t>itiv</w:t>
      </w:r>
      <w:r w:rsidR="00DA2DC7" w:rsidRPr="007D7C37">
        <w:t>ely</w:t>
      </w:r>
      <w:r w:rsidR="00593642" w:rsidRPr="007D7C37">
        <w:t xml:space="preserve"> associated with redistributive preferences (</w:t>
      </w:r>
      <w:r w:rsidR="00593642" w:rsidRPr="007D7C37">
        <w:rPr>
          <w:i/>
          <w:iCs/>
        </w:rPr>
        <w:t>r</w:t>
      </w:r>
      <w:r w:rsidR="00593642" w:rsidRPr="007D7C37">
        <w:t xml:space="preserve"> = 0.46)</w:t>
      </w:r>
      <w:r w:rsidR="00FC2894" w:rsidRPr="007D7C37">
        <w:t xml:space="preserve">. This means that in countries where </w:t>
      </w:r>
      <w:r w:rsidR="00E557A2" w:rsidRPr="007D7C37">
        <w:t xml:space="preserve">the working class </w:t>
      </w:r>
      <w:r w:rsidR="00DA2DC7" w:rsidRPr="007D7C37">
        <w:t>has</w:t>
      </w:r>
      <w:r w:rsidR="00E557A2" w:rsidRPr="007D7C37">
        <w:t xml:space="preserve"> more segregated networks than the service class</w:t>
      </w:r>
      <w:r w:rsidR="00A56BC3" w:rsidRPr="007D7C37">
        <w:t>, redistributive preferences tend to be higher as well.</w:t>
      </w:r>
    </w:p>
    <w:p w14:paraId="60A0A844" w14:textId="77777777" w:rsidR="00E57259" w:rsidRDefault="00E57259" w:rsidP="00A706D7">
      <w:pPr>
        <w:pStyle w:val="BodyText"/>
      </w:pPr>
    </w:p>
    <w:p w14:paraId="1272DCF4" w14:textId="77777777" w:rsidR="00CC16BD" w:rsidDel="0085488F" w:rsidRDefault="00CC16BD">
      <w:pPr>
        <w:pStyle w:val="BodyText"/>
        <w:rPr>
          <w:del w:id="1165" w:author="Julio César Iturra Sanhueza" w:date="2025-05-29T11:42:00Z"/>
          <w:rFonts w:cs="Times New Roman"/>
        </w:rPr>
      </w:pPr>
    </w:p>
    <w:p w14:paraId="6D012B55" w14:textId="77777777" w:rsidR="00E57259" w:rsidDel="0085488F" w:rsidRDefault="00E57259">
      <w:pPr>
        <w:pStyle w:val="BodyText"/>
        <w:rPr>
          <w:del w:id="1166" w:author="Julio César Iturra Sanhueza" w:date="2025-05-29T11:42:00Z"/>
          <w:rFonts w:cs="Times New Roman"/>
        </w:rPr>
      </w:pPr>
    </w:p>
    <w:p w14:paraId="73EAB8B1" w14:textId="77777777" w:rsidR="00E57259" w:rsidRPr="007D7C37" w:rsidDel="0085488F" w:rsidRDefault="00E57259">
      <w:pPr>
        <w:pStyle w:val="BodyText"/>
        <w:rPr>
          <w:del w:id="1167" w:author="Julio César Iturra Sanhueza" w:date="2025-05-29T11:42:00Z"/>
          <w:rFonts w:cs="Times New Roman"/>
        </w:rPr>
      </w:pPr>
    </w:p>
    <w:p w14:paraId="766A48C0" w14:textId="100CCB02" w:rsidR="009C7817" w:rsidRPr="007D7C37" w:rsidRDefault="009C462E" w:rsidP="009C7817">
      <w:pPr>
        <w:pStyle w:val="Heading2"/>
        <w:rPr>
          <w:rFonts w:cs="Times New Roman"/>
        </w:rPr>
      </w:pPr>
      <w:bookmarkStart w:id="1168" w:name="X98b23bc5e701956f6b44c22287f1fc85da53a9d"/>
      <w:bookmarkEnd w:id="1163"/>
      <w:r w:rsidRPr="007D7C37">
        <w:rPr>
          <w:rFonts w:cs="Times New Roman"/>
        </w:rPr>
        <w:t>The segregation hypothesis on redistributive preferences</w:t>
      </w:r>
      <w:r w:rsidR="009C7817" w:rsidRPr="007D7C37">
        <w:rPr>
          <w:rFonts w:cs="Times New Roman"/>
        </w:rPr>
        <w:br/>
      </w:r>
    </w:p>
    <w:p w14:paraId="776EDC93" w14:textId="6FCC6375" w:rsidR="000D2A88" w:rsidRDefault="000D2A88" w:rsidP="00A706D7">
      <w:pPr>
        <w:pStyle w:val="FirstParagraph"/>
      </w:pPr>
      <w:r w:rsidRPr="007D7C37">
        <w:t>[</w:t>
      </w:r>
      <w:commentRangeStart w:id="1169"/>
      <w:commentRangeStart w:id="1170"/>
      <w:r w:rsidRPr="007D7C37">
        <w:t xml:space="preserve">Table </w:t>
      </w:r>
      <w:commentRangeEnd w:id="1169"/>
      <w:r w:rsidR="008D4814">
        <w:rPr>
          <w:rStyle w:val="CommentReference"/>
          <w:rFonts w:asciiTheme="minorHAnsi" w:hAnsiTheme="minorHAnsi"/>
        </w:rPr>
        <w:commentReference w:id="1169"/>
      </w:r>
      <w:commentRangeEnd w:id="1170"/>
      <w:r w:rsidR="00B86EAE">
        <w:rPr>
          <w:rStyle w:val="CommentReference"/>
          <w:rFonts w:asciiTheme="minorHAnsi" w:hAnsiTheme="minorHAnsi"/>
        </w:rPr>
        <w:commentReference w:id="1170"/>
      </w:r>
      <w:r w:rsidRPr="007D7C37">
        <w:t>1 about here]</w:t>
      </w:r>
    </w:p>
    <w:p w14:paraId="1510BC26" w14:textId="5C64C954" w:rsidR="00E45E22" w:rsidRPr="00E45E22" w:rsidRDefault="00FA0D53" w:rsidP="00A706D7">
      <w:pPr>
        <w:pStyle w:val="BodyText"/>
      </w:pPr>
      <w:ins w:id="1171" w:author="Julio César Iturra Sanhueza" w:date="2025-06-02T14:59:00Z">
        <w:r>
          <w:rPr>
            <w:noProof/>
            <w:lang w:val="de-DE" w:eastAsia="de-DE"/>
          </w:rPr>
          <w:drawing>
            <wp:inline distT="0" distB="0" distL="0" distR="0" wp14:anchorId="218C908E" wp14:editId="60236595">
              <wp:extent cx="5347538" cy="2926080"/>
              <wp:effectExtent l="0" t="0" r="5715" b="7620"/>
              <wp:docPr id="1913674321" name="Picture 1" descr="A screenshot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74321" name="Picture 1" descr="A screenshot of a model&#10;&#10;AI-generated content may be incorrect."/>
                      <pic:cNvPicPr/>
                    </pic:nvPicPr>
                    <pic:blipFill>
                      <a:blip r:embed="rId13"/>
                      <a:stretch>
                        <a:fillRect/>
                      </a:stretch>
                    </pic:blipFill>
                    <pic:spPr>
                      <a:xfrm>
                        <a:off x="0" y="0"/>
                        <a:ext cx="5350714" cy="2927818"/>
                      </a:xfrm>
                      <a:prstGeom prst="rect">
                        <a:avLst/>
                      </a:prstGeom>
                    </pic:spPr>
                  </pic:pic>
                </a:graphicData>
              </a:graphic>
            </wp:inline>
          </w:drawing>
        </w:r>
      </w:ins>
    </w:p>
    <w:p w14:paraId="0009F2D5" w14:textId="4066E279" w:rsidR="003C7D8F" w:rsidRPr="007D7C37" w:rsidRDefault="009C462E" w:rsidP="00A706D7">
      <w:pPr>
        <w:pStyle w:val="FirstParagraph"/>
      </w:pPr>
      <w:commentRangeStart w:id="1172"/>
      <w:r w:rsidRPr="007D7C37">
        <w:t xml:space="preserve">The results regarding the relationship between class-based network homogeneity and redistributive preferences using multilevel models are shown in Table </w:t>
      </w:r>
      <w:r w:rsidR="0070201E" w:rsidRPr="007D7C37">
        <w:t>1</w:t>
      </w:r>
      <w:r w:rsidRPr="007D7C37">
        <w:t>. Model 1 shows that individuals embedded in homogeneous social networks are more likely to support redistributi</w:t>
      </w:r>
      <w:r w:rsidR="00577968" w:rsidRPr="007D7C37">
        <w:t>on</w:t>
      </w:r>
      <w:r w:rsidRPr="007D7C37">
        <w:t xml:space="preserve">. In Model 2, the introduction of control variables and network size slightly reduces the effect of homogeneity. These </w:t>
      </w:r>
      <w:commentRangeStart w:id="1173"/>
      <w:r w:rsidRPr="007D7C37">
        <w:t xml:space="preserve">results </w:t>
      </w:r>
      <w:r w:rsidR="00440CEA" w:rsidRPr="007D7C37">
        <w:t xml:space="preserve">contrast with </w:t>
      </w:r>
      <w:r w:rsidRPr="007D7C37">
        <w:t xml:space="preserve">previous findings, where being more segregated is associated with less attachment to society </w:t>
      </w:r>
      <w:r w:rsidR="003820B2" w:rsidRPr="007D7C37">
        <w:fldChar w:fldCharType="begin"/>
      </w:r>
      <w:r w:rsidR="002216E3" w:rsidRPr="007D7C37">
        <w:instrText xml:space="preserve"> ADDIN ZOTERO_ITEM CSL_CITATION {"citationID":"3uUKRaBf","properties":{"formattedCitation":"(Otero et al., 2022)","plainCitation":"(Otero et al., 2022)","noteIndex":0},"citationItems":[{"id":13399,"uris":["http://zotero.org/users/5414506/items/QY2N5NI2"],"itemData":{"id":13399,"type":"article-journal","abstract":"In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3820B2" w:rsidRPr="007D7C37">
        <w:fldChar w:fldCharType="separate"/>
      </w:r>
      <w:r w:rsidR="00405578" w:rsidRPr="007D7C37">
        <w:t>(Otero et al., 2022)</w:t>
      </w:r>
      <w:r w:rsidR="003820B2" w:rsidRPr="007D7C37">
        <w:fldChar w:fldCharType="end"/>
      </w:r>
      <w:r w:rsidRPr="007D7C37">
        <w:t xml:space="preserve"> and </w:t>
      </w:r>
      <w:r w:rsidRPr="007D7C37">
        <w:lastRenderedPageBreak/>
        <w:t xml:space="preserve">stronger support for redistribution in more cohesive communities </w:t>
      </w:r>
      <w:commentRangeEnd w:id="1173"/>
      <w:r w:rsidR="00712E72">
        <w:rPr>
          <w:rStyle w:val="CommentReference"/>
          <w:rFonts w:asciiTheme="minorHAnsi" w:hAnsiTheme="minorHAnsi"/>
        </w:rPr>
        <w:commentReference w:id="1173"/>
      </w:r>
      <w:r w:rsidR="003820B2" w:rsidRPr="007D7C37">
        <w:fldChar w:fldCharType="begin"/>
      </w:r>
      <w:r w:rsidR="002216E3" w:rsidRPr="007D7C37">
        <w:instrText xml:space="preserve"> ADDIN ZOTERO_ITEM CSL_CITATION {"citationID":"N7CQXQvb","properties":{"formattedCitation":"(Yamamura, 2012)","plainCitation":"(Yamamura, 2012)","noteIndex":0},"citationItems":[{"id":14390,"uris":["http://zotero.org/users/5414506/items/YZDMKBC2"],"itemData":{"id":14390,"type":"article-journal","abstract":"This paper explores how social capital influences individual preferences for income redistribution. Social capital is measured by participation in community activities. After controlling for individual characteristics, I find that people are more likely to express preferences for income redistribution in areas with higher rates of community participation. This is more clearly so in high-income groups than in low-income groups. I infer that individuals' preferences for income redistribution are influenced by psychological externalities. Because the data is from surveys, I also consider the role of expressive behavior. I also consider the hypothesis that behavior is influenced by social distance.","container-title":"European Journal of Political Economy","DOI":"10.1016/j.ejpoleco.2012.05.010","ISSN":"01762680","issue":"4","journalAbbreviation":"European Journal of Political Economy","language":"en","page":"498-511","source":"DOI.org (Crossref)","title":"Social capital, household income, and preferences for income redistribution","volume":"28","author":[{"family":"Yamamura","given":"Eiji"}],"issued":{"date-parts":[["2012",12]]},"citation-key":"yamamura_social_2012"}}],"schema":"https://github.com/citation-style-language/schema/raw/master/csl-citation.json"} </w:instrText>
      </w:r>
      <w:r w:rsidR="003820B2" w:rsidRPr="007D7C37">
        <w:fldChar w:fldCharType="separate"/>
      </w:r>
      <w:r w:rsidR="00405578" w:rsidRPr="007D7C37">
        <w:t>(Yamamura, 2012)</w:t>
      </w:r>
      <w:r w:rsidR="003820B2" w:rsidRPr="007D7C37">
        <w:fldChar w:fldCharType="end"/>
      </w:r>
      <w:r w:rsidRPr="007D7C37">
        <w:t>.</w:t>
      </w:r>
      <w:del w:id="1174" w:author="Julio César Iturra Sanhueza" w:date="2025-05-29T12:07:00Z">
        <w:r w:rsidR="003C7D8F" w:rsidRPr="007D7C37" w:rsidDel="00BA71EC">
          <w:rPr>
            <w:rStyle w:val="EndnoteReference"/>
            <w:rFonts w:cs="Times New Roman"/>
          </w:rPr>
          <w:endnoteReference w:id="7"/>
        </w:r>
      </w:del>
      <w:ins w:id="1177" w:author="Julio César Iturra Sanhueza" w:date="2025-05-29T11:46:00Z">
        <w:r w:rsidR="00DE6027">
          <w:t xml:space="preserve"> </w:t>
        </w:r>
        <w:r w:rsidR="00DE6027" w:rsidRPr="0097106F">
          <w:rPr>
            <w:highlight w:val="yellow"/>
            <w:rPrChange w:id="1178" w:author="Julio César Iturra Sanhueza" w:date="2025-06-03T15:41:00Z">
              <w:rPr>
                <w:rFonts w:cs="Times New Roman"/>
              </w:rPr>
            </w:rPrChange>
          </w:rPr>
          <w:t xml:space="preserve">In Model 3, </w:t>
        </w:r>
        <w:r w:rsidR="00380636" w:rsidRPr="0097106F">
          <w:rPr>
            <w:highlight w:val="yellow"/>
            <w:rPrChange w:id="1179" w:author="Julio César Iturra Sanhueza" w:date="2025-06-03T15:41:00Z">
              <w:rPr>
                <w:rFonts w:cs="Times New Roman"/>
              </w:rPr>
            </w:rPrChange>
          </w:rPr>
          <w:t xml:space="preserve">individual class position is included, where the association between </w:t>
        </w:r>
        <w:r w:rsidR="0025495C" w:rsidRPr="0097106F">
          <w:rPr>
            <w:highlight w:val="yellow"/>
            <w:rPrChange w:id="1180" w:author="Julio César Iturra Sanhueza" w:date="2025-06-03T15:41:00Z">
              <w:rPr>
                <w:rFonts w:cs="Times New Roman"/>
              </w:rPr>
            </w:rPrChange>
          </w:rPr>
          <w:t xml:space="preserve">network homogeneity </w:t>
        </w:r>
      </w:ins>
      <w:ins w:id="1181" w:author="Julio César Iturra Sanhueza" w:date="2025-05-29T11:48:00Z">
        <w:r w:rsidR="008A701C" w:rsidRPr="0097106F">
          <w:rPr>
            <w:highlight w:val="yellow"/>
            <w:rPrChange w:id="1182" w:author="Julio César Iturra Sanhueza" w:date="2025-06-03T15:41:00Z">
              <w:rPr>
                <w:rFonts w:cs="Times New Roman"/>
              </w:rPr>
            </w:rPrChange>
          </w:rPr>
          <w:t>loss</w:t>
        </w:r>
      </w:ins>
      <w:ins w:id="1183" w:author="Julio César Iturra Sanhueza" w:date="2025-05-29T11:47:00Z">
        <w:r w:rsidR="008A701C" w:rsidRPr="0097106F">
          <w:rPr>
            <w:highlight w:val="yellow"/>
            <w:rPrChange w:id="1184" w:author="Julio César Iturra Sanhueza" w:date="2025-06-03T15:41:00Z">
              <w:rPr>
                <w:rFonts w:cs="Times New Roman"/>
              </w:rPr>
            </w:rPrChange>
          </w:rPr>
          <w:t xml:space="preserve"> </w:t>
        </w:r>
        <w:r w:rsidR="0025495C" w:rsidRPr="0097106F">
          <w:rPr>
            <w:highlight w:val="yellow"/>
            <w:rPrChange w:id="1185" w:author="Julio César Iturra Sanhueza" w:date="2025-06-03T15:41:00Z">
              <w:rPr>
                <w:rFonts w:cs="Times New Roman"/>
              </w:rPr>
            </w:rPrChange>
          </w:rPr>
          <w:t>strength and statistical significance (β=-0.04, p &gt; 0.05)</w:t>
        </w:r>
      </w:ins>
      <w:ins w:id="1186" w:author="Julio César Iturra Sanhueza" w:date="2025-05-29T11:48:00Z">
        <w:r w:rsidR="008A701C" w:rsidRPr="0097106F">
          <w:rPr>
            <w:highlight w:val="yellow"/>
            <w:rPrChange w:id="1187" w:author="Julio César Iturra Sanhueza" w:date="2025-06-03T15:41:00Z">
              <w:rPr>
                <w:rFonts w:cs="Times New Roman"/>
              </w:rPr>
            </w:rPrChange>
          </w:rPr>
          <w:t>.</w:t>
        </w:r>
      </w:ins>
      <w:commentRangeEnd w:id="1172"/>
      <w:r w:rsidR="00712E72">
        <w:rPr>
          <w:rStyle w:val="CommentReference"/>
          <w:rFonts w:asciiTheme="minorHAnsi" w:hAnsiTheme="minorHAnsi"/>
        </w:rPr>
        <w:commentReference w:id="1172"/>
      </w:r>
    </w:p>
    <w:p w14:paraId="0009F2D6" w14:textId="56238E73" w:rsidR="000E3C44" w:rsidRPr="007D7C37" w:rsidRDefault="009C462E" w:rsidP="00A706D7">
      <w:pPr>
        <w:pStyle w:val="BodyText"/>
      </w:pPr>
      <w:r w:rsidRPr="007D7C37">
        <w:t>Moving to hypothesis 1</w:t>
      </w:r>
      <w:r w:rsidR="00BC7019" w:rsidRPr="007D7C37">
        <w:t xml:space="preserve"> – the </w:t>
      </w:r>
      <w:r w:rsidR="00BC7019" w:rsidRPr="007D7C37">
        <w:rPr>
          <w:i/>
        </w:rPr>
        <w:t>segregation hypothesis</w:t>
      </w:r>
      <w:r w:rsidR="00BC7019" w:rsidRPr="007D7C37">
        <w:t xml:space="preserve"> –</w:t>
      </w:r>
      <w:r w:rsidRPr="007D7C37">
        <w:t xml:space="preserve">, the interaction terms of network homogeneity and social class in Model </w:t>
      </w:r>
      <w:ins w:id="1188" w:author="Julio César Iturra Sanhueza" w:date="2025-05-29T11:48:00Z">
        <w:r w:rsidR="008A701C">
          <w:t>4</w:t>
        </w:r>
      </w:ins>
      <w:del w:id="1189" w:author="Julio César Iturra Sanhueza" w:date="2025-05-29T11:48:00Z">
        <w:r w:rsidRPr="007D7C37" w:rsidDel="008A701C">
          <w:delText>3</w:delText>
        </w:r>
      </w:del>
      <w:r w:rsidRPr="007D7C37">
        <w:t xml:space="preserve"> </w:t>
      </w:r>
      <w:r w:rsidR="001D308E" w:rsidRPr="007D7C37">
        <w:t>test</w:t>
      </w:r>
      <w:r w:rsidR="00A34B27" w:rsidRPr="007D7C37">
        <w:t xml:space="preserve"> for the conditional effect of network homogeneity on individuals’ social class. The results </w:t>
      </w:r>
      <w:r w:rsidRPr="007D7C37">
        <w:t xml:space="preserve">show that </w:t>
      </w:r>
      <w:r w:rsidR="00BC520B" w:rsidRPr="007D7C37">
        <w:t xml:space="preserve">the association of class-based network homogeneity is conditional </w:t>
      </w:r>
      <w:r w:rsidR="00BC7019" w:rsidRPr="007D7C37">
        <w:t xml:space="preserve">on </w:t>
      </w:r>
      <w:r w:rsidR="00BC520B" w:rsidRPr="007D7C37">
        <w:t>ego’s class position</w:t>
      </w:r>
      <w:r w:rsidRPr="007D7C37">
        <w:t>.</w:t>
      </w:r>
      <w:r w:rsidR="00ED570B" w:rsidRPr="007D7C37">
        <w:t xml:space="preserve"> For the working</w:t>
      </w:r>
      <w:r w:rsidR="00BC7019" w:rsidRPr="007D7C37">
        <w:t xml:space="preserve"> class</w:t>
      </w:r>
      <w:r w:rsidR="00ED570B" w:rsidRPr="007D7C37">
        <w:t xml:space="preserve"> </w:t>
      </w:r>
      <w:r w:rsidR="00C64ACF" w:rsidRPr="007D7C37">
        <w:t>(</w:t>
      </w:r>
      <w:r w:rsidR="001900A9" w:rsidRPr="007D7C37">
        <w:t>β=</w:t>
      </w:r>
      <w:del w:id="1190" w:author="Julio César Iturra Sanhueza" w:date="2025-05-29T11:43:00Z">
        <w:r w:rsidR="00C64ACF" w:rsidRPr="007D7C37" w:rsidDel="004B6250">
          <w:delText>8.74</w:delText>
        </w:r>
      </w:del>
      <w:ins w:id="1191" w:author="Julio César Iturra Sanhueza" w:date="2025-05-29T11:43:00Z">
        <w:r w:rsidR="004B6250">
          <w:t>0.53</w:t>
        </w:r>
      </w:ins>
      <w:r w:rsidR="001900A9" w:rsidRPr="007D7C37">
        <w:t>,</w:t>
      </w:r>
      <w:r w:rsidR="00AB0118" w:rsidRPr="007D7C37">
        <w:t xml:space="preserve"> </w:t>
      </w:r>
      <w:r w:rsidR="0027593D" w:rsidRPr="007D7C37">
        <w:rPr>
          <w:i/>
          <w:iCs/>
        </w:rPr>
        <w:t>p</w:t>
      </w:r>
      <w:r w:rsidR="0027593D" w:rsidRPr="007D7C37">
        <w:t xml:space="preserve"> &lt; 0.001</w:t>
      </w:r>
      <w:r w:rsidR="00C64ACF" w:rsidRPr="007D7C37">
        <w:t>)</w:t>
      </w:r>
      <w:r w:rsidR="0027593D" w:rsidRPr="007D7C37">
        <w:t xml:space="preserve"> </w:t>
      </w:r>
      <w:r w:rsidR="00475EAC" w:rsidRPr="007D7C37">
        <w:t>and the intermediate class</w:t>
      </w:r>
      <w:r w:rsidR="00493D2C" w:rsidRPr="007D7C37">
        <w:t>e</w:t>
      </w:r>
      <w:r w:rsidR="0027593D" w:rsidRPr="007D7C37">
        <w:t>s</w:t>
      </w:r>
      <w:r w:rsidR="00AB0118" w:rsidRPr="007D7C37">
        <w:t xml:space="preserve"> (β=</w:t>
      </w:r>
      <w:del w:id="1192" w:author="Julio César Iturra Sanhueza" w:date="2025-05-29T11:43:00Z">
        <w:r w:rsidR="00AB0118" w:rsidRPr="007D7C37" w:rsidDel="00A2407A">
          <w:delText>10.35</w:delText>
        </w:r>
      </w:del>
      <w:ins w:id="1193" w:author="Julio César Iturra Sanhueza" w:date="2025-05-29T11:43:00Z">
        <w:r w:rsidR="00A2407A">
          <w:t>0.45</w:t>
        </w:r>
      </w:ins>
      <w:r w:rsidR="00AB0118" w:rsidRPr="007D7C37">
        <w:t xml:space="preserve">, </w:t>
      </w:r>
      <w:r w:rsidR="00AB0118" w:rsidRPr="007D7C37">
        <w:rPr>
          <w:i/>
          <w:iCs/>
        </w:rPr>
        <w:t>p</w:t>
      </w:r>
      <w:r w:rsidR="00AB0118" w:rsidRPr="007D7C37">
        <w:t xml:space="preserve"> &lt; 0.001)</w:t>
      </w:r>
      <w:r w:rsidR="0027593D" w:rsidRPr="007D7C37">
        <w:t>,</w:t>
      </w:r>
      <w:r w:rsidR="00493D2C" w:rsidRPr="007D7C37">
        <w:t xml:space="preserve"> network</w:t>
      </w:r>
      <w:r w:rsidR="00475EAC" w:rsidRPr="007D7C37">
        <w:t xml:space="preserve"> homogeneity </w:t>
      </w:r>
      <w:r w:rsidR="00BC7019" w:rsidRPr="007D7C37">
        <w:t>is</w:t>
      </w:r>
      <w:r w:rsidR="00493D2C" w:rsidRPr="007D7C37">
        <w:t xml:space="preserve"> positive</w:t>
      </w:r>
      <w:r w:rsidR="00BC7019" w:rsidRPr="007D7C37">
        <w:t>ly</w:t>
      </w:r>
      <w:r w:rsidR="00493D2C" w:rsidRPr="007D7C37">
        <w:t xml:space="preserve"> associat</w:t>
      </w:r>
      <w:r w:rsidR="00BC7019" w:rsidRPr="007D7C37">
        <w:t>ed</w:t>
      </w:r>
      <w:r w:rsidR="00493D2C" w:rsidRPr="007D7C37">
        <w:t xml:space="preserve"> with redistributive preferences, in contrast to </w:t>
      </w:r>
      <w:r w:rsidR="00BC7019" w:rsidRPr="007D7C37">
        <w:t>a</w:t>
      </w:r>
      <w:r w:rsidR="00493D2C" w:rsidRPr="007D7C37">
        <w:t xml:space="preserve"> negative association </w:t>
      </w:r>
      <w:r w:rsidR="00FA70BE">
        <w:t>of</w:t>
      </w:r>
      <w:r w:rsidR="00BC7019" w:rsidRPr="007D7C37">
        <w:t xml:space="preserve"> </w:t>
      </w:r>
      <w:r w:rsidR="00C64ACF" w:rsidRPr="007D7C37">
        <w:t>the service class (</w:t>
      </w:r>
      <w:r w:rsidR="0027593D" w:rsidRPr="007D7C37">
        <w:t>β=</w:t>
      </w:r>
      <w:ins w:id="1194" w:author="Julio César Iturra Sanhueza" w:date="2025-05-29T11:44:00Z">
        <w:r w:rsidR="004B6250">
          <w:t>-0</w:t>
        </w:r>
        <w:r w:rsidR="00F51499">
          <w:t>.</w:t>
        </w:r>
        <w:r w:rsidR="004B6250">
          <w:t>39</w:t>
        </w:r>
      </w:ins>
      <w:del w:id="1195" w:author="Julio César Iturra Sanhueza" w:date="2025-05-29T11:44:00Z">
        <w:r w:rsidR="00AB0118" w:rsidRPr="007D7C37" w:rsidDel="004B6250">
          <w:delText>-7.45</w:delText>
        </w:r>
      </w:del>
      <w:r w:rsidR="0027593D" w:rsidRPr="007D7C37">
        <w:t>,</w:t>
      </w:r>
      <w:r w:rsidR="00AB0118" w:rsidRPr="007D7C37">
        <w:t xml:space="preserve"> </w:t>
      </w:r>
      <w:r w:rsidR="0027593D" w:rsidRPr="007D7C37">
        <w:rPr>
          <w:i/>
          <w:iCs/>
        </w:rPr>
        <w:t>p</w:t>
      </w:r>
      <w:r w:rsidR="0027593D" w:rsidRPr="007D7C37">
        <w:t xml:space="preserve"> &lt; 0.001</w:t>
      </w:r>
      <w:r w:rsidR="00C64ACF" w:rsidRPr="007D7C37">
        <w:t>)</w:t>
      </w:r>
      <w:r w:rsidR="00446D93" w:rsidRPr="007D7C37">
        <w:t>.</w:t>
      </w:r>
      <w:r w:rsidRPr="007D7C37">
        <w:t xml:space="preserve"> To illustrate this result further, </w:t>
      </w:r>
      <w:r w:rsidR="00BC7019" w:rsidRPr="007D7C37">
        <w:t>based on</w:t>
      </w:r>
      <w:r w:rsidR="00C123E0" w:rsidRPr="007D7C37">
        <w:t xml:space="preserve"> Model </w:t>
      </w:r>
      <w:ins w:id="1196" w:author="Julio César Iturra Sanhueza" w:date="2025-05-29T11:45:00Z">
        <w:r w:rsidR="00A14D1D">
          <w:t>4</w:t>
        </w:r>
      </w:ins>
      <w:del w:id="1197" w:author="Julio César Iturra Sanhueza" w:date="2025-05-29T11:45:00Z">
        <w:r w:rsidR="00C123E0" w:rsidRPr="007D7C37" w:rsidDel="00A14D1D">
          <w:delText>3</w:delText>
        </w:r>
      </w:del>
      <w:r w:rsidR="00C123E0" w:rsidRPr="007D7C37">
        <w:t xml:space="preserve">, </w:t>
      </w:r>
      <w:r w:rsidRPr="007D7C37">
        <w:t>Figure 5 depicts that the changes in redistributive preferences from low</w:t>
      </w:r>
      <w:r w:rsidR="008130BE" w:rsidRPr="007D7C37">
        <w:t xml:space="preserve">er to higher levels of class-based network homogeneity </w:t>
      </w:r>
      <w:r w:rsidRPr="007D7C37">
        <w:t xml:space="preserve">are </w:t>
      </w:r>
      <w:r w:rsidR="00BC7019" w:rsidRPr="007D7C37">
        <w:t>relatively modest</w:t>
      </w:r>
      <w:r w:rsidRPr="007D7C37">
        <w:t xml:space="preserve">, </w:t>
      </w:r>
      <w:r w:rsidR="00BC7019" w:rsidRPr="007D7C37">
        <w:t xml:space="preserve">with </w:t>
      </w:r>
      <w:r w:rsidRPr="007D7C37">
        <w:t xml:space="preserve">the differences in </w:t>
      </w:r>
      <w:r w:rsidR="00B051F2" w:rsidRPr="007D7C37">
        <w:t xml:space="preserve">the predicted </w:t>
      </w:r>
      <w:r w:rsidR="0073663B" w:rsidRPr="007D7C37">
        <w:t xml:space="preserve">average estimates </w:t>
      </w:r>
      <w:r w:rsidR="00551967" w:rsidRPr="007D7C37">
        <w:t xml:space="preserve">in </w:t>
      </w:r>
      <w:r w:rsidRPr="007D7C37">
        <w:t xml:space="preserve">redistributive preferences </w:t>
      </w:r>
      <w:r w:rsidR="00DD4818" w:rsidRPr="007D7C37">
        <w:t xml:space="preserve">– on a scale </w:t>
      </w:r>
      <w:del w:id="1198" w:author="Julio César Iturra Sanhueza" w:date="2025-05-29T11:48:00Z">
        <w:r w:rsidR="00DD4818" w:rsidRPr="007D7C37" w:rsidDel="008E3C9B">
          <w:delText xml:space="preserve">of 0 to 100 </w:delText>
        </w:r>
      </w:del>
      <w:ins w:id="1199" w:author="Julio César Iturra Sanhueza" w:date="2025-05-29T11:48:00Z">
        <w:r w:rsidR="008E3C9B">
          <w:t>of mean 0 and standard deviation of 1</w:t>
        </w:r>
      </w:ins>
      <w:r w:rsidR="00DD4818" w:rsidRPr="007D7C37">
        <w:t xml:space="preserve">– </w:t>
      </w:r>
      <w:r w:rsidRPr="007D7C37">
        <w:t>go</w:t>
      </w:r>
      <w:r w:rsidR="00BC7019" w:rsidRPr="007D7C37">
        <w:t>ing</w:t>
      </w:r>
      <w:r w:rsidRPr="007D7C37">
        <w:t xml:space="preserve"> from </w:t>
      </w:r>
      <w:ins w:id="1200" w:author="Julio César Iturra Sanhueza" w:date="2025-05-29T11:53:00Z">
        <w:r w:rsidR="0086463B" w:rsidRPr="0086463B">
          <w:t>0.12</w:t>
        </w:r>
      </w:ins>
      <w:del w:id="1201" w:author="Julio César Iturra Sanhueza" w:date="2025-05-29T11:53:00Z">
        <w:r w:rsidRPr="007D7C37" w:rsidDel="0086463B">
          <w:delText>69.8</w:delText>
        </w:r>
      </w:del>
      <w:r w:rsidRPr="007D7C37">
        <w:t xml:space="preserve"> to </w:t>
      </w:r>
      <w:ins w:id="1202" w:author="Julio César Iturra Sanhueza" w:date="2025-05-29T11:53:00Z">
        <w:r w:rsidR="009618EA" w:rsidRPr="009618EA">
          <w:t>0.27</w:t>
        </w:r>
      </w:ins>
      <w:del w:id="1203" w:author="Julio César Iturra Sanhueza" w:date="2025-05-29T11:53:00Z">
        <w:r w:rsidRPr="007D7C37" w:rsidDel="009618EA">
          <w:delText>72.8</w:delText>
        </w:r>
      </w:del>
      <w:r w:rsidRPr="007D7C37">
        <w:t xml:space="preserve"> </w:t>
      </w:r>
      <w:r w:rsidR="00721125" w:rsidRPr="007D7C37">
        <w:t xml:space="preserve">in the working class </w:t>
      </w:r>
      <w:r w:rsidRPr="007D7C37">
        <w:t xml:space="preserve">and from </w:t>
      </w:r>
      <w:ins w:id="1204" w:author="Julio César Iturra Sanhueza" w:date="2025-05-29T11:53:00Z">
        <w:r w:rsidR="009618EA" w:rsidRPr="009618EA">
          <w:t>0.09</w:t>
        </w:r>
        <w:r w:rsidR="009618EA">
          <w:t xml:space="preserve"> </w:t>
        </w:r>
      </w:ins>
      <w:del w:id="1205" w:author="Julio César Iturra Sanhueza" w:date="2025-05-29T11:53:00Z">
        <w:r w:rsidRPr="007D7C37" w:rsidDel="009618EA">
          <w:delText xml:space="preserve">69.4 </w:delText>
        </w:r>
      </w:del>
      <w:r w:rsidRPr="007D7C37">
        <w:t xml:space="preserve">to </w:t>
      </w:r>
      <w:ins w:id="1206" w:author="Julio César Iturra Sanhueza" w:date="2025-05-29T11:54:00Z">
        <w:r w:rsidR="00E567ED" w:rsidRPr="00E567ED">
          <w:t>0.14</w:t>
        </w:r>
      </w:ins>
      <w:del w:id="1207" w:author="Julio César Iturra Sanhueza" w:date="2025-05-29T11:54:00Z">
        <w:r w:rsidRPr="007D7C37" w:rsidDel="00E567ED">
          <w:delText>70.47</w:delText>
        </w:r>
      </w:del>
      <w:r w:rsidR="00721125" w:rsidRPr="007D7C37">
        <w:t xml:space="preserve"> in the intermediate class</w:t>
      </w:r>
      <w:r w:rsidRPr="007D7C37">
        <w:t xml:space="preserve">. In contrast, the changes in </w:t>
      </w:r>
      <w:r w:rsidR="00CF4D99" w:rsidRPr="007D7C37">
        <w:t xml:space="preserve">the predicted </w:t>
      </w:r>
      <w:r w:rsidR="0073663B" w:rsidRPr="007D7C37">
        <w:t>average estimates</w:t>
      </w:r>
      <w:r w:rsidR="00CF4D99" w:rsidRPr="007D7C37">
        <w:t xml:space="preserve"> of </w:t>
      </w:r>
      <w:r w:rsidRPr="007D7C37">
        <w:t>redistributive preferences in homogeneous service</w:t>
      </w:r>
      <w:del w:id="1208" w:author="Julio César Iturra Sanhueza" w:date="2025-05-29T11:54:00Z">
        <w:r w:rsidRPr="007D7C37" w:rsidDel="00E567ED">
          <w:delText>s</w:delText>
        </w:r>
      </w:del>
      <w:r w:rsidRPr="007D7C37">
        <w:t xml:space="preserve"> class networks are more pronounced, changing from </w:t>
      </w:r>
      <w:ins w:id="1209" w:author="Julio César Iturra Sanhueza" w:date="2025-05-29T11:54:00Z">
        <w:r w:rsidR="00E567ED" w:rsidRPr="00E567ED">
          <w:t>0.11</w:t>
        </w:r>
      </w:ins>
      <w:del w:id="1210" w:author="Julio César Iturra Sanhueza" w:date="2025-05-29T11:54:00Z">
        <w:r w:rsidRPr="007D7C37" w:rsidDel="00E567ED">
          <w:delText>70</w:delText>
        </w:r>
      </w:del>
      <w:r w:rsidRPr="007D7C37">
        <w:t xml:space="preserve"> when homogeneity is at its lowest point to </w:t>
      </w:r>
      <w:ins w:id="1211" w:author="Julio César Iturra Sanhueza" w:date="2025-05-29T11:54:00Z">
        <w:r w:rsidR="000B6550" w:rsidRPr="000B6550">
          <w:t>-0.27</w:t>
        </w:r>
      </w:ins>
      <w:del w:id="1212" w:author="Julio César Iturra Sanhueza" w:date="2025-05-29T11:54:00Z">
        <w:r w:rsidRPr="007D7C37" w:rsidDel="000B6550">
          <w:delText>62.8</w:delText>
        </w:r>
      </w:del>
      <w:r w:rsidRPr="007D7C37">
        <w:t xml:space="preserve"> in fully homogeneous networks.</w:t>
      </w:r>
    </w:p>
    <w:p w14:paraId="0009F2D7" w14:textId="0734F905" w:rsidR="000E3C44" w:rsidRPr="007D7C37" w:rsidRDefault="009C462E" w:rsidP="00A706D7">
      <w:pPr>
        <w:pStyle w:val="BodyText"/>
      </w:pPr>
      <w:r w:rsidRPr="007D7C37">
        <w:t xml:space="preserve">These results confirm previous findings on how </w:t>
      </w:r>
      <w:del w:id="1213" w:author="Patrick Sachweh" w:date="2025-07-16T22:50:00Z">
        <w:r w:rsidRPr="007D7C37" w:rsidDel="00712E72">
          <w:delText xml:space="preserve">social influence processes through </w:delText>
        </w:r>
      </w:del>
      <w:r w:rsidRPr="007D7C37">
        <w:t xml:space="preserve">class-based network ties affect attitudes in the economic domain </w:t>
      </w:r>
      <w:r w:rsidR="00D9208D" w:rsidRPr="007D7C37">
        <w:fldChar w:fldCharType="begin"/>
      </w:r>
      <w:r w:rsidR="00972ABF">
        <w:instrText xml:space="preserve"> ADDIN ZOTERO_ITEM CSL_CITATION {"citationID":"21GHznve","properties":{"formattedCitation":"(Lindh et al., 2021; Otero &amp; Mendoza, 2023)","plainCitation":"(Lindh et al., 2021; Otero &amp; Mendoza, 2023)","noteIndex":0},"citationItems":[{"id":12821,"uris":["http://zotero.org/users/5414506/items/Y8CKHD3Z"],"itemData":{"id":12821,"type":"article-journal","abstract":"Abstract\n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rsidR="00D9208D" w:rsidRPr="007D7C37">
        <w:fldChar w:fldCharType="separate"/>
      </w:r>
      <w:r w:rsidR="00972ABF" w:rsidRPr="00972ABF">
        <w:t>(Lindh et al., 2021; Otero &amp; Mendoza, 2023)</w:t>
      </w:r>
      <w:r w:rsidR="00D9208D" w:rsidRPr="007D7C37">
        <w:fldChar w:fldCharType="end"/>
      </w:r>
      <w:r w:rsidRPr="007D7C37">
        <w:t>. Additionally, they echo previous arguments on how sharing similar class positions with partner or family ties tends to intensify redistributive preferences depending on individual class positions</w:t>
      </w:r>
      <w:r w:rsidR="00D66206">
        <w:t xml:space="preserve"> </w:t>
      </w:r>
      <w:r w:rsidR="002F437F" w:rsidRPr="007D7C37">
        <w:fldChar w:fldCharType="begin"/>
      </w:r>
      <w:r w:rsidR="00972ABF">
        <w:instrText xml:space="preserve"> ADDIN ZOTERO_ITEM CSL_CITATION {"citationID":"KfJIYtIg","properties":{"formattedCitation":"(Lee, 2023; Paskov &amp; Weisstanner, 2022)","plainCitation":"(Lee, 2023; Paskov &amp; Weisstanner, 2022)","noteIndex":0},"citationItems":[{"id":14110,"uris":["http://zotero.org/users/5414506/items/4IFC6NEE"],"itemData":{"id":14110,"type":"article-journal","abstract":"Capitalizing on the newly available and consistent coding of detailed occupations for the General Social Surveys (GSS), this article examines the link between class origins and public support for redistribution in the United States from 1977 through 2018. The findings reveal significant net associations between class origins and preferences for redistribution. Individuals with farming-class or working-class origins are more supportive of government action to reduce inequality than individuals with salariat-class origins. These class-origin differences are associated with individuals’ current socioeconomic characteristics but are not fully accounted for by these factors. In addition, individuals in more privileged class positions have increased their support for redistribution over time. Attitudes toward federal income taxes are also analyzed as an additional measure of redistribution preferences. Overall, the findings suggest a continuing role of class origin in determining support for redistribution.","container-title":"Social Science Research","DOI":"10.1016/j.ssresearch.2022.102840","ISSN":"0049-089X","journalAbbreviation":"Social Science Research","language":"en","page":"102840","source":"ScienceDirect","title":"Consider your origins: Parental social class and preferences for redistribution in the United States from 1977 to 2018","title-short":"Consider your origins","volume":"110","author":[{"family":"Lee","given":"Jiwon"}],"issued":{"date-parts":[["2023",2,1]]},"citation-key":"lee_consider_2023"}},{"id":13690,"uris":["http://zotero.org/users/5414506/items/GF4X55M4"],"itemData":{"id":13690,"type":"article-journal","abstract":"There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2F437F" w:rsidRPr="007D7C37">
        <w:fldChar w:fldCharType="separate"/>
      </w:r>
      <w:r w:rsidR="00972ABF" w:rsidRPr="00972ABF">
        <w:t>(Lee, 2023; Paskov &amp; Weisstanner, 2022)</w:t>
      </w:r>
      <w:r w:rsidR="002F437F" w:rsidRPr="007D7C37">
        <w:fldChar w:fldCharType="end"/>
      </w:r>
      <w:r w:rsidRPr="007D7C37">
        <w:t xml:space="preserve">. Altogether, these results support the </w:t>
      </w:r>
      <w:r w:rsidRPr="007D7C37">
        <w:rPr>
          <w:i/>
          <w:iCs/>
        </w:rPr>
        <w:t>segregation hypothesis</w:t>
      </w:r>
      <w:r w:rsidRPr="007D7C37">
        <w:t xml:space="preserve"> (H1), where</w:t>
      </w:r>
      <w:r w:rsidR="00BC7019" w:rsidRPr="007D7C37">
        <w:t>by</w:t>
      </w:r>
      <w:r w:rsidRPr="007D7C37">
        <w:t xml:space="preserve"> the class differences in redistributive preferences become wider </w:t>
      </w:r>
      <w:r w:rsidR="000C1ADE" w:rsidRPr="007D7C37">
        <w:t xml:space="preserve">as </w:t>
      </w:r>
      <w:r w:rsidRPr="007D7C37">
        <w:t xml:space="preserve">network homogeneity </w:t>
      </w:r>
      <w:r w:rsidR="000C1ADE" w:rsidRPr="007D7C37">
        <w:t>increases</w:t>
      </w:r>
      <w:r w:rsidRPr="007D7C37">
        <w:t>.</w:t>
      </w:r>
    </w:p>
    <w:p w14:paraId="0009F2DA" w14:textId="1CB8D20E" w:rsidR="000E3C44" w:rsidRDefault="000D2A88" w:rsidP="00A706D7">
      <w:pPr>
        <w:pStyle w:val="FirstParagraph"/>
        <w:rPr>
          <w:ins w:id="1214" w:author="Julio César Iturra Sanhueza" w:date="2025-06-02T14:59:00Z"/>
        </w:rPr>
      </w:pPr>
      <w:r w:rsidRPr="007D7C37">
        <w:t>[Figure 5 about here]</w:t>
      </w:r>
    </w:p>
    <w:p w14:paraId="74DA5C69" w14:textId="7A6A3C97" w:rsidR="00FA0D53" w:rsidRPr="00FA0D53" w:rsidRDefault="00FA0D53" w:rsidP="00A706D7">
      <w:pPr>
        <w:pStyle w:val="BodyText"/>
      </w:pPr>
      <w:ins w:id="1215" w:author="Julio César Iturra Sanhueza" w:date="2025-06-02T14:59:00Z">
        <w:r>
          <w:rPr>
            <w:noProof/>
            <w:lang w:val="de-DE" w:eastAsia="de-DE"/>
          </w:rPr>
          <w:drawing>
            <wp:inline distT="0" distB="0" distL="0" distR="0" wp14:anchorId="7D47C6D3" wp14:editId="57B9DACA">
              <wp:extent cx="5612130" cy="2804795"/>
              <wp:effectExtent l="0" t="0" r="7620" b="0"/>
              <wp:docPr id="791230588" name="Picture 1" descr="A graph of a graph showing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230588" name="Picture 1" descr="A graph of a graph showing a graph of a graph&#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804795"/>
                      </a:xfrm>
                      <a:prstGeom prst="rect">
                        <a:avLst/>
                      </a:prstGeom>
                      <a:noFill/>
                      <a:ln>
                        <a:noFill/>
                      </a:ln>
                    </pic:spPr>
                  </pic:pic>
                </a:graphicData>
              </a:graphic>
            </wp:inline>
          </w:drawing>
        </w:r>
      </w:ins>
    </w:p>
    <w:p w14:paraId="0DF8B92E" w14:textId="77777777" w:rsidR="00CD4479" w:rsidDel="00FA0D53" w:rsidRDefault="00CD4479" w:rsidP="00CD4479">
      <w:pPr>
        <w:pStyle w:val="BodyText"/>
        <w:rPr>
          <w:del w:id="1216" w:author="Julio César Iturra Sanhueza" w:date="2025-06-02T14:59:00Z"/>
        </w:rPr>
      </w:pPr>
    </w:p>
    <w:p w14:paraId="7A3035A4" w14:textId="77777777" w:rsidR="00CD4479" w:rsidDel="003826CC" w:rsidRDefault="00CD4479" w:rsidP="00CD4479">
      <w:pPr>
        <w:pStyle w:val="BodyText"/>
        <w:rPr>
          <w:del w:id="1217" w:author="Julio César Iturra Sanhueza" w:date="2025-05-29T11:57:00Z"/>
        </w:rPr>
      </w:pPr>
    </w:p>
    <w:p w14:paraId="10ABB0FF" w14:textId="77777777" w:rsidR="00CD4479" w:rsidRPr="00CD4479" w:rsidDel="003826CC" w:rsidRDefault="00CD4479" w:rsidP="00CD4479">
      <w:pPr>
        <w:pStyle w:val="BodyText"/>
        <w:rPr>
          <w:del w:id="1218" w:author="Julio César Iturra Sanhueza" w:date="2025-05-29T11:57:00Z"/>
        </w:rPr>
      </w:pPr>
    </w:p>
    <w:p w14:paraId="0009F2DB" w14:textId="77777777" w:rsidR="000E3C44" w:rsidRPr="007D7C37" w:rsidRDefault="009C462E">
      <w:pPr>
        <w:pStyle w:val="Heading2"/>
        <w:rPr>
          <w:rFonts w:cs="Times New Roman"/>
        </w:rPr>
      </w:pPr>
      <w:bookmarkStart w:id="1219" w:name="Xf0c95c569f7167de8c659605db86b19ef8e901a"/>
      <w:bookmarkEnd w:id="1168"/>
      <w:r w:rsidRPr="007D7C37">
        <w:rPr>
          <w:rFonts w:cs="Times New Roman"/>
        </w:rPr>
        <w:t>The mitigation hypothesis on network segregation and redistributive preferences</w:t>
      </w:r>
    </w:p>
    <w:p w14:paraId="38F10A3B" w14:textId="14952C68" w:rsidR="00A16CAF" w:rsidRDefault="009C462E" w:rsidP="00A706D7">
      <w:pPr>
        <w:pStyle w:val="FirstParagraph"/>
        <w:rPr>
          <w:ins w:id="1220" w:author="Julio César Iturra Sanhueza" w:date="2025-05-29T12:00:00Z"/>
        </w:rPr>
      </w:pPr>
      <w:r w:rsidRPr="007D7C37">
        <w:t xml:space="preserve">Table </w:t>
      </w:r>
      <w:r w:rsidR="0025642D" w:rsidRPr="007D7C37">
        <w:t>2</w:t>
      </w:r>
      <w:r w:rsidRPr="007D7C37">
        <w:t xml:space="preserve"> presents the results of the multilevel models for </w:t>
      </w:r>
      <w:r w:rsidR="00946073" w:rsidRPr="007D7C37">
        <w:t xml:space="preserve">the </w:t>
      </w:r>
      <w:r w:rsidR="00980A9A" w:rsidRPr="007D7C37">
        <w:t>moderating role</w:t>
      </w:r>
      <w:r w:rsidR="00946073" w:rsidRPr="007D7C37">
        <w:t xml:space="preserve"> of </w:t>
      </w:r>
      <w:r w:rsidRPr="007D7C37">
        <w:t>income inequality</w:t>
      </w:r>
      <w:r w:rsidR="00946073" w:rsidRPr="007D7C37">
        <w:t xml:space="preserve"> on the interaction between social class and network homogeneity</w:t>
      </w:r>
      <w:r w:rsidRPr="007D7C37">
        <w:t xml:space="preserve">. </w:t>
      </w:r>
      <w:r w:rsidR="00A21C1B" w:rsidRPr="007D7C37">
        <w:t xml:space="preserve"> </w:t>
      </w:r>
      <w:ins w:id="1221" w:author="Julio César Iturra Sanhueza" w:date="2025-05-29T12:00:00Z">
        <w:r w:rsidR="00A16CAF">
          <w:t xml:space="preserve">First, Model 1 shows the </w:t>
        </w:r>
        <w:r w:rsidR="00FF3DA6">
          <w:t xml:space="preserve">interaction between class-based network </w:t>
        </w:r>
      </w:ins>
      <w:ins w:id="1222" w:author="Julio César Iturra Sanhueza" w:date="2025-05-29T12:01:00Z">
        <w:r w:rsidR="00FF3DA6">
          <w:t>segregation and individual class position</w:t>
        </w:r>
        <w:r w:rsidR="008E6AA4">
          <w:t xml:space="preserve"> according to the </w:t>
        </w:r>
        <w:r w:rsidR="008E6AA4" w:rsidRPr="00BA5FFE">
          <w:rPr>
            <w:i/>
            <w:iCs/>
            <w:rPrChange w:id="1223" w:author="Julio César Iturra Sanhueza" w:date="2025-05-29T12:06:00Z">
              <w:rPr>
                <w:rFonts w:cs="Times New Roman"/>
              </w:rPr>
            </w:rPrChange>
          </w:rPr>
          <w:t>segregation</w:t>
        </w:r>
        <w:r w:rsidR="008E6AA4">
          <w:t xml:space="preserve"> hypothesis (H1). </w:t>
        </w:r>
      </w:ins>
      <w:ins w:id="1224" w:author="Julio César Iturra Sanhueza" w:date="2025-05-29T12:03:00Z">
        <w:del w:id="1225" w:author="Patrick Sachweh" w:date="2025-07-16T22:51:00Z">
          <w:r w:rsidR="00264973" w:rsidDel="00712E72">
            <w:delText>Nonetheless</w:delText>
          </w:r>
        </w:del>
      </w:ins>
      <w:ins w:id="1226" w:author="Patrick Sachweh" w:date="2025-07-16T22:51:00Z">
        <w:r w:rsidR="00712E72">
          <w:t>Yet</w:t>
        </w:r>
      </w:ins>
      <w:ins w:id="1227" w:author="Julio César Iturra Sanhueza" w:date="2025-05-29T12:02:00Z">
        <w:r w:rsidR="008E6AA4">
          <w:t xml:space="preserve">, the </w:t>
        </w:r>
        <w:r w:rsidR="008E6AA4" w:rsidRPr="00BA5FFE">
          <w:rPr>
            <w:i/>
            <w:iCs/>
            <w:rPrChange w:id="1228" w:author="Julio César Iturra Sanhueza" w:date="2025-05-29T12:06:00Z">
              <w:rPr>
                <w:rFonts w:cs="Times New Roman"/>
              </w:rPr>
            </w:rPrChange>
          </w:rPr>
          <w:t>mitigation</w:t>
        </w:r>
        <w:r w:rsidR="008E6AA4">
          <w:t xml:space="preserve"> hypothesis</w:t>
        </w:r>
      </w:ins>
      <w:ins w:id="1229" w:author="Julio César Iturra Sanhueza" w:date="2025-05-29T12:06:00Z">
        <w:r w:rsidR="00BA5FFE">
          <w:t xml:space="preserve"> (H2)</w:t>
        </w:r>
      </w:ins>
      <w:ins w:id="1230" w:author="Julio César Iturra Sanhueza" w:date="2025-05-29T12:02:00Z">
        <w:r w:rsidR="008E6AA4">
          <w:t xml:space="preserve"> </w:t>
        </w:r>
        <w:r w:rsidR="00DB6D29">
          <w:t xml:space="preserve">aims to test whether income inequality plays a </w:t>
        </w:r>
      </w:ins>
      <w:ins w:id="1231" w:author="Julio César Iturra Sanhueza" w:date="2025-05-29T12:03:00Z">
        <w:r w:rsidR="00DB6D29">
          <w:t xml:space="preserve">moderating </w:t>
        </w:r>
      </w:ins>
      <w:ins w:id="1232" w:author="Julio César Iturra Sanhueza" w:date="2025-05-29T12:02:00Z">
        <w:r w:rsidR="00DB6D29">
          <w:t>r</w:t>
        </w:r>
      </w:ins>
      <w:ins w:id="1233" w:author="Julio César Iturra Sanhueza" w:date="2025-05-29T12:03:00Z">
        <w:r w:rsidR="00DB6D29">
          <w:t xml:space="preserve">ole </w:t>
        </w:r>
        <w:r w:rsidR="00264973">
          <w:t>in</w:t>
        </w:r>
        <w:r w:rsidR="00DB6D29">
          <w:t xml:space="preserve"> the interaction between class-based network segregation and individual class.</w:t>
        </w:r>
      </w:ins>
      <w:ins w:id="1234" w:author="Patrick Sachweh" w:date="2025-07-16T22:52:00Z">
        <w:r w:rsidR="00712E72" w:rsidRPr="00712E72">
          <w:t xml:space="preserve"> </w:t>
        </w:r>
        <w:r w:rsidR="00712E72">
          <w:t>It</w:t>
        </w:r>
        <w:r w:rsidR="00712E72" w:rsidRPr="007D7C37">
          <w:t xml:space="preserve"> posits that the greater the level of income inequality in a country, the weaker the conditional association of network segregation by social class with redistributive preferences</w:t>
        </w:r>
      </w:ins>
    </w:p>
    <w:p w14:paraId="70A9952C" w14:textId="72C6D14D" w:rsidR="00E5377E" w:rsidRPr="007D7C37" w:rsidDel="008E6AA4" w:rsidRDefault="00E5377E">
      <w:pPr>
        <w:pStyle w:val="FirstParagraph"/>
        <w:rPr>
          <w:del w:id="1235" w:author="Julio César Iturra Sanhueza" w:date="2025-05-29T12:01:00Z"/>
        </w:rPr>
        <w:pPrChange w:id="1236" w:author="Julio César Iturra Sanhueza" w:date="2025-06-10T15:50:00Z">
          <w:pPr>
            <w:pStyle w:val="BodyText"/>
          </w:pPr>
        </w:pPrChange>
      </w:pPr>
      <w:del w:id="1237" w:author="Julio César Iturra Sanhueza" w:date="2025-05-29T12:01:00Z">
        <w:r w:rsidRPr="007D7C37" w:rsidDel="008E6AA4">
          <w:delText xml:space="preserve">Looking at the impact of </w:delText>
        </w:r>
        <w:r w:rsidR="00B03AAB" w:rsidRPr="007D7C37" w:rsidDel="008E6AA4">
          <w:delText>country</w:delText>
        </w:r>
        <w:r w:rsidRPr="007D7C37" w:rsidDel="008E6AA4">
          <w:delText>-level indicators, we see that redistributive preferences are unrelated to national levels of income inequality (Model 1)</w:delText>
        </w:r>
        <w:r w:rsidR="009978C5" w:rsidRPr="007D7C37" w:rsidDel="008E6AA4">
          <w:delText xml:space="preserve">, </w:delText>
        </w:r>
        <w:r w:rsidR="00605D3D" w:rsidRPr="007D7C37" w:rsidDel="008E6AA4">
          <w:delText xml:space="preserve">are </w:delText>
        </w:r>
        <w:r w:rsidR="00CA0A5D" w:rsidRPr="007D7C37" w:rsidDel="008E6AA4">
          <w:delText>lower</w:delText>
        </w:r>
        <w:r w:rsidR="00F942BB" w:rsidRPr="007D7C37" w:rsidDel="008E6AA4">
          <w:delText xml:space="preserve"> </w:delText>
        </w:r>
        <w:r w:rsidR="00605D3D" w:rsidRPr="007D7C37" w:rsidDel="008E6AA4">
          <w:delText>in economically</w:delText>
        </w:r>
        <w:r w:rsidR="00F942BB" w:rsidRPr="007D7C37" w:rsidDel="008E6AA4">
          <w:delText xml:space="preserve"> </w:delText>
        </w:r>
        <w:r w:rsidR="00605D3D" w:rsidRPr="007D7C37" w:rsidDel="008E6AA4">
          <w:delText xml:space="preserve">prosperous countries </w:delText>
        </w:r>
        <w:r w:rsidRPr="007D7C37" w:rsidDel="008E6AA4">
          <w:delText>(Model 2)</w:delText>
        </w:r>
        <w:r w:rsidR="00374F77" w:rsidRPr="007D7C37" w:rsidDel="008E6AA4">
          <w:delText>,</w:delText>
        </w:r>
        <w:r w:rsidRPr="007D7C37" w:rsidDel="008E6AA4">
          <w:delText xml:space="preserve"> and </w:delText>
        </w:r>
        <w:r w:rsidR="00F942BB" w:rsidRPr="007D7C37" w:rsidDel="008E6AA4">
          <w:delText xml:space="preserve">higher in </w:delText>
        </w:r>
        <w:r w:rsidRPr="007D7C37" w:rsidDel="008E6AA4">
          <w:delText>more generous welfare states (Model 3)</w:delText>
        </w:r>
        <w:r w:rsidR="009978C5" w:rsidRPr="007D7C37" w:rsidDel="008E6AA4">
          <w:delText>.</w:delText>
        </w:r>
      </w:del>
    </w:p>
    <w:p w14:paraId="0BF99753" w14:textId="224FF787" w:rsidR="00A67275" w:rsidRDefault="00EB7B28" w:rsidP="00A706D7">
      <w:pPr>
        <w:pStyle w:val="FirstParagraph"/>
        <w:rPr>
          <w:ins w:id="1238" w:author="Julio César Iturra Sanhueza" w:date="2025-06-02T14:57:00Z"/>
        </w:rPr>
      </w:pPr>
      <w:r w:rsidRPr="007D7C37">
        <w:t>[Table 2 about here]</w:t>
      </w:r>
    </w:p>
    <w:p w14:paraId="38EC1171" w14:textId="52C52117" w:rsidR="00FA0D53" w:rsidRPr="00FA0D53" w:rsidRDefault="00FA0D53" w:rsidP="00A706D7">
      <w:pPr>
        <w:pStyle w:val="BodyText"/>
        <w:rPr>
          <w:ins w:id="1239" w:author="Julio César Iturra Sanhueza" w:date="2025-05-29T12:04:00Z"/>
        </w:rPr>
      </w:pPr>
      <w:ins w:id="1240" w:author="Julio César Iturra Sanhueza" w:date="2025-06-02T14:57:00Z">
        <w:r>
          <w:rPr>
            <w:noProof/>
            <w:lang w:val="de-DE" w:eastAsia="de-DE"/>
          </w:rPr>
          <w:drawing>
            <wp:inline distT="0" distB="0" distL="0" distR="0" wp14:anchorId="6F934B84" wp14:editId="26CED7C5">
              <wp:extent cx="3992584" cy="3783204"/>
              <wp:effectExtent l="0" t="0" r="8255" b="8255"/>
              <wp:docPr id="250535687"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35687" name="Picture 1" descr="A screenshot of a table&#10;&#10;AI-generated content may be incorrect."/>
                      <pic:cNvPicPr/>
                    </pic:nvPicPr>
                    <pic:blipFill rotWithShape="1">
                      <a:blip r:embed="rId15"/>
                      <a:srcRect l="1791" r="4030"/>
                      <a:stretch>
                        <a:fillRect/>
                      </a:stretch>
                    </pic:blipFill>
                    <pic:spPr bwMode="auto">
                      <a:xfrm>
                        <a:off x="0" y="0"/>
                        <a:ext cx="3995136" cy="3785622"/>
                      </a:xfrm>
                      <a:prstGeom prst="rect">
                        <a:avLst/>
                      </a:prstGeom>
                      <a:ln>
                        <a:noFill/>
                      </a:ln>
                      <a:extLst>
                        <a:ext uri="{53640926-AAD7-44D8-BBD7-CCE9431645EC}">
                          <a14:shadowObscured xmlns:a14="http://schemas.microsoft.com/office/drawing/2010/main"/>
                        </a:ext>
                      </a:extLst>
                    </pic:spPr>
                  </pic:pic>
                </a:graphicData>
              </a:graphic>
            </wp:inline>
          </w:drawing>
        </w:r>
      </w:ins>
    </w:p>
    <w:p w14:paraId="1553630D" w14:textId="7C49957B" w:rsidR="0037626A" w:rsidRPr="0037626A" w:rsidDel="003C37B4" w:rsidRDefault="00FE4848">
      <w:pPr>
        <w:pStyle w:val="BodyText"/>
        <w:rPr>
          <w:del w:id="1241" w:author="Julio César Iturra Sanhueza" w:date="2025-05-29T12:05:00Z"/>
        </w:rPr>
        <w:pPrChange w:id="1242" w:author="Julio César Iturra Sanhueza" w:date="2025-06-10T15:50:00Z">
          <w:pPr>
            <w:pStyle w:val="FirstParagraph"/>
          </w:pPr>
        </w:pPrChange>
      </w:pPr>
      <w:ins w:id="1243" w:author="Julio César Iturra Sanhueza" w:date="2025-06-11T16:55:00Z">
        <w:r>
          <w:t xml:space="preserve">In Table 2, </w:t>
        </w:r>
      </w:ins>
    </w:p>
    <w:p w14:paraId="0009F2DD" w14:textId="5F5EA453" w:rsidR="000E3C44" w:rsidRPr="007D7C37" w:rsidRDefault="00712E72" w:rsidP="00A706D7">
      <w:pPr>
        <w:pStyle w:val="BodyText"/>
      </w:pPr>
      <w:ins w:id="1244" w:author="Patrick Sachweh" w:date="2025-07-16T22:53:00Z">
        <w:r>
          <w:t xml:space="preserve">Therefore, </w:t>
        </w:r>
      </w:ins>
      <w:del w:id="1245" w:author="Patrick Sachweh" w:date="2025-07-16T22:53:00Z">
        <w:r w:rsidR="00521179" w:rsidRPr="007D7C37" w:rsidDel="00712E72">
          <w:delText xml:space="preserve">Model </w:delText>
        </w:r>
      </w:del>
      <w:ins w:id="1246" w:author="Patrick Sachweh" w:date="2025-07-16T22:53:00Z">
        <w:r>
          <w:t>m</w:t>
        </w:r>
        <w:r w:rsidRPr="007D7C37">
          <w:t xml:space="preserve">odel </w:t>
        </w:r>
      </w:ins>
      <w:ins w:id="1247" w:author="Julio César Iturra Sanhueza" w:date="2025-05-29T12:03:00Z">
        <w:r w:rsidR="00DB6D29">
          <w:t>2</w:t>
        </w:r>
      </w:ins>
      <w:del w:id="1248" w:author="Julio César Iturra Sanhueza" w:date="2025-05-29T12:03:00Z">
        <w:r w:rsidR="00521179" w:rsidRPr="007D7C37" w:rsidDel="00DB6D29">
          <w:delText>4</w:delText>
        </w:r>
      </w:del>
      <w:r w:rsidR="00521179" w:rsidRPr="007D7C37">
        <w:t xml:space="preserve"> </w:t>
      </w:r>
      <w:del w:id="1249" w:author="Patrick Sachweh" w:date="2025-07-16T22:53:00Z">
        <w:r w:rsidR="00521179" w:rsidRPr="007D7C37" w:rsidDel="00712E72">
          <w:delText>tests</w:delText>
        </w:r>
        <w:r w:rsidR="007B1E9F" w:rsidRPr="007D7C37" w:rsidDel="00712E72">
          <w:delText xml:space="preserve"> the </w:delText>
        </w:r>
        <w:r w:rsidR="005859C9" w:rsidRPr="007D7C37" w:rsidDel="00712E72">
          <w:rPr>
            <w:i/>
            <w:iCs/>
          </w:rPr>
          <w:delText>mitigation hypothesis</w:delText>
        </w:r>
      </w:del>
      <w:ins w:id="1250" w:author="Patrick Sachweh" w:date="2025-07-16T22:53:00Z">
        <w:r>
          <w:t xml:space="preserve">includes a three-way </w:t>
        </w:r>
        <w:del w:id="1251" w:author="Julio César Iturra Sanhueza" w:date="2025-07-18T11:17:00Z" w16du:dateUtc="2025-07-18T09:17:00Z">
          <w:r w:rsidDel="003C47F1">
            <w:delText>cross-level-interaction</w:delText>
          </w:r>
        </w:del>
      </w:ins>
      <w:ins w:id="1252" w:author="Julio César Iturra Sanhueza" w:date="2025-07-18T11:17:00Z" w16du:dateUtc="2025-07-18T09:17:00Z">
        <w:r w:rsidR="003C47F1">
          <w:t>cross-level interaction</w:t>
        </w:r>
      </w:ins>
      <w:ins w:id="1253" w:author="Patrick Sachweh" w:date="2025-07-16T22:53:00Z">
        <w:r>
          <w:t xml:space="preserve"> between network homogeneity, ego’s social class, and country-level economic </w:t>
        </w:r>
        <w:del w:id="1254" w:author="Julio César Iturra Sanhueza" w:date="2025-07-18T11:17:00Z" w16du:dateUtc="2025-07-18T09:17:00Z">
          <w:r w:rsidDel="003C47F1">
            <w:delText>inqualiaty</w:delText>
          </w:r>
        </w:del>
      </w:ins>
      <w:ins w:id="1255" w:author="Julio César Iturra Sanhueza" w:date="2025-07-18T11:17:00Z" w16du:dateUtc="2025-07-18T09:17:00Z">
        <w:r w:rsidR="003C47F1">
          <w:t>inequality</w:t>
        </w:r>
      </w:ins>
      <w:ins w:id="1256" w:author="Patrick Sachweh" w:date="2025-07-16T22:53:00Z">
        <w:del w:id="1257" w:author="Julio César Iturra Sanhueza" w:date="2025-07-18T11:17:00Z" w16du:dateUtc="2025-07-18T09:17:00Z">
          <w:r w:rsidDel="003C47F1">
            <w:delText xml:space="preserve"> </w:delText>
          </w:r>
        </w:del>
      </w:ins>
      <w:del w:id="1258" w:author="Patrick Sachweh" w:date="2025-07-16T22:52:00Z">
        <w:r w:rsidR="005859C9" w:rsidRPr="007D7C37" w:rsidDel="00712E72">
          <w:delText xml:space="preserve"> </w:delText>
        </w:r>
        <w:r w:rsidR="00521179" w:rsidRPr="007D7C37" w:rsidDel="00712E72">
          <w:delText>that posits that the greater the level of income inequality in a country, the weaker the conditional association of network segregation by social class with redistributive preferences</w:delText>
        </w:r>
      </w:del>
      <w:r w:rsidR="00AB32E4" w:rsidRPr="007D7C37">
        <w:t>.</w:t>
      </w:r>
      <w:r w:rsidR="00CA0A5D" w:rsidRPr="007D7C37">
        <w:t xml:space="preserve"> </w:t>
      </w:r>
      <w:r w:rsidR="009C462E" w:rsidRPr="007D7C37">
        <w:t xml:space="preserve">The results suggest that </w:t>
      </w:r>
      <w:r w:rsidR="00946073" w:rsidRPr="007D7C37">
        <w:t xml:space="preserve">in societies with </w:t>
      </w:r>
      <w:r w:rsidR="009C462E" w:rsidRPr="007D7C37">
        <w:t xml:space="preserve">higher </w:t>
      </w:r>
      <w:r w:rsidR="00946073" w:rsidRPr="007D7C37">
        <w:t xml:space="preserve">levels of </w:t>
      </w:r>
      <w:r w:rsidR="009C462E" w:rsidRPr="007D7C37">
        <w:t>economic inequality</w:t>
      </w:r>
      <w:r w:rsidR="00946073" w:rsidRPr="007D7C37">
        <w:t>,</w:t>
      </w:r>
      <w:r w:rsidR="009C462E" w:rsidRPr="007D7C37">
        <w:t xml:space="preserve"> the interaction </w:t>
      </w:r>
      <w:del w:id="1259" w:author="Patrick Sachweh" w:date="2025-07-16T22:54:00Z">
        <w:r w:rsidR="009C462E" w:rsidRPr="007D7C37" w:rsidDel="00E45AE7">
          <w:delText xml:space="preserve">of </w:delText>
        </w:r>
      </w:del>
      <w:ins w:id="1260" w:author="Patrick Sachweh" w:date="2025-07-16T22:54:00Z">
        <w:r w:rsidR="00E45AE7">
          <w:t>between</w:t>
        </w:r>
        <w:r w:rsidR="00E45AE7" w:rsidRPr="007D7C37">
          <w:t xml:space="preserve"> </w:t>
        </w:r>
      </w:ins>
      <w:r w:rsidR="009C462E" w:rsidRPr="007D7C37">
        <w:t>network homogeneity and social class – especially in the service class</w:t>
      </w:r>
      <w:r w:rsidR="00946073" w:rsidRPr="007D7C37">
        <w:t xml:space="preserve"> – </w:t>
      </w:r>
      <w:r w:rsidR="00F43023" w:rsidRPr="007D7C37">
        <w:t xml:space="preserve">becomes less </w:t>
      </w:r>
      <w:r w:rsidR="00AA2A33" w:rsidRPr="007D7C37">
        <w:t>pronounced</w:t>
      </w:r>
      <w:r w:rsidR="00B10110" w:rsidRPr="007D7C37">
        <w:t xml:space="preserve"> </w:t>
      </w:r>
      <w:r w:rsidR="00946073" w:rsidRPr="007D7C37">
        <w:t>than in societies with lower levels of economic inequality</w:t>
      </w:r>
      <w:r w:rsidR="009C462E" w:rsidRPr="007D7C37">
        <w:t xml:space="preserve">. To illustrate this result, Figure 6 depicts how the interaction of network homogeneity and social class is gradually mitigated as income inequality increases. </w:t>
      </w:r>
      <w:r w:rsidR="00946073" w:rsidRPr="007D7C37">
        <w:t>T</w:t>
      </w:r>
      <w:r w:rsidR="009C462E" w:rsidRPr="007D7C37">
        <w:t>he left panel in Figure 6 illustrates that when inequality is low, the conditional association of network homogeneity and social class on redistributive preferences is more pronounced than in contexts of middle and high inequality.</w:t>
      </w:r>
    </w:p>
    <w:p w14:paraId="5D0784E1" w14:textId="3B622DCA" w:rsidR="00941550" w:rsidRPr="007D7C37" w:rsidRDefault="009C462E" w:rsidP="00A706D7">
      <w:pPr>
        <w:pStyle w:val="BodyText"/>
      </w:pPr>
      <w:r w:rsidRPr="007D7C37">
        <w:lastRenderedPageBreak/>
        <w:t>Taking a closer look, differences in redistributive preferences between the working and service classes are smaller when network homogeneity is low, regardless of income inequality.</w:t>
      </w:r>
      <w:r w:rsidR="000F1986" w:rsidRPr="007D7C37">
        <w:t xml:space="preserve"> Greater network</w:t>
      </w:r>
      <w:r w:rsidRPr="007D7C37">
        <w:t xml:space="preserve"> homogeneity is associated with wider class differences in redistributive </w:t>
      </w:r>
      <w:r w:rsidR="00F376BF" w:rsidRPr="007D7C37">
        <w:t>preferences,</w:t>
      </w:r>
      <w:r w:rsidR="000F1986" w:rsidRPr="007D7C37">
        <w:t xml:space="preserve"> especially in countries with low levels of inequality. These differences, however, gradually become smaller </w:t>
      </w:r>
      <w:r w:rsidR="00BA271B" w:rsidRPr="007D7C37">
        <w:t xml:space="preserve">in contexts with higher </w:t>
      </w:r>
      <w:r w:rsidRPr="007D7C37">
        <w:t xml:space="preserve">inequality. These results resonate with previous studies that have argued that the upper classes are more sensitive to income inequality, whereas the working class shows relatively stable attitudes regardless of the contextual levels of income inequality </w:t>
      </w:r>
      <w:r w:rsidR="000D2059" w:rsidRPr="007D7C37">
        <w:fldChar w:fldCharType="begin"/>
      </w:r>
      <w:r w:rsidR="00972ABF">
        <w:instrText xml:space="preserve"> ADDIN ZOTERO_ITEM CSL_CITATION {"citationID":"8Jvzgy4r","properties":{"formattedCitation":"(Curtis &amp; Andersen, 2015; Dimick et al., 2017; Edlund &amp; Lindh, 2015)","plainCitation":"(Curtis &amp; Andersen, 2015; Dimick et al., 2017; Edlund &amp;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0D2059" w:rsidRPr="007D7C37">
        <w:fldChar w:fldCharType="separate"/>
      </w:r>
      <w:r w:rsidR="00972ABF" w:rsidRPr="00972ABF">
        <w:t>(Curtis &amp; Andersen, 2015; Dimick et al., 2017; Edlund &amp; Lindh, 2015)</w:t>
      </w:r>
      <w:r w:rsidR="000D2059" w:rsidRPr="007D7C37">
        <w:fldChar w:fldCharType="end"/>
      </w:r>
      <w:r w:rsidRPr="007D7C37">
        <w:t xml:space="preserve">. </w:t>
      </w:r>
      <w:r w:rsidR="00A309A1" w:rsidRPr="007D7C37">
        <w:t xml:space="preserve">This also contrasts with previous research that has argued </w:t>
      </w:r>
      <w:r w:rsidR="00552586" w:rsidRPr="007D7C37">
        <w:t xml:space="preserve">that individuals in unequal societies support a stronger meritocratic distribution of resources and become less concerned about income differences than those of more egalitarian societies </w:t>
      </w:r>
      <w:r w:rsidR="00C7437A" w:rsidRPr="007D7C37">
        <w:fldChar w:fldCharType="begin"/>
      </w:r>
      <w:r w:rsidR="002216E3" w:rsidRPr="007D7C37">
        <w:instrText xml:space="preserve"> ADDIN ZOTERO_ITEM CSL_CITATION {"citationID":"2G74yZCb","properties":{"formattedCitation":"(Mijs, 2021)","plainCitation":"(Mijs, 2021)","noteIndex":0},"citationItems":[{"id":9701,"uris":["http://zotero.org/users/5414506/items/KGSW27IU"],"itemData":{"id":9701,"type":"article-journal","abstract":"Abstract\n            Inequality is on the rise: gains have been concentrated with a small elite, while most have seen their fortunes stagnate or fall. Despite what scholars and journalists consider a worrying trend, there is no evidence of growing popular concern about inequality. In fact, research suggests that citizens in unequal societies are less concerned than those in more egalitarian societies. How to make sense of this paradox? I argue that citizens’ consent to inequality is explained by their growing conviction that societal success is reflective of a meritocratic process. Drawing on 25 years of International Social Survey Program data, I show that rising inequality is legitimated by the popular belief that the income gap is meritocratically deserved: the more unequal a society, the more likely its citizens are to explain success in meritocratic terms, and the less important they deem nonmeritocratic factors such as a person’s family wealth and connections.","container-title":"Socio-Economic Review","DOI":"10.1093/ser/mwy051","ISSN":"1475-1461, 1475-147X","issue":"1","language":"en","page":"7-35","source":"DOI.org (Crossref)","title":"The paradox of inequality: income inequality and belief in meritocracy go hand in hand","title-short":"The paradox of inequality","volume":"19","author":[{"family":"Mijs","given":"Jonathan"}],"issued":{"date-parts":[["2021",7,14]]},"citation-key":"mijs_paradox_2021"}}],"schema":"https://github.com/citation-style-language/schema/raw/master/csl-citation.json"} </w:instrText>
      </w:r>
      <w:r w:rsidR="00C7437A" w:rsidRPr="007D7C37">
        <w:fldChar w:fldCharType="separate"/>
      </w:r>
      <w:r w:rsidR="00405578" w:rsidRPr="007D7C37">
        <w:t>(Mijs, 2021)</w:t>
      </w:r>
      <w:r w:rsidR="00C7437A" w:rsidRPr="007D7C37">
        <w:fldChar w:fldCharType="end"/>
      </w:r>
      <w:r w:rsidR="00552586" w:rsidRPr="007D7C37">
        <w:t>.</w:t>
      </w:r>
      <w:r w:rsidR="00751CCE" w:rsidRPr="007D7C37">
        <w:t xml:space="preserve"> </w:t>
      </w:r>
    </w:p>
    <w:p w14:paraId="69293C87" w14:textId="59DE09F5" w:rsidR="002C4436" w:rsidRDefault="007427C7" w:rsidP="00A706D7">
      <w:pPr>
        <w:pStyle w:val="BodyText"/>
        <w:rPr>
          <w:ins w:id="1261" w:author="Julio César Iturra Sanhueza" w:date="2025-06-02T14:55:00Z"/>
        </w:rPr>
      </w:pPr>
      <w:r w:rsidRPr="007D7C37">
        <w:t>Also</w:t>
      </w:r>
      <w:r w:rsidR="000B1FED" w:rsidRPr="007D7C37">
        <w:t xml:space="preserve">, these results echo the findings of Lindh and Andersson </w:t>
      </w:r>
      <w:r w:rsidR="00E62E14" w:rsidRPr="007D7C37">
        <w:fldChar w:fldCharType="begin"/>
      </w:r>
      <w:r w:rsidR="002216E3" w:rsidRPr="007D7C37">
        <w:instrText xml:space="preserve"> ADDIN ZOTERO_ITEM CSL_CITATION {"citationID":"0rObauDN","properties":{"formattedCitation":"(2024)","plainCitation":"(2024)","noteIndex":0},"citationItems":[{"id":17193,"uris":["http://zotero.org/users/5414506/items/BU5EWGDY"],"itemData":{"id":17193,"type":"article-journal","abstract":"The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B"}],"issued":{"date-parts":[["2024",10,25]]},"citation-key":"lindh_social_2024"},"label":"page","suppress-author":true}],"schema":"https://github.com/citation-style-language/schema/raw/master/csl-citation.json"} </w:instrText>
      </w:r>
      <w:r w:rsidR="00E62E14" w:rsidRPr="007D7C37">
        <w:fldChar w:fldCharType="separate"/>
      </w:r>
      <w:r w:rsidR="00405578" w:rsidRPr="007D7C37">
        <w:t>(2024)</w:t>
      </w:r>
      <w:r w:rsidR="00E62E14" w:rsidRPr="007D7C37">
        <w:fldChar w:fldCharType="end"/>
      </w:r>
      <w:r w:rsidR="000B1FED" w:rsidRPr="007D7C37">
        <w:t xml:space="preserve"> </w:t>
      </w:r>
      <w:r w:rsidR="009D2348" w:rsidRPr="007D7C37">
        <w:t>w</w:t>
      </w:r>
      <w:r w:rsidR="000B1FED" w:rsidRPr="007D7C37">
        <w:t>h</w:t>
      </w:r>
      <w:r w:rsidR="009D2348" w:rsidRPr="007D7C37">
        <w:t>o</w:t>
      </w:r>
      <w:r w:rsidR="000B1FED" w:rsidRPr="007D7C37">
        <w:t xml:space="preserve"> show</w:t>
      </w:r>
      <w:del w:id="1262" w:author="Patrick Sachweh" w:date="2025-07-16T22:55:00Z">
        <w:r w:rsidR="00AB4D8D" w:rsidRPr="007D7C37" w:rsidDel="00E45AE7">
          <w:delText>ed</w:delText>
        </w:r>
      </w:del>
      <w:r w:rsidR="000B1FED" w:rsidRPr="007D7C37">
        <w:t xml:space="preserve"> that </w:t>
      </w:r>
      <w:r w:rsidR="00AA2A33" w:rsidRPr="007D7C37">
        <w:t xml:space="preserve">individuals in </w:t>
      </w:r>
      <w:r w:rsidR="000B1FED" w:rsidRPr="007D7C37">
        <w:t xml:space="preserve">working </w:t>
      </w:r>
      <w:r w:rsidR="006736B5" w:rsidRPr="007D7C37">
        <w:t>(</w:t>
      </w:r>
      <w:del w:id="1263" w:author="Julio César Iturra Sanhueza" w:date="2025-05-21T17:12:00Z">
        <w:r w:rsidR="006736B5" w:rsidRPr="007D7C37" w:rsidDel="00B52D36">
          <w:delText>upper-middle</w:delText>
        </w:r>
      </w:del>
      <w:ins w:id="1264" w:author="Julio César Iturra Sanhueza" w:date="2025-06-02T14:54:00Z">
        <w:r w:rsidR="00B16575">
          <w:t>upper-middle</w:t>
        </w:r>
      </w:ins>
      <w:r w:rsidR="006736B5" w:rsidRPr="007D7C37">
        <w:t xml:space="preserve">) </w:t>
      </w:r>
      <w:r w:rsidR="000B1FED" w:rsidRPr="007D7C37">
        <w:t xml:space="preserve">class positions </w:t>
      </w:r>
      <w:r w:rsidR="006736B5" w:rsidRPr="007D7C37">
        <w:t>with predominantly working (</w:t>
      </w:r>
      <w:del w:id="1265" w:author="Julio César Iturra Sanhueza" w:date="2025-05-21T17:13:00Z">
        <w:r w:rsidR="006736B5" w:rsidRPr="007D7C37" w:rsidDel="00223986">
          <w:delText>upper-middle</w:delText>
        </w:r>
      </w:del>
      <w:ins w:id="1266" w:author="Julio César Iturra Sanhueza" w:date="2025-06-02T14:54:00Z">
        <w:r w:rsidR="00F2287C">
          <w:t>upper-middle</w:t>
        </w:r>
      </w:ins>
      <w:r w:rsidR="006736B5" w:rsidRPr="007D7C37">
        <w:t xml:space="preserve">) class ties </w:t>
      </w:r>
      <w:r w:rsidR="000B1FED" w:rsidRPr="007D7C37">
        <w:t xml:space="preserve">support more </w:t>
      </w:r>
      <w:r w:rsidR="009D2348" w:rsidRPr="007D7C37">
        <w:t xml:space="preserve">(less) </w:t>
      </w:r>
      <w:r w:rsidR="000B1FED" w:rsidRPr="007D7C37">
        <w:t>income inequality reduction in countries where redistribution is high</w:t>
      </w:r>
      <w:r w:rsidR="009D2348" w:rsidRPr="007D7C37">
        <w:t>.</w:t>
      </w:r>
      <w:ins w:id="1267" w:author="Julio César Iturra Sanhueza" w:date="2025-06-02T14:56:00Z">
        <w:r w:rsidR="00B7511F">
          <w:t xml:space="preserve"> Additionally, I </w:t>
        </w:r>
      </w:ins>
      <w:del w:id="1268" w:author="Julio César Iturra Sanhueza" w:date="2025-06-02T14:54:00Z">
        <w:r w:rsidR="009D2348" w:rsidRPr="007D7C37" w:rsidDel="00496AB8">
          <w:delText xml:space="preserve"> </w:delText>
        </w:r>
        <w:r w:rsidR="00565233" w:rsidRPr="007D7C37" w:rsidDel="00496AB8">
          <w:delText>Additionally</w:delText>
        </w:r>
        <w:r w:rsidRPr="007D7C37" w:rsidDel="00496AB8">
          <w:delText xml:space="preserve">, </w:delText>
        </w:r>
        <w:r w:rsidR="0072504F" w:rsidRPr="007D7C37" w:rsidDel="00496AB8">
          <w:delText xml:space="preserve">their results on the role of </w:delText>
        </w:r>
        <w:r w:rsidR="0074682A" w:rsidRPr="007D7C37" w:rsidDel="00496AB8">
          <w:delText xml:space="preserve">market </w:delText>
        </w:r>
        <w:r w:rsidR="0072504F" w:rsidRPr="007D7C37" w:rsidDel="00496AB8">
          <w:delText xml:space="preserve">income inequality </w:delText>
        </w:r>
        <w:r w:rsidR="00B574AB" w:rsidRPr="007D7C37" w:rsidDel="00496AB8">
          <w:delText xml:space="preserve">(pre-tax and transfer) show </w:delText>
        </w:r>
        <w:r w:rsidR="000818F0" w:rsidRPr="007D7C37" w:rsidDel="00496AB8">
          <w:delText>a null moderating ef</w:delText>
        </w:r>
        <w:r w:rsidR="00AC7F11" w:rsidRPr="007D7C37" w:rsidDel="00496AB8">
          <w:delText>f</w:delText>
        </w:r>
        <w:r w:rsidR="000818F0" w:rsidRPr="007D7C37" w:rsidDel="00496AB8">
          <w:delText>ect</w:delText>
        </w:r>
        <w:r w:rsidR="004C7551" w:rsidRPr="007D7C37" w:rsidDel="00496AB8">
          <w:delText xml:space="preserve"> when including </w:delText>
        </w:r>
        <w:r w:rsidR="00283567" w:rsidRPr="007D7C37" w:rsidDel="00496AB8">
          <w:delText xml:space="preserve">the cross-level interaction </w:delText>
        </w:r>
        <w:r w:rsidR="00184336" w:rsidRPr="007D7C37" w:rsidDel="00496AB8">
          <w:delText xml:space="preserve">of </w:delText>
        </w:r>
        <w:r w:rsidR="006A4AA0" w:rsidDel="00496AB8">
          <w:delText xml:space="preserve">the rate of </w:delText>
        </w:r>
        <w:r w:rsidR="00283567" w:rsidRPr="007D7C37" w:rsidDel="00496AB8">
          <w:delText>redistribution</w:delText>
        </w:r>
        <w:r w:rsidR="006D4CB6" w:rsidRPr="007D7C37" w:rsidDel="00496AB8">
          <w:delText xml:space="preserve"> simultaneously</w:delText>
        </w:r>
        <w:r w:rsidR="00283567" w:rsidRPr="007D7C37" w:rsidDel="00496AB8">
          <w:delText xml:space="preserve">. </w:delText>
        </w:r>
        <w:r w:rsidR="00F83D4F" w:rsidRPr="007D7C37" w:rsidDel="00496AB8">
          <w:delText xml:space="preserve">Even though the inclusion of both interactions follows a theoretical rationale, employing </w:delText>
        </w:r>
        <w:r w:rsidR="00A07092" w:rsidRPr="007D7C37" w:rsidDel="00496AB8">
          <w:delText>29</w:delText>
        </w:r>
        <w:r w:rsidR="00F83D4F" w:rsidRPr="007D7C37" w:rsidDel="00496AB8">
          <w:delText xml:space="preserve"> clusters without a restricted maximum likelihood estimation (see Lindh and Andersson  </w:delText>
        </w:r>
        <w:r w:rsidR="00F83D4F" w:rsidRPr="007D7C37" w:rsidDel="00496AB8">
          <w:fldChar w:fldCharType="begin"/>
        </w:r>
        <w:r w:rsidR="00F83D4F" w:rsidRPr="007D7C37" w:rsidDel="00496AB8">
          <w:delInstrText xml:space="preserve"> ADDIN ZOTERO_ITEM CSL_CITATION {"citationID":"Z0qJ0ySf","properties":{"formattedCitation":"(2024, p. 12)","plainCitation":"(2024, p. 12)","noteIndex":0},"citationItems":[{"id":17193,"uris":["http://zotero.org/users/5414506/items/BU5EWGDY"],"itemData":{"id":17193,"type":"article-journal","abstract":"The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B"}],"issued":{"date-parts":[["2024",10,25]]},"citation-key":"lindh_social_2024"},"locator":"12","label":"page","suppress-author":true}],"schema":"https://github.com/citation-style-language/schema/raw/master/csl-citation.json"} </w:delInstrText>
        </w:r>
        <w:r w:rsidR="00F83D4F" w:rsidRPr="007D7C37" w:rsidDel="00496AB8">
          <w:fldChar w:fldCharType="separate"/>
        </w:r>
        <w:r w:rsidR="00405578" w:rsidRPr="007D7C37" w:rsidDel="00496AB8">
          <w:delText>(2024, p. 12)</w:delText>
        </w:r>
        <w:r w:rsidR="00F83D4F" w:rsidRPr="007D7C37" w:rsidDel="00496AB8">
          <w:fldChar w:fldCharType="end"/>
        </w:r>
        <w:r w:rsidR="00F83D4F" w:rsidRPr="007D7C37" w:rsidDel="00496AB8">
          <w:delText xml:space="preserve">) can lead to uncertainty in the estimation of the coefficients, as well as problems with the size of the variances and standard errors </w:delText>
        </w:r>
        <w:r w:rsidR="00F83D4F" w:rsidRPr="007D7C37" w:rsidDel="00496AB8">
          <w:fldChar w:fldCharType="begin"/>
        </w:r>
        <w:r w:rsidR="00972ABF" w:rsidDel="00496AB8">
          <w:delInstrText xml:space="preserve"> ADDIN ZOTERO_ITEM CSL_CITATION {"citationID":"OOSxh3iO","properties":{"formattedCitation":"(Bryan &amp; Jenkins, 2016)","plainCitation":"(Bryan &amp; Jenkins, 2016)","noteIndex":0},"citationItems":[{"id":15923,"uris":["http://zotero.org/users/5414506/items/FVUVTVL2"],"itemData":{"id":15923,"type":"article-journal","container-title":"European Sociological Review","DOI":"10.1093/esr/jcv059","ISSN":"0266-7215, 1468-2672","issue":"1","journalAbbreviation":"Eur Sociol Rev","language":"en","page":"3-22","source":"DOI.org (Crossref)","title":"Multilevel Modelling of Country Effects: A Cautionary Tale","title-short":"Multilevel Modelling of Country Effects","volume":"32","author":[{"family":"Bryan","given":"Mark L."},{"family":"Jenkins","given":"Stephen P."}],"issued":{"date-parts":[["2016",2]]},"citation-key":"bryan_multilevel_2016"}}],"schema":"https://github.com/citation-style-language/schema/raw/master/csl-citation.json"} </w:delInstrText>
        </w:r>
        <w:r w:rsidR="00F83D4F" w:rsidRPr="007D7C37" w:rsidDel="00496AB8">
          <w:fldChar w:fldCharType="separate"/>
        </w:r>
        <w:r w:rsidR="00972ABF" w:rsidRPr="00972ABF" w:rsidDel="00496AB8">
          <w:delText>(Bryan &amp; Jenkins, 2016)</w:delText>
        </w:r>
        <w:r w:rsidR="00F83D4F" w:rsidRPr="007D7C37" w:rsidDel="00496AB8">
          <w:fldChar w:fldCharType="end"/>
        </w:r>
        <w:r w:rsidR="00F83D4F" w:rsidRPr="007D7C37" w:rsidDel="00496AB8">
          <w:delText>.</w:delText>
        </w:r>
        <w:r w:rsidR="006447EF" w:rsidRPr="007D7C37" w:rsidDel="00496AB8">
          <w:delText xml:space="preserve"> </w:delText>
        </w:r>
        <w:r w:rsidR="000A3E54" w:rsidRPr="007D7C37" w:rsidDel="00496AB8">
          <w:delText xml:space="preserve">Instead, </w:delText>
        </w:r>
      </w:del>
      <w:del w:id="1269" w:author="Julio César Iturra Sanhueza" w:date="2025-06-02T14:56:00Z">
        <w:r w:rsidR="000A3E54" w:rsidRPr="007D7C37" w:rsidDel="00B7511F">
          <w:delText xml:space="preserve">I </w:delText>
        </w:r>
      </w:del>
      <w:r w:rsidR="00F83D4F" w:rsidRPr="007D7C37">
        <w:t xml:space="preserve">build on </w:t>
      </w:r>
      <w:del w:id="1270" w:author="Julio César Iturra Sanhueza" w:date="2025-06-02T14:56:00Z">
        <w:r w:rsidR="00F83D4F" w:rsidRPr="007D7C37" w:rsidDel="00B7511F">
          <w:delText xml:space="preserve">top of </w:delText>
        </w:r>
      </w:del>
      <w:r w:rsidR="00F83D4F" w:rsidRPr="007D7C37">
        <w:t xml:space="preserve">their findings and </w:t>
      </w:r>
      <w:r w:rsidR="000A3E54" w:rsidRPr="007D7C37">
        <w:t xml:space="preserve">provide evidence that </w:t>
      </w:r>
      <w:ins w:id="1271" w:author="Julio César Iturra Sanhueza" w:date="2025-06-02T14:55:00Z">
        <w:r w:rsidR="00133DF5">
          <w:t xml:space="preserve">post-tax and transfer </w:t>
        </w:r>
      </w:ins>
      <w:r w:rsidR="00166360" w:rsidRPr="007D7C37">
        <w:t>income inequality</w:t>
      </w:r>
      <w:ins w:id="1272" w:author="Julio César Iturra Sanhueza" w:date="2025-06-02T14:55:00Z">
        <w:r w:rsidR="002C4436">
          <w:t xml:space="preserve"> </w:t>
        </w:r>
      </w:ins>
      <w:ins w:id="1273" w:author="Julio César Iturra Sanhueza" w:date="2025-06-02T14:56:00Z">
        <w:r w:rsidR="002C4436">
          <w:t xml:space="preserve">moderates </w:t>
        </w:r>
      </w:ins>
      <w:ins w:id="1274" w:author="Julio César Iturra Sanhueza" w:date="2025-06-02T14:55:00Z">
        <w:r w:rsidR="002C4436">
          <w:t xml:space="preserve">the interaction between class-based network homogeneity and social class </w:t>
        </w:r>
      </w:ins>
      <w:ins w:id="1275" w:author="Julio César Iturra Sanhueza" w:date="2025-06-02T14:56:00Z">
        <w:r w:rsidR="002C4436">
          <w:t>on redistributive preferences</w:t>
        </w:r>
      </w:ins>
      <w:del w:id="1276" w:author="Julio César Iturra Sanhueza" w:date="2025-06-02T14:55:00Z">
        <w:r w:rsidR="00166360" w:rsidRPr="007D7C37" w:rsidDel="002C4436">
          <w:delText xml:space="preserve"> </w:delText>
        </w:r>
        <w:r w:rsidR="000A3E54" w:rsidRPr="007D7C37" w:rsidDel="00133DF5">
          <w:delText xml:space="preserve">entails robust results </w:delText>
        </w:r>
        <w:r w:rsidR="00003102" w:rsidRPr="007D7C37" w:rsidDel="00133DF5">
          <w:delText>while</w:delText>
        </w:r>
        <w:r w:rsidR="000A3E54" w:rsidRPr="007D7C37" w:rsidDel="00133DF5">
          <w:delText xml:space="preserve"> holding the size of the welfare state and economic prosperity constant</w:delText>
        </w:r>
      </w:del>
      <w:r w:rsidR="000A3E54" w:rsidRPr="007D7C37">
        <w:t>.</w:t>
      </w:r>
    </w:p>
    <w:p w14:paraId="0009F2DF" w14:textId="43593870" w:rsidR="000E3C44" w:rsidRPr="007D7C37" w:rsidRDefault="006447EF" w:rsidP="00A706D7">
      <w:pPr>
        <w:pStyle w:val="BodyText"/>
      </w:pPr>
      <w:del w:id="1277" w:author="Julio César Iturra Sanhueza" w:date="2025-06-02T14:57:00Z">
        <w:r w:rsidRPr="007D7C37" w:rsidDel="005F2079">
          <w:delText xml:space="preserve"> </w:delText>
        </w:r>
      </w:del>
      <w:r w:rsidR="005C65BE" w:rsidRPr="007D7C37">
        <w:t>In sum</w:t>
      </w:r>
      <w:r w:rsidR="00751CCE" w:rsidRPr="007D7C37">
        <w:t xml:space="preserve">, my results </w:t>
      </w:r>
      <w:r w:rsidR="009C462E" w:rsidRPr="007D7C37">
        <w:t>jointly suggest that network segregation matters in contexts of low and middle economic inequality but loses relevance when inequality is high</w:t>
      </w:r>
      <w:r w:rsidR="005651D3" w:rsidRPr="007D7C37">
        <w:t>.</w:t>
      </w:r>
      <w:r w:rsidR="00AF0E24" w:rsidRPr="007D7C37">
        <w:t xml:space="preserve"> </w:t>
      </w:r>
      <w:r w:rsidR="009C462E" w:rsidRPr="007D7C37">
        <w:t xml:space="preserve">Overall, the results </w:t>
      </w:r>
      <w:r w:rsidR="00B130FF" w:rsidRPr="007D7C37">
        <w:t>above support the mitigation hypothesis (H2) claims</w:t>
      </w:r>
      <w:r w:rsidR="009C462E" w:rsidRPr="007D7C37">
        <w:t>, where the wider class divide in redistributive preferences in homogeneous class-based networks weakens as income inequality increases.</w:t>
      </w:r>
    </w:p>
    <w:p w14:paraId="7A6E4960" w14:textId="402A09BA" w:rsidR="000B60AA" w:rsidRDefault="000B60AA" w:rsidP="00A706D7">
      <w:pPr>
        <w:pStyle w:val="FirstParagraph"/>
        <w:rPr>
          <w:ins w:id="1278" w:author="Julio César Iturra Sanhueza" w:date="2025-06-02T14:59:00Z"/>
        </w:rPr>
      </w:pPr>
      <w:r w:rsidRPr="007D7C37">
        <w:t>[Figure 6 about here]</w:t>
      </w:r>
    </w:p>
    <w:p w14:paraId="525C26BC" w14:textId="2CBE084F" w:rsidR="00FA0D53" w:rsidRPr="00FA0D53" w:rsidRDefault="00FA0D53" w:rsidP="00A706D7">
      <w:pPr>
        <w:pStyle w:val="BodyText"/>
        <w:rPr>
          <w:ins w:id="1279" w:author="Julio César Iturra Sanhueza" w:date="2025-05-12T14:48:00Z"/>
        </w:rPr>
      </w:pPr>
      <w:ins w:id="1280" w:author="Julio César Iturra Sanhueza" w:date="2025-06-02T14:59:00Z">
        <w:r>
          <w:rPr>
            <w:noProof/>
            <w:lang w:val="de-DE" w:eastAsia="de-DE"/>
          </w:rPr>
          <w:drawing>
            <wp:inline distT="0" distB="0" distL="0" distR="0" wp14:anchorId="341C20C8" wp14:editId="24A136A3">
              <wp:extent cx="5612130" cy="2804795"/>
              <wp:effectExtent l="0" t="0" r="7620" b="0"/>
              <wp:docPr id="1575084399" name="Picture 2" descr="A graph of a graph showing a line of met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84399" name="Picture 2" descr="A graph of a graph showing a line of metal&#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12130" cy="2804795"/>
                      </a:xfrm>
                      <a:prstGeom prst="rect">
                        <a:avLst/>
                      </a:prstGeom>
                      <a:noFill/>
                      <a:ln>
                        <a:noFill/>
                      </a:ln>
                    </pic:spPr>
                  </pic:pic>
                </a:graphicData>
              </a:graphic>
            </wp:inline>
          </w:drawing>
        </w:r>
      </w:ins>
    </w:p>
    <w:p w14:paraId="1B6C4CB9" w14:textId="77777777" w:rsidR="001640A7" w:rsidRDefault="001640A7" w:rsidP="00A706D7">
      <w:pPr>
        <w:pStyle w:val="BodyText"/>
        <w:rPr>
          <w:ins w:id="1281" w:author="Julio César Iturra Sanhueza" w:date="2025-06-11T15:43:00Z"/>
        </w:rPr>
      </w:pPr>
    </w:p>
    <w:p w14:paraId="11763004" w14:textId="77777777" w:rsidR="00380BD7" w:rsidRDefault="00380BD7" w:rsidP="00A706D7">
      <w:pPr>
        <w:pStyle w:val="BodyText"/>
        <w:rPr>
          <w:ins w:id="1282" w:author="Julio César Iturra Sanhueza" w:date="2025-05-12T14:48:00Z"/>
        </w:rPr>
      </w:pPr>
    </w:p>
    <w:p w14:paraId="6F600D24" w14:textId="2FBCC186" w:rsidR="001640A7" w:rsidRPr="00FC6CBE" w:rsidRDefault="00581806" w:rsidP="001640A7">
      <w:pPr>
        <w:pStyle w:val="Heading2"/>
        <w:rPr>
          <w:ins w:id="1283" w:author="Julio César Iturra Sanhueza" w:date="2025-05-12T14:49:00Z"/>
          <w:highlight w:val="yellow"/>
          <w:rPrChange w:id="1284" w:author="Julio César Iturra Sanhueza" w:date="2025-06-11T17:29:00Z">
            <w:rPr>
              <w:ins w:id="1285" w:author="Julio César Iturra Sanhueza" w:date="2025-05-12T14:49:00Z"/>
            </w:rPr>
          </w:rPrChange>
        </w:rPr>
      </w:pPr>
      <w:ins w:id="1286" w:author="Julio César Iturra Sanhueza" w:date="2025-06-10T15:16:00Z">
        <w:r w:rsidRPr="00FC6CBE">
          <w:rPr>
            <w:highlight w:val="yellow"/>
            <w:rPrChange w:id="1287" w:author="Julio César Iturra Sanhueza" w:date="2025-06-11T17:29:00Z">
              <w:rPr/>
            </w:rPrChange>
          </w:rPr>
          <w:lastRenderedPageBreak/>
          <w:t>A</w:t>
        </w:r>
        <w:r w:rsidR="00537324" w:rsidRPr="00FC6CBE">
          <w:rPr>
            <w:highlight w:val="yellow"/>
            <w:rPrChange w:id="1288" w:author="Julio César Iturra Sanhueza" w:date="2025-06-11T17:29:00Z">
              <w:rPr/>
            </w:rPrChange>
          </w:rPr>
          <w:t>dditional analyses</w:t>
        </w:r>
        <w:r w:rsidRPr="00FC6CBE">
          <w:rPr>
            <w:highlight w:val="yellow"/>
            <w:rPrChange w:id="1289" w:author="Julio César Iturra Sanhueza" w:date="2025-06-11T17:29:00Z">
              <w:rPr/>
            </w:rPrChange>
          </w:rPr>
          <w:t xml:space="preserve"> and robustness check</w:t>
        </w:r>
      </w:ins>
      <w:ins w:id="1290" w:author="Julio César Iturra Sanhueza" w:date="2025-06-11T14:29:00Z">
        <w:r w:rsidR="005A1172" w:rsidRPr="00FC6CBE">
          <w:rPr>
            <w:highlight w:val="yellow"/>
            <w:rPrChange w:id="1291" w:author="Julio César Iturra Sanhueza" w:date="2025-06-11T17:29:00Z">
              <w:rPr/>
            </w:rPrChange>
          </w:rPr>
          <w:t>s</w:t>
        </w:r>
      </w:ins>
    </w:p>
    <w:p w14:paraId="2F15BE3A" w14:textId="39609D34" w:rsidR="001677B3" w:rsidRPr="00FC6CBE" w:rsidRDefault="001677B3" w:rsidP="00A706D7">
      <w:pPr>
        <w:pStyle w:val="BodyText"/>
        <w:rPr>
          <w:ins w:id="1292" w:author="Julio César Iturra Sanhueza" w:date="2025-06-11T10:25:00Z"/>
          <w:highlight w:val="yellow"/>
          <w:rPrChange w:id="1293" w:author="Julio César Iturra Sanhueza" w:date="2025-06-11T17:29:00Z">
            <w:rPr>
              <w:ins w:id="1294" w:author="Julio César Iturra Sanhueza" w:date="2025-06-11T10:25:00Z"/>
            </w:rPr>
          </w:rPrChange>
        </w:rPr>
      </w:pPr>
      <w:ins w:id="1295" w:author="Julio César Iturra Sanhueza" w:date="2025-06-11T10:25:00Z">
        <w:r w:rsidRPr="00FC6CBE">
          <w:rPr>
            <w:highlight w:val="yellow"/>
            <w:rPrChange w:id="1296" w:author="Julio César Iturra Sanhueza" w:date="2025-06-11T17:29:00Z">
              <w:rPr/>
            </w:rPrChange>
          </w:rPr>
          <w:t>I have conducted a series of additional analyses and robustness checks</w:t>
        </w:r>
        <w:r w:rsidR="00684545" w:rsidRPr="00FC6CBE">
          <w:rPr>
            <w:highlight w:val="yellow"/>
            <w:rPrChange w:id="1297" w:author="Julio César Iturra Sanhueza" w:date="2025-06-11T17:29:00Z">
              <w:rPr/>
            </w:rPrChange>
          </w:rPr>
          <w:t xml:space="preserve">, which are included in the </w:t>
        </w:r>
      </w:ins>
      <w:ins w:id="1298" w:author="Julio César Iturra Sanhueza" w:date="2025-06-11T10:26:00Z">
        <w:r w:rsidR="009B301D" w:rsidRPr="00FC6CBE">
          <w:rPr>
            <w:highlight w:val="yellow"/>
            <w:rPrChange w:id="1299" w:author="Julio César Iturra Sanhueza" w:date="2025-06-11T17:29:00Z">
              <w:rPr/>
            </w:rPrChange>
          </w:rPr>
          <w:t>Supplementary</w:t>
        </w:r>
      </w:ins>
      <w:ins w:id="1300" w:author="Julio César Iturra Sanhueza" w:date="2025-06-11T10:25:00Z">
        <w:r w:rsidR="00684545" w:rsidRPr="00FC6CBE">
          <w:rPr>
            <w:highlight w:val="yellow"/>
            <w:rPrChange w:id="1301" w:author="Julio César Iturra Sanhueza" w:date="2025-06-11T17:29:00Z">
              <w:rPr/>
            </w:rPrChange>
          </w:rPr>
          <w:t xml:space="preserve"> Materials.</w:t>
        </w:r>
      </w:ins>
      <w:ins w:id="1302" w:author="Julio César Iturra Sanhueza" w:date="2025-06-11T15:43:00Z">
        <w:r w:rsidR="00533674" w:rsidRPr="00FC6CBE">
          <w:rPr>
            <w:highlight w:val="yellow"/>
            <w:rPrChange w:id="1303" w:author="Julio César Iturra Sanhueza" w:date="2025-06-11T17:29:00Z">
              <w:rPr/>
            </w:rPrChange>
          </w:rPr>
          <w:t xml:space="preserve"> </w:t>
        </w:r>
      </w:ins>
      <w:ins w:id="1304" w:author="Julio César Iturra Sanhueza" w:date="2025-06-11T15:34:00Z">
        <w:r w:rsidR="00476272" w:rsidRPr="00FC6CBE">
          <w:rPr>
            <w:highlight w:val="yellow"/>
            <w:rPrChange w:id="1305" w:author="Julio César Iturra Sanhueza" w:date="2025-06-11T17:29:00Z">
              <w:rPr/>
            </w:rPrChange>
          </w:rPr>
          <w:t>First, to evaluate the robustness of the moderating role of income inequality relative to other country-level characteristics, I re-estimated the main cross-level interaction (</w:t>
        </w:r>
        <w:r w:rsidR="00476272" w:rsidRPr="00FC6CBE">
          <w:rPr>
            <w:rStyle w:val="Strong"/>
            <w:b w:val="0"/>
            <w:bCs w:val="0"/>
            <w:highlight w:val="yellow"/>
            <w:rPrChange w:id="1306" w:author="Julio César Iturra Sanhueza" w:date="2025-06-11T17:29:00Z">
              <w:rPr>
                <w:rStyle w:val="Strong"/>
                <w:b w:val="0"/>
                <w:bCs w:val="0"/>
              </w:rPr>
            </w:rPrChange>
          </w:rPr>
          <w:t>Class × Homogeneity × Gini</w:t>
        </w:r>
        <w:r w:rsidR="00476272" w:rsidRPr="00FC6CBE">
          <w:rPr>
            <w:highlight w:val="yellow"/>
            <w:rPrChange w:id="1307" w:author="Julio César Iturra Sanhueza" w:date="2025-06-11T17:29:00Z">
              <w:rPr/>
            </w:rPrChange>
          </w:rPr>
          <w:t xml:space="preserve">) while controlling for variables from the politico-institutional, sociocultural, and labor market domains </w:t>
        </w:r>
      </w:ins>
      <w:r w:rsidR="00867242" w:rsidRPr="00FC6CBE">
        <w:rPr>
          <w:highlight w:val="yellow"/>
          <w:rPrChange w:id="1308" w:author="Julio César Iturra Sanhueza" w:date="2025-06-11T17:29:00Z">
            <w:rPr/>
          </w:rPrChange>
        </w:rPr>
        <w:fldChar w:fldCharType="begin"/>
      </w:r>
      <w:r w:rsidR="00867242" w:rsidRPr="00FC6CBE">
        <w:rPr>
          <w:highlight w:val="yellow"/>
          <w:rPrChange w:id="1309" w:author="Julio César Iturra Sanhueza" w:date="2025-06-11T17:29:00Z">
            <w:rPr/>
          </w:rPrChange>
        </w:rPr>
        <w:instrText xml:space="preserve"> ADDIN ZOTERO_ITEM CSL_CITATION {"citationID":"Qr3E5GSZ","properties":{"formattedCitation":"(Lindh &amp; McCall, 2020)","plainCitation":"(Lindh &amp;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867242" w:rsidRPr="00FC6CBE">
        <w:rPr>
          <w:highlight w:val="yellow"/>
          <w:rPrChange w:id="1310" w:author="Julio César Iturra Sanhueza" w:date="2025-06-11T17:29:00Z">
            <w:rPr/>
          </w:rPrChange>
        </w:rPr>
        <w:fldChar w:fldCharType="separate"/>
      </w:r>
      <w:r w:rsidR="00867242" w:rsidRPr="00FC6CBE">
        <w:rPr>
          <w:rFonts w:cs="Times New Roman"/>
          <w:highlight w:val="yellow"/>
          <w:rPrChange w:id="1311" w:author="Julio César Iturra Sanhueza" w:date="2025-06-11T17:29:00Z">
            <w:rPr>
              <w:rFonts w:cs="Times New Roman"/>
            </w:rPr>
          </w:rPrChange>
        </w:rPr>
        <w:t>(Lindh &amp; McCall, 2020)</w:t>
      </w:r>
      <w:r w:rsidR="00867242" w:rsidRPr="00FC6CBE">
        <w:rPr>
          <w:highlight w:val="yellow"/>
          <w:rPrChange w:id="1312" w:author="Julio César Iturra Sanhueza" w:date="2025-06-11T17:29:00Z">
            <w:rPr/>
          </w:rPrChange>
        </w:rPr>
        <w:fldChar w:fldCharType="end"/>
      </w:r>
      <w:ins w:id="1313" w:author="Julio César Iturra Sanhueza" w:date="2025-06-11T10:28:00Z">
        <w:r w:rsidR="00DC6BB1" w:rsidRPr="00FC6CBE">
          <w:rPr>
            <w:highlight w:val="yellow"/>
            <w:rPrChange w:id="1314" w:author="Julio César Iturra Sanhueza" w:date="2025-06-11T17:29:00Z">
              <w:rPr/>
            </w:rPrChange>
          </w:rPr>
          <w:t>.</w:t>
        </w:r>
      </w:ins>
      <w:ins w:id="1315" w:author="Julio César Iturra Sanhueza" w:date="2025-06-11T15:34:00Z">
        <w:r w:rsidR="00476272" w:rsidRPr="00FC6CBE">
          <w:rPr>
            <w:highlight w:val="yellow"/>
            <w:rPrChange w:id="1316" w:author="Julio César Iturra Sanhueza" w:date="2025-06-11T17:29:00Z">
              <w:rPr/>
            </w:rPrChange>
          </w:rPr>
          <w:t xml:space="preserve">  As shown in Supplementary Table S1, the </w:t>
        </w:r>
      </w:ins>
      <w:ins w:id="1317" w:author="Julio César Iturra Sanhueza" w:date="2025-06-11T16:17:00Z">
        <w:r w:rsidR="00371153" w:rsidRPr="00FC6CBE">
          <w:rPr>
            <w:highlight w:val="yellow"/>
            <w:rPrChange w:id="1318" w:author="Julio César Iturra Sanhueza" w:date="2025-06-11T17:29:00Z">
              <w:rPr/>
            </w:rPrChange>
          </w:rPr>
          <w:t>main</w:t>
        </w:r>
      </w:ins>
      <w:ins w:id="1319" w:author="Julio César Iturra Sanhueza" w:date="2025-06-11T15:34:00Z">
        <w:r w:rsidR="00476272" w:rsidRPr="00FC6CBE">
          <w:rPr>
            <w:highlight w:val="yellow"/>
            <w:rPrChange w:id="1320" w:author="Julio César Iturra Sanhueza" w:date="2025-06-11T17:29:00Z">
              <w:rPr/>
            </w:rPrChange>
          </w:rPr>
          <w:t xml:space="preserve"> interaction remains robust to the inclusion of these controls.</w:t>
        </w:r>
      </w:ins>
    </w:p>
    <w:p w14:paraId="635E7F67" w14:textId="4A8F001C" w:rsidR="001640A7" w:rsidRPr="00FC6CBE" w:rsidDel="002C0DBC" w:rsidRDefault="001640A7">
      <w:pPr>
        <w:pStyle w:val="BodyText"/>
        <w:rPr>
          <w:del w:id="1321" w:author="Julio César Iturra Sanhueza" w:date="2025-05-12T14:49:00Z"/>
          <w:highlight w:val="yellow"/>
          <w:rPrChange w:id="1322" w:author="Julio César Iturra Sanhueza" w:date="2025-06-11T17:29:00Z">
            <w:rPr>
              <w:del w:id="1323" w:author="Julio César Iturra Sanhueza" w:date="2025-05-12T14:49:00Z"/>
            </w:rPr>
          </w:rPrChange>
        </w:rPr>
      </w:pPr>
    </w:p>
    <w:p w14:paraId="4F010EA2" w14:textId="78372CF3" w:rsidR="00045313" w:rsidRPr="00FC6CBE" w:rsidRDefault="00214D5B" w:rsidP="00A706D7">
      <w:pPr>
        <w:pStyle w:val="BodyText"/>
        <w:rPr>
          <w:ins w:id="1324" w:author="Julio César Iturra Sanhueza" w:date="2025-06-11T10:34:00Z"/>
          <w:highlight w:val="yellow"/>
          <w:rPrChange w:id="1325" w:author="Julio César Iturra Sanhueza" w:date="2025-06-11T17:29:00Z">
            <w:rPr>
              <w:ins w:id="1326" w:author="Julio César Iturra Sanhueza" w:date="2025-06-11T10:34:00Z"/>
            </w:rPr>
          </w:rPrChange>
        </w:rPr>
      </w:pPr>
      <w:ins w:id="1327" w:author="Julio César Iturra Sanhueza" w:date="2025-06-11T15:26:00Z">
        <w:r w:rsidRPr="00FC6CBE">
          <w:rPr>
            <w:highlight w:val="yellow"/>
            <w:rPrChange w:id="1328" w:author="Julio César Iturra Sanhueza" w:date="2025-06-11T17:29:00Z">
              <w:rPr/>
            </w:rPrChange>
          </w:rPr>
          <w:t>Second, I implemented an alternative empirical strategy based on class-profiles</w:t>
        </w:r>
      </w:ins>
      <w:ins w:id="1329" w:author="Julio César Iturra Sanhueza" w:date="2025-06-11T14:52:00Z">
        <w:r w:rsidR="00FB3260" w:rsidRPr="00FC6CBE">
          <w:rPr>
            <w:highlight w:val="yellow"/>
            <w:rPrChange w:id="1330" w:author="Julio César Iturra Sanhueza" w:date="2025-06-11T17:29:00Z">
              <w:rPr/>
            </w:rPrChange>
          </w:rPr>
          <w:t xml:space="preserve"> </w:t>
        </w:r>
      </w:ins>
      <w:r w:rsidR="00FB3260" w:rsidRPr="00FC6CBE">
        <w:rPr>
          <w:highlight w:val="yellow"/>
          <w:rPrChange w:id="1331" w:author="Julio César Iturra Sanhueza" w:date="2025-06-11T17:29:00Z">
            <w:rPr/>
          </w:rPrChange>
        </w:rPr>
        <w:fldChar w:fldCharType="begin"/>
      </w:r>
      <w:r w:rsidR="00FB3260" w:rsidRPr="00FC6CBE">
        <w:rPr>
          <w:highlight w:val="yellow"/>
          <w:rPrChange w:id="1332" w:author="Julio César Iturra Sanhueza" w:date="2025-06-11T17:29:00Z">
            <w:rPr/>
          </w:rPrChange>
        </w:rPr>
        <w:instrText xml:space="preserve"> ADDIN ZOTERO_ITEM CSL_CITATION {"citationID":"thpumHkj","properties":{"formattedCitation":"(Lindh &amp; Andersson, 2024)","plainCitation":"(Lindh &amp;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FB3260" w:rsidRPr="00FC6CBE">
        <w:rPr>
          <w:highlight w:val="yellow"/>
          <w:rPrChange w:id="1333" w:author="Julio César Iturra Sanhueza" w:date="2025-06-11T17:29:00Z">
            <w:rPr/>
          </w:rPrChange>
        </w:rPr>
        <w:fldChar w:fldCharType="separate"/>
      </w:r>
      <w:r w:rsidR="00FB3260" w:rsidRPr="00FC6CBE">
        <w:rPr>
          <w:rFonts w:cs="Times New Roman"/>
          <w:highlight w:val="yellow"/>
          <w:rPrChange w:id="1334" w:author="Julio César Iturra Sanhueza" w:date="2025-06-11T17:29:00Z">
            <w:rPr>
              <w:rFonts w:cs="Times New Roman"/>
            </w:rPr>
          </w:rPrChange>
        </w:rPr>
        <w:t>(Lindh &amp; Andersson, 2024)</w:t>
      </w:r>
      <w:r w:rsidR="00FB3260" w:rsidRPr="00FC6CBE">
        <w:rPr>
          <w:highlight w:val="yellow"/>
          <w:rPrChange w:id="1335" w:author="Julio César Iturra Sanhueza" w:date="2025-06-11T17:29:00Z">
            <w:rPr/>
          </w:rPrChange>
        </w:rPr>
        <w:fldChar w:fldCharType="end"/>
      </w:r>
      <w:ins w:id="1336" w:author="Julio César Iturra Sanhueza" w:date="2025-06-11T15:27:00Z">
        <w:r w:rsidR="00475BB9" w:rsidRPr="00FC6CBE">
          <w:rPr>
            <w:highlight w:val="yellow"/>
            <w:rPrChange w:id="1337" w:author="Julio César Iturra Sanhueza" w:date="2025-06-11T17:29:00Z">
              <w:rPr/>
            </w:rPrChange>
          </w:rPr>
          <w:t xml:space="preserve">. Supplementary Table S2 presents models using network class profiles—representing contact for working, intermediate, and upper classes—interacted with individuals’ own class positions. </w:t>
        </w:r>
        <w:r w:rsidR="003915B8" w:rsidRPr="00FC6CBE">
          <w:rPr>
            <w:highlight w:val="yellow"/>
            <w:rPrChange w:id="1338" w:author="Julio César Iturra Sanhueza" w:date="2025-06-11T17:29:00Z">
              <w:rPr/>
            </w:rPrChange>
          </w:rPr>
          <w:t xml:space="preserve">This approach tests whether being embedded in networks composed of similar-class individuals (e.g., working class with a working-class profile) influences redistributive preferences. The results </w:t>
        </w:r>
      </w:ins>
      <w:ins w:id="1339" w:author="Julio César Iturra Sanhueza" w:date="2025-06-11T15:29:00Z">
        <w:r w:rsidR="00C90491" w:rsidRPr="00FC6CBE">
          <w:rPr>
            <w:highlight w:val="yellow"/>
            <w:rPrChange w:id="1340" w:author="Julio César Iturra Sanhueza" w:date="2025-06-11T17:29:00Z">
              <w:rPr/>
            </w:rPrChange>
          </w:rPr>
          <w:t>lead to similar conclusions</w:t>
        </w:r>
      </w:ins>
      <w:ins w:id="1341" w:author="Julio César Iturra Sanhueza" w:date="2025-06-11T15:27:00Z">
        <w:r w:rsidR="003915B8" w:rsidRPr="00FC6CBE">
          <w:rPr>
            <w:highlight w:val="yellow"/>
            <w:rPrChange w:id="1342" w:author="Julio César Iturra Sanhueza" w:date="2025-06-11T17:29:00Z">
              <w:rPr/>
            </w:rPrChange>
          </w:rPr>
          <w:t xml:space="preserve"> with those obtained using the original class-based homogeneity measure</w:t>
        </w:r>
      </w:ins>
      <w:ins w:id="1343" w:author="Julio César Iturra Sanhueza" w:date="2025-06-11T15:29:00Z">
        <w:r w:rsidR="00F37DC1" w:rsidRPr="00FC6CBE">
          <w:rPr>
            <w:highlight w:val="yellow"/>
            <w:rPrChange w:id="1344" w:author="Julio César Iturra Sanhueza" w:date="2025-06-11T17:29:00Z">
              <w:rPr/>
            </w:rPrChange>
          </w:rPr>
          <w:t xml:space="preserve">. </w:t>
        </w:r>
      </w:ins>
      <w:ins w:id="1345" w:author="Julio César Iturra Sanhueza" w:date="2025-06-11T16:17:00Z">
        <w:r w:rsidR="0093797A" w:rsidRPr="00FC6CBE">
          <w:rPr>
            <w:highlight w:val="yellow"/>
            <w:rPrChange w:id="1346" w:author="Julio César Iturra Sanhueza" w:date="2025-06-11T17:29:00Z">
              <w:rPr/>
            </w:rPrChange>
          </w:rPr>
          <w:t>No</w:t>
        </w:r>
        <w:r w:rsidR="002C6304" w:rsidRPr="00FC6CBE">
          <w:rPr>
            <w:highlight w:val="yellow"/>
            <w:rPrChange w:id="1347" w:author="Julio César Iturra Sanhueza" w:date="2025-06-11T17:29:00Z">
              <w:rPr/>
            </w:rPrChange>
          </w:rPr>
          <w:t>ne</w:t>
        </w:r>
        <w:r w:rsidR="0093797A" w:rsidRPr="00FC6CBE">
          <w:rPr>
            <w:highlight w:val="yellow"/>
            <w:rPrChange w:id="1348" w:author="Julio César Iturra Sanhueza" w:date="2025-06-11T17:29:00Z">
              <w:rPr/>
            </w:rPrChange>
          </w:rPr>
          <w:t>theless</w:t>
        </w:r>
      </w:ins>
      <w:ins w:id="1349" w:author="Julio César Iturra Sanhueza" w:date="2025-06-11T15:30:00Z">
        <w:r w:rsidR="00F37DC1" w:rsidRPr="00FC6CBE">
          <w:rPr>
            <w:highlight w:val="yellow"/>
            <w:rPrChange w:id="1350" w:author="Julio César Iturra Sanhueza" w:date="2025-06-11T17:29:00Z">
              <w:rPr/>
            </w:rPrChange>
          </w:rPr>
          <w:t xml:space="preserve">, </w:t>
        </w:r>
        <w:del w:id="1351" w:author="Patrick Sachweh" w:date="2025-07-16T22:56:00Z">
          <w:r w:rsidR="00F37DC1" w:rsidRPr="00FC6CBE" w:rsidDel="00E45AE7">
            <w:rPr>
              <w:highlight w:val="yellow"/>
              <w:rPrChange w:id="1352" w:author="Julio César Iturra Sanhueza" w:date="2025-06-11T17:29:00Z">
                <w:rPr/>
              </w:rPrChange>
            </w:rPr>
            <w:delText>I</w:delText>
          </w:r>
        </w:del>
      </w:ins>
      <w:ins w:id="1353" w:author="Patrick Sachweh" w:date="2025-07-16T22:56:00Z">
        <w:r w:rsidR="00E45AE7">
          <w:rPr>
            <w:highlight w:val="yellow"/>
          </w:rPr>
          <w:t>it is</w:t>
        </w:r>
      </w:ins>
      <w:ins w:id="1354" w:author="Julio César Iturra Sanhueza" w:date="2025-06-11T15:30:00Z">
        <w:del w:id="1355" w:author="Patrick Sachweh" w:date="2025-07-16T22:56:00Z">
          <w:r w:rsidR="00F37DC1" w:rsidRPr="00FC6CBE" w:rsidDel="00E45AE7">
            <w:rPr>
              <w:highlight w:val="yellow"/>
              <w:rPrChange w:id="1356" w:author="Julio César Iturra Sanhueza" w:date="2025-06-11T17:29:00Z">
                <w:rPr/>
              </w:rPrChange>
            </w:rPr>
            <w:delText xml:space="preserve"> </w:delText>
          </w:r>
        </w:del>
      </w:ins>
      <w:ins w:id="1357" w:author="Julio César Iturra Sanhueza" w:date="2025-06-11T16:18:00Z">
        <w:del w:id="1358" w:author="Patrick Sachweh" w:date="2025-07-16T22:56:00Z">
          <w:r w:rsidR="00EF048C" w:rsidRPr="00FC6CBE" w:rsidDel="00E45AE7">
            <w:rPr>
              <w:highlight w:val="yellow"/>
              <w:rPrChange w:id="1359" w:author="Julio César Iturra Sanhueza" w:date="2025-06-11T17:29:00Z">
                <w:rPr/>
              </w:rPrChange>
            </w:rPr>
            <w:delText>am</w:delText>
          </w:r>
        </w:del>
        <w:r w:rsidR="00EF048C" w:rsidRPr="00FC6CBE">
          <w:rPr>
            <w:highlight w:val="yellow"/>
            <w:rPrChange w:id="1360" w:author="Julio César Iturra Sanhueza" w:date="2025-06-11T17:29:00Z">
              <w:rPr/>
            </w:rPrChange>
          </w:rPr>
          <w:t xml:space="preserve"> worth</w:t>
        </w:r>
      </w:ins>
      <w:ins w:id="1361" w:author="Julio César Iturra Sanhueza" w:date="2025-06-11T16:17:00Z">
        <w:r w:rsidR="00864DB1" w:rsidRPr="00FC6CBE">
          <w:rPr>
            <w:highlight w:val="yellow"/>
            <w:rPrChange w:id="1362" w:author="Julio César Iturra Sanhueza" w:date="2025-06-11T17:29:00Z">
              <w:rPr/>
            </w:rPrChange>
          </w:rPr>
          <w:t xml:space="preserve"> noticing that </w:t>
        </w:r>
      </w:ins>
      <w:ins w:id="1363" w:author="Julio César Iturra Sanhueza" w:date="2025-06-11T15:30:00Z">
        <w:r w:rsidR="00F37DC1" w:rsidRPr="00FC6CBE">
          <w:rPr>
            <w:highlight w:val="yellow"/>
            <w:rPrChange w:id="1364" w:author="Julio César Iturra Sanhueza" w:date="2025-06-11T17:29:00Z">
              <w:rPr/>
            </w:rPrChange>
          </w:rPr>
          <w:t xml:space="preserve">the </w:t>
        </w:r>
      </w:ins>
      <w:ins w:id="1365" w:author="Julio César Iturra Sanhueza" w:date="2025-06-11T15:31:00Z">
        <w:r w:rsidR="00594FF3" w:rsidRPr="00FC6CBE">
          <w:rPr>
            <w:highlight w:val="yellow"/>
            <w:rPrChange w:id="1366" w:author="Julio César Iturra Sanhueza" w:date="2025-06-11T17:29:00Z">
              <w:rPr/>
            </w:rPrChange>
          </w:rPr>
          <w:t>single</w:t>
        </w:r>
      </w:ins>
      <w:ins w:id="1367" w:author="Julio César Iturra Sanhueza" w:date="2025-06-11T15:30:00Z">
        <w:r w:rsidR="00F37DC1" w:rsidRPr="00FC6CBE">
          <w:rPr>
            <w:highlight w:val="yellow"/>
            <w:rPrChange w:id="1368" w:author="Julio César Iturra Sanhueza" w:date="2025-06-11T17:29:00Z">
              <w:rPr/>
            </w:rPrChange>
          </w:rPr>
          <w:t xml:space="preserve"> interaction term of Class</w:t>
        </w:r>
      </w:ins>
      <w:ins w:id="1369" w:author="Julio César Iturra Sanhueza" w:date="2025-06-11T15:32:00Z">
        <w:r w:rsidR="004A7876" w:rsidRPr="00FC6CBE">
          <w:rPr>
            <w:highlight w:val="yellow"/>
            <w:rPrChange w:id="1370" w:author="Julio César Iturra Sanhueza" w:date="2025-06-11T17:29:00Z">
              <w:rPr/>
            </w:rPrChange>
          </w:rPr>
          <w:t xml:space="preserve"> </w:t>
        </w:r>
      </w:ins>
      <w:ins w:id="1371" w:author="Julio César Iturra Sanhueza" w:date="2025-06-11T15:30:00Z">
        <w:r w:rsidR="00F37DC1" w:rsidRPr="00FC6CBE">
          <w:rPr>
            <w:highlight w:val="yellow"/>
            <w:rPrChange w:id="1372" w:author="Julio César Iturra Sanhueza" w:date="2025-06-11T17:29:00Z">
              <w:rPr/>
            </w:rPrChange>
          </w:rPr>
          <w:t>×</w:t>
        </w:r>
      </w:ins>
      <w:ins w:id="1373" w:author="Julio César Iturra Sanhueza" w:date="2025-06-11T15:32:00Z">
        <w:r w:rsidR="004A7876" w:rsidRPr="00FC6CBE">
          <w:rPr>
            <w:highlight w:val="yellow"/>
            <w:rPrChange w:id="1374" w:author="Julio César Iturra Sanhueza" w:date="2025-06-11T17:29:00Z">
              <w:rPr/>
            </w:rPrChange>
          </w:rPr>
          <w:t xml:space="preserve"> </w:t>
        </w:r>
      </w:ins>
      <w:ins w:id="1375" w:author="Julio César Iturra Sanhueza" w:date="2025-06-11T15:30:00Z">
        <w:r w:rsidR="00F37DC1" w:rsidRPr="00FC6CBE">
          <w:rPr>
            <w:highlight w:val="yellow"/>
            <w:rPrChange w:id="1376" w:author="Julio César Iturra Sanhueza" w:date="2025-06-11T17:29:00Z">
              <w:rPr/>
            </w:rPrChange>
          </w:rPr>
          <w:t xml:space="preserve">Homogeneity </w:t>
        </w:r>
      </w:ins>
      <w:ins w:id="1377" w:author="Julio César Iturra Sanhueza" w:date="2025-06-11T16:17:00Z">
        <w:r w:rsidR="00864DB1" w:rsidRPr="00FC6CBE">
          <w:rPr>
            <w:highlight w:val="yellow"/>
            <w:rPrChange w:id="1378" w:author="Julio César Iturra Sanhueza" w:date="2025-06-11T17:29:00Z">
              <w:rPr/>
            </w:rPrChange>
          </w:rPr>
          <w:t>may be more</w:t>
        </w:r>
      </w:ins>
      <w:ins w:id="1379" w:author="Julio César Iturra Sanhueza" w:date="2025-06-11T15:31:00Z">
        <w:r w:rsidR="00F37DC1" w:rsidRPr="00FC6CBE">
          <w:rPr>
            <w:highlight w:val="yellow"/>
            <w:rPrChange w:id="1380" w:author="Julio César Iturra Sanhueza" w:date="2025-06-11T17:29:00Z">
              <w:rPr/>
            </w:rPrChange>
          </w:rPr>
          <w:t xml:space="preserve"> parsimonious</w:t>
        </w:r>
        <w:r w:rsidR="003D501F" w:rsidRPr="00FC6CBE">
          <w:rPr>
            <w:highlight w:val="yellow"/>
            <w:rPrChange w:id="1381" w:author="Julio César Iturra Sanhueza" w:date="2025-06-11T17:29:00Z">
              <w:rPr/>
            </w:rPrChange>
          </w:rPr>
          <w:t xml:space="preserve"> than including three interaction terms</w:t>
        </w:r>
      </w:ins>
      <w:ins w:id="1382" w:author="Julio César Iturra Sanhueza" w:date="2025-06-11T15:27:00Z">
        <w:r w:rsidR="003915B8" w:rsidRPr="00FC6CBE">
          <w:rPr>
            <w:highlight w:val="yellow"/>
            <w:rPrChange w:id="1383" w:author="Julio César Iturra Sanhueza" w:date="2025-06-11T17:29:00Z">
              <w:rPr/>
            </w:rPrChange>
          </w:rPr>
          <w:t>.</w:t>
        </w:r>
      </w:ins>
      <w:ins w:id="1384" w:author="Julio César Iturra Sanhueza" w:date="2025-06-11T15:32:00Z">
        <w:r w:rsidR="00417618" w:rsidRPr="00FC6CBE">
          <w:rPr>
            <w:highlight w:val="yellow"/>
            <w:rPrChange w:id="1385" w:author="Julio César Iturra Sanhueza" w:date="2025-06-11T17:29:00Z">
              <w:rPr/>
            </w:rPrChange>
          </w:rPr>
          <w:t xml:space="preserve"> </w:t>
        </w:r>
      </w:ins>
    </w:p>
    <w:p w14:paraId="742AB9A4" w14:textId="178C4AE0" w:rsidR="004A3552" w:rsidRPr="00FC6CBE" w:rsidRDefault="00910FEA">
      <w:pPr>
        <w:pStyle w:val="BodyText"/>
        <w:rPr>
          <w:ins w:id="1386" w:author="Julio César Iturra Sanhueza" w:date="2025-06-11T15:37:00Z"/>
          <w:highlight w:val="yellow"/>
          <w:rPrChange w:id="1387" w:author="Julio César Iturra Sanhueza" w:date="2025-06-11T17:29:00Z">
            <w:rPr>
              <w:ins w:id="1388" w:author="Julio César Iturra Sanhueza" w:date="2025-06-11T15:37:00Z"/>
            </w:rPr>
          </w:rPrChange>
        </w:rPr>
      </w:pPr>
      <w:ins w:id="1389" w:author="Julio César Iturra Sanhueza" w:date="2025-06-11T11:46:00Z">
        <w:r w:rsidRPr="00FC6CBE">
          <w:rPr>
            <w:highlight w:val="yellow"/>
            <w:rPrChange w:id="1390" w:author="Julio César Iturra Sanhueza" w:date="2025-06-11T17:29:00Z">
              <w:rPr/>
            </w:rPrChange>
          </w:rPr>
          <w:t xml:space="preserve">Third, I estimated a </w:t>
        </w:r>
      </w:ins>
      <w:ins w:id="1391" w:author="Julio César Iturra Sanhueza" w:date="2025-06-11T11:50:00Z">
        <w:r w:rsidR="00BB50F9" w:rsidRPr="00FC6CBE">
          <w:rPr>
            <w:highlight w:val="yellow"/>
            <w:rPrChange w:id="1392" w:author="Julio César Iturra Sanhueza" w:date="2025-06-11T17:29:00Z">
              <w:rPr/>
            </w:rPrChange>
          </w:rPr>
          <w:t>model with simultaneous</w:t>
        </w:r>
      </w:ins>
      <w:ins w:id="1393" w:author="Julio César Iturra Sanhueza" w:date="2025-06-11T11:46:00Z">
        <w:r w:rsidRPr="00FC6CBE">
          <w:rPr>
            <w:highlight w:val="yellow"/>
            <w:rPrChange w:id="1394" w:author="Julio César Iturra Sanhueza" w:date="2025-06-11T17:29:00Z">
              <w:rPr/>
            </w:rPrChange>
          </w:rPr>
          <w:t xml:space="preserve"> three-way cross-level interaction that includes both income inequality and welfare state size to</w:t>
        </w:r>
      </w:ins>
      <w:ins w:id="1395" w:author="Julio César Iturra Sanhueza" w:date="2025-06-11T15:35:00Z">
        <w:r w:rsidR="004A3552" w:rsidRPr="00FC6CBE">
          <w:rPr>
            <w:highlight w:val="yellow"/>
            <w:rPrChange w:id="1396" w:author="Julio César Iturra Sanhueza" w:date="2025-06-11T17:29:00Z">
              <w:rPr/>
            </w:rPrChange>
          </w:rPr>
          <w:t xml:space="preserve"> examine whether the inclusion of institutional welfare state characteristics can af</w:t>
        </w:r>
      </w:ins>
      <w:ins w:id="1397" w:author="Julio César Iturra Sanhueza" w:date="2025-06-11T15:36:00Z">
        <w:r w:rsidR="004A3552" w:rsidRPr="00FC6CBE">
          <w:rPr>
            <w:highlight w:val="yellow"/>
            <w:rPrChange w:id="1398" w:author="Julio César Iturra Sanhueza" w:date="2025-06-11T17:29:00Z">
              <w:rPr/>
            </w:rPrChange>
          </w:rPr>
          <w:t xml:space="preserve">fect the role of income inequality as a moderator of the interaction between class-based network homogeneity and </w:t>
        </w:r>
      </w:ins>
      <w:ins w:id="1399" w:author="Julio César Iturra Sanhueza" w:date="2025-06-11T11:51:00Z">
        <w:r w:rsidR="00997993" w:rsidRPr="00FC6CBE">
          <w:rPr>
            <w:highlight w:val="yellow"/>
            <w:rPrChange w:id="1400" w:author="Julio César Iturra Sanhueza" w:date="2025-06-11T17:29:00Z">
              <w:rPr/>
            </w:rPrChange>
          </w:rPr>
          <w:t>social class on redistributive preferences</w:t>
        </w:r>
      </w:ins>
      <w:ins w:id="1401" w:author="Julio César Iturra Sanhueza" w:date="2025-06-11T11:46:00Z">
        <w:r w:rsidRPr="00FC6CBE">
          <w:rPr>
            <w:highlight w:val="yellow"/>
            <w:rPrChange w:id="1402" w:author="Julio César Iturra Sanhueza" w:date="2025-06-11T17:29:00Z">
              <w:rPr/>
            </w:rPrChange>
          </w:rPr>
          <w:t xml:space="preserve">. </w:t>
        </w:r>
      </w:ins>
      <w:commentRangeStart w:id="1403"/>
      <w:ins w:id="1404" w:author="Julio César Iturra Sanhueza" w:date="2025-06-11T15:37:00Z">
        <w:r w:rsidR="004A3552" w:rsidRPr="00FC6CBE">
          <w:rPr>
            <w:highlight w:val="yellow"/>
            <w:rPrChange w:id="1405" w:author="Julio César Iturra Sanhueza" w:date="2025-06-11T17:29:00Z">
              <w:rPr/>
            </w:rPrChange>
          </w:rPr>
          <w:t>Four versions of this model were tested using different indicators of the welfare state: (</w:t>
        </w:r>
        <w:proofErr w:type="spellStart"/>
        <w:r w:rsidR="004A3552" w:rsidRPr="00FC6CBE">
          <w:rPr>
            <w:highlight w:val="yellow"/>
            <w:rPrChange w:id="1406" w:author="Julio César Iturra Sanhueza" w:date="2025-06-11T17:29:00Z">
              <w:rPr/>
            </w:rPrChange>
          </w:rPr>
          <w:t>i</w:t>
        </w:r>
        <w:proofErr w:type="spellEnd"/>
        <w:r w:rsidR="004A3552" w:rsidRPr="00FC6CBE">
          <w:rPr>
            <w:highlight w:val="yellow"/>
            <w:rPrChange w:id="1407" w:author="Julio César Iturra Sanhueza" w:date="2025-06-11T17:29:00Z">
              <w:rPr/>
            </w:rPrChange>
          </w:rPr>
          <w:t xml:space="preserve">) </w:t>
        </w:r>
        <w:r w:rsidR="00026375" w:rsidRPr="00FC6CBE">
          <w:rPr>
            <w:highlight w:val="yellow"/>
            <w:rPrChange w:id="1408" w:author="Julio César Iturra Sanhueza" w:date="2025-06-11T17:29:00Z">
              <w:rPr/>
            </w:rPrChange>
          </w:rPr>
          <w:t>T</w:t>
        </w:r>
        <w:r w:rsidR="004A3552" w:rsidRPr="00FC6CBE">
          <w:rPr>
            <w:highlight w:val="yellow"/>
            <w:rPrChange w:id="1409" w:author="Julio César Iturra Sanhueza" w:date="2025-06-11T17:29:00Z">
              <w:rPr/>
            </w:rPrChange>
          </w:rPr>
          <w:t xml:space="preserve">ax revenue, (ii) </w:t>
        </w:r>
        <w:r w:rsidR="00026375" w:rsidRPr="00FC6CBE">
          <w:rPr>
            <w:highlight w:val="yellow"/>
            <w:rPrChange w:id="1410" w:author="Julio César Iturra Sanhueza" w:date="2025-06-11T17:29:00Z">
              <w:rPr/>
            </w:rPrChange>
          </w:rPr>
          <w:t>G</w:t>
        </w:r>
        <w:r w:rsidR="004A3552" w:rsidRPr="00FC6CBE">
          <w:rPr>
            <w:highlight w:val="yellow"/>
            <w:rPrChange w:id="1411" w:author="Julio César Iturra Sanhueza" w:date="2025-06-11T17:29:00Z">
              <w:rPr/>
            </w:rPrChange>
          </w:rPr>
          <w:t xml:space="preserve">overnment spending, (iii) </w:t>
        </w:r>
        <w:r w:rsidR="00026375" w:rsidRPr="00FC6CBE">
          <w:rPr>
            <w:highlight w:val="yellow"/>
            <w:rPrChange w:id="1412" w:author="Julio César Iturra Sanhueza" w:date="2025-06-11T17:29:00Z">
              <w:rPr/>
            </w:rPrChange>
          </w:rPr>
          <w:t>R</w:t>
        </w:r>
        <w:r w:rsidR="004A3552" w:rsidRPr="00FC6CBE">
          <w:rPr>
            <w:highlight w:val="yellow"/>
            <w:rPrChange w:id="1413" w:author="Julio César Iturra Sanhueza" w:date="2025-06-11T17:29:00Z">
              <w:rPr/>
            </w:rPrChange>
          </w:rPr>
          <w:t>edistribution, and (</w:t>
        </w:r>
        <w:r w:rsidR="00CB4F6B" w:rsidRPr="00FC6CBE">
          <w:rPr>
            <w:highlight w:val="yellow"/>
            <w:rPrChange w:id="1414" w:author="Julio César Iturra Sanhueza" w:date="2025-06-11T17:29:00Z">
              <w:rPr/>
            </w:rPrChange>
          </w:rPr>
          <w:t>IV</w:t>
        </w:r>
        <w:r w:rsidR="004A3552" w:rsidRPr="00FC6CBE">
          <w:rPr>
            <w:highlight w:val="yellow"/>
            <w:rPrChange w:id="1415" w:author="Julio César Iturra Sanhueza" w:date="2025-06-11T17:29:00Z">
              <w:rPr/>
            </w:rPrChange>
          </w:rPr>
          <w:t xml:space="preserve">) </w:t>
        </w:r>
      </w:ins>
      <w:commentRangeEnd w:id="1403"/>
      <w:r w:rsidR="00E45AE7">
        <w:rPr>
          <w:rStyle w:val="CommentReference"/>
          <w:rFonts w:asciiTheme="minorHAnsi" w:hAnsiTheme="minorHAnsi"/>
        </w:rPr>
        <w:commentReference w:id="1403"/>
      </w:r>
      <w:ins w:id="1416" w:author="Julio César Iturra Sanhueza" w:date="2025-06-11T15:37:00Z">
        <w:r w:rsidR="004A3552" w:rsidRPr="00FC6CBE">
          <w:rPr>
            <w:highlight w:val="yellow"/>
            <w:rPrChange w:id="1417" w:author="Julio César Iturra Sanhueza" w:date="2025-06-11T17:29:00Z">
              <w:rPr/>
            </w:rPrChange>
          </w:rPr>
          <w:t xml:space="preserve">a composite index </w:t>
        </w:r>
        <w:r w:rsidR="00A17DE4" w:rsidRPr="00FC6CBE">
          <w:rPr>
            <w:highlight w:val="yellow"/>
            <w:rPrChange w:id="1418" w:author="Julio César Iturra Sanhueza" w:date="2025-06-11T17:29:00Z">
              <w:rPr/>
            </w:rPrChange>
          </w:rPr>
          <w:t>of the size of the welfare state</w:t>
        </w:r>
        <w:r w:rsidR="004A3552" w:rsidRPr="00FC6CBE">
          <w:rPr>
            <w:highlight w:val="yellow"/>
            <w:rPrChange w:id="1419" w:author="Julio César Iturra Sanhueza" w:date="2025-06-11T17:29:00Z">
              <w:rPr/>
            </w:rPrChange>
          </w:rPr>
          <w:t xml:space="preserve">. As shown in Supplementary Table S3, including the second interaction affects both the strength and significance of the original Class × Homogeneity × Gini term. Using tax revenue or government spending, the interactions for the intermediate and working classes weaken but remain statistically significant (p &lt; 0.05). When </w:t>
        </w:r>
      </w:ins>
      <w:ins w:id="1420" w:author="Julio César Iturra Sanhueza" w:date="2025-06-11T15:38:00Z">
        <w:r w:rsidR="00741601" w:rsidRPr="00FC6CBE">
          <w:rPr>
            <w:highlight w:val="yellow"/>
            <w:rPrChange w:id="1421" w:author="Julio César Iturra Sanhueza" w:date="2025-06-11T17:29:00Z">
              <w:rPr/>
            </w:rPrChange>
          </w:rPr>
          <w:t>R</w:t>
        </w:r>
      </w:ins>
      <w:ins w:id="1422" w:author="Julio César Iturra Sanhueza" w:date="2025-06-11T15:37:00Z">
        <w:r w:rsidR="004A3552" w:rsidRPr="00FC6CBE">
          <w:rPr>
            <w:highlight w:val="yellow"/>
            <w:rPrChange w:id="1423" w:author="Julio César Iturra Sanhueza" w:date="2025-06-11T17:29:00Z">
              <w:rPr/>
            </w:rPrChange>
          </w:rPr>
          <w:t xml:space="preserve">edistribution or the composite index is used, the interaction involving the intermediate class remains marginally significant (p &lt; 0.05), while the effect for the working class becomes non-significant (p &gt; 0.05). These results are not unexpected, given the high correlation between income inequality and welfare state indicators and their possible endogeneity. Nevertheless, the </w:t>
        </w:r>
      </w:ins>
      <w:ins w:id="1424" w:author="Julio César Iturra Sanhueza" w:date="2025-06-11T15:39:00Z">
        <w:r w:rsidR="007F2957" w:rsidRPr="00FC6CBE">
          <w:rPr>
            <w:highlight w:val="yellow"/>
            <w:rPrChange w:id="1425" w:author="Julio César Iturra Sanhueza" w:date="2025-06-11T17:29:00Z">
              <w:rPr/>
            </w:rPrChange>
          </w:rPr>
          <w:t>main</w:t>
        </w:r>
      </w:ins>
      <w:ins w:id="1426" w:author="Julio César Iturra Sanhueza" w:date="2025-06-11T15:37:00Z">
        <w:r w:rsidR="004A3552" w:rsidRPr="00FC6CBE">
          <w:rPr>
            <w:highlight w:val="yellow"/>
            <w:rPrChange w:id="1427" w:author="Julio César Iturra Sanhueza" w:date="2025-06-11T17:29:00Z">
              <w:rPr/>
            </w:rPrChange>
          </w:rPr>
          <w:t xml:space="preserve"> interaction remains robust in the first two specifications.</w:t>
        </w:r>
      </w:ins>
    </w:p>
    <w:p w14:paraId="1D2A7A82" w14:textId="560E6796" w:rsidR="00346BA3" w:rsidRPr="00FC6CBE" w:rsidRDefault="00412200">
      <w:pPr>
        <w:pStyle w:val="BodyText"/>
        <w:rPr>
          <w:ins w:id="1428" w:author="Julio César Iturra Sanhueza" w:date="2025-05-19T14:58:00Z"/>
          <w:highlight w:val="yellow"/>
          <w:rPrChange w:id="1429" w:author="Julio César Iturra Sanhueza" w:date="2025-06-11T17:29:00Z">
            <w:rPr>
              <w:ins w:id="1430" w:author="Julio César Iturra Sanhueza" w:date="2025-05-19T14:58:00Z"/>
            </w:rPr>
          </w:rPrChange>
        </w:rPr>
        <w:pPrChange w:id="1431" w:author="Julio César Iturra Sanhueza" w:date="2025-06-11T11:41:00Z">
          <w:pPr>
            <w:pStyle w:val="BodyText"/>
            <w:numPr>
              <w:numId w:val="9"/>
            </w:numPr>
            <w:ind w:left="720" w:hanging="360"/>
          </w:pPr>
        </w:pPrChange>
      </w:pPr>
      <w:ins w:id="1432" w:author="Julio César Iturra Sanhueza" w:date="2025-06-11T15:39:00Z">
        <w:r w:rsidRPr="00FC6CBE">
          <w:rPr>
            <w:highlight w:val="yellow"/>
            <w:rPrChange w:id="1433" w:author="Julio César Iturra Sanhueza" w:date="2025-06-11T17:29:00Z">
              <w:rPr/>
            </w:rPrChange>
          </w:rPr>
          <w:t xml:space="preserve">Fourth, I re-estimated the models using a six-category version of the EGP class scheme. As reported in Supplementary Tables S4 and S5, the results for both the </w:t>
        </w:r>
        <w:r w:rsidRPr="00FC6CBE">
          <w:rPr>
            <w:i/>
            <w:iCs/>
            <w:highlight w:val="yellow"/>
            <w:rPrChange w:id="1434" w:author="Julio César Iturra Sanhueza" w:date="2025-06-11T17:29:00Z">
              <w:rPr/>
            </w:rPrChange>
          </w:rPr>
          <w:t>segregation</w:t>
        </w:r>
        <w:r w:rsidRPr="00FC6CBE">
          <w:rPr>
            <w:highlight w:val="yellow"/>
            <w:rPrChange w:id="1435" w:author="Julio César Iturra Sanhueza" w:date="2025-06-11T17:29:00Z">
              <w:rPr/>
            </w:rPrChange>
          </w:rPr>
          <w:t xml:space="preserve"> hypothesis (H1) and the </w:t>
        </w:r>
        <w:r w:rsidRPr="00FC6CBE">
          <w:rPr>
            <w:i/>
            <w:iCs/>
            <w:highlight w:val="yellow"/>
            <w:rPrChange w:id="1436" w:author="Julio César Iturra Sanhueza" w:date="2025-06-11T17:29:00Z">
              <w:rPr/>
            </w:rPrChange>
          </w:rPr>
          <w:t>mitigation</w:t>
        </w:r>
        <w:r w:rsidRPr="00FC6CBE">
          <w:rPr>
            <w:highlight w:val="yellow"/>
            <w:rPrChange w:id="1437" w:author="Julio César Iturra Sanhueza" w:date="2025-06-11T17:29:00Z">
              <w:rPr/>
            </w:rPrChange>
          </w:rPr>
          <w:t xml:space="preserve"> hypothesis (H2) remain consistent. </w:t>
        </w:r>
      </w:ins>
      <w:ins w:id="1438" w:author="Julio César Iturra Sanhueza" w:date="2025-05-29T17:28:00Z">
        <w:r w:rsidR="00346BA3" w:rsidRPr="00FC6CBE">
          <w:rPr>
            <w:highlight w:val="yellow"/>
            <w:rPrChange w:id="1439" w:author="Julio César Iturra Sanhueza" w:date="2025-06-11T17:29:00Z">
              <w:rPr/>
            </w:rPrChange>
          </w:rPr>
          <w:t xml:space="preserve">An interesting finding when employing the 6-class version of the EGP scheme is </w:t>
        </w:r>
      </w:ins>
      <w:ins w:id="1440" w:author="Julio César Iturra Sanhueza" w:date="2025-05-29T17:29:00Z">
        <w:r w:rsidR="00346BA3" w:rsidRPr="00FC6CBE">
          <w:rPr>
            <w:highlight w:val="yellow"/>
            <w:rPrChange w:id="1441" w:author="Julio César Iturra Sanhueza" w:date="2025-06-11T17:29:00Z">
              <w:rPr/>
            </w:rPrChange>
          </w:rPr>
          <w:t xml:space="preserve">that the main cross-level </w:t>
        </w:r>
      </w:ins>
      <w:ins w:id="1442" w:author="Julio César Iturra Sanhueza" w:date="2025-06-11T15:40:00Z">
        <w:r w:rsidR="0084111E" w:rsidRPr="00FC6CBE">
          <w:rPr>
            <w:highlight w:val="yellow"/>
            <w:rPrChange w:id="1443" w:author="Julio César Iturra Sanhueza" w:date="2025-06-11T17:29:00Z">
              <w:rPr/>
            </w:rPrChange>
          </w:rPr>
          <w:t>appears to be less sensitive</w:t>
        </w:r>
      </w:ins>
      <w:ins w:id="1444" w:author="Julio César Iturra Sanhueza" w:date="2025-05-29T17:32:00Z">
        <w:r w:rsidR="0068079B" w:rsidRPr="00FC6CBE">
          <w:rPr>
            <w:highlight w:val="yellow"/>
            <w:rPrChange w:id="1445" w:author="Julio César Iturra Sanhueza" w:date="2025-06-11T17:29:00Z">
              <w:rPr/>
            </w:rPrChange>
          </w:rPr>
          <w:t xml:space="preserve"> </w:t>
        </w:r>
      </w:ins>
      <w:ins w:id="1446" w:author="Julio César Iturra Sanhueza" w:date="2025-05-29T17:30:00Z">
        <w:r w:rsidR="00346BA3" w:rsidRPr="00FC6CBE">
          <w:rPr>
            <w:highlight w:val="yellow"/>
            <w:rPrChange w:id="1447" w:author="Julio César Iturra Sanhueza" w:date="2025-06-11T17:29:00Z">
              <w:rPr/>
            </w:rPrChange>
          </w:rPr>
          <w:t xml:space="preserve">by the inclusion of the second cross-level interaction </w:t>
        </w:r>
      </w:ins>
      <w:ins w:id="1448" w:author="Julio César Iturra Sanhueza" w:date="2025-06-11T16:42:00Z">
        <w:r w:rsidR="00431B87" w:rsidRPr="00FC6CBE">
          <w:rPr>
            <w:highlight w:val="yellow"/>
            <w:rPrChange w:id="1449" w:author="Julio César Iturra Sanhueza" w:date="2025-06-11T17:29:00Z">
              <w:rPr/>
            </w:rPrChange>
          </w:rPr>
          <w:t>of</w:t>
        </w:r>
      </w:ins>
      <w:ins w:id="1450" w:author="Julio César Iturra Sanhueza" w:date="2025-05-29T17:30:00Z">
        <w:r w:rsidR="00346BA3" w:rsidRPr="00FC6CBE">
          <w:rPr>
            <w:highlight w:val="yellow"/>
            <w:rPrChange w:id="1451" w:author="Julio César Iturra Sanhueza" w:date="2025-06-11T17:29:00Z">
              <w:rPr/>
            </w:rPrChange>
          </w:rPr>
          <w:t xml:space="preserve"> the welfare state indicators (</w:t>
        </w:r>
      </w:ins>
      <w:ins w:id="1452" w:author="Julio César Iturra Sanhueza" w:date="2025-05-29T17:31:00Z">
        <w:r w:rsidR="00346BA3" w:rsidRPr="00FC6CBE">
          <w:rPr>
            <w:highlight w:val="yellow"/>
            <w:rPrChange w:id="1453" w:author="Julio César Iturra Sanhueza" w:date="2025-06-11T17:29:00Z">
              <w:rPr/>
            </w:rPrChange>
          </w:rPr>
          <w:t>s</w:t>
        </w:r>
      </w:ins>
      <w:ins w:id="1454" w:author="Julio César Iturra Sanhueza" w:date="2025-05-29T17:30:00Z">
        <w:r w:rsidR="00346BA3" w:rsidRPr="00FC6CBE">
          <w:rPr>
            <w:highlight w:val="yellow"/>
            <w:rPrChange w:id="1455" w:author="Julio César Iturra Sanhueza" w:date="2025-06-11T17:29:00Z">
              <w:rPr/>
            </w:rPrChange>
          </w:rPr>
          <w:t>ee Table S</w:t>
        </w:r>
      </w:ins>
      <w:ins w:id="1456" w:author="Julio César Iturra Sanhueza" w:date="2025-05-29T17:31:00Z">
        <w:r w:rsidR="00346BA3" w:rsidRPr="00FC6CBE">
          <w:rPr>
            <w:highlight w:val="yellow"/>
            <w:rPrChange w:id="1457" w:author="Julio César Iturra Sanhueza" w:date="2025-06-11T17:29:00Z">
              <w:rPr/>
            </w:rPrChange>
          </w:rPr>
          <w:t>5)</w:t>
        </w:r>
      </w:ins>
      <w:ins w:id="1458" w:author="Julio César Iturra Sanhueza" w:date="2025-06-11T11:41:00Z">
        <w:r w:rsidR="00E03E03" w:rsidRPr="00FC6CBE">
          <w:rPr>
            <w:highlight w:val="yellow"/>
            <w:rPrChange w:id="1459" w:author="Julio César Iturra Sanhueza" w:date="2025-06-11T17:29:00Z">
              <w:rPr/>
            </w:rPrChange>
          </w:rPr>
          <w:t>.</w:t>
        </w:r>
      </w:ins>
      <w:ins w:id="1460" w:author="Julio César Iturra Sanhueza" w:date="2025-05-29T17:30:00Z">
        <w:r w:rsidR="00346BA3" w:rsidRPr="00FC6CBE">
          <w:rPr>
            <w:highlight w:val="yellow"/>
            <w:rPrChange w:id="1461" w:author="Julio César Iturra Sanhueza" w:date="2025-06-11T17:29:00Z">
              <w:rPr/>
            </w:rPrChange>
          </w:rPr>
          <w:t xml:space="preserve"> </w:t>
        </w:r>
      </w:ins>
      <w:ins w:id="1462" w:author="Julio César Iturra Sanhueza" w:date="2025-06-11T16:43:00Z">
        <w:r w:rsidR="002C31E4" w:rsidRPr="00FC6CBE">
          <w:rPr>
            <w:highlight w:val="yellow"/>
            <w:rPrChange w:id="1463" w:author="Julio César Iturra Sanhueza" w:date="2025-06-11T17:29:00Z">
              <w:rPr/>
            </w:rPrChange>
          </w:rPr>
          <w:t xml:space="preserve">Under these specifications, the welfare state indicators </w:t>
        </w:r>
      </w:ins>
      <w:ins w:id="1464" w:author="Julio César Iturra Sanhueza" w:date="2025-06-11T16:44:00Z">
        <w:r w:rsidR="002C31E4" w:rsidRPr="00FC6CBE">
          <w:rPr>
            <w:highlight w:val="yellow"/>
            <w:rPrChange w:id="1465" w:author="Julio César Iturra Sanhueza" w:date="2025-06-11T17:29:00Z">
              <w:rPr/>
            </w:rPrChange>
          </w:rPr>
          <w:t>seem</w:t>
        </w:r>
      </w:ins>
      <w:ins w:id="1466" w:author="Julio César Iturra Sanhueza" w:date="2025-06-11T16:43:00Z">
        <w:r w:rsidR="002C31E4" w:rsidRPr="00FC6CBE">
          <w:rPr>
            <w:highlight w:val="yellow"/>
            <w:rPrChange w:id="1467" w:author="Julio César Iturra Sanhueza" w:date="2025-06-11T17:29:00Z">
              <w:rPr/>
            </w:rPrChange>
          </w:rPr>
          <w:t xml:space="preserve"> to have less relevance as a </w:t>
        </w:r>
      </w:ins>
      <w:ins w:id="1468" w:author="Julio César Iturra Sanhueza" w:date="2025-06-11T16:44:00Z">
        <w:r w:rsidR="005220ED" w:rsidRPr="00FC6CBE">
          <w:rPr>
            <w:highlight w:val="yellow"/>
            <w:rPrChange w:id="1469" w:author="Julio César Iturra Sanhueza" w:date="2025-06-11T17:29:00Z">
              <w:rPr/>
            </w:rPrChange>
          </w:rPr>
          <w:t xml:space="preserve">country-level </w:t>
        </w:r>
        <w:r w:rsidR="002C31E4" w:rsidRPr="00FC6CBE">
          <w:rPr>
            <w:highlight w:val="yellow"/>
            <w:rPrChange w:id="1470" w:author="Julio César Iturra Sanhueza" w:date="2025-06-11T17:29:00Z">
              <w:rPr/>
            </w:rPrChange>
          </w:rPr>
          <w:t>moderator</w:t>
        </w:r>
      </w:ins>
      <w:ins w:id="1471" w:author="Julio César Iturra Sanhueza" w:date="2025-06-11T16:43:00Z">
        <w:r w:rsidR="002C31E4" w:rsidRPr="00FC6CBE">
          <w:rPr>
            <w:highlight w:val="yellow"/>
            <w:rPrChange w:id="1472" w:author="Julio César Iturra Sanhueza" w:date="2025-06-11T17:29:00Z">
              <w:rPr/>
            </w:rPrChange>
          </w:rPr>
          <w:t xml:space="preserve">. However, </w:t>
        </w:r>
      </w:ins>
      <w:ins w:id="1473" w:author="Julio César Iturra Sanhueza" w:date="2025-06-11T16:44:00Z">
        <w:r w:rsidR="002C31E4" w:rsidRPr="00FC6CBE">
          <w:rPr>
            <w:highlight w:val="yellow"/>
            <w:rPrChange w:id="1474" w:author="Julio César Iturra Sanhueza" w:date="2025-06-11T17:29:00Z">
              <w:rPr/>
            </w:rPrChange>
          </w:rPr>
          <w:t>these results</w:t>
        </w:r>
      </w:ins>
      <w:ins w:id="1475" w:author="Julio César Iturra Sanhueza" w:date="2025-06-11T16:43:00Z">
        <w:r w:rsidR="002C31E4" w:rsidRPr="00FC6CBE">
          <w:rPr>
            <w:highlight w:val="yellow"/>
            <w:rPrChange w:id="1476" w:author="Julio César Iturra Sanhueza" w:date="2025-06-11T17:29:00Z">
              <w:rPr/>
            </w:rPrChange>
          </w:rPr>
          <w:t xml:space="preserve"> should be </w:t>
        </w:r>
      </w:ins>
      <w:ins w:id="1477" w:author="Julio César Iturra Sanhueza" w:date="2025-06-11T16:44:00Z">
        <w:r w:rsidR="002C31E4" w:rsidRPr="00FC6CBE">
          <w:rPr>
            <w:highlight w:val="yellow"/>
            <w:rPrChange w:id="1478" w:author="Julio César Iturra Sanhueza" w:date="2025-06-11T17:29:00Z">
              <w:rPr/>
            </w:rPrChange>
          </w:rPr>
          <w:t xml:space="preserve">interpreted with caution given </w:t>
        </w:r>
      </w:ins>
      <w:ins w:id="1479" w:author="Julio César Iturra Sanhueza" w:date="2025-06-11T17:27:00Z">
        <w:r w:rsidR="00BC2E4C" w:rsidRPr="00FC6CBE">
          <w:rPr>
            <w:highlight w:val="yellow"/>
            <w:rPrChange w:id="1480" w:author="Julio César Iturra Sanhueza" w:date="2025-06-11T17:29:00Z">
              <w:rPr/>
            </w:rPrChange>
          </w:rPr>
          <w:t>the complexity</w:t>
        </w:r>
      </w:ins>
      <w:ins w:id="1481" w:author="Patrick Sachweh" w:date="2025-07-16T22:58:00Z">
        <w:r w:rsidR="00E45AE7">
          <w:rPr>
            <w:highlight w:val="yellow"/>
          </w:rPr>
          <w:t xml:space="preserve"> and high computational demands</w:t>
        </w:r>
      </w:ins>
      <w:ins w:id="1482" w:author="Julio César Iturra Sanhueza" w:date="2025-06-11T17:27:00Z">
        <w:r w:rsidR="00BC2E4C" w:rsidRPr="00FC6CBE">
          <w:rPr>
            <w:highlight w:val="yellow"/>
            <w:rPrChange w:id="1483" w:author="Julio César Iturra Sanhueza" w:date="2025-06-11T17:29:00Z">
              <w:rPr/>
            </w:rPrChange>
          </w:rPr>
          <w:t xml:space="preserve"> of the models</w:t>
        </w:r>
      </w:ins>
      <w:ins w:id="1484" w:author="Julio César Iturra Sanhueza" w:date="2025-06-11T16:44:00Z">
        <w:r w:rsidR="002C31E4" w:rsidRPr="00FC6CBE">
          <w:rPr>
            <w:highlight w:val="yellow"/>
            <w:rPrChange w:id="1485" w:author="Julio César Iturra Sanhueza" w:date="2025-06-11T17:29:00Z">
              <w:rPr/>
            </w:rPrChange>
          </w:rPr>
          <w:t>.</w:t>
        </w:r>
      </w:ins>
    </w:p>
    <w:p w14:paraId="188F44D3" w14:textId="1D55C961" w:rsidR="008C7AA7" w:rsidRPr="00A706D7" w:rsidRDefault="00864E41" w:rsidP="00A706D7">
      <w:pPr>
        <w:pStyle w:val="BodyText"/>
        <w:rPr>
          <w:ins w:id="1486" w:author="Julio César Iturra Sanhueza" w:date="2025-05-30T13:40:00Z"/>
        </w:rPr>
      </w:pPr>
      <w:ins w:id="1487" w:author="Julio César Iturra Sanhueza" w:date="2025-06-11T11:51:00Z">
        <w:r w:rsidRPr="00FC6CBE">
          <w:rPr>
            <w:highlight w:val="yellow"/>
            <w:rPrChange w:id="1488" w:author="Julio César Iturra Sanhueza" w:date="2025-06-11T17:29:00Z">
              <w:rPr/>
            </w:rPrChange>
          </w:rPr>
          <w:lastRenderedPageBreak/>
          <w:t>Fi</w:t>
        </w:r>
      </w:ins>
      <w:ins w:id="1489" w:author="Julio César Iturra Sanhueza" w:date="2025-06-11T11:52:00Z">
        <w:r w:rsidRPr="00FC6CBE">
          <w:rPr>
            <w:highlight w:val="yellow"/>
            <w:rPrChange w:id="1490" w:author="Julio César Iturra Sanhueza" w:date="2025-06-11T17:29:00Z">
              <w:rPr/>
            </w:rPrChange>
          </w:rPr>
          <w:t>fth,</w:t>
        </w:r>
      </w:ins>
      <w:ins w:id="1491" w:author="Julio César Iturra Sanhueza" w:date="2025-05-29T16:09:00Z">
        <w:r w:rsidR="007C131C" w:rsidRPr="00FC6CBE">
          <w:rPr>
            <w:highlight w:val="yellow"/>
            <w:rPrChange w:id="1492" w:author="Julio César Iturra Sanhueza" w:date="2025-06-11T17:29:00Z">
              <w:rPr/>
            </w:rPrChange>
          </w:rPr>
          <w:t xml:space="preserve"> </w:t>
        </w:r>
      </w:ins>
      <w:ins w:id="1493" w:author="Julio César Iturra Sanhueza" w:date="2025-06-11T11:52:00Z">
        <w:r w:rsidRPr="00FC6CBE">
          <w:rPr>
            <w:highlight w:val="yellow"/>
            <w:rPrChange w:id="1494" w:author="Julio César Iturra Sanhueza" w:date="2025-06-11T17:29:00Z">
              <w:rPr/>
            </w:rPrChange>
          </w:rPr>
          <w:t>s</w:t>
        </w:r>
      </w:ins>
      <w:ins w:id="1495" w:author="Julio César Iturra Sanhueza" w:date="2025-05-29T16:09:00Z">
        <w:r w:rsidR="007C131C" w:rsidRPr="00FC6CBE">
          <w:rPr>
            <w:highlight w:val="yellow"/>
            <w:rPrChange w:id="1496" w:author="Julio César Iturra Sanhueza" w:date="2025-06-11T17:29:00Z">
              <w:rPr/>
            </w:rPrChange>
          </w:rPr>
          <w:t xml:space="preserve">tatistical power </w:t>
        </w:r>
      </w:ins>
      <w:ins w:id="1497" w:author="Julio César Iturra Sanhueza" w:date="2025-05-29T16:10:00Z">
        <w:r w:rsidR="00F54138" w:rsidRPr="00FC6CBE">
          <w:rPr>
            <w:highlight w:val="yellow"/>
            <w:rPrChange w:id="1498" w:author="Julio César Iturra Sanhueza" w:date="2025-06-11T17:29:00Z">
              <w:rPr/>
            </w:rPrChange>
          </w:rPr>
          <w:t xml:space="preserve">in cross-level interactions </w:t>
        </w:r>
      </w:ins>
      <w:ins w:id="1499" w:author="Julio César Iturra Sanhueza" w:date="2025-06-11T15:41:00Z">
        <w:r w:rsidR="0008011A" w:rsidRPr="00FC6CBE">
          <w:rPr>
            <w:highlight w:val="yellow"/>
            <w:rPrChange w:id="1500" w:author="Julio César Iturra Sanhueza" w:date="2025-06-11T17:29:00Z">
              <w:rPr/>
            </w:rPrChange>
          </w:rPr>
          <w:t>may be affected</w:t>
        </w:r>
      </w:ins>
      <w:ins w:id="1501" w:author="Julio César Iturra Sanhueza" w:date="2025-05-29T16:09:00Z">
        <w:r w:rsidR="007C131C" w:rsidRPr="00FC6CBE">
          <w:rPr>
            <w:highlight w:val="yellow"/>
            <w:rPrChange w:id="1502" w:author="Julio César Iturra Sanhueza" w:date="2025-06-11T17:29:00Z">
              <w:rPr/>
            </w:rPrChange>
          </w:rPr>
          <w:t xml:space="preserve"> in multilevel models when employing a restricted number of clusters</w:t>
        </w:r>
      </w:ins>
      <w:ins w:id="1503" w:author="Julio César Iturra Sanhueza" w:date="2025-05-29T16:10:00Z">
        <w:r w:rsidR="00F54138" w:rsidRPr="00FC6CBE">
          <w:rPr>
            <w:highlight w:val="yellow"/>
            <w:rPrChange w:id="1504" w:author="Julio César Iturra Sanhueza" w:date="2025-06-11T17:29:00Z">
              <w:rPr/>
            </w:rPrChange>
          </w:rPr>
          <w:t xml:space="preserve"> </w:t>
        </w:r>
      </w:ins>
      <w:r w:rsidR="00AD7B39" w:rsidRPr="00FC6CBE">
        <w:rPr>
          <w:highlight w:val="yellow"/>
          <w:rPrChange w:id="1505" w:author="Julio César Iturra Sanhueza" w:date="2025-06-11T17:29:00Z">
            <w:rPr/>
          </w:rPrChange>
        </w:rPr>
        <w:fldChar w:fldCharType="begin"/>
      </w:r>
      <w:r w:rsidR="00AD7B39" w:rsidRPr="00FC6CBE">
        <w:rPr>
          <w:highlight w:val="yellow"/>
          <w:rPrChange w:id="1506" w:author="Julio César Iturra Sanhueza" w:date="2025-06-11T17:29:00Z">
            <w:rPr/>
          </w:rPrChange>
        </w:rPr>
        <w:instrText xml:space="preserve"> ADDIN ZOTERO_ITEM CSL_CITATION {"citationID":"g3SYuEmy","properties":{"formattedCitation":"(Doucette, 2024)","plainCitation":"(Doucette, 2024)","noteIndex":0},"citationItems":[{"id":19822,"uris":["http://zotero.org/users/5414506/items/54TWAVMM"],"itemData":{"id":19822,"type":"article-journal","abstract":"More than 1,100 studies have been published that examine the effects of democracy using cross-national data since 2000. This article examines whether these analyses have sufficient statistical power to detect an effect of democracy. Using Monte Carlo simulation and examining consensus effects previously reported in the literature, the article finds that studies are only powered to detect very strong effects of democracy when examining countries over time. This raises questions about what sort of relationships can be analyzed using cross-national data.","container-title":"American Political Science Review","DOI":"10.1017/S0003055424001278","ISSN":"0003-0554, 1537-5943","language":"en","page":"1-10","source":"Cambridge University Press","title":"What Can We Learn about the Effects of Democracy Using Cross-National Data?","author":[{"family":"Doucette","given":"Jonathan Stavnskær"}],"issued":{"date-parts":[["2024",12,10]]},"citation-key":"doucette_what_2024"}}],"schema":"https://github.com/citation-style-language/schema/raw/master/csl-citation.json"} </w:instrText>
      </w:r>
      <w:r w:rsidR="00AD7B39" w:rsidRPr="00FC6CBE">
        <w:rPr>
          <w:highlight w:val="yellow"/>
          <w:rPrChange w:id="1507" w:author="Julio César Iturra Sanhueza" w:date="2025-06-11T17:29:00Z">
            <w:rPr/>
          </w:rPrChange>
        </w:rPr>
        <w:fldChar w:fldCharType="separate"/>
      </w:r>
      <w:r w:rsidR="00AD7B39" w:rsidRPr="00FC6CBE">
        <w:rPr>
          <w:rFonts w:cs="Times New Roman"/>
          <w:highlight w:val="yellow"/>
          <w:rPrChange w:id="1508" w:author="Julio César Iturra Sanhueza" w:date="2025-06-11T17:29:00Z">
            <w:rPr>
              <w:rFonts w:cs="Times New Roman"/>
            </w:rPr>
          </w:rPrChange>
        </w:rPr>
        <w:t>(Doucette, 2024)</w:t>
      </w:r>
      <w:r w:rsidR="00AD7B39" w:rsidRPr="00FC6CBE">
        <w:rPr>
          <w:highlight w:val="yellow"/>
          <w:rPrChange w:id="1509" w:author="Julio César Iturra Sanhueza" w:date="2025-06-11T17:29:00Z">
            <w:rPr/>
          </w:rPrChange>
        </w:rPr>
        <w:fldChar w:fldCharType="end"/>
      </w:r>
      <w:ins w:id="1510" w:author="Julio César Iturra Sanhueza" w:date="2025-05-29T16:10:00Z">
        <w:r w:rsidR="00F54138" w:rsidRPr="00FC6CBE">
          <w:rPr>
            <w:highlight w:val="yellow"/>
            <w:rPrChange w:id="1511" w:author="Julio César Iturra Sanhueza" w:date="2025-06-11T17:29:00Z">
              <w:rPr/>
            </w:rPrChange>
          </w:rPr>
          <w:t>.</w:t>
        </w:r>
      </w:ins>
      <w:ins w:id="1512" w:author="Julio César Iturra Sanhueza" w:date="2025-06-11T15:42:00Z">
        <w:r w:rsidR="00817300" w:rsidRPr="00FC6CBE">
          <w:rPr>
            <w:highlight w:val="yellow"/>
            <w:rPrChange w:id="1513" w:author="Julio César Iturra Sanhueza" w:date="2025-06-11T17:29:00Z">
              <w:rPr/>
            </w:rPrChange>
          </w:rPr>
          <w:t xml:space="preserve"> </w:t>
        </w:r>
      </w:ins>
      <w:ins w:id="1514" w:author="Julio César Iturra Sanhueza" w:date="2025-05-29T16:10:00Z">
        <w:r w:rsidR="00F54138" w:rsidRPr="00FC6CBE">
          <w:rPr>
            <w:highlight w:val="yellow"/>
            <w:rPrChange w:id="1515" w:author="Julio César Iturra Sanhueza" w:date="2025-06-11T17:29:00Z">
              <w:rPr/>
            </w:rPrChange>
          </w:rPr>
          <w:t xml:space="preserve">For this purpose, I conducted a </w:t>
        </w:r>
      </w:ins>
      <w:ins w:id="1516" w:author="Julio César Iturra Sanhueza" w:date="2025-05-30T13:55:00Z">
        <w:r w:rsidR="005C7504" w:rsidRPr="00FC6CBE">
          <w:rPr>
            <w:highlight w:val="yellow"/>
            <w:rPrChange w:id="1517" w:author="Julio César Iturra Sanhueza" w:date="2025-06-11T17:29:00Z">
              <w:rPr/>
            </w:rPrChange>
          </w:rPr>
          <w:t xml:space="preserve">power analysis </w:t>
        </w:r>
      </w:ins>
      <w:ins w:id="1518" w:author="Julio César Iturra Sanhueza" w:date="2025-06-11T11:53:00Z">
        <w:r w:rsidR="006A74B5" w:rsidRPr="00FC6CBE">
          <w:rPr>
            <w:highlight w:val="yellow"/>
            <w:rPrChange w:id="1519" w:author="Julio César Iturra Sanhueza" w:date="2025-06-11T17:29:00Z">
              <w:rPr/>
            </w:rPrChange>
          </w:rPr>
          <w:t xml:space="preserve">for the main and cross-level interaction effects of income inequality </w:t>
        </w:r>
      </w:ins>
      <w:ins w:id="1520" w:author="Julio César Iturra Sanhueza" w:date="2025-05-30T13:55:00Z">
        <w:r w:rsidR="005C7504" w:rsidRPr="00FC6CBE">
          <w:rPr>
            <w:highlight w:val="yellow"/>
            <w:rPrChange w:id="1521" w:author="Julio César Iturra Sanhueza" w:date="2025-06-11T17:29:00Z">
              <w:rPr/>
            </w:rPrChange>
          </w:rPr>
          <w:t xml:space="preserve">based on a </w:t>
        </w:r>
      </w:ins>
      <w:ins w:id="1522" w:author="Julio César Iturra Sanhueza" w:date="2025-05-29T16:10:00Z">
        <w:r w:rsidR="00F54138" w:rsidRPr="00FC6CBE">
          <w:rPr>
            <w:highlight w:val="yellow"/>
            <w:rPrChange w:id="1523" w:author="Julio César Iturra Sanhueza" w:date="2025-06-11T17:29:00Z">
              <w:rPr/>
            </w:rPrChange>
          </w:rPr>
          <w:t xml:space="preserve">series of </w:t>
        </w:r>
      </w:ins>
      <w:ins w:id="1524" w:author="Julio César Iturra Sanhueza" w:date="2025-05-29T16:11:00Z">
        <w:r w:rsidR="00F54138" w:rsidRPr="00FC6CBE">
          <w:rPr>
            <w:highlight w:val="yellow"/>
            <w:rPrChange w:id="1525" w:author="Julio César Iturra Sanhueza" w:date="2025-06-11T17:29:00Z">
              <w:rPr/>
            </w:rPrChange>
          </w:rPr>
          <w:t>Monte-Carlo</w:t>
        </w:r>
      </w:ins>
      <w:ins w:id="1526" w:author="Julio César Iturra Sanhueza" w:date="2025-05-29T16:10:00Z">
        <w:r w:rsidR="00F54138" w:rsidRPr="00FC6CBE">
          <w:rPr>
            <w:highlight w:val="yellow"/>
            <w:rPrChange w:id="1527" w:author="Julio César Iturra Sanhueza" w:date="2025-06-11T17:29:00Z">
              <w:rPr/>
            </w:rPrChange>
          </w:rPr>
          <w:t xml:space="preserve"> simulations</w:t>
        </w:r>
      </w:ins>
      <w:ins w:id="1528" w:author="Julio César Iturra Sanhueza" w:date="2025-06-11T11:53:00Z">
        <w:r w:rsidR="006A74B5" w:rsidRPr="00FC6CBE">
          <w:rPr>
            <w:highlight w:val="yellow"/>
            <w:rPrChange w:id="1529" w:author="Julio César Iturra Sanhueza" w:date="2025-06-11T17:29:00Z">
              <w:rPr/>
            </w:rPrChange>
          </w:rPr>
          <w:t>.</w:t>
        </w:r>
        <w:r w:rsidR="00303998" w:rsidRPr="00FC6CBE">
          <w:rPr>
            <w:highlight w:val="yellow"/>
            <w:rPrChange w:id="1530" w:author="Julio César Iturra Sanhueza" w:date="2025-06-11T17:29:00Z">
              <w:rPr/>
            </w:rPrChange>
          </w:rPr>
          <w:t xml:space="preserve"> </w:t>
        </w:r>
      </w:ins>
      <w:ins w:id="1531" w:author="Julio César Iturra Sanhueza" w:date="2025-06-11T15:42:00Z">
        <w:r w:rsidR="00817300" w:rsidRPr="00FC6CBE">
          <w:rPr>
            <w:highlight w:val="yellow"/>
            <w:rPrChange w:id="1532" w:author="Julio César Iturra Sanhueza" w:date="2025-06-11T17:29:00Z">
              <w:rPr/>
            </w:rPrChange>
          </w:rPr>
          <w:t xml:space="preserve">Based on </w:t>
        </w:r>
      </w:ins>
      <w:ins w:id="1533" w:author="Julio César Iturra Sanhueza" w:date="2025-06-11T17:28:00Z">
        <w:r w:rsidR="007F5190" w:rsidRPr="00FC6CBE">
          <w:rPr>
            <w:highlight w:val="yellow"/>
            <w:rPrChange w:id="1534" w:author="Julio César Iturra Sanhueza" w:date="2025-06-11T17:29:00Z">
              <w:rPr/>
            </w:rPrChange>
          </w:rPr>
          <w:t xml:space="preserve">the specification of </w:t>
        </w:r>
      </w:ins>
      <w:ins w:id="1535" w:author="Julio César Iturra Sanhueza" w:date="2025-06-11T15:42:00Z">
        <w:r w:rsidR="00817300" w:rsidRPr="00FC6CBE">
          <w:rPr>
            <w:highlight w:val="yellow"/>
            <w:rPrChange w:id="1536" w:author="Julio César Iturra Sanhueza" w:date="2025-06-11T17:29:00Z">
              <w:rPr/>
            </w:rPrChange>
          </w:rPr>
          <w:t xml:space="preserve">Model 2 in Table 2, </w:t>
        </w:r>
      </w:ins>
      <w:ins w:id="1537" w:author="Julio César Iturra Sanhueza" w:date="2025-06-11T17:28:00Z">
        <w:r w:rsidR="00E8759A" w:rsidRPr="00FC6CBE">
          <w:rPr>
            <w:highlight w:val="yellow"/>
            <w:rPrChange w:id="1538" w:author="Julio César Iturra Sanhueza" w:date="2025-06-11T17:29:00Z">
              <w:rPr/>
            </w:rPrChange>
          </w:rPr>
          <w:t>s</w:t>
        </w:r>
      </w:ins>
      <w:ins w:id="1539" w:author="Julio César Iturra Sanhueza" w:date="2025-06-11T15:42:00Z">
        <w:r w:rsidR="00817300" w:rsidRPr="00FC6CBE">
          <w:rPr>
            <w:highlight w:val="yellow"/>
            <w:rPrChange w:id="1540" w:author="Julio César Iturra Sanhueza" w:date="2025-06-11T17:29:00Z">
              <w:rPr/>
            </w:rPrChange>
          </w:rPr>
          <w:t xml:space="preserve">upplementary Figure S1 shows that detecting the observed income inequality effect would require approximately </w:t>
        </w:r>
        <w:commentRangeStart w:id="1541"/>
        <w:r w:rsidR="00817300" w:rsidRPr="00FC6CBE">
          <w:rPr>
            <w:highlight w:val="yellow"/>
            <w:rPrChange w:id="1542" w:author="Julio César Iturra Sanhueza" w:date="2025-06-11T17:29:00Z">
              <w:rPr/>
            </w:rPrChange>
          </w:rPr>
          <w:t xml:space="preserve">500 clusters to achieve conventional power thresholds. Similarly, Supplementary Figure S2 presents the power analysis for the Class × Homogeneity × Gini interaction: the effect for the </w:t>
        </w:r>
      </w:ins>
      <w:ins w:id="1543" w:author="Julio César Iturra Sanhueza" w:date="2025-06-11T16:45:00Z">
        <w:r w:rsidR="00A7503F" w:rsidRPr="00FC6CBE">
          <w:rPr>
            <w:highlight w:val="yellow"/>
            <w:rPrChange w:id="1544" w:author="Julio César Iturra Sanhueza" w:date="2025-06-11T17:29:00Z">
              <w:rPr/>
            </w:rPrChange>
          </w:rPr>
          <w:t xml:space="preserve">Intermediate Class × Homogeneity × Gini </w:t>
        </w:r>
      </w:ins>
      <w:ins w:id="1545" w:author="Julio César Iturra Sanhueza" w:date="2025-06-11T15:42:00Z">
        <w:r w:rsidR="00817300" w:rsidRPr="00FC6CBE">
          <w:rPr>
            <w:highlight w:val="yellow"/>
            <w:rPrChange w:id="1546" w:author="Julio César Iturra Sanhueza" w:date="2025-06-11T17:29:00Z">
              <w:rPr/>
            </w:rPrChange>
          </w:rPr>
          <w:t xml:space="preserve">becomes </w:t>
        </w:r>
      </w:ins>
      <w:ins w:id="1547" w:author="Julio César Iturra Sanhueza" w:date="2025-06-11T16:44:00Z">
        <w:r w:rsidR="00A7503F" w:rsidRPr="00FC6CBE">
          <w:rPr>
            <w:highlight w:val="yellow"/>
            <w:rPrChange w:id="1548" w:author="Julio César Iturra Sanhueza" w:date="2025-06-11T17:29:00Z">
              <w:rPr/>
            </w:rPrChange>
          </w:rPr>
          <w:t>reliable</w:t>
        </w:r>
      </w:ins>
      <w:ins w:id="1549" w:author="Julio César Iturra Sanhueza" w:date="2025-06-11T15:42:00Z">
        <w:r w:rsidR="00817300" w:rsidRPr="00FC6CBE">
          <w:rPr>
            <w:highlight w:val="yellow"/>
            <w:rPrChange w:id="1550" w:author="Julio César Iturra Sanhueza" w:date="2025-06-11T17:29:00Z">
              <w:rPr/>
            </w:rPrChange>
          </w:rPr>
          <w:t xml:space="preserve"> with a sample of around 100 units, while the </w:t>
        </w:r>
      </w:ins>
      <w:ins w:id="1551" w:author="Julio César Iturra Sanhueza" w:date="2025-06-11T16:45:00Z">
        <w:r w:rsidR="00A7503F" w:rsidRPr="00FC6CBE">
          <w:rPr>
            <w:highlight w:val="yellow"/>
            <w:rPrChange w:id="1552" w:author="Julio César Iturra Sanhueza" w:date="2025-06-11T17:29:00Z">
              <w:rPr/>
            </w:rPrChange>
          </w:rPr>
          <w:t xml:space="preserve">Working Class × Homogeneity × </w:t>
        </w:r>
      </w:ins>
      <w:ins w:id="1553" w:author="Julio César Iturra Sanhueza" w:date="2025-06-11T16:57:00Z">
        <w:r w:rsidR="001C5EFE" w:rsidRPr="00FC6CBE">
          <w:rPr>
            <w:highlight w:val="yellow"/>
            <w:rPrChange w:id="1554" w:author="Julio César Iturra Sanhueza" w:date="2025-06-11T17:29:00Z">
              <w:rPr/>
            </w:rPrChange>
          </w:rPr>
          <w:t>Gini effect</w:t>
        </w:r>
      </w:ins>
      <w:ins w:id="1555" w:author="Julio César Iturra Sanhueza" w:date="2025-06-11T15:42:00Z">
        <w:r w:rsidR="00817300" w:rsidRPr="00FC6CBE">
          <w:rPr>
            <w:highlight w:val="yellow"/>
            <w:rPrChange w:id="1556" w:author="Julio César Iturra Sanhueza" w:date="2025-06-11T17:29:00Z">
              <w:rPr/>
            </w:rPrChange>
          </w:rPr>
          <w:t xml:space="preserve"> would require roughly 350 clusters to reach sufficient power</w:t>
        </w:r>
      </w:ins>
      <w:commentRangeEnd w:id="1541"/>
      <w:r w:rsidR="00E45AE7">
        <w:rPr>
          <w:rStyle w:val="CommentReference"/>
          <w:rFonts w:asciiTheme="minorHAnsi" w:hAnsiTheme="minorHAnsi"/>
        </w:rPr>
        <w:commentReference w:id="1541"/>
      </w:r>
      <w:ins w:id="1557" w:author="Julio César Iturra Sanhueza" w:date="2025-06-11T15:42:00Z">
        <w:r w:rsidR="00817300" w:rsidRPr="00FC6CBE">
          <w:rPr>
            <w:highlight w:val="yellow"/>
            <w:rPrChange w:id="1558" w:author="Julio César Iturra Sanhueza" w:date="2025-06-11T17:29:00Z">
              <w:rPr/>
            </w:rPrChange>
          </w:rPr>
          <w:t>.</w:t>
        </w:r>
      </w:ins>
      <w:ins w:id="1559" w:author="Julio César Iturra Sanhueza" w:date="2025-06-11T17:28:00Z">
        <w:r w:rsidR="004F0328">
          <w:t xml:space="preserve"> </w:t>
        </w:r>
      </w:ins>
    </w:p>
    <w:p w14:paraId="0009F2E2" w14:textId="77777777" w:rsidR="000E3C44" w:rsidRDefault="009C462E">
      <w:pPr>
        <w:pStyle w:val="Heading1"/>
        <w:rPr>
          <w:ins w:id="1560" w:author="Julio César Iturra Sanhueza" w:date="2025-05-19T14:59:00Z"/>
          <w:rFonts w:cs="Times New Roman"/>
        </w:rPr>
      </w:pPr>
      <w:bookmarkStart w:id="1561" w:name="discussion-and-conclusion"/>
      <w:bookmarkEnd w:id="1162"/>
      <w:bookmarkEnd w:id="1219"/>
      <w:r w:rsidRPr="007D7C37">
        <w:rPr>
          <w:rFonts w:cs="Times New Roman"/>
        </w:rPr>
        <w:t>Discussion and conclusion</w:t>
      </w:r>
    </w:p>
    <w:p w14:paraId="745A4D55" w14:textId="176C0378" w:rsidR="00DE1176" w:rsidRPr="00DE1176" w:rsidDel="00903DB2" w:rsidRDefault="00DE1176">
      <w:pPr>
        <w:pStyle w:val="FirstParagraph"/>
        <w:rPr>
          <w:del w:id="1562" w:author="Julio César Iturra Sanhueza" w:date="2025-06-02T15:38:00Z"/>
        </w:rPr>
        <w:pPrChange w:id="1563" w:author="Julio César Iturra Sanhueza" w:date="2025-06-10T15:50:00Z">
          <w:pPr>
            <w:pStyle w:val="Heading1"/>
          </w:pPr>
        </w:pPrChange>
      </w:pPr>
    </w:p>
    <w:p w14:paraId="4ACC95DA" w14:textId="77777777" w:rsidR="00DF0FD3" w:rsidRDefault="009C462E" w:rsidP="00A706D7">
      <w:pPr>
        <w:pStyle w:val="FirstParagraph"/>
        <w:rPr>
          <w:ins w:id="1564" w:author="Julio César Iturra Sanhueza" w:date="2025-06-02T15:41:00Z"/>
        </w:rPr>
      </w:pPr>
      <w:r w:rsidRPr="007D7C37">
        <w:t xml:space="preserve">This </w:t>
      </w:r>
      <w:r w:rsidR="005715A8" w:rsidRPr="007D7C37">
        <w:t xml:space="preserve">paper has examined </w:t>
      </w:r>
      <w:r w:rsidRPr="007D7C37">
        <w:t xml:space="preserve">how </w:t>
      </w:r>
      <w:ins w:id="1565" w:author="Julio César Iturra Sanhueza" w:date="2025-06-02T15:38:00Z">
        <w:r w:rsidR="00903DB2">
          <w:t xml:space="preserve">class-based network segregation at both ends of the class structure is associated with </w:t>
        </w:r>
      </w:ins>
      <w:del w:id="1566" w:author="Julio César Iturra Sanhueza" w:date="2025-06-02T15:38:00Z">
        <w:r w:rsidRPr="007D7C37" w:rsidDel="00903DB2">
          <w:delText xml:space="preserve">class-based network segregation is associated with </w:delText>
        </w:r>
      </w:del>
      <w:r w:rsidRPr="007D7C37">
        <w:t>redistributive preferences and how income inequality mitigates this relationship from a cross-national perspective.</w:t>
      </w:r>
      <w:r w:rsidR="0042483B" w:rsidRPr="007D7C37">
        <w:t xml:space="preserve"> </w:t>
      </w:r>
      <w:r w:rsidR="00250434" w:rsidRPr="007D7C37">
        <w:t>M</w:t>
      </w:r>
      <w:r w:rsidR="00145B07" w:rsidRPr="007D7C37">
        <w:t xml:space="preserve">y first </w:t>
      </w:r>
      <w:r w:rsidR="000C0A33" w:rsidRPr="007D7C37">
        <w:t xml:space="preserve">expectation </w:t>
      </w:r>
      <w:r w:rsidR="00145B07" w:rsidRPr="007D7C37">
        <w:t xml:space="preserve">was that class differences in redistributive preferences should not only consider individual class positions, but </w:t>
      </w:r>
      <w:ins w:id="1567" w:author="Julio César Iturra Sanhueza" w:date="2025-06-02T15:39:00Z">
        <w:r w:rsidR="00386B5C">
          <w:t xml:space="preserve">also </w:t>
        </w:r>
      </w:ins>
      <w:r w:rsidR="00145B07" w:rsidRPr="007D7C37">
        <w:t xml:space="preserve">the structure of social networks as sources of preference formation. </w:t>
      </w:r>
      <w:r w:rsidR="000C0A33" w:rsidRPr="007D7C37">
        <w:t xml:space="preserve"> Therefore</w:t>
      </w:r>
      <w:r w:rsidR="00B978D7" w:rsidRPr="007D7C37">
        <w:t>,</w:t>
      </w:r>
      <w:r w:rsidR="000C0A33" w:rsidRPr="007D7C37">
        <w:t xml:space="preserve"> </w:t>
      </w:r>
      <w:r w:rsidR="00B978D7" w:rsidRPr="007D7C37">
        <w:t xml:space="preserve">my first hypothesis was </w:t>
      </w:r>
      <w:r w:rsidR="000C0A33" w:rsidRPr="007D7C37">
        <w:t xml:space="preserve">that class-based segregated networks </w:t>
      </w:r>
      <w:del w:id="1568" w:author="Julio César Iturra Sanhueza" w:date="2025-06-02T15:39:00Z">
        <w:r w:rsidR="000C0A33" w:rsidRPr="007D7C37" w:rsidDel="004664ED">
          <w:delText>in</w:delText>
        </w:r>
      </w:del>
      <w:ins w:id="1569" w:author="Julio César Iturra Sanhueza" w:date="2025-06-02T15:39:00Z">
        <w:r w:rsidR="004664ED">
          <w:t>in both</w:t>
        </w:r>
      </w:ins>
      <w:del w:id="1570" w:author="Julio César Iturra Sanhueza" w:date="2025-06-02T15:39:00Z">
        <w:r w:rsidR="000C0A33" w:rsidRPr="007D7C37" w:rsidDel="004664ED">
          <w:delText xml:space="preserve"> </w:delText>
        </w:r>
      </w:del>
      <w:ins w:id="1571" w:author="Julio César Iturra Sanhueza" w:date="2025-06-02T15:39:00Z">
        <w:r w:rsidR="004664ED" w:rsidRPr="007D7C37">
          <w:t xml:space="preserve"> </w:t>
        </w:r>
      </w:ins>
      <w:r w:rsidR="000C0A33" w:rsidRPr="007D7C37">
        <w:t xml:space="preserve">the </w:t>
      </w:r>
      <w:del w:id="1572" w:author="Julio César Iturra Sanhueza" w:date="2025-05-21T17:13:00Z">
        <w:r w:rsidR="000C0A33" w:rsidRPr="007D7C37" w:rsidDel="009C3C7A">
          <w:delText xml:space="preserve">lower </w:delText>
        </w:r>
      </w:del>
      <w:ins w:id="1573" w:author="Julio César Iturra Sanhueza" w:date="2025-05-21T17:13:00Z">
        <w:r w:rsidR="009C3C7A">
          <w:t>working</w:t>
        </w:r>
        <w:r w:rsidR="009C3C7A" w:rsidRPr="007D7C37">
          <w:t xml:space="preserve"> </w:t>
        </w:r>
      </w:ins>
      <w:ins w:id="1574" w:author="Julio César Iturra Sanhueza" w:date="2025-06-02T15:39:00Z">
        <w:r w:rsidR="004664ED">
          <w:t xml:space="preserve">and </w:t>
        </w:r>
      </w:ins>
      <w:del w:id="1575" w:author="Julio César Iturra Sanhueza" w:date="2025-06-02T15:39:00Z">
        <w:r w:rsidR="000C0A33" w:rsidRPr="007D7C37" w:rsidDel="004664ED">
          <w:delText>(</w:delText>
        </w:r>
      </w:del>
      <w:del w:id="1576" w:author="Julio César Iturra Sanhueza" w:date="2025-05-21T17:14:00Z">
        <w:r w:rsidR="000C0A33" w:rsidRPr="007D7C37" w:rsidDel="009C3C7A">
          <w:delText>upper</w:delText>
        </w:r>
      </w:del>
      <w:ins w:id="1577" w:author="Julio César Iturra Sanhueza" w:date="2025-05-21T17:14:00Z">
        <w:r w:rsidR="009C3C7A">
          <w:t>service</w:t>
        </w:r>
      </w:ins>
      <w:del w:id="1578" w:author="Julio César Iturra Sanhueza" w:date="2025-06-02T15:39:00Z">
        <w:r w:rsidR="000C0A33" w:rsidRPr="007D7C37" w:rsidDel="004664ED">
          <w:delText>)</w:delText>
        </w:r>
      </w:del>
      <w:r w:rsidR="000C0A33" w:rsidRPr="007D7C37">
        <w:t xml:space="preserve"> class</w:t>
      </w:r>
      <w:ins w:id="1579" w:author="Julio César Iturra Sanhueza" w:date="2025-06-02T15:40:00Z">
        <w:r w:rsidR="006B3386">
          <w:t>es</w:t>
        </w:r>
      </w:ins>
      <w:del w:id="1580" w:author="Julio César Iturra Sanhueza" w:date="2025-05-21T17:14:00Z">
        <w:r w:rsidR="000C0A33" w:rsidRPr="007D7C37" w:rsidDel="009C3C7A">
          <w:delText>es</w:delText>
        </w:r>
      </w:del>
      <w:r w:rsidR="000C0A33" w:rsidRPr="007D7C37">
        <w:t xml:space="preserve"> are associated with higher </w:t>
      </w:r>
      <w:ins w:id="1581" w:author="Julio César Iturra Sanhueza" w:date="2025-06-02T15:39:00Z">
        <w:r w:rsidR="004664ED">
          <w:t xml:space="preserve">and </w:t>
        </w:r>
      </w:ins>
      <w:del w:id="1582" w:author="Julio César Iturra Sanhueza" w:date="2025-06-02T15:39:00Z">
        <w:r w:rsidR="000C0A33" w:rsidRPr="007D7C37" w:rsidDel="004664ED">
          <w:delText>(</w:delText>
        </w:r>
      </w:del>
      <w:r w:rsidR="000C0A33" w:rsidRPr="007D7C37">
        <w:t>lower</w:t>
      </w:r>
      <w:ins w:id="1583" w:author="Julio César Iturra Sanhueza" w:date="2025-06-02T15:39:00Z">
        <w:r w:rsidR="004664ED">
          <w:t xml:space="preserve"> </w:t>
        </w:r>
      </w:ins>
      <w:del w:id="1584" w:author="Julio César Iturra Sanhueza" w:date="2025-06-02T15:39:00Z">
        <w:r w:rsidR="000C0A33" w:rsidRPr="007D7C37" w:rsidDel="004664ED">
          <w:delText xml:space="preserve">) </w:delText>
        </w:r>
      </w:del>
      <w:r w:rsidR="000C0A33" w:rsidRPr="007D7C37">
        <w:t>redistributive preferences</w:t>
      </w:r>
      <w:ins w:id="1585" w:author="Julio César Iturra Sanhueza" w:date="2025-06-02T15:40:00Z">
        <w:r w:rsidR="003D5FB2">
          <w:t>,</w:t>
        </w:r>
      </w:ins>
      <w:ins w:id="1586" w:author="Julio César Iturra Sanhueza" w:date="2025-06-02T15:39:00Z">
        <w:r w:rsidR="004664ED">
          <w:t xml:space="preserve"> respectively</w:t>
        </w:r>
      </w:ins>
      <w:r w:rsidR="000C0A33" w:rsidRPr="007D7C37">
        <w:t xml:space="preserve">. </w:t>
      </w:r>
    </w:p>
    <w:p w14:paraId="4BB5CED8" w14:textId="77777777" w:rsidR="00D851DA" w:rsidRDefault="009E5F3C" w:rsidP="00A706D7">
      <w:pPr>
        <w:pStyle w:val="FirstParagraph"/>
        <w:rPr>
          <w:ins w:id="1587" w:author="Julio César Iturra Sanhueza" w:date="2025-06-04T12:34:00Z"/>
        </w:rPr>
      </w:pPr>
      <w:r w:rsidRPr="007D7C37">
        <w:t>In this regard</w:t>
      </w:r>
      <w:r w:rsidR="00145B07" w:rsidRPr="007D7C37">
        <w:t xml:space="preserve">, my finding supports </w:t>
      </w:r>
      <w:del w:id="1588" w:author="Julio César Iturra Sanhueza" w:date="2025-06-02T15:41:00Z">
        <w:r w:rsidR="00145B07" w:rsidRPr="007D7C37" w:rsidDel="000376E1">
          <w:delText xml:space="preserve">the claims that social influence and particularly </w:delText>
        </w:r>
      </w:del>
      <w:ins w:id="1589" w:author="Julio César Iturra Sanhueza" w:date="2025-06-02T15:41:00Z">
        <w:r w:rsidR="000376E1">
          <w:t>the claim t</w:t>
        </w:r>
      </w:ins>
      <w:ins w:id="1590" w:author="Julio César Iturra Sanhueza" w:date="2025-06-02T15:42:00Z">
        <w:r w:rsidR="000376E1">
          <w:t xml:space="preserve">hat </w:t>
        </w:r>
      </w:ins>
      <w:r w:rsidR="00145B07" w:rsidRPr="007D7C37">
        <w:t xml:space="preserve">segregation in interpersonal networks </w:t>
      </w:r>
      <w:ins w:id="1591" w:author="Julio César Iturra Sanhueza" w:date="2025-06-02T15:41:00Z">
        <w:r w:rsidR="00DF0FD3">
          <w:t xml:space="preserve">in the form of </w:t>
        </w:r>
      </w:ins>
      <w:ins w:id="1592" w:author="Julio César Iturra Sanhueza" w:date="2025-06-02T15:42:00Z">
        <w:r w:rsidR="007C4801">
          <w:t>homogeneous</w:t>
        </w:r>
      </w:ins>
      <w:ins w:id="1593" w:author="Julio César Iturra Sanhueza" w:date="2025-06-02T15:41:00Z">
        <w:r w:rsidR="00DF0FD3">
          <w:t xml:space="preserve"> </w:t>
        </w:r>
      </w:ins>
      <w:ins w:id="1594" w:author="Julio César Iturra Sanhueza" w:date="2025-06-02T15:42:00Z">
        <w:r w:rsidR="000436FA">
          <w:t>class ties</w:t>
        </w:r>
      </w:ins>
      <w:ins w:id="1595" w:author="Julio César Iturra Sanhueza" w:date="2025-06-02T15:41:00Z">
        <w:r w:rsidR="00DF0FD3">
          <w:t xml:space="preserve"> can </w:t>
        </w:r>
      </w:ins>
      <w:r w:rsidR="00145B07" w:rsidRPr="007D7C37">
        <w:t xml:space="preserve">strengthen </w:t>
      </w:r>
      <w:ins w:id="1596" w:author="Julio César Iturra Sanhueza" w:date="2025-06-02T15:54:00Z">
        <w:r w:rsidR="002312FE">
          <w:t xml:space="preserve">the already present class divide </w:t>
        </w:r>
      </w:ins>
      <w:del w:id="1597" w:author="Julio César Iturra Sanhueza" w:date="2025-06-02T15:54:00Z">
        <w:r w:rsidR="00145B07" w:rsidRPr="007D7C37" w:rsidDel="002312FE">
          <w:delText xml:space="preserve">class differences </w:delText>
        </w:r>
      </w:del>
      <w:r w:rsidR="00145B07" w:rsidRPr="007D7C37">
        <w:t>in redistributive preferences</w:t>
      </w:r>
      <w:r w:rsidR="00C67F4F" w:rsidRPr="007D7C37">
        <w:t xml:space="preserve"> </w:t>
      </w:r>
      <w:r w:rsidR="00444368" w:rsidRPr="007D7C37">
        <w:fldChar w:fldCharType="begin"/>
      </w:r>
      <w:r w:rsidR="00972ABF">
        <w:instrText xml:space="preserve"> ADDIN ZOTERO_ITEM CSL_CITATION {"citationID":"tYTq3d9u","properties":{"formattedCitation":"(Lindh et al., 2021; Paskov &amp; Weisstanner, 2022)","plainCitation":"(Lindh et al., 2021; Paskov &amp; Weisstanner, 2022)","noteIndex":0},"citationItems":[{"id":12821,"uris":["http://zotero.org/users/5414506/items/Y8CKHD3Z"],"itemData":{"id":12821,"type":"article-journal","abstract":"Abstract\n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schema":"https://github.com/citation-style-language/schema/raw/master/csl-citation.json"} </w:instrText>
      </w:r>
      <w:r w:rsidR="00444368" w:rsidRPr="007D7C37">
        <w:fldChar w:fldCharType="separate"/>
      </w:r>
      <w:r w:rsidR="00972ABF" w:rsidRPr="00972ABF">
        <w:t>(Lindh et al., 2021; Paskov &amp; Weisstanner, 2022)</w:t>
      </w:r>
      <w:r w:rsidR="00444368" w:rsidRPr="007D7C37">
        <w:fldChar w:fldCharType="end"/>
      </w:r>
      <w:r w:rsidR="00145B07" w:rsidRPr="007D7C37">
        <w:t xml:space="preserve">. </w:t>
      </w:r>
      <w:ins w:id="1598" w:author="Julio César Iturra Sanhueza" w:date="2025-06-02T16:08:00Z">
        <w:r w:rsidR="00C76BD4" w:rsidRPr="00C76BD4">
          <w:t>This has been previously theorized as the micro-process that may explain the subjective process of class consciousness, which implies a clear connection between class position, class identity</w:t>
        </w:r>
        <w:r w:rsidR="001B7670">
          <w:t>,</w:t>
        </w:r>
        <w:r w:rsidR="00C76BD4" w:rsidRPr="00C76BD4">
          <w:t xml:space="preserve"> and political preferences</w:t>
        </w:r>
        <w:r w:rsidR="00184566">
          <w:t xml:space="preserve"> (</w:t>
        </w:r>
      </w:ins>
      <w:ins w:id="1599" w:author="Julio César Iturra Sanhueza" w:date="2025-06-03T14:24:00Z">
        <w:r w:rsidR="00F02CCE">
          <w:t>Wright &amp; Cho, 1992</w:t>
        </w:r>
      </w:ins>
      <w:ins w:id="1600" w:author="Julio César Iturra Sanhueza" w:date="2025-06-02T16:08:00Z">
        <w:r w:rsidR="00184566">
          <w:t>)</w:t>
        </w:r>
        <w:r w:rsidR="001A2939">
          <w:t>.</w:t>
        </w:r>
      </w:ins>
      <w:ins w:id="1601" w:author="Julio César Iturra Sanhueza" w:date="2025-06-04T12:11:00Z">
        <w:r w:rsidR="00A80366">
          <w:t xml:space="preserve"> </w:t>
        </w:r>
      </w:ins>
      <w:ins w:id="1602" w:author="Julio César Iturra Sanhueza" w:date="2025-06-04T12:20:00Z">
        <w:r w:rsidR="00923BC0">
          <w:t xml:space="preserve"> </w:t>
        </w:r>
        <w:r w:rsidR="00923BC0" w:rsidRPr="00770FC7">
          <w:t>As classes are understood as collectivities with similarities in their in-group solidarity and political interests, higher homogeneity in personal networks was expected to reinforce these dispositions, either demanding more redistribution in the working class or decreasing its support in the service class.</w:t>
        </w:r>
        <w:r w:rsidR="00923BC0">
          <w:t xml:space="preserve"> </w:t>
        </w:r>
      </w:ins>
    </w:p>
    <w:p w14:paraId="6281FF29" w14:textId="2DB5EEC1" w:rsidR="000B3A7F" w:rsidRDefault="00257E33" w:rsidP="00A706D7">
      <w:pPr>
        <w:pStyle w:val="BodyText"/>
        <w:rPr>
          <w:ins w:id="1603" w:author="Julio César Iturra Sanhueza" w:date="2025-06-04T12:24:00Z"/>
          <w:rFonts w:cs="Times New Roman"/>
        </w:rPr>
      </w:pPr>
      <w:ins w:id="1604" w:author="Julio César Iturra Sanhueza" w:date="2025-06-04T12:11:00Z">
        <w:r w:rsidRPr="00257E33">
          <w:t xml:space="preserve">Another relevant finding is that </w:t>
        </w:r>
      </w:ins>
      <w:ins w:id="1605" w:author="Julio César Iturra Sanhueza" w:date="2025-06-04T12:19:00Z">
        <w:r w:rsidR="007B34C6" w:rsidRPr="007B34C6">
          <w:t xml:space="preserve">when compared with the changes in attitudes in the working class according to the levels of network segregation, these differences are particularly pronounced in the service class. </w:t>
        </w:r>
      </w:ins>
      <w:del w:id="1606" w:author="Julio César Iturra Sanhueza" w:date="2025-06-02T15:51:00Z">
        <w:r w:rsidR="000D7AA7" w:rsidRPr="007D7C37" w:rsidDel="006B4AE1">
          <w:rPr>
            <w:rFonts w:cs="Times New Roman"/>
          </w:rPr>
          <w:delText>Additionally</w:delText>
        </w:r>
      </w:del>
      <w:del w:id="1607" w:author="Julio César Iturra Sanhueza" w:date="2025-06-04T12:19:00Z">
        <w:r w:rsidR="00145B07" w:rsidRPr="007D7C37" w:rsidDel="007B34C6">
          <w:rPr>
            <w:rFonts w:cs="Times New Roman"/>
          </w:rPr>
          <w:delText xml:space="preserve">, </w:delText>
        </w:r>
      </w:del>
      <w:del w:id="1608" w:author="Julio César Iturra Sanhueza" w:date="2025-06-04T12:06:00Z">
        <w:r w:rsidR="00145B07" w:rsidRPr="007D7C37" w:rsidDel="00962293">
          <w:rPr>
            <w:rFonts w:cs="Times New Roman"/>
          </w:rPr>
          <w:delText xml:space="preserve">these results </w:delText>
        </w:r>
      </w:del>
      <w:del w:id="1609" w:author="Julio César Iturra Sanhueza" w:date="2025-06-02T15:42:00Z">
        <w:r w:rsidR="00145B07" w:rsidRPr="007D7C37" w:rsidDel="00EE4D8C">
          <w:rPr>
            <w:rFonts w:cs="Times New Roman"/>
          </w:rPr>
          <w:delText>support the idea</w:delText>
        </w:r>
      </w:del>
      <w:del w:id="1610" w:author="Julio César Iturra Sanhueza" w:date="2025-06-04T12:06:00Z">
        <w:r w:rsidR="00145B07" w:rsidRPr="007D7C37" w:rsidDel="00962293">
          <w:rPr>
            <w:rFonts w:cs="Times New Roman"/>
          </w:rPr>
          <w:delText xml:space="preserve"> that </w:delText>
        </w:r>
      </w:del>
      <w:del w:id="1611" w:author="Julio César Iturra Sanhueza" w:date="2025-06-02T15:43:00Z">
        <w:r w:rsidR="00145B07" w:rsidRPr="007D7C37" w:rsidDel="005E2F84">
          <w:rPr>
            <w:rFonts w:cs="Times New Roman"/>
          </w:rPr>
          <w:delText xml:space="preserve">low cross-class </w:delText>
        </w:r>
        <w:r w:rsidR="000D7AA7" w:rsidRPr="007D7C37" w:rsidDel="005E2F84">
          <w:rPr>
            <w:rFonts w:cs="Times New Roman"/>
          </w:rPr>
          <w:delText xml:space="preserve">embeddedness </w:delText>
        </w:r>
      </w:del>
      <w:del w:id="1612" w:author="Julio César Iturra Sanhueza" w:date="2025-06-02T15:45:00Z">
        <w:r w:rsidR="00145B07" w:rsidRPr="007D7C37" w:rsidDel="001C281A">
          <w:rPr>
            <w:rFonts w:cs="Times New Roman"/>
          </w:rPr>
          <w:delText xml:space="preserve">can reduce </w:delText>
        </w:r>
      </w:del>
      <w:del w:id="1613" w:author="Julio César Iturra Sanhueza" w:date="2025-06-02T15:56:00Z">
        <w:r w:rsidR="00145B07" w:rsidRPr="007D7C37" w:rsidDel="00D312E7">
          <w:rPr>
            <w:rFonts w:cs="Times New Roman"/>
          </w:rPr>
          <w:delText xml:space="preserve">collective </w:delText>
        </w:r>
      </w:del>
      <w:del w:id="1614" w:author="Julio César Iturra Sanhueza" w:date="2025-06-04T12:04:00Z">
        <w:r w:rsidR="00145B07" w:rsidRPr="007D7C37" w:rsidDel="00230096">
          <w:rPr>
            <w:rFonts w:cs="Times New Roman"/>
          </w:rPr>
          <w:delText xml:space="preserve">solidarity </w:delText>
        </w:r>
      </w:del>
      <w:ins w:id="1615" w:author="Julio César Iturra Sanhueza" w:date="2025-06-02T15:47:00Z">
        <w:r w:rsidR="0024700C">
          <w:rPr>
            <w:rFonts w:cs="Times New Roman"/>
          </w:rPr>
          <w:t xml:space="preserve">A possible </w:t>
        </w:r>
      </w:ins>
      <w:ins w:id="1616" w:author="Julio César Iturra Sanhueza" w:date="2025-06-02T15:51:00Z">
        <w:r w:rsidR="006B4AE1">
          <w:rPr>
            <w:rFonts w:cs="Times New Roman"/>
          </w:rPr>
          <w:t>explanation</w:t>
        </w:r>
      </w:ins>
      <w:ins w:id="1617" w:author="Julio César Iturra Sanhueza" w:date="2025-06-02T15:47:00Z">
        <w:r w:rsidR="0024700C">
          <w:rPr>
            <w:rFonts w:cs="Times New Roman"/>
          </w:rPr>
          <w:t xml:space="preserve"> is that </w:t>
        </w:r>
      </w:ins>
      <w:ins w:id="1618" w:author="Julio César Iturra Sanhueza" w:date="2025-06-02T15:46:00Z">
        <w:r w:rsidR="00C8528B">
          <w:rPr>
            <w:rFonts w:cs="Times New Roman"/>
          </w:rPr>
          <w:t xml:space="preserve">the limited </w:t>
        </w:r>
      </w:ins>
      <w:ins w:id="1619" w:author="Julio César Iturra Sanhueza" w:date="2025-06-02T15:51:00Z">
        <w:r w:rsidR="0020784D">
          <w:rPr>
            <w:rFonts w:cs="Times New Roman"/>
          </w:rPr>
          <w:t xml:space="preserve">or null </w:t>
        </w:r>
        <w:r w:rsidR="000C0518">
          <w:rPr>
            <w:rFonts w:cs="Times New Roman"/>
          </w:rPr>
          <w:t>ties</w:t>
        </w:r>
      </w:ins>
      <w:ins w:id="1620" w:author="Julio César Iturra Sanhueza" w:date="2025-06-02T15:48:00Z">
        <w:r w:rsidR="0024700C">
          <w:rPr>
            <w:rFonts w:cs="Times New Roman"/>
          </w:rPr>
          <w:t xml:space="preserve"> </w:t>
        </w:r>
      </w:ins>
      <w:ins w:id="1621" w:author="Julio César Iturra Sanhueza" w:date="2025-06-04T12:21:00Z">
        <w:r w:rsidR="00D661C4">
          <w:rPr>
            <w:rFonts w:cs="Times New Roman"/>
          </w:rPr>
          <w:t xml:space="preserve">of service class individuals </w:t>
        </w:r>
      </w:ins>
      <w:ins w:id="1622" w:author="Julio César Iturra Sanhueza" w:date="2025-06-03T14:24:00Z">
        <w:r w:rsidR="00331D1F">
          <w:rPr>
            <w:rFonts w:cs="Times New Roman"/>
          </w:rPr>
          <w:t>to</w:t>
        </w:r>
        <w:r w:rsidR="00966113">
          <w:rPr>
            <w:rFonts w:cs="Times New Roman"/>
          </w:rPr>
          <w:t xml:space="preserve"> </w:t>
        </w:r>
      </w:ins>
      <w:ins w:id="1623" w:author="Julio César Iturra Sanhueza" w:date="2025-06-02T15:48:00Z">
        <w:r w:rsidR="0024700C">
          <w:rPr>
            <w:rFonts w:cs="Times New Roman"/>
          </w:rPr>
          <w:t xml:space="preserve">intermediate and working-class positions </w:t>
        </w:r>
      </w:ins>
      <w:ins w:id="1624" w:author="Julio César Iturra Sanhueza" w:date="2025-06-04T12:09:00Z">
        <w:r w:rsidR="00F4303F">
          <w:rPr>
            <w:rFonts w:cs="Times New Roman"/>
          </w:rPr>
          <w:t xml:space="preserve">could </w:t>
        </w:r>
      </w:ins>
      <w:ins w:id="1625" w:author="Julio César Iturra Sanhueza" w:date="2025-06-02T15:48:00Z">
        <w:r w:rsidR="0024700C">
          <w:rPr>
            <w:rFonts w:cs="Times New Roman"/>
          </w:rPr>
          <w:t xml:space="preserve">limit </w:t>
        </w:r>
      </w:ins>
      <w:del w:id="1626" w:author="Julio César Iturra Sanhueza" w:date="2025-06-02T15:46:00Z">
        <w:r w:rsidR="00145B07" w:rsidRPr="007D7C37" w:rsidDel="00C8528B">
          <w:rPr>
            <w:rFonts w:cs="Times New Roman"/>
          </w:rPr>
          <w:delText xml:space="preserve">as </w:delText>
        </w:r>
      </w:del>
      <w:del w:id="1627" w:author="Julio César Iturra Sanhueza" w:date="2025-05-21T17:14:00Z">
        <w:r w:rsidR="00145B07" w:rsidRPr="007D7C37" w:rsidDel="006B6BA9">
          <w:rPr>
            <w:rFonts w:cs="Times New Roman"/>
          </w:rPr>
          <w:delText xml:space="preserve">they limit </w:delText>
        </w:r>
      </w:del>
      <w:r w:rsidR="00145B07" w:rsidRPr="007D7C37">
        <w:rPr>
          <w:rFonts w:cs="Times New Roman"/>
        </w:rPr>
        <w:t xml:space="preserve">awareness about </w:t>
      </w:r>
      <w:del w:id="1628" w:author="Julio César Iturra Sanhueza" w:date="2025-06-02T15:48:00Z">
        <w:r w:rsidR="00145B07" w:rsidRPr="007D7C37" w:rsidDel="0024700C">
          <w:rPr>
            <w:rFonts w:cs="Times New Roman"/>
          </w:rPr>
          <w:delText xml:space="preserve">the </w:delText>
        </w:r>
      </w:del>
      <w:ins w:id="1629" w:author="Julio César Iturra Sanhueza" w:date="2025-06-02T15:48:00Z">
        <w:r w:rsidR="0024700C">
          <w:rPr>
            <w:rFonts w:cs="Times New Roman"/>
          </w:rPr>
          <w:t>their</w:t>
        </w:r>
        <w:r w:rsidR="0024700C" w:rsidRPr="007D7C37">
          <w:rPr>
            <w:rFonts w:cs="Times New Roman"/>
          </w:rPr>
          <w:t xml:space="preserve"> </w:t>
        </w:r>
      </w:ins>
      <w:r w:rsidR="005F0F5D" w:rsidRPr="007D7C37">
        <w:rPr>
          <w:rFonts w:cs="Times New Roman"/>
        </w:rPr>
        <w:t xml:space="preserve">living conditions </w:t>
      </w:r>
      <w:ins w:id="1630" w:author="Julio César Iturra Sanhueza" w:date="2025-06-02T15:48:00Z">
        <w:r w:rsidR="0024700C">
          <w:rPr>
            <w:rFonts w:cs="Times New Roman"/>
          </w:rPr>
          <w:t xml:space="preserve">and </w:t>
        </w:r>
      </w:ins>
      <w:ins w:id="1631" w:author="Julio César Iturra Sanhueza" w:date="2025-06-08T17:51:00Z">
        <w:r w:rsidR="00EA3EFB">
          <w:rPr>
            <w:rFonts w:cs="Times New Roman"/>
          </w:rPr>
          <w:t>world</w:t>
        </w:r>
      </w:ins>
      <w:ins w:id="1632" w:author="Julio César Iturra Sanhueza" w:date="2025-06-02T15:48:00Z">
        <w:r w:rsidR="0024700C">
          <w:rPr>
            <w:rFonts w:cs="Times New Roman"/>
          </w:rPr>
          <w:t>views</w:t>
        </w:r>
      </w:ins>
      <w:ins w:id="1633" w:author="Julio César Iturra Sanhueza" w:date="2025-06-02T15:49:00Z">
        <w:r w:rsidR="0024700C">
          <w:rPr>
            <w:rFonts w:cs="Times New Roman"/>
          </w:rPr>
          <w:t xml:space="preserve">, which can be associated with a lack of concern </w:t>
        </w:r>
      </w:ins>
      <w:ins w:id="1634" w:author="Julio César Iturra Sanhueza" w:date="2025-06-02T15:50:00Z">
        <w:r w:rsidR="006B4AE1">
          <w:rPr>
            <w:rFonts w:cs="Times New Roman"/>
          </w:rPr>
          <w:t>about</w:t>
        </w:r>
      </w:ins>
      <w:ins w:id="1635" w:author="Julio César Iturra Sanhueza" w:date="2025-06-02T15:49:00Z">
        <w:r w:rsidR="00224393">
          <w:rPr>
            <w:rFonts w:cs="Times New Roman"/>
          </w:rPr>
          <w:t xml:space="preserve"> </w:t>
        </w:r>
        <w:r w:rsidR="0024700C">
          <w:rPr>
            <w:rFonts w:cs="Times New Roman"/>
          </w:rPr>
          <w:t xml:space="preserve">the procedures and consequences of inequality </w:t>
        </w:r>
      </w:ins>
      <w:ins w:id="1636" w:author="Julio César Iturra Sanhueza" w:date="2025-06-02T15:53:00Z">
        <w:r w:rsidR="00E63609">
          <w:rPr>
            <w:rFonts w:cs="Times New Roman"/>
          </w:rPr>
          <w:t xml:space="preserve">among the service class </w:t>
        </w:r>
      </w:ins>
      <w:del w:id="1637" w:author="Julio César Iturra Sanhueza" w:date="2025-06-02T15:48:00Z">
        <w:r w:rsidR="00145B07" w:rsidRPr="007D7C37" w:rsidDel="0024700C">
          <w:rPr>
            <w:rFonts w:cs="Times New Roman"/>
          </w:rPr>
          <w:delText xml:space="preserve">of other classes </w:delText>
        </w:r>
      </w:del>
      <w:del w:id="1638" w:author="Julio César Iturra Sanhueza" w:date="2025-06-02T15:41:00Z">
        <w:r w:rsidR="00B447D4" w:rsidRPr="007D7C37" w:rsidDel="001C3D18">
          <w:rPr>
            <w:rFonts w:cs="Times New Roman"/>
          </w:rPr>
          <w:delText xml:space="preserve"> </w:delText>
        </w:r>
      </w:del>
      <w:r w:rsidR="00B447D4" w:rsidRPr="007D7C37">
        <w:rPr>
          <w:rFonts w:cs="Times New Roman"/>
        </w:rPr>
        <w:fldChar w:fldCharType="begin"/>
      </w:r>
      <w:r w:rsidR="00E478AE" w:rsidRPr="007D7C37">
        <w:rPr>
          <w:rFonts w:cs="Times New Roman"/>
        </w:rPr>
        <w:instrText xml:space="preserve"> ADDIN ZOTERO_ITEM CSL_CITATION {"citationID":"1aFutfTe","properties":{"formattedCitation":"(Blau, 1977; Otero et al., 2022)","plainCitation":"(Blau, 1977; Otero et al., 2022)","noteIndex":0},"citationItems":[{"id":14112,"uris":["http://zotero.org/users/5414506/items/TWQWFJRF"],"itemData":{"id":14112,"type":"article-journal","abstract":"Social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label":"page"},{"id":13399,"uris":["http://zotero.org/users/5414506/items/QY2N5NI2"],"itemData":{"id":13399,"type":"article-journal","abstract":"In this paper, we examine whether social class and class divides in social networks contribute to individuals' attachment to society. We argue that network segregation restricts individuals' social worlds, thereby diminishing societal attachment. Our research site is Chile, a country with relatively low social cohesion and one of the world's highest levels of economic inequality. We use large-scale representative survey data collected in 2016 for the Chilean urban population aged 18–75 years (n = 2983) and interrelate indicators of well-established dimensions and sub-dimensions of societal attachment. Results of our regression analyses show that members of the upper middle class are more attached to society than their fellow citizens from other social strata. In addition, having more social contacts within one's own social class reduces attachment to society. In particular, network homogeneity lessens societal attachment for lower- and upper-class individuals, but not so strongly in the middle class. We conclude that social cohesion in Chilean society would be enhanced not only by more equal opportunities but also by changes to the social settings in which social class segregation is (re)produced.","container-title":"The British Journal of Sociology","DOI":"10.1111/1468-4446.12966","ISSN":"1468-4446","issue":"4","language":"en","note":"_eprint: https://onlinelibrary.wiley.com/doi/pdf/10.1111/1468-4446.12966","page":"754-785","source":"Wiley Online Library","title":"The lives of others: Class divisions, network segregation, and attachment to society in Chile","title-short":"The lives of others","volume":"73","author":[{"family":"Otero","given":"Gabriel"},{"family":"Völker","given":"Beate"},{"family":"Rözer","given":"Jesper"},{"family":"Mollenhorst","given":"Gerald"}],"issued":{"date-parts":[["2022"]]},"citation-key":"otero_lives_2022"}}],"schema":"https://github.com/citation-style-language/schema/raw/master/csl-citation.json"} </w:instrText>
      </w:r>
      <w:r w:rsidR="00B447D4" w:rsidRPr="007D7C37">
        <w:rPr>
          <w:rFonts w:cs="Times New Roman"/>
        </w:rPr>
        <w:fldChar w:fldCharType="separate"/>
      </w:r>
      <w:r w:rsidR="00405578" w:rsidRPr="007D7C37">
        <w:rPr>
          <w:rFonts w:cs="Times New Roman"/>
        </w:rPr>
        <w:t>(Blau, 1977; Otero et al., 2022)</w:t>
      </w:r>
      <w:r w:rsidR="00B447D4" w:rsidRPr="007D7C37">
        <w:rPr>
          <w:rFonts w:cs="Times New Roman"/>
        </w:rPr>
        <w:fldChar w:fldCharType="end"/>
      </w:r>
      <w:r w:rsidR="00145B07" w:rsidRPr="007D7C37">
        <w:rPr>
          <w:rFonts w:cs="Times New Roman"/>
        </w:rPr>
        <w:t xml:space="preserve">. </w:t>
      </w:r>
      <w:ins w:id="1639" w:author="Julio César Iturra Sanhueza" w:date="2025-06-04T12:12:00Z">
        <w:r w:rsidR="00F4434A">
          <w:t xml:space="preserve"> </w:t>
        </w:r>
      </w:ins>
      <w:r w:rsidR="00145B07" w:rsidRPr="007D7C37">
        <w:rPr>
          <w:rFonts w:cs="Times New Roman"/>
        </w:rPr>
        <w:t xml:space="preserve">Furthermore, the claimed ‘empathy gulf’ is </w:t>
      </w:r>
      <w:del w:id="1640" w:author="Julio César Iturra Sanhueza" w:date="2025-06-04T11:46:00Z">
        <w:r w:rsidR="00145B07" w:rsidRPr="007D7C37" w:rsidDel="00CE2D1B">
          <w:rPr>
            <w:rFonts w:cs="Times New Roman"/>
          </w:rPr>
          <w:delText xml:space="preserve">more </w:delText>
        </w:r>
      </w:del>
      <w:ins w:id="1641" w:author="Julio César Iturra Sanhueza" w:date="2025-06-04T11:46:00Z">
        <w:r w:rsidR="0009503D">
          <w:rPr>
            <w:rFonts w:cs="Times New Roman"/>
          </w:rPr>
          <w:t>especially</w:t>
        </w:r>
        <w:r w:rsidR="00CE2D1B" w:rsidRPr="007D7C37">
          <w:rPr>
            <w:rFonts w:cs="Times New Roman"/>
          </w:rPr>
          <w:t xml:space="preserve"> </w:t>
        </w:r>
      </w:ins>
      <w:r w:rsidR="00145B07" w:rsidRPr="007D7C37">
        <w:rPr>
          <w:rFonts w:cs="Times New Roman"/>
        </w:rPr>
        <w:t xml:space="preserve">evident in how the service class is less willing to act against inequality as a collective commitment when they are highly segregated in homogeneous </w:t>
      </w:r>
      <w:del w:id="1642" w:author="Julio César Iturra Sanhueza" w:date="2025-05-21T17:15:00Z">
        <w:r w:rsidR="00145B07" w:rsidRPr="007D7C37" w:rsidDel="00D11919">
          <w:rPr>
            <w:rFonts w:cs="Times New Roman"/>
          </w:rPr>
          <w:delText>upper-class</w:delText>
        </w:r>
      </w:del>
      <w:ins w:id="1643" w:author="Julio César Iturra Sanhueza" w:date="2025-05-21T17:15:00Z">
        <w:r w:rsidR="00D11919">
          <w:rPr>
            <w:rFonts w:cs="Times New Roman"/>
          </w:rPr>
          <w:t>service class</w:t>
        </w:r>
      </w:ins>
      <w:r w:rsidR="00145B07" w:rsidRPr="007D7C37">
        <w:rPr>
          <w:rFonts w:cs="Times New Roman"/>
        </w:rPr>
        <w:t xml:space="preserve"> environments, in contrast to the increasing redistributive demands of the marginalized working class </w:t>
      </w:r>
      <w:r w:rsidR="00E478AE" w:rsidRPr="007D7C37">
        <w:rPr>
          <w:rFonts w:cs="Times New Roman"/>
        </w:rPr>
        <w:fldChar w:fldCharType="begin"/>
      </w:r>
      <w:r w:rsidR="00972ABF">
        <w:rPr>
          <w:rFonts w:cs="Times New Roman"/>
        </w:rPr>
        <w:instrText xml:space="preserve"> ADDIN ZOTERO_ITEM CSL_CITATION {"citationID":"PD3JisOb","properties":{"formattedCitation":"(Otero &amp; Mendoza, 2023; Sachweh, 2012)","plainCitation":"(Otero &amp; Mendoza, 2023; Sachweh, 2012)","noteIndex":0},"citationItems":[{"id":14961,"uris":["http://zotero.org/users/5414506/items/99Z8XYDM"],"itemData":{"id":14961,"type":"article-journal","abstract":"We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r w:rsidR="00E478AE" w:rsidRPr="007D7C37">
        <w:rPr>
          <w:rFonts w:cs="Times New Roman"/>
        </w:rPr>
        <w:fldChar w:fldCharType="separate"/>
      </w:r>
      <w:r w:rsidR="00972ABF" w:rsidRPr="00972ABF">
        <w:rPr>
          <w:rFonts w:cs="Times New Roman"/>
        </w:rPr>
        <w:t>(Otero &amp; Mendoza, 2023; Sachweh, 2012)</w:t>
      </w:r>
      <w:r w:rsidR="00E478AE" w:rsidRPr="007D7C37">
        <w:rPr>
          <w:rFonts w:cs="Times New Roman"/>
        </w:rPr>
        <w:fldChar w:fldCharType="end"/>
      </w:r>
      <w:r w:rsidR="00145B07" w:rsidRPr="007D7C37">
        <w:rPr>
          <w:rFonts w:cs="Times New Roman"/>
        </w:rPr>
        <w:t>.</w:t>
      </w:r>
      <w:r w:rsidR="00206B64" w:rsidRPr="007D7C37">
        <w:rPr>
          <w:rFonts w:cs="Times New Roman"/>
        </w:rPr>
        <w:t xml:space="preserve"> </w:t>
      </w:r>
    </w:p>
    <w:p w14:paraId="0009F2E3" w14:textId="54C0D219" w:rsidR="000E3C44" w:rsidRPr="007D7C37" w:rsidRDefault="00206B64" w:rsidP="00A706D7">
      <w:pPr>
        <w:pStyle w:val="FirstParagraph"/>
      </w:pPr>
      <w:r w:rsidRPr="007D7C37">
        <w:t>Thus, m</w:t>
      </w:r>
      <w:r w:rsidR="009C462E" w:rsidRPr="007D7C37">
        <w:t xml:space="preserve">y first finding </w:t>
      </w:r>
      <w:r w:rsidR="00D663EE" w:rsidRPr="007D7C37">
        <w:t>supports the expectation that</w:t>
      </w:r>
      <w:r w:rsidR="005715A8" w:rsidRPr="007D7C37">
        <w:t xml:space="preserve"> </w:t>
      </w:r>
      <w:r w:rsidR="00D663EE" w:rsidRPr="007D7C37">
        <w:t>the </w:t>
      </w:r>
      <w:r w:rsidR="005715A8" w:rsidRPr="007D7C37">
        <w:t>relation between</w:t>
      </w:r>
      <w:r w:rsidR="009C462E" w:rsidRPr="007D7C37">
        <w:t xml:space="preserve"> </w:t>
      </w:r>
      <w:r w:rsidR="00FC17B9" w:rsidRPr="007D7C37">
        <w:t xml:space="preserve">class-based </w:t>
      </w:r>
      <w:r w:rsidR="009C462E" w:rsidRPr="007D7C37">
        <w:t xml:space="preserve">network segregation </w:t>
      </w:r>
      <w:r w:rsidR="005715A8" w:rsidRPr="007D7C37">
        <w:t>and redistributive preferences is</w:t>
      </w:r>
      <w:r w:rsidR="009C462E" w:rsidRPr="007D7C37">
        <w:t xml:space="preserve"> conditional </w:t>
      </w:r>
      <w:r w:rsidR="005715A8" w:rsidRPr="007D7C37">
        <w:t xml:space="preserve">on social </w:t>
      </w:r>
      <w:r w:rsidR="009C462E" w:rsidRPr="007D7C37">
        <w:t xml:space="preserve">class. </w:t>
      </w:r>
      <w:r w:rsidR="005715A8" w:rsidRPr="007D7C37">
        <w:t>H</w:t>
      </w:r>
      <w:r w:rsidR="009C462E" w:rsidRPr="007D7C37">
        <w:t xml:space="preserve">igher network homogeneity in the working class </w:t>
      </w:r>
      <w:r w:rsidR="000C1ADE" w:rsidRPr="007D7C37">
        <w:t xml:space="preserve">is associated with higher </w:t>
      </w:r>
      <w:r w:rsidR="009C462E" w:rsidRPr="007D7C37">
        <w:t xml:space="preserve">redistributive preferences, while homogeneous networks in the service class </w:t>
      </w:r>
      <w:r w:rsidR="008D02B2" w:rsidRPr="007D7C37">
        <w:t>are</w:t>
      </w:r>
      <w:r w:rsidR="00E770AE" w:rsidRPr="007D7C37">
        <w:t xml:space="preserve"> associated with lower</w:t>
      </w:r>
      <w:r w:rsidR="009C462E" w:rsidRPr="007D7C37">
        <w:t xml:space="preserve"> </w:t>
      </w:r>
      <w:r w:rsidR="009C462E" w:rsidRPr="007D7C37">
        <w:lastRenderedPageBreak/>
        <w:t>support for redistribution.</w:t>
      </w:r>
      <w:r w:rsidR="005715A8" w:rsidRPr="007D7C37">
        <w:t xml:space="preserve"> Overall, </w:t>
      </w:r>
      <w:r w:rsidR="004B477B" w:rsidRPr="007D7C37">
        <w:t>greater</w:t>
      </w:r>
      <w:r w:rsidR="00475961" w:rsidRPr="007D7C37">
        <w:t xml:space="preserve"> </w:t>
      </w:r>
      <w:r w:rsidR="005715A8" w:rsidRPr="007D7C37">
        <w:t xml:space="preserve">network homogeneity </w:t>
      </w:r>
      <w:del w:id="1644" w:author="Julio César Iturra Sanhueza" w:date="2025-05-21T17:15:00Z">
        <w:r w:rsidR="005715A8" w:rsidRPr="007D7C37" w:rsidDel="00E329AE">
          <w:delText xml:space="preserve">thus </w:delText>
        </w:r>
        <w:r w:rsidR="00890F20" w:rsidRPr="007D7C37" w:rsidDel="00E329AE">
          <w:delText>is</w:delText>
        </w:r>
      </w:del>
      <w:ins w:id="1645" w:author="Julio César Iturra Sanhueza" w:date="2025-05-21T17:15:00Z">
        <w:r w:rsidR="00E329AE">
          <w:t>is thus</w:t>
        </w:r>
      </w:ins>
      <w:r w:rsidR="00890F20" w:rsidRPr="007D7C37">
        <w:t xml:space="preserve"> associated</w:t>
      </w:r>
      <w:r w:rsidR="005715A8" w:rsidRPr="007D7C37">
        <w:t xml:space="preserve"> with </w:t>
      </w:r>
      <w:r w:rsidR="00475961" w:rsidRPr="007D7C37">
        <w:t xml:space="preserve">a wider </w:t>
      </w:r>
      <w:r w:rsidR="003B598C" w:rsidRPr="007D7C37">
        <w:t>divide</w:t>
      </w:r>
      <w:r w:rsidR="00735D47" w:rsidRPr="007D7C37">
        <w:t xml:space="preserve"> in redistributive preferences</w:t>
      </w:r>
      <w:r w:rsidR="003B598C" w:rsidRPr="007D7C37">
        <w:t xml:space="preserve"> </w:t>
      </w:r>
      <w:r w:rsidR="005715A8" w:rsidRPr="007D7C37">
        <w:t xml:space="preserve">between the working and the service </w:t>
      </w:r>
      <w:r w:rsidR="007840E0" w:rsidRPr="007D7C37">
        <w:t>class</w:t>
      </w:r>
      <w:r w:rsidR="00735D47" w:rsidRPr="007D7C37">
        <w:t>es</w:t>
      </w:r>
      <w:r w:rsidR="005715A8" w:rsidRPr="007D7C37">
        <w:t>.</w:t>
      </w:r>
    </w:p>
    <w:p w14:paraId="2527296B" w14:textId="32B03A94" w:rsidR="00122E34" w:rsidRPr="007D7C37" w:rsidRDefault="005715A8" w:rsidP="00A706D7">
      <w:pPr>
        <w:pStyle w:val="BodyText"/>
      </w:pPr>
      <w:r w:rsidRPr="007D7C37">
        <w:t>My</w:t>
      </w:r>
      <w:r w:rsidR="009C462E" w:rsidRPr="007D7C37">
        <w:t xml:space="preserve"> second hypothesis was that economic inequality mitigates the conditional association of network homogeneity by social class </w:t>
      </w:r>
      <w:r w:rsidR="00D00023" w:rsidRPr="007D7C37">
        <w:t xml:space="preserve">on </w:t>
      </w:r>
      <w:r w:rsidR="009C462E" w:rsidRPr="007D7C37">
        <w:t xml:space="preserve">redistributive preferences. </w:t>
      </w:r>
      <w:r w:rsidR="00EA6E9F" w:rsidRPr="007D7C37">
        <w:t xml:space="preserve">Theoretically, I understand economic inequality </w:t>
      </w:r>
      <w:r w:rsidR="00C46BE8" w:rsidRPr="007D7C37">
        <w:t>as the context</w:t>
      </w:r>
      <w:r w:rsidR="00B420CF" w:rsidRPr="007D7C37">
        <w:t xml:space="preserve"> where</w:t>
      </w:r>
      <w:r w:rsidR="00EA6E9F" w:rsidRPr="007D7C37">
        <w:t xml:space="preserve"> </w:t>
      </w:r>
      <w:r w:rsidR="00BD474F" w:rsidRPr="007D7C37">
        <w:t>class</w:t>
      </w:r>
      <w:r w:rsidR="0087261C" w:rsidRPr="007D7C37">
        <w:t>-based</w:t>
      </w:r>
      <w:r w:rsidR="00BD474F" w:rsidRPr="007D7C37">
        <w:t xml:space="preserve"> </w:t>
      </w:r>
      <w:r w:rsidR="00BF5C96" w:rsidRPr="007D7C37">
        <w:t>inequalities</w:t>
      </w:r>
      <w:r w:rsidR="00A920AF" w:rsidRPr="007D7C37">
        <w:t xml:space="preserve"> in the economic domain</w:t>
      </w:r>
      <w:r w:rsidR="00EA6E9F" w:rsidRPr="007D7C37">
        <w:t xml:space="preserve"> </w:t>
      </w:r>
      <w:r w:rsidR="007121E4" w:rsidRPr="007D7C37">
        <w:t>are</w:t>
      </w:r>
      <w:r w:rsidR="00EA6E9F" w:rsidRPr="007D7C37">
        <w:t xml:space="preserve"> crystallized in attitudes toward redistribution </w:t>
      </w:r>
      <w:r w:rsidR="00576305" w:rsidRPr="007D7C37">
        <w:fldChar w:fldCharType="begin"/>
      </w:r>
      <w:r w:rsidR="00972ABF">
        <w:instrText xml:space="preserve"> ADDIN ZOTERO_ITEM CSL_CITATION {"citationID":"ffMMQxn6","properties":{"formattedCitation":"(Edlund &amp; Lindh, 2015)","plainCitation":"(Edlund &amp; Lindh, 2015)","noteIndex":0},"citationItems":[{"id":14396,"uris":["http://zotero.org/users/5414506/items/VAY2XA5U"],"itemData":{"id":14396,"type":"article-journal","abstract":"This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576305" w:rsidRPr="007D7C37">
        <w:fldChar w:fldCharType="separate"/>
      </w:r>
      <w:r w:rsidR="00972ABF" w:rsidRPr="00972ABF">
        <w:t>(Edlund &amp; Lindh, 2015)</w:t>
      </w:r>
      <w:r w:rsidR="00576305" w:rsidRPr="007D7C37">
        <w:fldChar w:fldCharType="end"/>
      </w:r>
      <w:r w:rsidR="00EA6E9F" w:rsidRPr="007D7C37">
        <w:t xml:space="preserve">. </w:t>
      </w:r>
      <w:r w:rsidR="00FF7855" w:rsidRPr="007D7C37">
        <w:t xml:space="preserve">I argued </w:t>
      </w:r>
      <w:r w:rsidR="0067113F" w:rsidRPr="007D7C37">
        <w:t xml:space="preserve">that </w:t>
      </w:r>
      <w:r w:rsidR="00EA6E9F" w:rsidRPr="007D7C37">
        <w:t>social influence is linked to redistributive preferences</w:t>
      </w:r>
      <w:ins w:id="1646" w:author="Julio César Iturra Sanhueza" w:date="2025-05-21T17:15:00Z">
        <w:r w:rsidR="00244018">
          <w:t>,</w:t>
        </w:r>
      </w:ins>
      <w:r w:rsidR="00EA6E9F" w:rsidRPr="007D7C37">
        <w:t xml:space="preserve"> as it explains how class positions </w:t>
      </w:r>
      <w:r w:rsidR="009A1801" w:rsidRPr="007D7C37">
        <w:t>intensify their attitudes</w:t>
      </w:r>
      <w:r w:rsidR="00EA6E9F" w:rsidRPr="007D7C37">
        <w:t xml:space="preserve"> as </w:t>
      </w:r>
      <w:r w:rsidR="001F578D" w:rsidRPr="007D7C37">
        <w:t xml:space="preserve">network </w:t>
      </w:r>
      <w:r w:rsidR="00EA6E9F" w:rsidRPr="007D7C37">
        <w:t>segregation increases</w:t>
      </w:r>
      <w:r w:rsidR="009D6674" w:rsidRPr="007D7C37">
        <w:t xml:space="preserve"> </w:t>
      </w:r>
      <w:r w:rsidR="00576305" w:rsidRPr="007D7C37">
        <w:fldChar w:fldCharType="begin"/>
      </w:r>
      <w:r w:rsidR="00576305" w:rsidRPr="007D7C37">
        <w:instrText xml:space="preserve"> ADDIN ZOTERO_ITEM CSL_CITATION {"citationID":"4xcqR5hH","properties":{"formattedCitation":"(Lindh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576305" w:rsidRPr="007D7C37">
        <w:fldChar w:fldCharType="separate"/>
      </w:r>
      <w:r w:rsidR="00405578" w:rsidRPr="007D7C37">
        <w:t>(Lindh et al., 2021)</w:t>
      </w:r>
      <w:r w:rsidR="00576305" w:rsidRPr="007D7C37">
        <w:fldChar w:fldCharType="end"/>
      </w:r>
      <w:r w:rsidR="00EA6E9F" w:rsidRPr="007D7C37">
        <w:t xml:space="preserve">. </w:t>
      </w:r>
      <w:r w:rsidR="00E3699B" w:rsidRPr="007D7C37">
        <w:t>Likewise</w:t>
      </w:r>
      <w:r w:rsidR="00C80D62" w:rsidRPr="007D7C37">
        <w:t xml:space="preserve">, </w:t>
      </w:r>
      <w:r w:rsidR="00B03490" w:rsidRPr="007D7C37">
        <w:t>recent evidence shows</w:t>
      </w:r>
      <w:r w:rsidR="00C80D62" w:rsidRPr="007D7C37">
        <w:t xml:space="preserve"> that the association between network class</w:t>
      </w:r>
      <w:r w:rsidR="009424D9" w:rsidRPr="007D7C37">
        <w:t xml:space="preserve"> </w:t>
      </w:r>
      <w:r w:rsidR="00C80D62" w:rsidRPr="007D7C37">
        <w:t>profiles</w:t>
      </w:r>
      <w:r w:rsidR="009424D9" w:rsidRPr="007D7C37">
        <w:t xml:space="preserve"> </w:t>
      </w:r>
      <w:r w:rsidR="00E3699B" w:rsidRPr="007D7C37">
        <w:t xml:space="preserve">with redistributive preferences </w:t>
      </w:r>
      <w:r w:rsidR="00C80D62" w:rsidRPr="007D7C37">
        <w:t>follow</w:t>
      </w:r>
      <w:r w:rsidR="00F77F5E" w:rsidRPr="007D7C37">
        <w:t>s</w:t>
      </w:r>
      <w:r w:rsidR="00C80D62" w:rsidRPr="007D7C37">
        <w:t xml:space="preserve"> a similar pattern as individual class position</w:t>
      </w:r>
      <w:r w:rsidR="00F77F5E" w:rsidRPr="007D7C37">
        <w:t>s</w:t>
      </w:r>
      <w:ins w:id="1647" w:author="Julio César Iturra Sanhueza" w:date="2025-05-21T17:15:00Z">
        <w:r w:rsidR="00D440EA">
          <w:t>,</w:t>
        </w:r>
      </w:ins>
      <w:r w:rsidR="00455896" w:rsidRPr="007D7C37">
        <w:t xml:space="preserve"> </w:t>
      </w:r>
      <w:r w:rsidR="000D6A5B" w:rsidRPr="007D7C37">
        <w:t>and this relationship is strengthen</w:t>
      </w:r>
      <w:r w:rsidR="00AE30EB" w:rsidRPr="007D7C37">
        <w:t>ed</w:t>
      </w:r>
      <w:r w:rsidR="000D6A5B" w:rsidRPr="007D7C37">
        <w:t xml:space="preserve"> as </w:t>
      </w:r>
      <w:r w:rsidR="00803F86" w:rsidRPr="007D7C37">
        <w:t xml:space="preserve">welfare state redistribution </w:t>
      </w:r>
      <w:r w:rsidR="004F561D" w:rsidRPr="007D7C37">
        <w:t>increases</w:t>
      </w:r>
      <w:r w:rsidR="00AE30EB" w:rsidRPr="007D7C37">
        <w:t xml:space="preserve"> at the country level </w:t>
      </w:r>
      <w:r w:rsidR="009D6674" w:rsidRPr="007D7C37">
        <w:fldChar w:fldCharType="begin"/>
      </w:r>
      <w:r w:rsidR="00972ABF">
        <w:instrText xml:space="preserve"> ADDIN ZOTERO_ITEM CSL_CITATION {"citationID":"IeRFW7k7","properties":{"formattedCitation":"(Lindh &amp; Andersson, 2024)","plainCitation":"(Lindh &amp;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9D6674" w:rsidRPr="007D7C37">
        <w:fldChar w:fldCharType="separate"/>
      </w:r>
      <w:r w:rsidR="00972ABF" w:rsidRPr="00972ABF">
        <w:t>(Lindh &amp; Andersson, 2024)</w:t>
      </w:r>
      <w:r w:rsidR="009D6674" w:rsidRPr="007D7C37">
        <w:fldChar w:fldCharType="end"/>
      </w:r>
      <w:r w:rsidR="00AE30EB" w:rsidRPr="007D7C37">
        <w:t xml:space="preserve">. </w:t>
      </w:r>
      <w:r w:rsidR="00E45B97" w:rsidRPr="008928FF">
        <w:rPr>
          <w:highlight w:val="yellow"/>
          <w:rPrChange w:id="1648" w:author="Julio César Iturra Sanhueza" w:date="2025-06-08T17:56:00Z">
            <w:rPr>
              <w:rFonts w:cs="Times New Roman"/>
            </w:rPr>
          </w:rPrChange>
        </w:rPr>
        <w:t>M</w:t>
      </w:r>
      <w:r w:rsidR="00F31F49" w:rsidRPr="008928FF">
        <w:rPr>
          <w:highlight w:val="yellow"/>
          <w:rPrChange w:id="1649" w:author="Julio César Iturra Sanhueza" w:date="2025-06-08T17:56:00Z">
            <w:rPr>
              <w:rFonts w:cs="Times New Roman"/>
            </w:rPr>
          </w:rPrChange>
        </w:rPr>
        <w:t xml:space="preserve">y findings </w:t>
      </w:r>
      <w:r w:rsidR="009C462E" w:rsidRPr="008928FF">
        <w:rPr>
          <w:highlight w:val="yellow"/>
          <w:rPrChange w:id="1650" w:author="Julio César Iturra Sanhueza" w:date="2025-06-08T17:56:00Z">
            <w:rPr>
              <w:rFonts w:cs="Times New Roman"/>
            </w:rPr>
          </w:rPrChange>
        </w:rPr>
        <w:t xml:space="preserve">indicate that income inequality indeed </w:t>
      </w:r>
      <w:r w:rsidR="009C462E" w:rsidRPr="008928FF">
        <w:rPr>
          <w:i/>
          <w:iCs/>
          <w:highlight w:val="yellow"/>
          <w:rPrChange w:id="1651" w:author="Julio César Iturra Sanhueza" w:date="2025-06-08T17:56:00Z">
            <w:rPr>
              <w:rFonts w:cs="Times New Roman"/>
              <w:i/>
              <w:iCs/>
            </w:rPr>
          </w:rPrChange>
        </w:rPr>
        <w:t>mitigates</w:t>
      </w:r>
      <w:r w:rsidR="009C462E" w:rsidRPr="008928FF">
        <w:rPr>
          <w:highlight w:val="yellow"/>
          <w:rPrChange w:id="1652" w:author="Julio César Iturra Sanhueza" w:date="2025-06-08T17:56:00Z">
            <w:rPr>
              <w:rFonts w:cs="Times New Roman"/>
            </w:rPr>
          </w:rPrChange>
        </w:rPr>
        <w:t xml:space="preserve"> </w:t>
      </w:r>
      <w:r w:rsidR="00F31F49" w:rsidRPr="008928FF">
        <w:rPr>
          <w:highlight w:val="yellow"/>
          <w:rPrChange w:id="1653" w:author="Julio César Iturra Sanhueza" w:date="2025-06-08T17:56:00Z">
            <w:rPr>
              <w:rFonts w:cs="Times New Roman"/>
            </w:rPr>
          </w:rPrChange>
        </w:rPr>
        <w:t xml:space="preserve">the conditional association of </w:t>
      </w:r>
      <w:r w:rsidR="00520185" w:rsidRPr="008928FF">
        <w:rPr>
          <w:highlight w:val="yellow"/>
          <w:rPrChange w:id="1654" w:author="Julio César Iturra Sanhueza" w:date="2025-06-08T17:56:00Z">
            <w:rPr>
              <w:rFonts w:cs="Times New Roman"/>
            </w:rPr>
          </w:rPrChange>
        </w:rPr>
        <w:t xml:space="preserve">class-based </w:t>
      </w:r>
      <w:r w:rsidR="00F31F49" w:rsidRPr="008928FF">
        <w:rPr>
          <w:highlight w:val="yellow"/>
          <w:rPrChange w:id="1655" w:author="Julio César Iturra Sanhueza" w:date="2025-06-08T17:56:00Z">
            <w:rPr>
              <w:rFonts w:cs="Times New Roman"/>
            </w:rPr>
          </w:rPrChange>
        </w:rPr>
        <w:t>network homogeneity and social class on redistributive preferences</w:t>
      </w:r>
      <w:ins w:id="1656" w:author="Julio César Iturra Sanhueza" w:date="2025-06-08T17:56:00Z">
        <w:r w:rsidR="003E32C0" w:rsidRPr="008928FF">
          <w:rPr>
            <w:highlight w:val="yellow"/>
            <w:rPrChange w:id="1657" w:author="Julio César Iturra Sanhueza" w:date="2025-06-08T17:56:00Z">
              <w:rPr>
                <w:rFonts w:cs="Times New Roman"/>
              </w:rPr>
            </w:rPrChange>
          </w:rPr>
          <w:t>.</w:t>
        </w:r>
      </w:ins>
      <w:del w:id="1658" w:author="Julio César Iturra Sanhueza" w:date="2025-06-08T17:56:00Z">
        <w:r w:rsidR="000026E7" w:rsidRPr="008928FF" w:rsidDel="003E32C0">
          <w:rPr>
            <w:highlight w:val="yellow"/>
            <w:rPrChange w:id="1659" w:author="Julio César Iturra Sanhueza" w:date="2025-06-08T17:56:00Z">
              <w:rPr>
                <w:rFonts w:cs="Times New Roman"/>
              </w:rPr>
            </w:rPrChange>
          </w:rPr>
          <w:delText>, independently of the size of the welfare state and economic prosperity</w:delText>
        </w:r>
        <w:r w:rsidR="001152A0" w:rsidRPr="008928FF" w:rsidDel="003E32C0">
          <w:rPr>
            <w:highlight w:val="yellow"/>
            <w:rPrChange w:id="1660" w:author="Julio César Iturra Sanhueza" w:date="2025-06-08T17:56:00Z">
              <w:rPr>
                <w:rFonts w:cs="Times New Roman"/>
              </w:rPr>
            </w:rPrChange>
          </w:rPr>
          <w:delText xml:space="preserve"> of the country</w:delText>
        </w:r>
        <w:r w:rsidR="009C462E" w:rsidRPr="008928FF" w:rsidDel="003E32C0">
          <w:rPr>
            <w:highlight w:val="yellow"/>
            <w:rPrChange w:id="1661" w:author="Julio César Iturra Sanhueza" w:date="2025-06-08T17:56:00Z">
              <w:rPr>
                <w:rFonts w:cs="Times New Roman"/>
              </w:rPr>
            </w:rPrChange>
          </w:rPr>
          <w:delText>.</w:delText>
        </w:r>
      </w:del>
      <w:r w:rsidR="009C462E" w:rsidRPr="007D7C37">
        <w:t xml:space="preserve"> In other words, the role of network segregation observed in the interaction of homogeneity and class is less pronounced in </w:t>
      </w:r>
      <w:r w:rsidR="006E13A5" w:rsidRPr="007D7C37">
        <w:t>countries with higher income inequality</w:t>
      </w:r>
      <w:r w:rsidR="009C462E" w:rsidRPr="007D7C37">
        <w:t>. Particularly, the most notable differences in redistributive preferences are observed in homogeneous service class networks. In contrast, preferences in homogeneous working-class networks are relatively unaffected by inequality.</w:t>
      </w:r>
      <w:r w:rsidR="005842C8" w:rsidRPr="007D7C37">
        <w:t xml:space="preserve"> </w:t>
      </w:r>
      <w:r w:rsidR="00E51374" w:rsidRPr="007D7C37">
        <w:t xml:space="preserve">Also, </w:t>
      </w:r>
      <w:r w:rsidR="00122E34" w:rsidRPr="007D7C37">
        <w:t>the conditional association of class-based network homogeneity by social class prevails mostly in countries with low and middle levels of income inequality. These</w:t>
      </w:r>
      <w:r w:rsidR="005842C8" w:rsidRPr="007D7C37">
        <w:t xml:space="preserve"> findings are in line with previous cross-national studies that have pointed out that the </w:t>
      </w:r>
      <w:del w:id="1662" w:author="Julio César Iturra Sanhueza" w:date="2025-05-21T17:16:00Z">
        <w:r w:rsidR="005842C8" w:rsidRPr="007D7C37" w:rsidDel="00FD23C1">
          <w:delText>upper classes</w:delText>
        </w:r>
      </w:del>
      <w:ins w:id="1663" w:author="Julio César Iturra Sanhueza" w:date="2025-05-21T17:16:00Z">
        <w:r w:rsidR="00FD23C1">
          <w:t>advantaged classes</w:t>
        </w:r>
      </w:ins>
      <w:r w:rsidR="005842C8" w:rsidRPr="007D7C37">
        <w:t xml:space="preserve"> are more reactive to the levels of contextual economic inequality</w:t>
      </w:r>
      <w:ins w:id="1664" w:author="Julio César Iturra Sanhueza" w:date="2025-06-04T12:43:00Z">
        <w:r w:rsidR="005402CA">
          <w:t>,</w:t>
        </w:r>
      </w:ins>
      <w:r w:rsidR="005842C8" w:rsidRPr="007D7C37">
        <w:t xml:space="preserve"> which is associated with a </w:t>
      </w:r>
      <w:r w:rsidR="00122E34" w:rsidRPr="007D7C37">
        <w:t>reduced class divide in redistributive preferences</w:t>
      </w:r>
      <w:r w:rsidR="009D6674" w:rsidRPr="007D7C37">
        <w:t xml:space="preserve"> </w:t>
      </w:r>
      <w:r w:rsidR="009D6674" w:rsidRPr="007D7C37">
        <w:fldChar w:fldCharType="begin"/>
      </w:r>
      <w:r w:rsidR="00972ABF">
        <w:instrText xml:space="preserve"> ADDIN ZOTERO_ITEM CSL_CITATION {"citationID":"xKieSb4Z","properties":{"formattedCitation":"(Curtis &amp; Andersen, 2015; Dimick et al., 2017; Edlund &amp; Lindh, 2015)","plainCitation":"(Curtis &amp; Andersen, 2015; Dimick et al., 2017; Edlund &amp; Lindh, 2015)","noteIndex":0},"citationItems":[{"id":14387,"uris":["http://zotero.org/users/5414506/items/83LUFS7Q"],"itemData":{"id":14387,"type":"article-journal","abstract":"Abstract:\n            Using survey data from the World Values Survey (WVS) and national-level statistics from various official sources, we explore how attitudes toward economic inequality are shaped by economic conditions across 24 Organization for Economic Cooperation and Development (OECD). Consistent with the economic self-interest thesis, we find that where income inequality is low, those in lower economic positions tend to be less likely than those in higher economic positions to favor it being increased. On the other hand, where economic resources are highly unequally distributed, the adverse effects of inequality climb the class ladder, resulting in the middle classes being just as likely as the working class to favor a reduction in inequality. Our results further suggest that people tend to see current levels of inequality as legitimate, regardless of their own economic position, but nonetheless desire economic change—i.e., they would like to see inequality reduced—if they perceive it could improve their own economic situation.","container-title":"International Review of Social Research","DOI":"10.1515/irsr-2015-0002","ISSN":"2069-8534","issue":"1","page":"4-19","source":"DOI.org (Crossref)","title":"How Social Class Shapes Attitudes on Economic Inequality: The Competing Forces of Self-Interest and Legitimation","title-short":"How Social Class Shapes Attitudes on Economic Inequality","volume":"5","author":[{"family":"Curtis","given":"Josh"},{"family":"Andersen","given":"Robert"}],"issued":{"date-parts":[["2015",6,30]]},"citation-key":"curtis_how_2015"}},{"id":15445,"uris":["http://zotero.org/users/5414506/items/MCS8ZKYD"],"itemData":{"id":15445,"type":"article-journal","container-title":"Quarterly Journal of Political Science","DOI":"10.1561/100.00015099","ISSN":"15540634","issue":"4","journalAbbreviation":"QJPS","page":"385-439","source":"DOI.org (Crossref)","title":"The Altruistic Rich? Inequality and Other-Regarding Preferences for Redistribution","title-short":"The Altruistic Rich?","volume":"11","author":[{"family":"Dimick","given":"Matthew"},{"family":"Rueda","given":"David"},{"family":"Stegmueller","given":"Daniel"}],"issued":{"date-parts":[["2017",2,20]]},"citation-key":"dimick_altruistic_2017"}},{"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schema":"https://github.com/citation-style-language/schema/raw/master/csl-citation.json"} </w:instrText>
      </w:r>
      <w:r w:rsidR="009D6674" w:rsidRPr="007D7C37">
        <w:fldChar w:fldCharType="separate"/>
      </w:r>
      <w:r w:rsidR="00972ABF" w:rsidRPr="00972ABF">
        <w:t>(Curtis &amp; Andersen, 2015; Dimick et al., 2017; Edlund &amp; Lindh, 2015)</w:t>
      </w:r>
      <w:r w:rsidR="009D6674" w:rsidRPr="007D7C37">
        <w:fldChar w:fldCharType="end"/>
      </w:r>
      <w:r w:rsidR="00122E34" w:rsidRPr="007D7C37">
        <w:t xml:space="preserve">. </w:t>
      </w:r>
    </w:p>
    <w:p w14:paraId="73E71A98" w14:textId="369D013D" w:rsidR="00501679" w:rsidRDefault="009C462E" w:rsidP="00A706D7">
      <w:pPr>
        <w:pStyle w:val="BodyText"/>
        <w:rPr>
          <w:ins w:id="1665" w:author="Julio César Iturra Sanhueza" w:date="2025-06-10T14:55:00Z"/>
        </w:rPr>
      </w:pPr>
      <w:r w:rsidRPr="007D7C37">
        <w:t xml:space="preserve">I interpret the </w:t>
      </w:r>
      <w:r w:rsidR="001E00DF" w:rsidRPr="007D7C37">
        <w:t xml:space="preserve">role of income inequality on the conditional association of network homogeneity to </w:t>
      </w:r>
      <w:ins w:id="1666" w:author="Julio César Iturra Sanhueza" w:date="2025-05-21T17:18:00Z">
        <w:r w:rsidR="0093476E">
          <w:t xml:space="preserve">the individual </w:t>
        </w:r>
      </w:ins>
      <w:r w:rsidR="001E00DF" w:rsidRPr="007D7C37">
        <w:t xml:space="preserve">social class on redistributive preferences in </w:t>
      </w:r>
      <w:r w:rsidRPr="007D7C37">
        <w:t xml:space="preserve">two ways. </w:t>
      </w:r>
      <w:r w:rsidR="008C4C67" w:rsidRPr="007D7C37">
        <w:t xml:space="preserve">First, an important related fact is that unequal societies have smaller </w:t>
      </w:r>
      <w:r w:rsidR="002747D7" w:rsidRPr="007D7C37">
        <w:t xml:space="preserve">attitudinal </w:t>
      </w:r>
      <w:r w:rsidR="008C4C67" w:rsidRPr="007D7C37">
        <w:t xml:space="preserve">class differences mainly because of the </w:t>
      </w:r>
      <w:r w:rsidR="00FF05FC" w:rsidRPr="007D7C37">
        <w:t>comparatively higher</w:t>
      </w:r>
      <w:r w:rsidR="008C4C67" w:rsidRPr="007D7C37">
        <w:t xml:space="preserve"> redistributive preferences in the </w:t>
      </w:r>
      <w:del w:id="1667" w:author="Julio César Iturra Sanhueza" w:date="2025-05-21T17:17:00Z">
        <w:r w:rsidR="008C4C67" w:rsidRPr="007D7C37" w:rsidDel="001377DE">
          <w:delText>upper classes</w:delText>
        </w:r>
      </w:del>
      <w:ins w:id="1668" w:author="Julio César Iturra Sanhueza" w:date="2025-05-21T17:17:00Z">
        <w:r w:rsidR="001377DE">
          <w:t>service class</w:t>
        </w:r>
      </w:ins>
      <w:r w:rsidR="008C4C67" w:rsidRPr="007D7C37">
        <w:t xml:space="preserve">. Thus, the consequences of segregated class relations on redistributive preferences become </w:t>
      </w:r>
      <w:r w:rsidR="004B477B" w:rsidRPr="007D7C37">
        <w:t>attenuated</w:t>
      </w:r>
      <w:r w:rsidR="008C4C67" w:rsidRPr="007D7C37">
        <w:t xml:space="preserve"> as the class divide in political attitudes also loses strength in unequal societies.</w:t>
      </w:r>
      <w:r w:rsidR="000040B1" w:rsidRPr="007D7C37">
        <w:t xml:space="preserve"> </w:t>
      </w:r>
      <w:r w:rsidR="004B477B" w:rsidRPr="007D7C37">
        <w:t>Along</w:t>
      </w:r>
      <w:r w:rsidR="006A55EC" w:rsidRPr="007D7C37">
        <w:t xml:space="preserve"> </w:t>
      </w:r>
      <w:r w:rsidR="000D59FE" w:rsidRPr="007D7C37">
        <w:t>these</w:t>
      </w:r>
      <w:r w:rsidR="006A55EC" w:rsidRPr="007D7C37">
        <w:t xml:space="preserve"> line</w:t>
      </w:r>
      <w:r w:rsidR="004B477B" w:rsidRPr="007D7C37">
        <w:t>s</w:t>
      </w:r>
      <w:r w:rsidR="006A55EC" w:rsidRPr="007D7C37">
        <w:t>, i</w:t>
      </w:r>
      <w:r w:rsidR="00501679" w:rsidRPr="007D7C37">
        <w:t xml:space="preserve">t could also be that class </w:t>
      </w:r>
      <w:r w:rsidR="00236F12" w:rsidRPr="007D7C37">
        <w:t>segregation</w:t>
      </w:r>
      <w:r w:rsidR="00501679" w:rsidRPr="007D7C37">
        <w:t xml:space="preserve"> reinforces the class divide in contexts where social classes have a stronger political meaning reflected in wider class differences in redistributive preferences</w:t>
      </w:r>
      <w:r w:rsidR="006D3A5F" w:rsidRPr="007D7C37">
        <w:t xml:space="preserve"> </w:t>
      </w:r>
      <w:r w:rsidR="000D59FE" w:rsidRPr="007D7C37">
        <w:fldChar w:fldCharType="begin"/>
      </w:r>
      <w:r w:rsidR="00972ABF">
        <w:instrText xml:space="preserve"> ADDIN ZOTERO_ITEM CSL_CITATION {"citationID":"0LuHEGHX","properties":{"formattedCitation":"(Lindh &amp; Andersson, 2024)","plainCitation":"(Lindh &amp;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0D59FE" w:rsidRPr="007D7C37">
        <w:fldChar w:fldCharType="separate"/>
      </w:r>
      <w:r w:rsidR="00972ABF" w:rsidRPr="00972ABF">
        <w:t>(Lindh &amp; Andersson, 2024)</w:t>
      </w:r>
      <w:r w:rsidR="000D59FE" w:rsidRPr="007D7C37">
        <w:fldChar w:fldCharType="end"/>
      </w:r>
      <w:r w:rsidR="00501679" w:rsidRPr="007D7C37">
        <w:t xml:space="preserve">. </w:t>
      </w:r>
      <w:r w:rsidR="000040B1" w:rsidRPr="007D7C37">
        <w:t xml:space="preserve">Second, another possible explanation </w:t>
      </w:r>
      <w:r w:rsidR="00A0436E" w:rsidRPr="007D7C37">
        <w:t xml:space="preserve">– still open to empirical </w:t>
      </w:r>
      <w:r w:rsidR="000040B1" w:rsidRPr="007D7C37">
        <w:t xml:space="preserve">scrutiny </w:t>
      </w:r>
      <w:r w:rsidR="00A0436E" w:rsidRPr="007D7C37">
        <w:t>– is that</w:t>
      </w:r>
      <w:r w:rsidRPr="007D7C37">
        <w:t xml:space="preserve"> social networks </w:t>
      </w:r>
      <w:r w:rsidR="00B94960" w:rsidRPr="007D7C37">
        <w:t xml:space="preserve">are </w:t>
      </w:r>
      <w:r w:rsidRPr="007D7C37">
        <w:t>more stratified</w:t>
      </w:r>
      <w:r w:rsidR="00C27090" w:rsidRPr="007D7C37">
        <w:t xml:space="preserve"> in more unequal contexts</w:t>
      </w:r>
      <w:r w:rsidRPr="007D7C37">
        <w:t xml:space="preserve">, increasing cross-class contacts and lowering </w:t>
      </w:r>
      <w:r w:rsidR="002A7936" w:rsidRPr="007D7C37">
        <w:t xml:space="preserve">segregation </w:t>
      </w:r>
      <w:r w:rsidRPr="007D7C37">
        <w:t xml:space="preserve">mainly in the </w:t>
      </w:r>
      <w:del w:id="1669" w:author="Julio César Iturra Sanhueza" w:date="2025-06-04T12:51:00Z">
        <w:r w:rsidRPr="007D7C37" w:rsidDel="004E33E2">
          <w:delText xml:space="preserve">upper </w:delText>
        </w:r>
      </w:del>
      <w:ins w:id="1670" w:author="Julio César Iturra Sanhueza" w:date="2025-06-04T12:51:00Z">
        <w:r w:rsidR="004E33E2">
          <w:t>service</w:t>
        </w:r>
        <w:r w:rsidR="004E33E2" w:rsidRPr="007D7C37">
          <w:t xml:space="preserve"> </w:t>
        </w:r>
      </w:ins>
      <w:r w:rsidRPr="007D7C37">
        <w:t>class</w:t>
      </w:r>
      <w:r w:rsidR="00D44A48" w:rsidRPr="007D7C37">
        <w:t xml:space="preserve"> </w:t>
      </w:r>
      <w:r w:rsidR="00287616" w:rsidRPr="007D7C37">
        <w:fldChar w:fldCharType="begin"/>
      </w:r>
      <w:r w:rsidR="00287616" w:rsidRPr="007D7C37">
        <w:instrText xml:space="preserve"> ADDIN ZOTERO_ITEM CSL_CITATION {"citationID":"U9IqGfRR","properties":{"formattedCitation":"(Otero et al., 2024)","plainCitation":"(Otero et al., 2024)","noteIndex":0},"citationItems":[{"id":14401,"uris":["http://zotero.org/users/5414506/items/3UWTR5FG"],"itemData":{"id":14401,"type":"article-journal","abstract":"Abstract\n            This paper explores country-level macro-structural conditions that are associated with social capital, measured as individuals’ access to social resources. To explain differences in social capital across societies, we formulate hypotheses based on welfare state generosity, cultural orientations (collectivism vs. individualism), and income inequality. We test our hypotheses using data from the International Social Survey Programme (ISSP) 2017, which comprises a total sample size of 50,010 individuals living in 33 countries. We use the position generator survey instrument to build two composite measures of social capital: the diversity and the socio-economic status of social contacts. Multilevel regression models reveal that diversity of social contacts is generally greater among individuals in countries with generous welfare states, while access to contacts of a higher socio-economic status is generally better among individuals in countries with higher levels of individualism. A country’s income inequality is not associated with the social capital of its citizens. However, the association between a person’s socioeconomic status and the diversity of their social capital is moderated by income inequality. As such, our study serves to demonstrate that macro-social conditions at the country level do influence individual social capital and have different implications depending on the dimension considered.","container-title":"European Sociological Review","DOI":"10.1093/esr/jcad035","ISSN":"0266-7215, 1468-2672","issue":"3","language":"en","page":"493–510","source":"DOI.org (Crossref)","title":"Differences in access to social capital across societies","volume":"40","author":[{"family":"Otero","given":"Gabriel"},{"family":"Völker","given":"Beate"},{"family":"Rözer","given":"Jesper"},{"family":"Mollenhorst","given":"Gerald"}],"issued":{"date-parts":[["2024"]]},"citation-key":"otero_differences_2024"}}],"schema":"https://github.com/citation-style-language/schema/raw/master/csl-citation.json"} </w:instrText>
      </w:r>
      <w:r w:rsidR="00287616" w:rsidRPr="007D7C37">
        <w:fldChar w:fldCharType="separate"/>
      </w:r>
      <w:r w:rsidR="00405578" w:rsidRPr="007D7C37">
        <w:t>(Otero et al., 2024)</w:t>
      </w:r>
      <w:r w:rsidR="00287616" w:rsidRPr="007D7C37">
        <w:fldChar w:fldCharType="end"/>
      </w:r>
      <w:r w:rsidRPr="007D7C37">
        <w:t xml:space="preserve">. Here, it could be possible that </w:t>
      </w:r>
      <w:r w:rsidR="00BD51E2" w:rsidRPr="007D7C37">
        <w:t>higher</w:t>
      </w:r>
      <w:r w:rsidR="00D92D06" w:rsidRPr="007D7C37">
        <w:t xml:space="preserve"> </w:t>
      </w:r>
      <w:r w:rsidR="00BD51E2" w:rsidRPr="007D7C37">
        <w:t>cross-class</w:t>
      </w:r>
      <w:r w:rsidRPr="007D7C37">
        <w:t xml:space="preserve"> ties </w:t>
      </w:r>
      <w:r w:rsidR="00D92D06" w:rsidRPr="007D7C37">
        <w:t xml:space="preserve">in the </w:t>
      </w:r>
      <w:del w:id="1671" w:author="Julio César Iturra Sanhueza" w:date="2025-06-04T12:51:00Z">
        <w:r w:rsidR="00D92D06" w:rsidRPr="007D7C37" w:rsidDel="00DB64E7">
          <w:delText>upper</w:delText>
        </w:r>
        <w:r w:rsidR="00AE7985" w:rsidRPr="007D7C37" w:rsidDel="00DB64E7">
          <w:delText xml:space="preserve"> </w:delText>
        </w:r>
      </w:del>
      <w:ins w:id="1672" w:author="Julio César Iturra Sanhueza" w:date="2025-06-04T12:51:00Z">
        <w:r w:rsidR="00DB64E7">
          <w:t>service</w:t>
        </w:r>
        <w:r w:rsidR="00DB64E7" w:rsidRPr="007D7C37">
          <w:t xml:space="preserve"> </w:t>
        </w:r>
      </w:ins>
      <w:r w:rsidR="00D92D06" w:rsidRPr="007D7C37">
        <w:t xml:space="preserve">class </w:t>
      </w:r>
      <w:r w:rsidRPr="007D7C37">
        <w:t xml:space="preserve">toward the intermediate </w:t>
      </w:r>
      <w:r w:rsidR="0037752E" w:rsidRPr="007D7C37">
        <w:t>or</w:t>
      </w:r>
      <w:r w:rsidRPr="007D7C37">
        <w:t xml:space="preserve"> </w:t>
      </w:r>
      <w:del w:id="1673" w:author="Julio César Iturra Sanhueza" w:date="2025-06-04T12:51:00Z">
        <w:r w:rsidR="00B37FA1" w:rsidRPr="007D7C37" w:rsidDel="00E56B50">
          <w:delText>lower-class</w:delText>
        </w:r>
      </w:del>
      <w:ins w:id="1674" w:author="Julio César Iturra Sanhueza" w:date="2025-06-04T12:51:00Z">
        <w:r w:rsidR="00E56B50">
          <w:t>working class</w:t>
        </w:r>
      </w:ins>
      <w:r w:rsidRPr="007D7C37">
        <w:t xml:space="preserve"> positions </w:t>
      </w:r>
      <w:r w:rsidR="0073696E" w:rsidRPr="007D7C37">
        <w:t>are</w:t>
      </w:r>
      <w:r w:rsidR="00AE1E05" w:rsidRPr="007D7C37">
        <w:t xml:space="preserve"> associated with greater </w:t>
      </w:r>
      <w:r w:rsidRPr="007D7C37">
        <w:t xml:space="preserve">empathy </w:t>
      </w:r>
      <w:r w:rsidR="00AE1E05" w:rsidRPr="007D7C37">
        <w:t xml:space="preserve">that motivates </w:t>
      </w:r>
      <w:r w:rsidRPr="007D7C37">
        <w:t>solidarity toward other</w:t>
      </w:r>
      <w:r w:rsidR="00901CEE" w:rsidRPr="007D7C37">
        <w:t xml:space="preserve">s in </w:t>
      </w:r>
      <w:del w:id="1675" w:author="Julio César Iturra Sanhueza" w:date="2025-05-21T17:17:00Z">
        <w:r w:rsidR="00901CEE" w:rsidRPr="007D7C37" w:rsidDel="00C06C2A">
          <w:delText xml:space="preserve">more </w:delText>
        </w:r>
        <w:r w:rsidR="00EE6A4A" w:rsidRPr="007D7C37" w:rsidDel="00C06C2A">
          <w:delText>relatively</w:delText>
        </w:r>
      </w:del>
      <w:ins w:id="1676" w:author="Julio César Iturra Sanhueza" w:date="2025-05-21T17:17:00Z">
        <w:r w:rsidR="00C06C2A">
          <w:t>relatively more</w:t>
        </w:r>
      </w:ins>
      <w:r w:rsidR="00EE6A4A" w:rsidRPr="007D7C37">
        <w:t xml:space="preserve"> </w:t>
      </w:r>
      <w:r w:rsidR="00901CEE" w:rsidRPr="007D7C37">
        <w:t>disadvantaged socioeconomic conditions</w:t>
      </w:r>
      <w:r w:rsidRPr="007D7C37">
        <w:t>.</w:t>
      </w:r>
    </w:p>
    <w:p w14:paraId="5B0A8341" w14:textId="77777777" w:rsidR="004A2D7E" w:rsidRPr="007D7C37" w:rsidDel="00867242" w:rsidRDefault="004A2D7E" w:rsidP="00A706D7">
      <w:pPr>
        <w:pStyle w:val="BodyText"/>
        <w:rPr>
          <w:del w:id="1677" w:author="Julio César Iturra Sanhueza" w:date="2025-06-11T14:51:00Z"/>
        </w:rPr>
      </w:pPr>
    </w:p>
    <w:p w14:paraId="3CAD336D" w14:textId="6C4B27E7" w:rsidR="003277A5" w:rsidRDefault="009C462E" w:rsidP="00A706D7">
      <w:pPr>
        <w:pStyle w:val="BodyText"/>
        <w:rPr>
          <w:ins w:id="1678" w:author="Julio César Iturra Sanhueza" w:date="2025-06-10T16:58:00Z"/>
        </w:rPr>
      </w:pPr>
      <w:r w:rsidRPr="007D7C37">
        <w:t>The contribution</w:t>
      </w:r>
      <w:r w:rsidR="00223C80" w:rsidRPr="007D7C37">
        <w:t>s</w:t>
      </w:r>
      <w:r w:rsidRPr="007D7C37">
        <w:t xml:space="preserve"> of this study can be summarized as follows. First, I demonstrated that class-based network segregation can reinforce the previously documented class divide in redistributive preferences. Unlike previous studies </w:t>
      </w:r>
      <w:del w:id="1679" w:author="Julio César Iturra Sanhueza" w:date="2025-06-04T12:53:00Z">
        <w:r w:rsidRPr="007D7C37" w:rsidDel="00C351EE">
          <w:delText xml:space="preserve">focusing </w:delText>
        </w:r>
      </w:del>
      <w:ins w:id="1680" w:author="Julio César Iturra Sanhueza" w:date="2025-06-04T12:53:00Z">
        <w:r w:rsidR="00C351EE">
          <w:t>focus</w:t>
        </w:r>
        <w:del w:id="1681" w:author="Patrick Sachweh" w:date="2025-07-16T23:03:00Z">
          <w:r w:rsidR="00C351EE" w:rsidDel="00E45AE7">
            <w:delText>ed</w:delText>
          </w:r>
        </w:del>
      </w:ins>
      <w:ins w:id="1682" w:author="Patrick Sachweh" w:date="2025-07-16T23:03:00Z">
        <w:r w:rsidR="00E45AE7">
          <w:t>ing</w:t>
        </w:r>
      </w:ins>
      <w:ins w:id="1683" w:author="Julio César Iturra Sanhueza" w:date="2025-06-04T12:53:00Z">
        <w:r w:rsidR="00C351EE" w:rsidRPr="007D7C37">
          <w:t xml:space="preserve"> </w:t>
        </w:r>
      </w:ins>
      <w:r w:rsidRPr="007D7C37">
        <w:t xml:space="preserve">on </w:t>
      </w:r>
      <w:ins w:id="1684" w:author="Julio César Iturra Sanhueza" w:date="2025-06-11T17:30:00Z">
        <w:r w:rsidR="00A46193">
          <w:t xml:space="preserve">the direct association of </w:t>
        </w:r>
      </w:ins>
      <w:r w:rsidR="009B5454" w:rsidRPr="007D7C37">
        <w:t xml:space="preserve">class profiles </w:t>
      </w:r>
      <w:r w:rsidR="00287616" w:rsidRPr="007D7C37">
        <w:fldChar w:fldCharType="begin"/>
      </w:r>
      <w:r w:rsidR="00972ABF">
        <w:instrText xml:space="preserve"> ADDIN ZOTERO_ITEM CSL_CITATION {"citationID":"KvDalQ9Z","properties":{"formattedCitation":"(Lindh &amp; Andersson, 2024; Lindh et al., 2021)","plainCitation":"(Lindh &amp; Andersson, 2024; Lindh et al., 2021)","noteIndex":0},"citationItems":[{"id":17193,"uris":["http://zotero.org/users/5414506/items/BU5EWGDY"],"itemData":{"id":17193,"type":"article-journal","abstract":"The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287616" w:rsidRPr="007D7C37">
        <w:fldChar w:fldCharType="separate"/>
      </w:r>
      <w:r w:rsidR="00972ABF" w:rsidRPr="00972ABF">
        <w:t>(Lindh &amp; Andersson, 2024; Lindh et al., 2021)</w:t>
      </w:r>
      <w:r w:rsidR="00287616" w:rsidRPr="007D7C37">
        <w:fldChar w:fldCharType="end"/>
      </w:r>
      <w:r w:rsidRPr="007D7C37">
        <w:t xml:space="preserve">, the attention </w:t>
      </w:r>
      <w:r w:rsidR="00642611" w:rsidRPr="007D7C37">
        <w:t xml:space="preserve">to how network segregation is conditional </w:t>
      </w:r>
      <w:del w:id="1685" w:author="Julio César Iturra Sanhueza" w:date="2025-06-10T17:06:00Z">
        <w:r w:rsidR="00642611" w:rsidRPr="007D7C37" w:rsidDel="008725D7">
          <w:delText xml:space="preserve">to </w:delText>
        </w:r>
      </w:del>
      <w:ins w:id="1686" w:author="Julio César Iturra Sanhueza" w:date="2025-06-10T17:06:00Z">
        <w:r w:rsidR="008725D7">
          <w:t>on</w:t>
        </w:r>
        <w:r w:rsidR="008725D7" w:rsidRPr="007D7C37">
          <w:t xml:space="preserve"> </w:t>
        </w:r>
      </w:ins>
      <w:ins w:id="1687" w:author="Julio César Iturra Sanhueza" w:date="2025-05-21T17:17:00Z">
        <w:r w:rsidR="008E45ED">
          <w:t xml:space="preserve">the </w:t>
        </w:r>
      </w:ins>
      <w:r w:rsidR="007819A8" w:rsidRPr="007D7C37">
        <w:t xml:space="preserve">individual </w:t>
      </w:r>
      <w:r w:rsidR="00642611" w:rsidRPr="007D7C37">
        <w:t xml:space="preserve">class </w:t>
      </w:r>
      <w:r w:rsidR="007819A8" w:rsidRPr="007D7C37">
        <w:t xml:space="preserve">location </w:t>
      </w:r>
      <w:r w:rsidR="0092372E" w:rsidRPr="007D7C37">
        <w:t>allowed me </w:t>
      </w:r>
      <w:r w:rsidR="00642611" w:rsidRPr="007D7C37">
        <w:t xml:space="preserve">to empirically address how the different social classes </w:t>
      </w:r>
      <w:del w:id="1688" w:author="Julio César Iturra Sanhueza" w:date="2025-06-04T12:53:00Z">
        <w:r w:rsidR="0092372E" w:rsidRPr="007D7C37" w:rsidDel="009E5614">
          <w:delText xml:space="preserve">change </w:delText>
        </w:r>
      </w:del>
      <w:ins w:id="1689" w:author="Julio César Iturra Sanhueza" w:date="2025-06-04T12:53:00Z">
        <w:r w:rsidR="009E5614">
          <w:t>differ</w:t>
        </w:r>
        <w:r w:rsidR="001D20E1">
          <w:t xml:space="preserve"> in</w:t>
        </w:r>
        <w:r w:rsidR="009E5614" w:rsidRPr="007D7C37">
          <w:t xml:space="preserve"> </w:t>
        </w:r>
      </w:ins>
      <w:r w:rsidR="0092372E" w:rsidRPr="007D7C37">
        <w:t>their r</w:t>
      </w:r>
      <w:r w:rsidR="00800549" w:rsidRPr="007D7C37">
        <w:t xml:space="preserve">edistributive preferences </w:t>
      </w:r>
      <w:r w:rsidR="0092372E" w:rsidRPr="007D7C37">
        <w:t xml:space="preserve">according </w:t>
      </w:r>
      <w:r w:rsidR="0092372E" w:rsidRPr="007D7C37">
        <w:lastRenderedPageBreak/>
        <w:t xml:space="preserve">to the degree of class-based </w:t>
      </w:r>
      <w:r w:rsidR="007B5D5A" w:rsidRPr="007D7C37">
        <w:t xml:space="preserve">network </w:t>
      </w:r>
      <w:r w:rsidR="0092372E" w:rsidRPr="007D7C37">
        <w:t>homogeneity.</w:t>
      </w:r>
      <w:r w:rsidR="00E04572" w:rsidRPr="007D7C37">
        <w:t xml:space="preserve"> </w:t>
      </w:r>
      <w:r w:rsidRPr="007D7C37">
        <w:t xml:space="preserve">Second, the </w:t>
      </w:r>
      <w:r w:rsidR="00A07BCB" w:rsidRPr="007D7C37">
        <w:t>relevance of the cross-national comparison</w:t>
      </w:r>
      <w:r w:rsidRPr="007D7C37">
        <w:t xml:space="preserve"> provided the opportunity to scrutinize the role of income inequality </w:t>
      </w:r>
      <w:r w:rsidR="00836819" w:rsidRPr="007D7C37">
        <w:t>as a</w:t>
      </w:r>
      <w:r w:rsidRPr="007D7C37">
        <w:t xml:space="preserve"> </w:t>
      </w:r>
      <w:r w:rsidR="00836819" w:rsidRPr="007D7C37">
        <w:t>moderator of</w:t>
      </w:r>
      <w:r w:rsidR="00A07BCB" w:rsidRPr="007D7C37">
        <w:t xml:space="preserve"> </w:t>
      </w:r>
      <w:r w:rsidRPr="007D7C37">
        <w:t xml:space="preserve">the </w:t>
      </w:r>
      <w:r w:rsidR="00B82504" w:rsidRPr="007D7C37">
        <w:t xml:space="preserve">conditional association of class-based network homogeneity </w:t>
      </w:r>
      <w:del w:id="1690" w:author="Julio César Iturra Sanhueza" w:date="2025-06-10T17:06:00Z">
        <w:r w:rsidR="00B82504" w:rsidRPr="007D7C37" w:rsidDel="00310850">
          <w:delText xml:space="preserve">to </w:delText>
        </w:r>
      </w:del>
      <w:ins w:id="1691" w:author="Julio César Iturra Sanhueza" w:date="2025-06-10T17:06:00Z">
        <w:r w:rsidR="00310850">
          <w:t>with</w:t>
        </w:r>
        <w:r w:rsidR="00310850" w:rsidRPr="007D7C37">
          <w:t xml:space="preserve"> </w:t>
        </w:r>
      </w:ins>
      <w:ins w:id="1692" w:author="Julio César Iturra Sanhueza" w:date="2025-05-21T17:18:00Z">
        <w:del w:id="1693" w:author="Patrick Sachweh" w:date="2025-07-16T23:03:00Z">
          <w:r w:rsidR="00F25F05" w:rsidDel="00E45AE7">
            <w:delText xml:space="preserve">the </w:delText>
          </w:r>
        </w:del>
        <w:r w:rsidR="003072CE">
          <w:t xml:space="preserve">individual </w:t>
        </w:r>
      </w:ins>
      <w:r w:rsidR="00B82504" w:rsidRPr="007D7C37">
        <w:t>social class on redistributive preferences</w:t>
      </w:r>
      <w:r w:rsidRPr="007D7C37">
        <w:t xml:space="preserve">. </w:t>
      </w:r>
      <w:r w:rsidR="00A83E92" w:rsidRPr="007D7C37">
        <w:t>Particularly</w:t>
      </w:r>
      <w:r w:rsidR="008A3DE9" w:rsidRPr="007D7C37">
        <w:t>,</w:t>
      </w:r>
      <w:r w:rsidR="002D7AFC" w:rsidRPr="007D7C37">
        <w:t xml:space="preserve"> using a three-way interaction</w:t>
      </w:r>
      <w:ins w:id="1694" w:author="Julio César Iturra Sanhueza" w:date="2025-05-21T17:18:00Z">
        <w:r w:rsidR="0097787B">
          <w:t>,</w:t>
        </w:r>
      </w:ins>
      <w:r w:rsidR="008A3DE9" w:rsidRPr="007D7C37">
        <w:t xml:space="preserve"> I demonstrated that </w:t>
      </w:r>
      <w:r w:rsidR="00A83E92" w:rsidRPr="007D7C37">
        <w:t xml:space="preserve">the conditional association </w:t>
      </w:r>
      <w:r w:rsidR="002D7AFC" w:rsidRPr="007D7C37">
        <w:t xml:space="preserve">of </w:t>
      </w:r>
      <w:r w:rsidR="004F098F" w:rsidRPr="007D7C37">
        <w:t xml:space="preserve">network </w:t>
      </w:r>
      <w:r w:rsidR="002D7AFC" w:rsidRPr="007D7C37">
        <w:t xml:space="preserve">homogeneity to social class </w:t>
      </w:r>
      <w:r w:rsidR="00A83E92" w:rsidRPr="007D7C37">
        <w:t xml:space="preserve">is more salient in contexts of low and middle inequality but loses </w:t>
      </w:r>
      <w:r w:rsidR="00FD5CDD" w:rsidRPr="007D7C37">
        <w:t>strength</w:t>
      </w:r>
      <w:r w:rsidR="00A83E92" w:rsidRPr="007D7C37">
        <w:t xml:space="preserve"> in societies with higher levels of inequality.</w:t>
      </w:r>
    </w:p>
    <w:p w14:paraId="0BCBF243" w14:textId="5DF2065C" w:rsidR="008725D7" w:rsidRPr="007D7C37" w:rsidDel="008725D7" w:rsidRDefault="008725D7" w:rsidP="00A706D7">
      <w:pPr>
        <w:pStyle w:val="BodyText"/>
        <w:rPr>
          <w:del w:id="1695" w:author="Julio César Iturra Sanhueza" w:date="2025-06-10T16:58:00Z"/>
        </w:rPr>
      </w:pPr>
    </w:p>
    <w:p w14:paraId="770BEE4D" w14:textId="1EF3AF42" w:rsidR="0031660E" w:rsidRDefault="009C462E" w:rsidP="00A706D7">
      <w:pPr>
        <w:pStyle w:val="BodyText"/>
        <w:rPr>
          <w:ins w:id="1696" w:author="Julio César Iturra Sanhueza" w:date="2025-06-10T16:58:00Z"/>
        </w:rPr>
      </w:pPr>
      <w:r w:rsidRPr="007D7C37">
        <w:t>However, this study</w:t>
      </w:r>
      <w:r w:rsidR="00B94960" w:rsidRPr="007D7C37">
        <w:t xml:space="preserve"> also</w:t>
      </w:r>
      <w:r w:rsidRPr="007D7C37">
        <w:t xml:space="preserve"> has limitations. On the side of the dependent variable, a two-item index comprises a rough proxy for redistributive preferences compared to more detailed questions on </w:t>
      </w:r>
      <w:r w:rsidR="00E018F5" w:rsidRPr="007D7C37">
        <w:t xml:space="preserve">willingness to pay </w:t>
      </w:r>
      <w:r w:rsidRPr="007D7C37">
        <w:t xml:space="preserve">taxes or </w:t>
      </w:r>
      <w:r w:rsidR="00E018F5" w:rsidRPr="007D7C37">
        <w:t xml:space="preserve">specific </w:t>
      </w:r>
      <w:r w:rsidRPr="007D7C37">
        <w:t xml:space="preserve">welfare policies. Additionally, the position generator employed is limited in accurately representing a class scheme, particularly in the self-employment and authority dimensions. </w:t>
      </w:r>
      <w:del w:id="1697" w:author="Julio César Iturra Sanhueza" w:date="2025-06-10T15:11:00Z">
        <w:r w:rsidRPr="007D7C37" w:rsidDel="00CC5E52">
          <w:delText xml:space="preserve">Thus, recognizing these measurement limitations, the results should be interpreted cautiously. </w:delText>
        </w:r>
      </w:del>
      <w:del w:id="1698" w:author="Julio César Iturra Sanhueza" w:date="2025-06-10T15:05:00Z">
        <w:r w:rsidRPr="007D7C37" w:rsidDel="0031660E">
          <w:delText xml:space="preserve">Finally, causality is also a limitation when employing cross-sectional data. Theoretically, contact opportunities between classes and sociability preferences jointly drive network composition. Therefore, I recognize that the endogenous nature of class positions, network structure, and attitudes </w:delText>
        </w:r>
      </w:del>
      <w:del w:id="1699" w:author="Julio César Iturra Sanhueza" w:date="2025-05-21T17:18:00Z">
        <w:r w:rsidRPr="007D7C37" w:rsidDel="00F1455F">
          <w:delText xml:space="preserve">imply </w:delText>
        </w:r>
      </w:del>
      <w:del w:id="1700" w:author="Julio César Iturra Sanhueza" w:date="2025-06-10T15:05:00Z">
        <w:r w:rsidRPr="007D7C37" w:rsidDel="0031660E">
          <w:delText>difficulties regarding causal claims.</w:delText>
        </w:r>
      </w:del>
      <w:ins w:id="1701" w:author="Julio César Iturra Sanhueza" w:date="2025-06-10T15:10:00Z">
        <w:r w:rsidR="00CC5E52" w:rsidRPr="00CC5E52">
          <w:rPr>
            <w:highlight w:val="yellow"/>
            <w:rPrChange w:id="1702" w:author="Julio César Iturra Sanhueza" w:date="2025-06-10T15:10:00Z">
              <w:rPr>
                <w:rFonts w:cs="Times New Roman"/>
              </w:rPr>
            </w:rPrChange>
          </w:rPr>
          <w:t xml:space="preserve">Regarding the </w:t>
        </w:r>
      </w:ins>
      <w:ins w:id="1703" w:author="Julio César Iturra Sanhueza" w:date="2025-06-11T17:31:00Z">
        <w:r w:rsidR="00102DCB">
          <w:rPr>
            <w:highlight w:val="yellow"/>
          </w:rPr>
          <w:t>sample of countries</w:t>
        </w:r>
      </w:ins>
      <w:ins w:id="1704" w:author="Julio César Iturra Sanhueza" w:date="2025-06-10T15:10:00Z">
        <w:r w:rsidR="00CC5E52" w:rsidRPr="00CC5E52">
          <w:rPr>
            <w:highlight w:val="yellow"/>
            <w:rPrChange w:id="1705" w:author="Julio César Iturra Sanhueza" w:date="2025-06-10T15:10:00Z">
              <w:rPr>
                <w:rFonts w:cs="Times New Roman"/>
              </w:rPr>
            </w:rPrChange>
          </w:rPr>
          <w:t xml:space="preserve">, I acknowledge that the number of macro-level units—specifically, countries—can limit the strength of the conclusions drawn from the empirical analysis. </w:t>
        </w:r>
      </w:ins>
      <w:ins w:id="1706" w:author="Julio César Iturra Sanhueza" w:date="2025-06-10T14:57:00Z">
        <w:r w:rsidR="004A2D7E" w:rsidRPr="00CC5E52">
          <w:rPr>
            <w:highlight w:val="yellow"/>
            <w:rPrChange w:id="1707" w:author="Julio César Iturra Sanhueza" w:date="2025-06-10T15:10:00Z">
              <w:rPr>
                <w:rFonts w:cs="Times New Roman"/>
              </w:rPr>
            </w:rPrChange>
          </w:rPr>
          <w:t xml:space="preserve"> </w:t>
        </w:r>
      </w:ins>
      <w:ins w:id="1708" w:author="Julio César Iturra Sanhueza" w:date="2025-06-10T15:10:00Z">
        <w:r w:rsidR="00CC5E52" w:rsidRPr="00CC5E52">
          <w:rPr>
            <w:highlight w:val="yellow"/>
            <w:rPrChange w:id="1709" w:author="Julio César Iturra Sanhueza" w:date="2025-06-10T15:10:00Z">
              <w:rPr>
                <w:rFonts w:cs="Times New Roman"/>
              </w:rPr>
            </w:rPrChange>
          </w:rPr>
          <w:t xml:space="preserve">As noted in the literature, the estimation of random effects and cross-level interactions in multilevel models is likely to be underpowered when based on small country samples </w:t>
        </w:r>
      </w:ins>
      <w:ins w:id="1710" w:author="Julio César Iturra Sanhueza" w:date="2025-06-10T15:06:00Z">
        <w:r w:rsidR="00CB60BE" w:rsidRPr="00CC5E52">
          <w:rPr>
            <w:highlight w:val="yellow"/>
          </w:rPr>
          <w:t xml:space="preserve"> </w:t>
        </w:r>
      </w:ins>
      <w:r w:rsidR="00001616">
        <w:rPr>
          <w:highlight w:val="yellow"/>
        </w:rPr>
        <w:fldChar w:fldCharType="begin"/>
      </w:r>
      <w:r w:rsidR="00001616">
        <w:rPr>
          <w:highlight w:val="yellow"/>
        </w:rPr>
        <w:instrText xml:space="preserve"> ADDIN ZOTERO_ITEM CSL_CITATION {"citationID":"sWtD4G0T","properties":{"formattedCitation":"(Doucette, 2024)","plainCitation":"(Doucette, 2024)","noteIndex":0},"citationItems":[{"id":19822,"uris":["http://zotero.org/users/5414506/items/54TWAVMM"],"itemData":{"id":19822,"type":"article-journal","abstract":"More than 1,100 studies have been published that examine the effects of democracy using cross-national data since 2000. This article examines whether these analyses have sufficient statistical power to detect an effect of democracy. Using Monte Carlo simulation and examining consensus effects previously reported in the literature, the article finds that studies are only powered to detect very strong effects of democracy when examining countries over time. This raises questions about what sort of relationships can be analyzed using cross-national data.","container-title":"American Political Science Review","DOI":"10.1017/S0003055424001278","ISSN":"0003-0554, 1537-5943","language":"en","page":"1-10","source":"Cambridge University Press","title":"What Can We Learn about the Effects of Democracy Using Cross-National Data?","author":[{"family":"Doucette","given":"Jonathan Stavnskær"}],"issued":{"date-parts":[["2024",12,10]]},"citation-key":"doucette_what_2024"}}],"schema":"https://github.com/citation-style-language/schema/raw/master/csl-citation.json"} </w:instrText>
      </w:r>
      <w:r w:rsidR="00001616">
        <w:rPr>
          <w:highlight w:val="yellow"/>
        </w:rPr>
        <w:fldChar w:fldCharType="separate"/>
      </w:r>
      <w:r w:rsidR="00001616" w:rsidRPr="00001616">
        <w:rPr>
          <w:highlight w:val="yellow"/>
        </w:rPr>
        <w:t>(Doucette, 2024)</w:t>
      </w:r>
      <w:r w:rsidR="00001616">
        <w:rPr>
          <w:highlight w:val="yellow"/>
        </w:rPr>
        <w:fldChar w:fldCharType="end"/>
      </w:r>
      <w:del w:id="1711" w:author="Julio César Iturra Sanhueza" w:date="2025-06-10T15:14:00Z">
        <w:r w:rsidR="00DC6DAD" w:rsidRPr="00CC5E52" w:rsidDel="00001616">
          <w:rPr>
            <w:highlight w:val="yellow"/>
            <w:rPrChange w:id="1712" w:author="Julio César Iturra Sanhueza" w:date="2025-06-10T15:10:00Z">
              <w:rPr>
                <w:rFonts w:cs="Times New Roman"/>
              </w:rPr>
            </w:rPrChange>
          </w:rPr>
          <w:fldChar w:fldCharType="begin"/>
        </w:r>
        <w:r w:rsidR="00DC6DAD" w:rsidRPr="00CC5E52" w:rsidDel="00001616">
          <w:rPr>
            <w:highlight w:val="yellow"/>
            <w:rPrChange w:id="1713" w:author="Julio César Iturra Sanhueza" w:date="2025-06-10T15:10:00Z">
              <w:rPr>
                <w:rFonts w:cs="Times New Roman"/>
              </w:rPr>
            </w:rPrChange>
          </w:rPr>
          <w:delInstrText xml:space="preserve"> ADDIN ZOTERO_ITEM CSL_CITATION {"citationID":"VK7zfn3c","properties":{"formattedCitation":"(Doucette, 2024)","plainCitation":"(Doucette, 2024)","noteIndex":0},"citationItems":[{"id":19822,"uris":["http://zotero.org/users/5414506/items/54TWAVMM"],"itemData":{"id":19822,"type":"article-journal","abstract":"More than 1,100 studies have been published that examine the effects of democracy using cross-national data since 2000. This article examines whether these analyses have sufficient statistical power to detect an effect of democracy. Using Monte Carlo simulation and examining consensus effects previously reported in the literature, the article finds that studies are only powered to detect very strong effects of democracy when examining countries over time. This raises questions about what sort of relationships can be analyzed using cross-national data.","container-title":"American Political Science Review","DOI":"10.1017/S0003055424001278","ISSN":"0003-0554, 1537-5943","language":"en","page":"1-10","source":"Cambridge University Press","title":"What Can We Learn about the Effects of Democracy Using Cross-National Data?","author":[{"family":"Doucette","given":"Jonathan Stavnskær"}],"issued":{"date-parts":[["2024",12,10]]},"citation-key":"doucette_what_2024"}}],"schema":"https://github.com/citation-style-language/schema/raw/master/csl-citation.json"} </w:delInstrText>
        </w:r>
        <w:r w:rsidR="00DC6DAD" w:rsidRPr="00CC5E52" w:rsidDel="00001616">
          <w:rPr>
            <w:highlight w:val="yellow"/>
            <w:rPrChange w:id="1714" w:author="Julio César Iturra Sanhueza" w:date="2025-06-10T15:10:00Z">
              <w:rPr>
                <w:rFonts w:cs="Times New Roman"/>
              </w:rPr>
            </w:rPrChange>
          </w:rPr>
          <w:fldChar w:fldCharType="separate"/>
        </w:r>
        <w:r w:rsidR="00DC6DAD" w:rsidRPr="00CC5E52" w:rsidDel="00001616">
          <w:rPr>
            <w:highlight w:val="yellow"/>
            <w:rPrChange w:id="1715" w:author="Julio César Iturra Sanhueza" w:date="2025-06-10T15:10:00Z">
              <w:rPr>
                <w:rFonts w:cs="Times New Roman"/>
              </w:rPr>
            </w:rPrChange>
          </w:rPr>
          <w:delText>(Doucette, 2024)</w:delText>
        </w:r>
        <w:r w:rsidR="00DC6DAD" w:rsidRPr="00CC5E52" w:rsidDel="00001616">
          <w:rPr>
            <w:highlight w:val="yellow"/>
            <w:rPrChange w:id="1716" w:author="Julio César Iturra Sanhueza" w:date="2025-06-10T15:10:00Z">
              <w:rPr>
                <w:rFonts w:cs="Times New Roman"/>
              </w:rPr>
            </w:rPrChange>
          </w:rPr>
          <w:fldChar w:fldCharType="end"/>
        </w:r>
      </w:del>
      <w:ins w:id="1717" w:author="Julio César Iturra Sanhueza" w:date="2025-06-10T15:02:00Z">
        <w:r w:rsidR="00DC6DAD" w:rsidRPr="00CC5E52">
          <w:rPr>
            <w:highlight w:val="yellow"/>
            <w:rPrChange w:id="1718" w:author="Julio César Iturra Sanhueza" w:date="2025-06-10T15:10:00Z">
              <w:rPr>
                <w:rFonts w:cs="Times New Roman"/>
              </w:rPr>
            </w:rPrChange>
          </w:rPr>
          <w:t xml:space="preserve">. </w:t>
        </w:r>
      </w:ins>
      <w:ins w:id="1719" w:author="Julio César Iturra Sanhueza" w:date="2025-06-10T15:11:00Z">
        <w:r w:rsidR="00CC5E52">
          <w:t xml:space="preserve"> </w:t>
        </w:r>
      </w:ins>
      <w:ins w:id="1720" w:author="Julio César Iturra Sanhueza" w:date="2025-06-10T15:05:00Z">
        <w:r w:rsidR="0031660E" w:rsidRPr="007D7C37">
          <w:t xml:space="preserve">Finally, causality is also a limitation when employing cross-sectional data. Theoretically, contact opportunities between classes and sociability preferences jointly drive network composition. Therefore, I recognize that the endogenous nature of class positions, network structure, and attitudes </w:t>
        </w:r>
        <w:r w:rsidR="0031660E">
          <w:t>implies</w:t>
        </w:r>
        <w:r w:rsidR="0031660E" w:rsidRPr="007D7C37">
          <w:t xml:space="preserve"> difficulties regarding causal claims.</w:t>
        </w:r>
      </w:ins>
      <w:ins w:id="1721" w:author="Julio César Iturra Sanhueza" w:date="2025-06-10T15:11:00Z">
        <w:r w:rsidR="00CC5E52">
          <w:t xml:space="preserve"> </w:t>
        </w:r>
        <w:r w:rsidR="00CC5E52" w:rsidRPr="00CC5E52">
          <w:rPr>
            <w:highlight w:val="yellow"/>
            <w:rPrChange w:id="1722" w:author="Julio César Iturra Sanhueza" w:date="2025-06-10T15:11:00Z">
              <w:rPr>
                <w:rFonts w:cs="Times New Roman"/>
              </w:rPr>
            </w:rPrChange>
          </w:rPr>
          <w:t xml:space="preserve">For all the above reasons, </w:t>
        </w:r>
        <w:del w:id="1723" w:author="Patrick Sachweh" w:date="2025-07-16T23:04:00Z">
          <w:r w:rsidR="00CC5E52" w:rsidRPr="00CC5E52" w:rsidDel="00AE55F9">
            <w:rPr>
              <w:highlight w:val="yellow"/>
              <w:rPrChange w:id="1724" w:author="Julio César Iturra Sanhueza" w:date="2025-06-10T15:11:00Z">
                <w:rPr>
                  <w:rFonts w:cs="Times New Roman"/>
                </w:rPr>
              </w:rPrChange>
            </w:rPr>
            <w:delText xml:space="preserve">I urge readers to interpret </w:delText>
          </w:r>
        </w:del>
        <w:r w:rsidR="00CC5E52" w:rsidRPr="00CC5E52">
          <w:rPr>
            <w:highlight w:val="yellow"/>
            <w:rPrChange w:id="1725" w:author="Julio César Iturra Sanhueza" w:date="2025-06-10T15:11:00Z">
              <w:rPr>
                <w:rFonts w:cs="Times New Roman"/>
              </w:rPr>
            </w:rPrChange>
          </w:rPr>
          <w:t xml:space="preserve">the empirical findings </w:t>
        </w:r>
      </w:ins>
      <w:ins w:id="1726" w:author="Patrick Sachweh" w:date="2025-07-16T23:04:00Z">
        <w:r w:rsidR="00AE55F9">
          <w:rPr>
            <w:highlight w:val="yellow"/>
          </w:rPr>
          <w:t xml:space="preserve">should be interpreted </w:t>
        </w:r>
      </w:ins>
      <w:ins w:id="1727" w:author="Julio César Iturra Sanhueza" w:date="2025-06-10T15:11:00Z">
        <w:r w:rsidR="00CC5E52" w:rsidRPr="00CC5E52">
          <w:rPr>
            <w:highlight w:val="yellow"/>
            <w:rPrChange w:id="1728" w:author="Julio César Iturra Sanhueza" w:date="2025-06-10T15:11:00Z">
              <w:rPr>
                <w:rFonts w:cs="Times New Roman"/>
              </w:rPr>
            </w:rPrChange>
          </w:rPr>
          <w:t>with appropriate caution.</w:t>
        </w:r>
      </w:ins>
    </w:p>
    <w:p w14:paraId="6170D31F" w14:textId="24068135" w:rsidR="007C1ED7" w:rsidRDefault="0062117A" w:rsidP="007C1ED7">
      <w:pPr>
        <w:pStyle w:val="BodyText"/>
        <w:rPr>
          <w:ins w:id="1729" w:author="Julio César Iturra Sanhueza" w:date="2025-06-11T17:38:00Z"/>
        </w:rPr>
      </w:pPr>
      <w:ins w:id="1730" w:author="Julio César Iturra Sanhueza" w:date="2025-06-10T17:07:00Z">
        <w:r>
          <w:t>Based on the above discussion</w:t>
        </w:r>
      </w:ins>
      <w:ins w:id="1731" w:author="Julio César Iturra Sanhueza" w:date="2025-06-10T17:08:00Z">
        <w:r>
          <w:t>, other implications of class-based segregation can be drawn for other domains.</w:t>
        </w:r>
        <w:r w:rsidR="00936B77">
          <w:t xml:space="preserve"> </w:t>
        </w:r>
      </w:ins>
      <w:ins w:id="1732" w:author="Julio César Iturra Sanhueza" w:date="2025-06-10T17:32:00Z">
        <w:r w:rsidR="007C1ED7">
          <w:t>A first vein is to what extent class-based segregation can be associated with other political attitudes and behavior</w:t>
        </w:r>
      </w:ins>
      <w:ins w:id="1733" w:author="Julio César Iturra Sanhueza" w:date="2025-06-11T17:38:00Z">
        <w:r w:rsidR="00B45C86">
          <w:t>?</w:t>
        </w:r>
      </w:ins>
      <w:ins w:id="1734" w:author="Julio César Iturra Sanhueza" w:date="2025-06-11T17:32:00Z">
        <w:r w:rsidR="00671640">
          <w:t xml:space="preserve"> </w:t>
        </w:r>
      </w:ins>
      <w:ins w:id="1735" w:author="Julio César Iturra Sanhueza" w:date="2025-06-11T17:33:00Z">
        <w:r w:rsidR="00C42E19">
          <w:t xml:space="preserve">Previous studies have </w:t>
        </w:r>
        <w:r w:rsidR="00BC4259">
          <w:t>suggested</w:t>
        </w:r>
        <w:r w:rsidR="00C42E19">
          <w:t xml:space="preserve"> </w:t>
        </w:r>
      </w:ins>
      <w:ins w:id="1736" w:author="Julio César Iturra Sanhueza" w:date="2025-06-10T17:32:00Z">
        <w:r w:rsidR="007C1ED7">
          <w:t>that more advantaged classes tend to</w:t>
        </w:r>
      </w:ins>
      <w:ins w:id="1737" w:author="Patrick Sachweh" w:date="2025-07-16T23:05:00Z">
        <w:r w:rsidR="00AE55F9">
          <w:t xml:space="preserve"> have greater</w:t>
        </w:r>
      </w:ins>
      <w:ins w:id="1738" w:author="Julio César Iturra Sanhueza" w:date="2025-06-10T17:32:00Z">
        <w:r w:rsidR="007C1ED7">
          <w:t xml:space="preserve"> trust </w:t>
        </w:r>
        <w:del w:id="1739" w:author="Patrick Sachweh" w:date="2025-07-16T23:05:00Z">
          <w:r w:rsidR="007C1ED7" w:rsidDel="00AE55F9">
            <w:delText xml:space="preserve">more </w:delText>
          </w:r>
        </w:del>
        <w:r w:rsidR="007C1ED7">
          <w:t xml:space="preserve">in strangers, be more engaged in social activities, </w:t>
        </w:r>
      </w:ins>
      <w:ins w:id="1740" w:author="Julio César Iturra Sanhueza" w:date="2025-06-11T17:02:00Z">
        <w:r w:rsidR="00A8533A">
          <w:t>and have</w:t>
        </w:r>
      </w:ins>
      <w:ins w:id="1741" w:author="Julio César Iturra Sanhueza" w:date="2025-06-10T17:32:00Z">
        <w:r w:rsidR="007C1ED7">
          <w:t xml:space="preserve"> higher propensity to participate in </w:t>
        </w:r>
        <w:commentRangeStart w:id="1742"/>
        <w:r w:rsidR="007C1ED7">
          <w:t>elections</w:t>
        </w:r>
      </w:ins>
      <w:commentRangeEnd w:id="1742"/>
      <w:r w:rsidR="00AE55F9">
        <w:rPr>
          <w:rStyle w:val="CommentReference"/>
          <w:rFonts w:asciiTheme="minorHAnsi" w:hAnsiTheme="minorHAnsi"/>
        </w:rPr>
        <w:commentReference w:id="1742"/>
      </w:r>
      <w:ins w:id="1743" w:author="Iturra, Julio" w:date="2025-07-28T10:18:00Z" w16du:dateUtc="2025-07-28T08:18:00Z">
        <w:r w:rsidR="009171A4">
          <w:t xml:space="preserve"> (</w:t>
        </w:r>
        <w:proofErr w:type="spellStart"/>
        <w:r w:rsidR="009171A4">
          <w:t>Yanamura</w:t>
        </w:r>
      </w:ins>
      <w:proofErr w:type="spellEnd"/>
      <w:ins w:id="1744" w:author="Iturra, Julio" w:date="2025-07-28T10:19:00Z" w16du:dateUtc="2025-07-28T08:19:00Z">
        <w:r w:rsidR="005109A2">
          <w:t xml:space="preserve">; </w:t>
        </w:r>
      </w:ins>
      <w:ins w:id="1745" w:author="Iturra, Julio" w:date="2025-07-28T10:22:00Z" w16du:dateUtc="2025-07-28T08:22:00Z">
        <w:r w:rsidR="00F307B9">
          <w:t>Oesch,</w:t>
        </w:r>
      </w:ins>
      <w:ins w:id="1746" w:author="Iturra, Julio" w:date="2025-07-28T10:24:00Z" w16du:dateUtc="2025-07-28T08:24:00Z">
        <w:r w:rsidR="00B576EF">
          <w:t xml:space="preserve"> </w:t>
        </w:r>
        <w:proofErr w:type="spellStart"/>
        <w:r w:rsidR="00B576EF">
          <w:t>Lancee</w:t>
        </w:r>
      </w:ins>
      <w:proofErr w:type="spellEnd"/>
      <w:ins w:id="1747" w:author="Iturra, Julio" w:date="2025-07-28T10:19:00Z" w16du:dateUtc="2025-07-28T08:19:00Z">
        <w:r w:rsidR="005109A2">
          <w:t>)</w:t>
        </w:r>
      </w:ins>
      <w:ins w:id="1748" w:author="Julio César Iturra Sanhueza" w:date="2025-06-10T17:32:00Z">
        <w:r w:rsidR="007C1ED7">
          <w:t xml:space="preserve">. </w:t>
        </w:r>
      </w:ins>
      <w:ins w:id="1749" w:author="Julio César Iturra Sanhueza" w:date="2025-06-11T17:38:00Z">
        <w:r w:rsidR="000E64F7">
          <w:t xml:space="preserve">Along these lines, segregation </w:t>
        </w:r>
      </w:ins>
      <w:ins w:id="1750" w:author="Julio César Iturra Sanhueza" w:date="2025-06-11T17:39:00Z">
        <w:r w:rsidR="000E64F7">
          <w:t>is arguably connected to these dimensions of social cohesion</w:t>
        </w:r>
        <w:r w:rsidR="00302FA8">
          <w:t>.</w:t>
        </w:r>
        <w:r w:rsidR="000E64F7">
          <w:t xml:space="preserve"> </w:t>
        </w:r>
      </w:ins>
    </w:p>
    <w:p w14:paraId="2D406D7B" w14:textId="7EABBE02" w:rsidR="00936B77" w:rsidRPr="007D7C37" w:rsidDel="00BF66CE" w:rsidRDefault="00936B77" w:rsidP="00A706D7">
      <w:pPr>
        <w:pStyle w:val="BodyText"/>
        <w:rPr>
          <w:del w:id="1751" w:author="Julio César Iturra Sanhueza" w:date="2025-06-11T17:02:00Z"/>
        </w:rPr>
      </w:pPr>
    </w:p>
    <w:p w14:paraId="465A3FD9" w14:textId="190256C5" w:rsidR="00FF46DB" w:rsidRDefault="009C462E" w:rsidP="00256EBA">
      <w:pPr>
        <w:pStyle w:val="BodyText"/>
        <w:rPr>
          <w:ins w:id="1752" w:author="Iturra, Julio" w:date="2025-07-28T10:33:00Z" w16du:dateUtc="2025-07-28T08:33:00Z"/>
        </w:rPr>
      </w:pPr>
      <w:r w:rsidRPr="007D7C37">
        <w:t xml:space="preserve">Future research should include more </w:t>
      </w:r>
      <w:r w:rsidR="00A572D8" w:rsidRPr="007D7C37">
        <w:t>fine-grained</w:t>
      </w:r>
      <w:r w:rsidRPr="007D7C37">
        <w:t xml:space="preserve"> distinctions </w:t>
      </w:r>
      <w:ins w:id="1753" w:author="Iturra, Julio" w:date="2025-07-28T10:31:00Z" w16du:dateUtc="2025-07-28T08:31:00Z">
        <w:r w:rsidR="001D5814">
          <w:t>in political attitudes in the economic domain</w:t>
        </w:r>
      </w:ins>
      <w:ins w:id="1754" w:author="Iturra, Julio" w:date="2025-07-28T10:32:00Z" w16du:dateUtc="2025-07-28T08:32:00Z">
        <w:r w:rsidR="001D5814">
          <w:t xml:space="preserve">. For instance, </w:t>
        </w:r>
      </w:ins>
      <w:ins w:id="1755" w:author="Iturra, Julio" w:date="2025-07-28T10:35:00Z" w16du:dateUtc="2025-07-28T08:35:00Z">
        <w:r w:rsidR="00B526F1">
          <w:t>does the class position of network</w:t>
        </w:r>
      </w:ins>
      <w:ins w:id="1756" w:author="Iturra, Julio" w:date="2025-07-28T10:36:00Z" w16du:dateUtc="2025-07-28T08:36:00Z">
        <w:r w:rsidR="00B526F1">
          <w:t>s have</w:t>
        </w:r>
      </w:ins>
      <w:ins w:id="1757" w:author="Iturra, Julio" w:date="2025-07-28T10:35:00Z" w16du:dateUtc="2025-07-28T08:35:00Z">
        <w:r w:rsidR="00B526F1">
          <w:t xml:space="preserve"> </w:t>
        </w:r>
      </w:ins>
      <w:ins w:id="1758" w:author="Iturra, Julio" w:date="2025-07-28T10:36:00Z" w16du:dateUtc="2025-07-28T08:36:00Z">
        <w:r w:rsidR="008B3E41">
          <w:t xml:space="preserve">implication on attitudes toward the </w:t>
        </w:r>
      </w:ins>
      <w:ins w:id="1759" w:author="Iturra, Julio" w:date="2025-07-28T10:32:00Z" w16du:dateUtc="2025-07-28T08:32:00Z">
        <w:r w:rsidR="00053BD7">
          <w:t xml:space="preserve">role of the </w:t>
        </w:r>
        <w:r w:rsidR="00053BD7" w:rsidRPr="00053BD7">
          <w:rPr>
            <w:i/>
            <w:iCs/>
            <w:rPrChange w:id="1760" w:author="Iturra, Julio" w:date="2025-07-28T10:32:00Z" w16du:dateUtc="2025-07-28T08:32:00Z">
              <w:rPr/>
            </w:rPrChange>
          </w:rPr>
          <w:t>market</w:t>
        </w:r>
        <w:r w:rsidR="00053BD7">
          <w:rPr>
            <w:i/>
            <w:iCs/>
          </w:rPr>
          <w:t xml:space="preserve"> </w:t>
        </w:r>
      </w:ins>
      <w:ins w:id="1761" w:author="Iturra, Julio" w:date="2025-07-28T10:33:00Z" w16du:dateUtc="2025-07-28T08:33:00Z">
        <w:r w:rsidR="00256EBA">
          <w:t xml:space="preserve">in the distribution of welfare services? This is particularly relevant in </w:t>
        </w:r>
      </w:ins>
      <w:del w:id="1762" w:author="Iturra, Julio" w:date="2025-07-28T10:31:00Z" w16du:dateUtc="2025-07-28T08:31:00Z">
        <w:r w:rsidRPr="007D7C37" w:rsidDel="001D5814">
          <w:delText xml:space="preserve">in measuring attitudes by including established questions on </w:delText>
        </w:r>
      </w:del>
      <w:del w:id="1763" w:author="Iturra, Julio" w:date="2025-07-28T10:33:00Z" w16du:dateUtc="2025-07-28T08:33:00Z">
        <w:r w:rsidRPr="007D7C37" w:rsidDel="00256EBA">
          <w:delText xml:space="preserve">attitudes toward </w:delText>
        </w:r>
        <w:r w:rsidR="00D76532" w:rsidRPr="007D7C37" w:rsidDel="00256EBA">
          <w:delText>the role of market distribution or specific welfare policies</w:delText>
        </w:r>
      </w:del>
      <w:ins w:id="1764" w:author="Iturra, Julio" w:date="2025-07-28T10:26:00Z" w16du:dateUtc="2025-07-28T08:26:00Z">
        <w:r w:rsidR="00F11CC2">
          <w:t xml:space="preserve"> in </w:t>
        </w:r>
      </w:ins>
      <w:ins w:id="1765" w:author="Iturra, Julio" w:date="2025-07-28T10:33:00Z" w16du:dateUtc="2025-07-28T08:33:00Z">
        <w:r w:rsidR="00FF46DB">
          <w:t>low and middle-</w:t>
        </w:r>
      </w:ins>
      <w:ins w:id="1766" w:author="Iturra, Julio" w:date="2025-07-28T10:34:00Z" w16du:dateUtc="2025-07-28T08:34:00Z">
        <w:r w:rsidR="00FF46DB">
          <w:t xml:space="preserve">income </w:t>
        </w:r>
      </w:ins>
      <w:ins w:id="1767" w:author="Iturra, Julio" w:date="2025-07-28T10:33:00Z" w16du:dateUtc="2025-07-28T08:33:00Z">
        <w:r w:rsidR="00256EBA">
          <w:t>countries</w:t>
        </w:r>
      </w:ins>
      <w:ins w:id="1768" w:author="Iturra, Julio" w:date="2025-07-28T10:26:00Z" w16du:dateUtc="2025-07-28T08:26:00Z">
        <w:r w:rsidR="00F11CC2">
          <w:t xml:space="preserve"> </w:t>
        </w:r>
      </w:ins>
      <w:ins w:id="1769" w:author="Iturra, Julio" w:date="2025-07-28T10:34:00Z" w16du:dateUtc="2025-07-28T08:34:00Z">
        <w:r w:rsidR="00FF46DB">
          <w:t xml:space="preserve">with </w:t>
        </w:r>
        <w:r w:rsidR="00617530">
          <w:t>smaller presence of the welfare state and higher levels of inequality.</w:t>
        </w:r>
      </w:ins>
    </w:p>
    <w:p w14:paraId="5085986D" w14:textId="4A3ABF54" w:rsidR="00F11CC2" w:rsidRDefault="009C462E" w:rsidP="00256EBA">
      <w:pPr>
        <w:pStyle w:val="BodyText"/>
        <w:rPr>
          <w:ins w:id="1770" w:author="Iturra, Julio" w:date="2025-07-28T10:25:00Z" w16du:dateUtc="2025-07-28T08:25:00Z"/>
        </w:rPr>
      </w:pPr>
      <w:del w:id="1771" w:author="Iturra, Julio" w:date="2025-07-28T10:34:00Z" w16du:dateUtc="2025-07-28T08:34:00Z">
        <w:r w:rsidRPr="007D7C37" w:rsidDel="00617530">
          <w:delText xml:space="preserve">. </w:delText>
        </w:r>
      </w:del>
      <w:r w:rsidRPr="007D7C37">
        <w:t xml:space="preserve">Additionally, class-based social networks can be better assessed by incorporating other aspects of the market situation of network ties, such as </w:t>
      </w:r>
      <w:ins w:id="1772" w:author="Iturra, Julio" w:date="2025-07-28T10:25:00Z" w16du:dateUtc="2025-07-28T08:25:00Z">
        <w:r w:rsidR="00F11CC2">
          <w:t xml:space="preserve">relevance of </w:t>
        </w:r>
      </w:ins>
      <w:r w:rsidRPr="007D7C37">
        <w:t xml:space="preserve">self-employment status </w:t>
      </w:r>
      <w:ins w:id="1773" w:author="Iturra, Julio" w:date="2025-07-28T10:25:00Z" w16du:dateUtc="2025-07-28T08:25:00Z">
        <w:r w:rsidR="00F11CC2">
          <w:t>(Evans) or differentiation according to work</w:t>
        </w:r>
      </w:ins>
      <w:ins w:id="1774" w:author="Iturra, Julio" w:date="2025-07-28T10:26:00Z" w16du:dateUtc="2025-07-28T08:26:00Z">
        <w:r w:rsidR="00F11CC2">
          <w:t>-logic (Oesch)</w:t>
        </w:r>
      </w:ins>
    </w:p>
    <w:p w14:paraId="461992E7" w14:textId="19F5C347" w:rsidR="003D65B8" w:rsidRPr="00440614" w:rsidRDefault="009C462E" w:rsidP="00A706D7">
      <w:pPr>
        <w:pStyle w:val="BodyText"/>
        <w:rPr>
          <w:ins w:id="1775" w:author="Iturra, Julio" w:date="2025-07-28T10:28:00Z" w16du:dateUtc="2025-07-28T08:28:00Z"/>
        </w:rPr>
      </w:pPr>
      <w:del w:id="1776" w:author="Iturra, Julio" w:date="2025-07-28T10:25:00Z" w16du:dateUtc="2025-07-28T08:25:00Z">
        <w:r w:rsidRPr="007D7C37" w:rsidDel="00F11CC2">
          <w:delText>or workplace authority</w:delText>
        </w:r>
      </w:del>
      <w:del w:id="1777" w:author="Iturra, Julio" w:date="2025-07-28T10:37:00Z" w16du:dateUtc="2025-07-28T08:37:00Z">
        <w:r w:rsidRPr="007D7C37" w:rsidDel="008B3E41">
          <w:delText xml:space="preserve">. </w:delText>
        </w:r>
      </w:del>
      <w:r w:rsidRPr="007D7C37">
        <w:t xml:space="preserve">Finally, </w:t>
      </w:r>
      <w:ins w:id="1778" w:author="Iturra, Julio" w:date="2025-07-28T10:28:00Z" w16du:dateUtc="2025-07-28T08:28:00Z">
        <w:r w:rsidR="003D65B8">
          <w:t xml:space="preserve">there </w:t>
        </w:r>
      </w:ins>
      <w:ins w:id="1779" w:author="Iturra, Julio" w:date="2025-07-28T10:31:00Z" w16du:dateUtc="2025-07-28T08:31:00Z">
        <w:r w:rsidR="001D5814">
          <w:t>is still</w:t>
        </w:r>
      </w:ins>
      <w:ins w:id="1780" w:author="Iturra, Julio" w:date="2025-07-28T10:28:00Z" w16du:dateUtc="2025-07-28T08:28:00Z">
        <w:r w:rsidR="003D65B8">
          <w:t xml:space="preserve"> a missing gap in the literature regarding how </w:t>
        </w:r>
        <w:r w:rsidR="003D65B8" w:rsidRPr="008B3E41">
          <w:rPr>
            <w:i/>
            <w:iCs/>
            <w:rPrChange w:id="1781" w:author="Iturra, Julio" w:date="2025-07-28T10:37:00Z" w16du:dateUtc="2025-07-28T08:37:00Z">
              <w:rPr/>
            </w:rPrChange>
          </w:rPr>
          <w:t>changes</w:t>
        </w:r>
        <w:r w:rsidR="003D65B8">
          <w:t xml:space="preserve"> in individual network composition might be related to changes in political attitudes. I argue that </w:t>
        </w:r>
        <w:r w:rsidR="00440614">
          <w:t xml:space="preserve">individual panel </w:t>
        </w:r>
      </w:ins>
      <w:ins w:id="1782" w:author="Iturra, Julio" w:date="2025-07-28T10:29:00Z" w16du:dateUtc="2025-07-28T08:29:00Z">
        <w:r w:rsidR="00440614">
          <w:t xml:space="preserve">data could contribute to disentangle to what extent the differences </w:t>
        </w:r>
        <w:r w:rsidR="00440614" w:rsidRPr="00440614">
          <w:rPr>
            <w:i/>
            <w:iCs/>
            <w:rPrChange w:id="1783" w:author="Iturra, Julio" w:date="2025-07-28T10:29:00Z" w16du:dateUtc="2025-07-28T08:29:00Z">
              <w:rPr/>
            </w:rPrChange>
          </w:rPr>
          <w:t>between</w:t>
        </w:r>
        <w:r w:rsidR="00440614">
          <w:t xml:space="preserve"> individuals hold in a longitudinal framework, especially regardin</w:t>
        </w:r>
      </w:ins>
      <w:ins w:id="1784" w:author="Iturra, Julio" w:date="2025-07-28T10:30:00Z" w16du:dateUtc="2025-07-28T08:30:00Z">
        <w:r w:rsidR="00440614">
          <w:t xml:space="preserve">g the </w:t>
        </w:r>
        <w:r w:rsidR="00387773">
          <w:t xml:space="preserve">role of socialization processes that might be observable </w:t>
        </w:r>
      </w:ins>
      <w:ins w:id="1785" w:author="Iturra, Julio" w:date="2025-07-28T10:31:00Z" w16du:dateUtc="2025-07-28T08:31:00Z">
        <w:r w:rsidR="001D5814">
          <w:t>thoroughly longitudinal analyses.</w:t>
        </w:r>
      </w:ins>
    </w:p>
    <w:p w14:paraId="0009F2EC" w14:textId="3D586167" w:rsidR="000E3C44" w:rsidRPr="007D7C37" w:rsidDel="001D5814" w:rsidRDefault="009C462E" w:rsidP="00A706D7">
      <w:pPr>
        <w:pStyle w:val="BodyText"/>
        <w:rPr>
          <w:del w:id="1786" w:author="Iturra, Julio" w:date="2025-07-28T10:31:00Z" w16du:dateUtc="2025-07-28T08:31:00Z"/>
        </w:rPr>
      </w:pPr>
      <w:del w:id="1787" w:author="Iturra, Julio" w:date="2025-07-28T10:31:00Z" w16du:dateUtc="2025-07-28T08:31:00Z">
        <w:r w:rsidRPr="007D7C37" w:rsidDel="001D5814">
          <w:lastRenderedPageBreak/>
          <w:delText>longitudinal analyses can contribute to disentangling the temporal relationship between class, networks, and political attitudes.</w:delText>
        </w:r>
      </w:del>
    </w:p>
    <w:p w14:paraId="16AB6F08" w14:textId="1AC12594" w:rsidR="009C462E" w:rsidRPr="007D7C37" w:rsidRDefault="009C462E" w:rsidP="009C462E">
      <w:pPr>
        <w:pStyle w:val="Heading1"/>
        <w:rPr>
          <w:rFonts w:cs="Times New Roman"/>
        </w:rPr>
      </w:pPr>
      <w:bookmarkStart w:id="1788" w:name="references"/>
      <w:bookmarkEnd w:id="1561"/>
      <w:r w:rsidRPr="007D7C37">
        <w:rPr>
          <w:rFonts w:cs="Times New Roman"/>
        </w:rPr>
        <w:t>References</w:t>
      </w:r>
      <w:r w:rsidRPr="007D7C37">
        <w:rPr>
          <w:rFonts w:cs="Times New Roman"/>
        </w:rPr>
        <w:br/>
      </w:r>
    </w:p>
    <w:p w14:paraId="02E1340A" w14:textId="77777777" w:rsidR="0077086A" w:rsidRDefault="00872C0C" w:rsidP="0077086A">
      <w:pPr>
        <w:pStyle w:val="Bibliography"/>
      </w:pPr>
      <w:r w:rsidRPr="007D7C37">
        <w:fldChar w:fldCharType="begin"/>
      </w:r>
      <w:r w:rsidR="00867242">
        <w:instrText xml:space="preserve"> ADDIN ZOTERO_BIBL {"uncited":[],"omitted":[],"custom":[]} CSL_BIBLIOGRAPHY </w:instrText>
      </w:r>
      <w:r w:rsidRPr="007D7C37">
        <w:fldChar w:fldCharType="separate"/>
      </w:r>
      <w:r w:rsidR="0077086A">
        <w:t xml:space="preserve">Aguinis, H., Gottfredson, R. K., &amp; Culpepper, S. A. (2013). Best-Practice Recommendations for Estimating Cross-Level Interaction Effects Using Multilevel Modeling. </w:t>
      </w:r>
      <w:r w:rsidR="0077086A">
        <w:rPr>
          <w:i/>
          <w:iCs/>
        </w:rPr>
        <w:t>Journal of Management</w:t>
      </w:r>
      <w:r w:rsidR="0077086A">
        <w:t xml:space="preserve">, </w:t>
      </w:r>
      <w:r w:rsidR="0077086A">
        <w:rPr>
          <w:i/>
          <w:iCs/>
        </w:rPr>
        <w:t>39</w:t>
      </w:r>
      <w:r w:rsidR="0077086A">
        <w:t>, 1490–1528.</w:t>
      </w:r>
    </w:p>
    <w:p w14:paraId="1496050E" w14:textId="77777777" w:rsidR="0077086A" w:rsidRDefault="0077086A" w:rsidP="0077086A">
      <w:pPr>
        <w:pStyle w:val="Bibliography"/>
      </w:pPr>
      <w:r>
        <w:t xml:space="preserve">Alvaredo, F., Atkinson, A. B., Piketty, T., &amp; Saez, E. (2022). </w:t>
      </w:r>
      <w:r>
        <w:rPr>
          <w:i/>
          <w:iCs/>
        </w:rPr>
        <w:t>World inequality database</w:t>
      </w:r>
      <w:r>
        <w:t>. WID.world.</w:t>
      </w:r>
    </w:p>
    <w:p w14:paraId="5A4C9E03" w14:textId="77777777" w:rsidR="0077086A" w:rsidRDefault="0077086A" w:rsidP="0077086A">
      <w:pPr>
        <w:pStyle w:val="Bibliography"/>
      </w:pPr>
      <w:r w:rsidRPr="0037786D">
        <w:rPr>
          <w:lang w:val="es-CL"/>
          <w:rPrChange w:id="1789" w:author="Julio César Iturra Sanhueza" w:date="2025-06-16T16:17:00Z">
            <w:rPr/>
          </w:rPrChange>
        </w:rPr>
        <w:t xml:space="preserve">Barozet, E., Boado, M., &amp; Marqués-Perales, I. (2021). </w:t>
      </w:r>
      <w:r>
        <w:t xml:space="preserve">The Measurement of Social Stratification: Comparative Perspectives Between Europe and Latin America. In P. López-Roldán &amp; S. Fachelli (Eds.), </w:t>
      </w:r>
      <w:r>
        <w:rPr>
          <w:i/>
          <w:iCs/>
        </w:rPr>
        <w:t>Towards a Comparative Analysis of Social Inequalities between Europe and Latin America</w:t>
      </w:r>
      <w:r>
        <w:t xml:space="preserve"> (pp. 171–202). Cham: Springer International Publishing.</w:t>
      </w:r>
    </w:p>
    <w:p w14:paraId="4856C536" w14:textId="77777777" w:rsidR="0077086A" w:rsidRDefault="0077086A" w:rsidP="0077086A">
      <w:pPr>
        <w:pStyle w:val="Bibliography"/>
      </w:pPr>
      <w:r>
        <w:t xml:space="preserve">Bates, D., Mächler, M., Bolker, B., &amp; Walker, S. (2015). Fitting linear mixed-effects models using lme4. </w:t>
      </w:r>
      <w:r>
        <w:rPr>
          <w:i/>
          <w:iCs/>
        </w:rPr>
        <w:t>Journal of Statistical Software</w:t>
      </w:r>
      <w:r>
        <w:t xml:space="preserve">, </w:t>
      </w:r>
      <w:r>
        <w:rPr>
          <w:i/>
          <w:iCs/>
        </w:rPr>
        <w:t>67</w:t>
      </w:r>
      <w:r>
        <w:t>, 1–48.</w:t>
      </w:r>
    </w:p>
    <w:p w14:paraId="43D88694" w14:textId="77777777" w:rsidR="0077086A" w:rsidRDefault="0077086A" w:rsidP="0077086A">
      <w:pPr>
        <w:pStyle w:val="Bibliography"/>
      </w:pPr>
      <w:r>
        <w:t xml:space="preserve">Blau, P. (1977). A Macrosociological Theory of Social Structure. </w:t>
      </w:r>
      <w:r>
        <w:rPr>
          <w:i/>
          <w:iCs/>
        </w:rPr>
        <w:t>American Journal of Sociology</w:t>
      </w:r>
      <w:r>
        <w:t xml:space="preserve">, </w:t>
      </w:r>
      <w:r>
        <w:rPr>
          <w:i/>
          <w:iCs/>
        </w:rPr>
        <w:t>83</w:t>
      </w:r>
      <w:r>
        <w:t>, 26–54.</w:t>
      </w:r>
    </w:p>
    <w:p w14:paraId="64AFAD10" w14:textId="77777777" w:rsidR="0077086A" w:rsidRDefault="0077086A" w:rsidP="0077086A">
      <w:pPr>
        <w:pStyle w:val="Bibliography"/>
      </w:pPr>
      <w:r>
        <w:t xml:space="preserve">Brooks, C., &amp; Svallfors, S. (2010). Why does class matter? Policy attitudes, mechanisms, and the case of the Nordic countries. </w:t>
      </w:r>
      <w:r>
        <w:rPr>
          <w:i/>
          <w:iCs/>
        </w:rPr>
        <w:t>Research in Social Stratification and Mobility</w:t>
      </w:r>
      <w:r>
        <w:t xml:space="preserve">, </w:t>
      </w:r>
      <w:r>
        <w:rPr>
          <w:i/>
          <w:iCs/>
        </w:rPr>
        <w:t>28</w:t>
      </w:r>
      <w:r>
        <w:t>, 199–213.</w:t>
      </w:r>
    </w:p>
    <w:p w14:paraId="428F1BB9" w14:textId="77777777" w:rsidR="0077086A" w:rsidRDefault="0077086A" w:rsidP="0077086A">
      <w:pPr>
        <w:pStyle w:val="Bibliography"/>
      </w:pPr>
      <w:r>
        <w:t xml:space="preserve">Bryan, M. L., &amp; Jenkins, S. P. (2016). Multilevel Modelling of Country Effects: A Cautionary Tale. </w:t>
      </w:r>
      <w:r>
        <w:rPr>
          <w:i/>
          <w:iCs/>
        </w:rPr>
        <w:t>European Sociological Review</w:t>
      </w:r>
      <w:r>
        <w:t xml:space="preserve">, </w:t>
      </w:r>
      <w:r>
        <w:rPr>
          <w:i/>
          <w:iCs/>
        </w:rPr>
        <w:t>32</w:t>
      </w:r>
      <w:r>
        <w:t>, 3–22.</w:t>
      </w:r>
    </w:p>
    <w:p w14:paraId="07276B0B" w14:textId="77777777" w:rsidR="0077086A" w:rsidRDefault="0077086A" w:rsidP="0077086A">
      <w:pPr>
        <w:pStyle w:val="Bibliography"/>
      </w:pPr>
      <w:r>
        <w:t xml:space="preserve">Cansunar, A. (2021). Who Is High Income, Anyway? Social Comparison, Subjective Group Identification, and Preferences over Progressive Taxation. </w:t>
      </w:r>
      <w:r>
        <w:rPr>
          <w:i/>
          <w:iCs/>
        </w:rPr>
        <w:t>The Journal of Politics</w:t>
      </w:r>
      <w:r>
        <w:t>, 000–000.</w:t>
      </w:r>
    </w:p>
    <w:p w14:paraId="0E422884" w14:textId="77777777" w:rsidR="0077086A" w:rsidRDefault="0077086A" w:rsidP="0077086A">
      <w:pPr>
        <w:pStyle w:val="Bibliography"/>
      </w:pPr>
      <w:r>
        <w:t xml:space="preserve">Condon, M., &amp; Wichowsky, A. (2020). Inequality in the Social Mind: Social Comparison and Support for Redistribution. </w:t>
      </w:r>
      <w:r>
        <w:rPr>
          <w:i/>
          <w:iCs/>
        </w:rPr>
        <w:t>The Journal of Politics</w:t>
      </w:r>
      <w:r>
        <w:t xml:space="preserve">, </w:t>
      </w:r>
      <w:r>
        <w:rPr>
          <w:i/>
          <w:iCs/>
        </w:rPr>
        <w:t>82</w:t>
      </w:r>
      <w:r>
        <w:t>, 149–161.</w:t>
      </w:r>
    </w:p>
    <w:p w14:paraId="1B19072E" w14:textId="77777777" w:rsidR="0077086A" w:rsidRDefault="0077086A" w:rsidP="0077086A">
      <w:pPr>
        <w:pStyle w:val="Bibliography"/>
      </w:pPr>
      <w:r>
        <w:t xml:space="preserve">Curtis, J., &amp; Andersen, R. (2015). How Social Class Shapes Attitudes on Economic Inequality: The Competing Forces of Self-Interest and Legitimation. </w:t>
      </w:r>
      <w:r>
        <w:rPr>
          <w:i/>
          <w:iCs/>
        </w:rPr>
        <w:t>International Review of Social Research</w:t>
      </w:r>
      <w:r>
        <w:t xml:space="preserve">, </w:t>
      </w:r>
      <w:r>
        <w:rPr>
          <w:i/>
          <w:iCs/>
        </w:rPr>
        <w:t>5</w:t>
      </w:r>
      <w:r>
        <w:t>, 4–19.</w:t>
      </w:r>
    </w:p>
    <w:p w14:paraId="2A351E2B" w14:textId="77777777" w:rsidR="0077086A" w:rsidRDefault="0077086A" w:rsidP="0077086A">
      <w:pPr>
        <w:pStyle w:val="Bibliography"/>
      </w:pPr>
      <w:r>
        <w:t xml:space="preserve">Dimick, M., Rueda, D., &amp; Stegmueller, D. (2017). The Altruistic Rich? Inequality and Other-Regarding Preferences for Redistribution. </w:t>
      </w:r>
      <w:r>
        <w:rPr>
          <w:i/>
          <w:iCs/>
        </w:rPr>
        <w:t>Quarterly Journal of Political Science</w:t>
      </w:r>
      <w:r>
        <w:t xml:space="preserve">, </w:t>
      </w:r>
      <w:r>
        <w:rPr>
          <w:i/>
          <w:iCs/>
        </w:rPr>
        <w:t>11</w:t>
      </w:r>
      <w:r>
        <w:t>, 385–439.</w:t>
      </w:r>
    </w:p>
    <w:p w14:paraId="52D322C6" w14:textId="77777777" w:rsidR="0077086A" w:rsidRDefault="0077086A" w:rsidP="0077086A">
      <w:pPr>
        <w:pStyle w:val="Bibliography"/>
      </w:pPr>
      <w:r>
        <w:t xml:space="preserve">Diprete, T. A., Gelman, A., Mccormick, T., Teitler, J., &amp; Zheng, T. (2011). Segregation in Social Networks Based on Acquaintanceship and Trust. </w:t>
      </w:r>
      <w:r>
        <w:rPr>
          <w:i/>
          <w:iCs/>
        </w:rPr>
        <w:t>Source: American Journal of Sociology AJS</w:t>
      </w:r>
      <w:r>
        <w:t xml:space="preserve">, </w:t>
      </w:r>
      <w:r>
        <w:rPr>
          <w:i/>
          <w:iCs/>
        </w:rPr>
        <w:t>116</w:t>
      </w:r>
      <w:r>
        <w:t>, 1234–1283.</w:t>
      </w:r>
    </w:p>
    <w:p w14:paraId="08E9E6E4" w14:textId="77777777" w:rsidR="0077086A" w:rsidRDefault="0077086A" w:rsidP="0077086A">
      <w:pPr>
        <w:pStyle w:val="Bibliography"/>
      </w:pPr>
      <w:r>
        <w:t xml:space="preserve">Doucette, J. S. (2024). What Can We Learn about the Effects of Democracy Using Cross-National Data? </w:t>
      </w:r>
      <w:r>
        <w:rPr>
          <w:i/>
          <w:iCs/>
        </w:rPr>
        <w:t>American Political Science Review</w:t>
      </w:r>
      <w:r>
        <w:t>, 1–10.</w:t>
      </w:r>
    </w:p>
    <w:p w14:paraId="104B6DF5" w14:textId="77777777" w:rsidR="0077086A" w:rsidRDefault="0077086A" w:rsidP="0077086A">
      <w:pPr>
        <w:pStyle w:val="Bibliography"/>
      </w:pPr>
      <w:r>
        <w:t xml:space="preserve">Edlund, J. (2003). The Influence of the Class Situations of Husbands and Wives on Class Identity, Party Preference and Attitudes Towards Redistribution: Sweden, Germany and the United States. </w:t>
      </w:r>
      <w:r>
        <w:rPr>
          <w:i/>
          <w:iCs/>
        </w:rPr>
        <w:t>Acta Sociologica</w:t>
      </w:r>
      <w:r>
        <w:t xml:space="preserve">, </w:t>
      </w:r>
      <w:r>
        <w:rPr>
          <w:i/>
          <w:iCs/>
        </w:rPr>
        <w:t>46</w:t>
      </w:r>
      <w:r>
        <w:t>, 195–214.</w:t>
      </w:r>
    </w:p>
    <w:p w14:paraId="38C5FB2A" w14:textId="77777777" w:rsidR="0077086A" w:rsidRDefault="0077086A" w:rsidP="0077086A">
      <w:pPr>
        <w:pStyle w:val="Bibliography"/>
      </w:pPr>
      <w:r>
        <w:t xml:space="preserve">Edlund, J., &amp; Lindh, A. (2015). The democratic class struggle revisited: The welfare state, social cohesion and political conflict. </w:t>
      </w:r>
      <w:r>
        <w:rPr>
          <w:i/>
          <w:iCs/>
        </w:rPr>
        <w:t>Acta Sociologica</w:t>
      </w:r>
      <w:r>
        <w:t xml:space="preserve">, </w:t>
      </w:r>
      <w:r>
        <w:rPr>
          <w:i/>
          <w:iCs/>
        </w:rPr>
        <w:t>58</w:t>
      </w:r>
      <w:r>
        <w:t>, 311–328.</w:t>
      </w:r>
    </w:p>
    <w:p w14:paraId="1E4145B7" w14:textId="77777777" w:rsidR="0077086A" w:rsidRDefault="0077086A" w:rsidP="0077086A">
      <w:pPr>
        <w:pStyle w:val="Bibliography"/>
      </w:pPr>
      <w:r>
        <w:t xml:space="preserve">Erikson, R., &amp; Goldthorpe, J. H. (1992). </w:t>
      </w:r>
      <w:r>
        <w:rPr>
          <w:i/>
          <w:iCs/>
        </w:rPr>
        <w:t>The constant flux: A study of class mobility in industrial societies</w:t>
      </w:r>
      <w:r>
        <w:t>. Oxford, UK: Oxford University Press.</w:t>
      </w:r>
    </w:p>
    <w:p w14:paraId="491C2D96" w14:textId="77777777" w:rsidR="0077086A" w:rsidRDefault="0077086A" w:rsidP="0077086A">
      <w:pPr>
        <w:pStyle w:val="Bibliography"/>
      </w:pPr>
      <w:r>
        <w:lastRenderedPageBreak/>
        <w:t xml:space="preserve">Evans, G., &amp; Graaf, N. D. de (Eds.). (2013). </w:t>
      </w:r>
      <w:r>
        <w:rPr>
          <w:i/>
          <w:iCs/>
        </w:rPr>
        <w:t>Political choice matters: Explaining the strength of class and religious cleavages in cross-national perspective</w:t>
      </w:r>
      <w:r>
        <w:t xml:space="preserve"> (1st ed). Oxford: Oxford University Press.</w:t>
      </w:r>
    </w:p>
    <w:p w14:paraId="590D9E7F" w14:textId="77777777" w:rsidR="0077086A" w:rsidRDefault="0077086A" w:rsidP="0077086A">
      <w:pPr>
        <w:pStyle w:val="Bibliography"/>
      </w:pPr>
      <w:r>
        <w:t xml:space="preserve">Evans, M. D. R., Kelley, J., &amp; Kolosi, T. (1992). Images of Class: Public Perceptions in Hungary and Australia. </w:t>
      </w:r>
      <w:r>
        <w:rPr>
          <w:i/>
          <w:iCs/>
        </w:rPr>
        <w:t>American Sociological Review</w:t>
      </w:r>
      <w:r>
        <w:t xml:space="preserve">, </w:t>
      </w:r>
      <w:r>
        <w:rPr>
          <w:i/>
          <w:iCs/>
        </w:rPr>
        <w:t>57</w:t>
      </w:r>
      <w:r>
        <w:t>, 461.</w:t>
      </w:r>
    </w:p>
    <w:p w14:paraId="7A864127" w14:textId="77777777" w:rsidR="0077086A" w:rsidRPr="002B455A" w:rsidRDefault="0077086A" w:rsidP="0077086A">
      <w:pPr>
        <w:pStyle w:val="Bibliography"/>
        <w:rPr>
          <w:lang w:val="es-CL"/>
          <w:rPrChange w:id="1790" w:author="Julio César Iturra Sanhueza" w:date="2025-06-16T16:17:00Z">
            <w:rPr/>
          </w:rPrChange>
        </w:rPr>
      </w:pPr>
      <w:r>
        <w:t xml:space="preserve">Feld, S. L. (1981). The Focused Organization of Social Ties. </w:t>
      </w:r>
      <w:r w:rsidRPr="002B455A">
        <w:rPr>
          <w:i/>
          <w:iCs/>
          <w:lang w:val="es-CL"/>
          <w:rPrChange w:id="1791" w:author="Julio César Iturra Sanhueza" w:date="2025-06-16T16:17:00Z">
            <w:rPr>
              <w:i/>
              <w:iCs/>
            </w:rPr>
          </w:rPrChange>
        </w:rPr>
        <w:t>American Journal of Sociology</w:t>
      </w:r>
      <w:r w:rsidRPr="002B455A">
        <w:rPr>
          <w:lang w:val="es-CL"/>
          <w:rPrChange w:id="1792" w:author="Julio César Iturra Sanhueza" w:date="2025-06-16T16:17:00Z">
            <w:rPr/>
          </w:rPrChange>
        </w:rPr>
        <w:t xml:space="preserve">, </w:t>
      </w:r>
      <w:r w:rsidRPr="002B455A">
        <w:rPr>
          <w:i/>
          <w:iCs/>
          <w:lang w:val="es-CL"/>
          <w:rPrChange w:id="1793" w:author="Julio César Iturra Sanhueza" w:date="2025-06-16T16:17:00Z">
            <w:rPr>
              <w:i/>
              <w:iCs/>
            </w:rPr>
          </w:rPrChange>
        </w:rPr>
        <w:t>86</w:t>
      </w:r>
      <w:r w:rsidRPr="002B455A">
        <w:rPr>
          <w:lang w:val="es-CL"/>
          <w:rPrChange w:id="1794" w:author="Julio César Iturra Sanhueza" w:date="2025-06-16T16:17:00Z">
            <w:rPr/>
          </w:rPrChange>
        </w:rPr>
        <w:t>, 1015–1035.</w:t>
      </w:r>
    </w:p>
    <w:p w14:paraId="0B7E7F44" w14:textId="77777777" w:rsidR="0077086A" w:rsidRDefault="0077086A" w:rsidP="0077086A">
      <w:pPr>
        <w:pStyle w:val="Bibliography"/>
      </w:pPr>
      <w:r w:rsidRPr="002B455A">
        <w:rPr>
          <w:lang w:val="es-CL"/>
          <w:rPrChange w:id="1795" w:author="Julio César Iturra Sanhueza" w:date="2025-06-16T16:17:00Z">
            <w:rPr/>
          </w:rPrChange>
        </w:rPr>
        <w:t xml:space="preserve">García-Castro, J. D., González, R., Frigolett, C., Jiménez-Moya, G., Rodríguez-Bailón, R., &amp; Willis, G. (2022). </w:t>
      </w:r>
      <w:r>
        <w:t xml:space="preserve">Changing attitudes toward redistribution: The role of perceived economic inequality in everyday life and intolerance of inequality. </w:t>
      </w:r>
      <w:r>
        <w:rPr>
          <w:i/>
          <w:iCs/>
        </w:rPr>
        <w:t>The Journal of Social Psychology</w:t>
      </w:r>
      <w:r>
        <w:t xml:space="preserve">, </w:t>
      </w:r>
      <w:r>
        <w:rPr>
          <w:i/>
          <w:iCs/>
        </w:rPr>
        <w:t>0</w:t>
      </w:r>
      <w:r>
        <w:t>, 1–16.</w:t>
      </w:r>
    </w:p>
    <w:p w14:paraId="0EE4FE31" w14:textId="77777777" w:rsidR="0077086A" w:rsidRDefault="0077086A" w:rsidP="0077086A">
      <w:pPr>
        <w:pStyle w:val="Bibliography"/>
      </w:pPr>
      <w:r>
        <w:t xml:space="preserve">García-Sánchez, E., Castillo, J. C., Rodríguez-Bailón, R., &amp; Willis, G. B. (2022). The Two Faces of Support for Redistribution in Colombia: Taxing the Wealthy or Assisting People in Need. </w:t>
      </w:r>
      <w:r>
        <w:rPr>
          <w:i/>
          <w:iCs/>
        </w:rPr>
        <w:t>Frontiers in Sociology</w:t>
      </w:r>
      <w:r>
        <w:t xml:space="preserve">, </w:t>
      </w:r>
      <w:r>
        <w:rPr>
          <w:i/>
          <w:iCs/>
        </w:rPr>
        <w:t>7</w:t>
      </w:r>
      <w:r>
        <w:t>, 773378.</w:t>
      </w:r>
    </w:p>
    <w:p w14:paraId="01F850E8" w14:textId="77777777" w:rsidR="0077086A" w:rsidRDefault="0077086A" w:rsidP="0077086A">
      <w:pPr>
        <w:pStyle w:val="Bibliography"/>
      </w:pPr>
      <w:r>
        <w:t xml:space="preserve">Häusermann, S., Kurer, T., &amp; Schwander, H. (2015). High-skilled outsiders? Labor market vulnerability, education and welfare state preferences. </w:t>
      </w:r>
      <w:r>
        <w:rPr>
          <w:i/>
          <w:iCs/>
        </w:rPr>
        <w:t>Socio-Economic Review</w:t>
      </w:r>
      <w:r>
        <w:t xml:space="preserve">, </w:t>
      </w:r>
      <w:r>
        <w:rPr>
          <w:i/>
          <w:iCs/>
        </w:rPr>
        <w:t>13</w:t>
      </w:r>
      <w:r>
        <w:t>, 235–258.</w:t>
      </w:r>
    </w:p>
    <w:p w14:paraId="2E44831D" w14:textId="77777777" w:rsidR="0077086A" w:rsidRDefault="0077086A" w:rsidP="0077086A">
      <w:pPr>
        <w:pStyle w:val="Bibliography"/>
      </w:pPr>
      <w:r w:rsidRPr="00BF2CE2">
        <w:t xml:space="preserve">Hertel, F. R., &amp; Groh-Samberg, O. (2019). </w:t>
      </w:r>
      <w:r>
        <w:t xml:space="preserve">The Relation between Inequality and Intergenerational Class Mobility in 39 Countries. </w:t>
      </w:r>
      <w:r>
        <w:rPr>
          <w:i/>
          <w:iCs/>
        </w:rPr>
        <w:t>American Sociological Review</w:t>
      </w:r>
      <w:r>
        <w:t xml:space="preserve">, </w:t>
      </w:r>
      <w:r>
        <w:rPr>
          <w:i/>
          <w:iCs/>
        </w:rPr>
        <w:t>84</w:t>
      </w:r>
      <w:r>
        <w:t>, 1099–1133.</w:t>
      </w:r>
    </w:p>
    <w:p w14:paraId="1566B72C" w14:textId="77777777" w:rsidR="0077086A" w:rsidRDefault="0077086A" w:rsidP="0077086A">
      <w:pPr>
        <w:pStyle w:val="Bibliography"/>
      </w:pPr>
      <w:r>
        <w:t xml:space="preserve">Homans, G. C. (1951). </w:t>
      </w:r>
      <w:r>
        <w:rPr>
          <w:i/>
          <w:iCs/>
        </w:rPr>
        <w:t>The human group.</w:t>
      </w:r>
      <w:r>
        <w:t xml:space="preserve"> Piscataway,  NJ,  US: Transaction Publishers.</w:t>
      </w:r>
    </w:p>
    <w:p w14:paraId="208DCFFA" w14:textId="77777777" w:rsidR="0077086A" w:rsidRDefault="0077086A" w:rsidP="0077086A">
      <w:pPr>
        <w:pStyle w:val="Bibliography"/>
      </w:pPr>
      <w:r>
        <w:t xml:space="preserve">Hox, J. J. (2010). </w:t>
      </w:r>
      <w:r>
        <w:rPr>
          <w:i/>
          <w:iCs/>
        </w:rPr>
        <w:t>Multilevel analysis: Techniques and applications</w:t>
      </w:r>
      <w:r>
        <w:t xml:space="preserve"> (2. ed). New York: Routledge, Taylor &amp; Francis.</w:t>
      </w:r>
    </w:p>
    <w:p w14:paraId="7B707E1D" w14:textId="77777777" w:rsidR="0077086A" w:rsidRDefault="0077086A" w:rsidP="0077086A">
      <w:pPr>
        <w:pStyle w:val="Bibliography"/>
      </w:pPr>
      <w:r>
        <w:t xml:space="preserve">ILO. (2022). </w:t>
      </w:r>
      <w:r>
        <w:rPr>
          <w:i/>
          <w:iCs/>
        </w:rPr>
        <w:t>World Economic Outlook Database</w:t>
      </w:r>
      <w:r>
        <w:t>. Retrieved from https://www.imf.org/en/Publications/WEO/weo-database/2022/April</w:t>
      </w:r>
    </w:p>
    <w:p w14:paraId="25A305A3" w14:textId="77777777" w:rsidR="0077086A" w:rsidRDefault="0077086A" w:rsidP="0077086A">
      <w:pPr>
        <w:pStyle w:val="Bibliography"/>
      </w:pPr>
      <w:r>
        <w:t xml:space="preserve">ISSP Research Group. (2019). </w:t>
      </w:r>
      <w:r>
        <w:rPr>
          <w:i/>
          <w:iCs/>
        </w:rPr>
        <w:t>International Social Survey Programme: Social Networks and Social Resources - ISSP 2017</w:t>
      </w:r>
      <w:r>
        <w:t xml:space="preserve"> (Version 2.0.0) [Data set]. GESIS Data Archive.</w:t>
      </w:r>
    </w:p>
    <w:p w14:paraId="7A1C15A7" w14:textId="77777777" w:rsidR="0077086A" w:rsidRDefault="0077086A" w:rsidP="0077086A">
      <w:pPr>
        <w:pStyle w:val="Bibliography"/>
      </w:pPr>
      <w:r>
        <w:t xml:space="preserve">Kalmijn, M., &amp; Kraaykamp, G. (2007). Social stratification and attitudes: A comparative analysis of the effects of class and education in Europe1. </w:t>
      </w:r>
      <w:r>
        <w:rPr>
          <w:i/>
          <w:iCs/>
        </w:rPr>
        <w:t>The British Journal of Sociology</w:t>
      </w:r>
      <w:r>
        <w:t xml:space="preserve">, </w:t>
      </w:r>
      <w:r>
        <w:rPr>
          <w:i/>
          <w:iCs/>
        </w:rPr>
        <w:t>58</w:t>
      </w:r>
      <w:r>
        <w:t>, 547–576.</w:t>
      </w:r>
    </w:p>
    <w:p w14:paraId="2277A6E6" w14:textId="77777777" w:rsidR="0077086A" w:rsidRDefault="0077086A" w:rsidP="0077086A">
      <w:pPr>
        <w:pStyle w:val="Bibliography"/>
      </w:pPr>
      <w:r>
        <w:t xml:space="preserve">Kim, H., &amp; Lee, Y. (2018). Socioeconomic status, perceived inequality of opportunity, and attitudes toward redistribution. </w:t>
      </w:r>
      <w:r>
        <w:rPr>
          <w:i/>
          <w:iCs/>
        </w:rPr>
        <w:t>The Social Science Journal</w:t>
      </w:r>
      <w:r>
        <w:t xml:space="preserve">, </w:t>
      </w:r>
      <w:r>
        <w:rPr>
          <w:i/>
          <w:iCs/>
        </w:rPr>
        <w:t>55</w:t>
      </w:r>
      <w:r>
        <w:t>, 300–312.</w:t>
      </w:r>
    </w:p>
    <w:p w14:paraId="634A8983" w14:textId="77777777" w:rsidR="0077086A" w:rsidRDefault="0077086A" w:rsidP="0077086A">
      <w:pPr>
        <w:pStyle w:val="Bibliography"/>
      </w:pPr>
      <w:r>
        <w:t xml:space="preserve">Kitschelt, H., &amp; Rehm, P. (2014). Occupations as a Site of Political Preference Formation. </w:t>
      </w:r>
      <w:r>
        <w:rPr>
          <w:i/>
          <w:iCs/>
        </w:rPr>
        <w:t>Comparative Political Studies</w:t>
      </w:r>
      <w:r>
        <w:t xml:space="preserve">, </w:t>
      </w:r>
      <w:r>
        <w:rPr>
          <w:i/>
          <w:iCs/>
        </w:rPr>
        <w:t>47</w:t>
      </w:r>
      <w:r>
        <w:t>, 1670–1706.</w:t>
      </w:r>
    </w:p>
    <w:p w14:paraId="3D8A5D20" w14:textId="77777777" w:rsidR="0077086A" w:rsidRDefault="0077086A" w:rsidP="0077086A">
      <w:pPr>
        <w:pStyle w:val="Bibliography"/>
      </w:pPr>
      <w:r>
        <w:t xml:space="preserve">Kragten, N., &amp; Rözer, J. (2017). The Income Inequality Hypothesis Revisited: Assessing the Hypothesis Using Four Methodological Approaches. </w:t>
      </w:r>
      <w:r>
        <w:rPr>
          <w:i/>
          <w:iCs/>
        </w:rPr>
        <w:t>Social Indicators Research</w:t>
      </w:r>
      <w:r>
        <w:t xml:space="preserve">, </w:t>
      </w:r>
      <w:r>
        <w:rPr>
          <w:i/>
          <w:iCs/>
        </w:rPr>
        <w:t>131</w:t>
      </w:r>
      <w:r>
        <w:t>, 1015–1033.</w:t>
      </w:r>
    </w:p>
    <w:p w14:paraId="00237C1B" w14:textId="77777777" w:rsidR="0077086A" w:rsidRDefault="0077086A" w:rsidP="0077086A">
      <w:pPr>
        <w:pStyle w:val="Bibliography"/>
      </w:pPr>
      <w:r>
        <w:t xml:space="preserve">Kulin, J., &amp; Svallfors, S. (2013). Class, values, and attitudes towards redistribution: A European comparison. </w:t>
      </w:r>
      <w:r>
        <w:rPr>
          <w:i/>
          <w:iCs/>
        </w:rPr>
        <w:t>European Sociological Review</w:t>
      </w:r>
      <w:r>
        <w:t xml:space="preserve">, </w:t>
      </w:r>
      <w:r>
        <w:rPr>
          <w:i/>
          <w:iCs/>
        </w:rPr>
        <w:t>29</w:t>
      </w:r>
      <w:r>
        <w:t>, 155–167.</w:t>
      </w:r>
    </w:p>
    <w:p w14:paraId="6C5CC55D" w14:textId="77777777" w:rsidR="0077086A" w:rsidRDefault="0077086A" w:rsidP="0077086A">
      <w:pPr>
        <w:pStyle w:val="Bibliography"/>
      </w:pPr>
      <w:r>
        <w:t xml:space="preserve">Lancee, B., &amp; Van de Werfhorst, H. G. (2012). Income inequality and participation: A comparison of 24 European countries. </w:t>
      </w:r>
      <w:r>
        <w:rPr>
          <w:i/>
          <w:iCs/>
        </w:rPr>
        <w:t>Social Science Research</w:t>
      </w:r>
      <w:r>
        <w:t xml:space="preserve">, </w:t>
      </w:r>
      <w:r>
        <w:rPr>
          <w:i/>
          <w:iCs/>
        </w:rPr>
        <w:t>41</w:t>
      </w:r>
      <w:r>
        <w:t>, 1166–1178.</w:t>
      </w:r>
    </w:p>
    <w:p w14:paraId="3E0C6B69" w14:textId="77777777" w:rsidR="0077086A" w:rsidRDefault="0077086A" w:rsidP="0077086A">
      <w:pPr>
        <w:pStyle w:val="Bibliography"/>
      </w:pPr>
      <w:r>
        <w:t xml:space="preserve">Langsæther, P. E., &amp; Evans, G. (2020). More than self-interest: Why different classes have different attitudes to income inequality. </w:t>
      </w:r>
      <w:r>
        <w:rPr>
          <w:i/>
          <w:iCs/>
        </w:rPr>
        <w:t>The British Journal of Sociology</w:t>
      </w:r>
      <w:r>
        <w:t xml:space="preserve">, </w:t>
      </w:r>
      <w:r>
        <w:rPr>
          <w:i/>
          <w:iCs/>
        </w:rPr>
        <w:t>71</w:t>
      </w:r>
      <w:r>
        <w:t>, 594–607.</w:t>
      </w:r>
    </w:p>
    <w:p w14:paraId="7D816F49" w14:textId="77777777" w:rsidR="0077086A" w:rsidRDefault="0077086A" w:rsidP="0077086A">
      <w:pPr>
        <w:pStyle w:val="Bibliography"/>
      </w:pPr>
      <w:r>
        <w:t xml:space="preserve">Lazarsfeld, P. F., &amp; Merton, R. K. (1954). Friendship as a social process: A substantive and methodological analysis. In T. Morroe &amp; C. H. Page (Eds.), </w:t>
      </w:r>
      <w:r>
        <w:rPr>
          <w:i/>
          <w:iCs/>
        </w:rPr>
        <w:t>Freedom and control in modern society</w:t>
      </w:r>
      <w:r>
        <w:t xml:space="preserve"> (Vol. 18, pp. 18–66). New York: Van Nostrand.</w:t>
      </w:r>
    </w:p>
    <w:p w14:paraId="6997430C" w14:textId="77777777" w:rsidR="0077086A" w:rsidRDefault="0077086A" w:rsidP="0077086A">
      <w:pPr>
        <w:pStyle w:val="Bibliography"/>
      </w:pPr>
      <w:r>
        <w:lastRenderedPageBreak/>
        <w:t xml:space="preserve">Lee, J. (2023). Consider your origins: Parental social class and preferences for redistribution in the United States from 1977 to 2018. </w:t>
      </w:r>
      <w:r>
        <w:rPr>
          <w:i/>
          <w:iCs/>
        </w:rPr>
        <w:t>Social Science Research</w:t>
      </w:r>
      <w:r>
        <w:t xml:space="preserve">, </w:t>
      </w:r>
      <w:r>
        <w:rPr>
          <w:i/>
          <w:iCs/>
        </w:rPr>
        <w:t>110</w:t>
      </w:r>
      <w:r>
        <w:t>, 102840.</w:t>
      </w:r>
    </w:p>
    <w:p w14:paraId="6AF40331" w14:textId="77777777" w:rsidR="0077086A" w:rsidRDefault="0077086A" w:rsidP="0077086A">
      <w:pPr>
        <w:pStyle w:val="Bibliography"/>
      </w:pPr>
      <w:r>
        <w:t xml:space="preserve">Liebig, S., &amp; Sauer, C. (2016). Sociology of Justice. In C. Sabbagh &amp; M. Schmitt (Eds.), </w:t>
      </w:r>
      <w:r>
        <w:rPr>
          <w:i/>
          <w:iCs/>
        </w:rPr>
        <w:t>Handbook of Social Justice Theory and Research</w:t>
      </w:r>
      <w:r>
        <w:t xml:space="preserve"> (pp. 37–59). New York, NY: Springer New York.</w:t>
      </w:r>
    </w:p>
    <w:p w14:paraId="2E2B54DB" w14:textId="77777777" w:rsidR="0077086A" w:rsidRDefault="0077086A" w:rsidP="0077086A">
      <w:pPr>
        <w:pStyle w:val="Bibliography"/>
      </w:pPr>
      <w:r>
        <w:t xml:space="preserve">Lin, N., &amp; Dumin, M. (1986). Access to occupations through social ties. </w:t>
      </w:r>
      <w:r>
        <w:rPr>
          <w:i/>
          <w:iCs/>
        </w:rPr>
        <w:t>Social Networks</w:t>
      </w:r>
      <w:r>
        <w:t xml:space="preserve">, </w:t>
      </w:r>
      <w:r>
        <w:rPr>
          <w:i/>
          <w:iCs/>
        </w:rPr>
        <w:t>8</w:t>
      </w:r>
      <w:r>
        <w:t>, 365–385.</w:t>
      </w:r>
    </w:p>
    <w:p w14:paraId="4F631852" w14:textId="77777777" w:rsidR="0077086A" w:rsidRDefault="0077086A" w:rsidP="0077086A">
      <w:pPr>
        <w:pStyle w:val="Bibliography"/>
      </w:pPr>
      <w:r>
        <w:t xml:space="preserve">Lindh, A., &amp; Andersson, A. B. (2024). Social networks and distributive conflict: The class divide in social ties and attitudes to income inequality across 29 countries. </w:t>
      </w:r>
      <w:r>
        <w:rPr>
          <w:i/>
          <w:iCs/>
        </w:rPr>
        <w:t>European Sociological Review</w:t>
      </w:r>
      <w:r>
        <w:t>, jcae039.</w:t>
      </w:r>
    </w:p>
    <w:p w14:paraId="27A8D590" w14:textId="77777777" w:rsidR="0077086A" w:rsidRDefault="0077086A" w:rsidP="0077086A">
      <w:pPr>
        <w:pStyle w:val="Bibliography"/>
      </w:pPr>
      <w:r>
        <w:t xml:space="preserve">Lindh, A., Andersson, A. B., &amp; Völker, B. (2021). The Missing Link: Network Influences on Class Divides in Political Attitudes. </w:t>
      </w:r>
      <w:r>
        <w:rPr>
          <w:i/>
          <w:iCs/>
        </w:rPr>
        <w:t>European Sociological Review</w:t>
      </w:r>
      <w:r>
        <w:t xml:space="preserve">, </w:t>
      </w:r>
      <w:r>
        <w:rPr>
          <w:i/>
          <w:iCs/>
        </w:rPr>
        <w:t>37</w:t>
      </w:r>
      <w:r>
        <w:t>, 695–712.</w:t>
      </w:r>
    </w:p>
    <w:p w14:paraId="1315ABA3" w14:textId="77777777" w:rsidR="0077086A" w:rsidRDefault="0077086A" w:rsidP="0077086A">
      <w:pPr>
        <w:pStyle w:val="Bibliography"/>
      </w:pPr>
      <w:r>
        <w:t xml:space="preserve">Lindh, A., &amp; McCall, L. (2020). Class Position and Political Opinion in Rich Democracies. </w:t>
      </w:r>
      <w:r>
        <w:rPr>
          <w:i/>
          <w:iCs/>
        </w:rPr>
        <w:t>Annual Review of Sociology</w:t>
      </w:r>
      <w:r>
        <w:t xml:space="preserve">, </w:t>
      </w:r>
      <w:r>
        <w:rPr>
          <w:i/>
          <w:iCs/>
        </w:rPr>
        <w:t>46</w:t>
      </w:r>
      <w:r>
        <w:t>, 419–441.</w:t>
      </w:r>
    </w:p>
    <w:p w14:paraId="41665A24" w14:textId="77777777" w:rsidR="0077086A" w:rsidRDefault="0077086A" w:rsidP="0077086A">
      <w:pPr>
        <w:pStyle w:val="Bibliography"/>
      </w:pPr>
      <w:r>
        <w:t xml:space="preserve">Maldonado, L., Olivos, F., Castillo, J. C., Atria, J., &amp; Azar, A. (2019). Risk Exposure, Humanitarianism and Willingness to Pay for Universal Healthcare: A Cross-National Analysis of 28 Countries. </w:t>
      </w:r>
      <w:r>
        <w:rPr>
          <w:i/>
          <w:iCs/>
        </w:rPr>
        <w:t>Social Justice Research</w:t>
      </w:r>
      <w:r>
        <w:t xml:space="preserve">, </w:t>
      </w:r>
      <w:r>
        <w:rPr>
          <w:i/>
          <w:iCs/>
        </w:rPr>
        <w:t>32</w:t>
      </w:r>
      <w:r>
        <w:t>, 349 283.</w:t>
      </w:r>
    </w:p>
    <w:p w14:paraId="0E9CED53" w14:textId="77777777" w:rsidR="0077086A" w:rsidRDefault="0077086A" w:rsidP="0077086A">
      <w:pPr>
        <w:pStyle w:val="Bibliography"/>
      </w:pPr>
      <w:r>
        <w:t xml:space="preserve">McCall, L., &amp; Kenworthy, L. (2009). Americans’ Social Policy Preferences in the Era of Rising Inequality. </w:t>
      </w:r>
      <w:r>
        <w:rPr>
          <w:i/>
          <w:iCs/>
        </w:rPr>
        <w:t>Perspectives on Politics</w:t>
      </w:r>
      <w:r>
        <w:t xml:space="preserve">, </w:t>
      </w:r>
      <w:r>
        <w:rPr>
          <w:i/>
          <w:iCs/>
        </w:rPr>
        <w:t>7</w:t>
      </w:r>
      <w:r>
        <w:t>, 459–484.</w:t>
      </w:r>
    </w:p>
    <w:p w14:paraId="35493F40" w14:textId="77777777" w:rsidR="0077086A" w:rsidRDefault="0077086A" w:rsidP="0077086A">
      <w:pPr>
        <w:pStyle w:val="Bibliography"/>
      </w:pPr>
      <w:r>
        <w:t xml:space="preserve">McPherson, M., Smith-Lovin, L., &amp; Cook, J. M. (2001). Birds of a Feather: Homophily in Social Networks. </w:t>
      </w:r>
      <w:r>
        <w:rPr>
          <w:i/>
          <w:iCs/>
        </w:rPr>
        <w:t>Annual Review of Sociology</w:t>
      </w:r>
      <w:r>
        <w:t xml:space="preserve">, </w:t>
      </w:r>
      <w:r>
        <w:rPr>
          <w:i/>
          <w:iCs/>
        </w:rPr>
        <w:t>27</w:t>
      </w:r>
      <w:r>
        <w:t>, 415–444.</w:t>
      </w:r>
    </w:p>
    <w:p w14:paraId="560C59A2" w14:textId="77777777" w:rsidR="0077086A" w:rsidRDefault="0077086A" w:rsidP="0077086A">
      <w:pPr>
        <w:pStyle w:val="Bibliography"/>
      </w:pPr>
      <w:r>
        <w:t xml:space="preserve">Meltzer, A. H., &amp; Richard, S. F. (1981). A Rational Theory of the Size of Government. </w:t>
      </w:r>
      <w:r>
        <w:rPr>
          <w:i/>
          <w:iCs/>
        </w:rPr>
        <w:t>Journal of Political Economy</w:t>
      </w:r>
      <w:r>
        <w:t xml:space="preserve">, </w:t>
      </w:r>
      <w:r>
        <w:rPr>
          <w:i/>
          <w:iCs/>
        </w:rPr>
        <w:t>89</w:t>
      </w:r>
      <w:r>
        <w:t>, 914–927.</w:t>
      </w:r>
    </w:p>
    <w:p w14:paraId="32D77E75" w14:textId="77777777" w:rsidR="0077086A" w:rsidRDefault="0077086A" w:rsidP="0077086A">
      <w:pPr>
        <w:pStyle w:val="Bibliography"/>
      </w:pPr>
      <w:r>
        <w:t xml:space="preserve">Mijs, J. (2021). The paradox of inequality: Income inequality and belief in meritocracy go hand in hand. </w:t>
      </w:r>
      <w:r>
        <w:rPr>
          <w:i/>
          <w:iCs/>
        </w:rPr>
        <w:t>Socio-Economic Review</w:t>
      </w:r>
      <w:r>
        <w:t xml:space="preserve">, </w:t>
      </w:r>
      <w:r>
        <w:rPr>
          <w:i/>
          <w:iCs/>
        </w:rPr>
        <w:t>19</w:t>
      </w:r>
      <w:r>
        <w:t>, 7–35.</w:t>
      </w:r>
    </w:p>
    <w:p w14:paraId="101B29D8" w14:textId="77777777" w:rsidR="0077086A" w:rsidRDefault="0077086A" w:rsidP="0077086A">
      <w:pPr>
        <w:pStyle w:val="Bibliography"/>
      </w:pPr>
      <w:r>
        <w:t xml:space="preserve">Mijs, J., &amp; Roe, E. L. (2021). Is America coming apart? Socioeconomic segregation in neighborhoods, schools, workplaces, and social networks, 1970–2020. </w:t>
      </w:r>
      <w:r>
        <w:rPr>
          <w:i/>
          <w:iCs/>
        </w:rPr>
        <w:t>Sociology Compass</w:t>
      </w:r>
      <w:r>
        <w:t xml:space="preserve">, </w:t>
      </w:r>
      <w:r>
        <w:rPr>
          <w:i/>
          <w:iCs/>
        </w:rPr>
        <w:t>15</w:t>
      </w:r>
      <w:r>
        <w:t>, e12884.</w:t>
      </w:r>
    </w:p>
    <w:p w14:paraId="7D21070D" w14:textId="77777777" w:rsidR="0077086A" w:rsidRDefault="0077086A" w:rsidP="0077086A">
      <w:pPr>
        <w:pStyle w:val="Bibliography"/>
      </w:pPr>
      <w:r>
        <w:t xml:space="preserve">Morris, L., &amp; Scott, J. (1996). The Attenuation of Class Analysis: Some Comments on G. Marshall, S. Roberts and C. Burgoyne, “Social Class and the Underclass in Britain in the USA.” </w:t>
      </w:r>
      <w:r>
        <w:rPr>
          <w:i/>
          <w:iCs/>
        </w:rPr>
        <w:t>The British Journal of Sociology</w:t>
      </w:r>
      <w:r>
        <w:t xml:space="preserve">, </w:t>
      </w:r>
      <w:r>
        <w:rPr>
          <w:i/>
          <w:iCs/>
        </w:rPr>
        <w:t>47</w:t>
      </w:r>
      <w:r>
        <w:t>, 45.</w:t>
      </w:r>
    </w:p>
    <w:p w14:paraId="771877C7" w14:textId="77777777" w:rsidR="0077086A" w:rsidRDefault="0077086A" w:rsidP="0077086A">
      <w:pPr>
        <w:pStyle w:val="Bibliography"/>
      </w:pPr>
      <w:r>
        <w:t xml:space="preserve">Neckerman, K. M., &amp; Torche, F. (2007). Inequality: Causes and Consequences. </w:t>
      </w:r>
      <w:r>
        <w:rPr>
          <w:i/>
          <w:iCs/>
        </w:rPr>
        <w:t>Annual Review of Sociology</w:t>
      </w:r>
      <w:r>
        <w:t xml:space="preserve">, </w:t>
      </w:r>
      <w:r>
        <w:rPr>
          <w:i/>
          <w:iCs/>
        </w:rPr>
        <w:t>33</w:t>
      </w:r>
      <w:r>
        <w:t>, 335–357.</w:t>
      </w:r>
    </w:p>
    <w:p w14:paraId="00B80974" w14:textId="77777777" w:rsidR="0077086A" w:rsidRDefault="0077086A" w:rsidP="0077086A">
      <w:pPr>
        <w:pStyle w:val="Bibliography"/>
      </w:pPr>
      <w:r>
        <w:t xml:space="preserve">Oesch, D. (2006). </w:t>
      </w:r>
      <w:r>
        <w:rPr>
          <w:i/>
          <w:iCs/>
        </w:rPr>
        <w:t>Redrawing the Class Map</w:t>
      </w:r>
      <w:r>
        <w:t>. London: Palgrave Macmillan UK.</w:t>
      </w:r>
    </w:p>
    <w:p w14:paraId="2F4F59DE" w14:textId="77777777" w:rsidR="0077086A" w:rsidRDefault="0077086A" w:rsidP="0077086A">
      <w:pPr>
        <w:pStyle w:val="Bibliography"/>
      </w:pPr>
      <w:r>
        <w:t xml:space="preserve">Oesch, D., &amp; Rennwald, L. (2018). Electoral competition in Europe’s new tripolar political space: Class voting for the left, centre-right and radical right. </w:t>
      </w:r>
      <w:r>
        <w:rPr>
          <w:i/>
          <w:iCs/>
        </w:rPr>
        <w:t>European Journal of Political Research</w:t>
      </w:r>
      <w:r>
        <w:t xml:space="preserve">, </w:t>
      </w:r>
      <w:r>
        <w:rPr>
          <w:i/>
          <w:iCs/>
        </w:rPr>
        <w:t>57</w:t>
      </w:r>
      <w:r>
        <w:t>, 783–807.</w:t>
      </w:r>
    </w:p>
    <w:p w14:paraId="1237725E" w14:textId="77777777" w:rsidR="0077086A" w:rsidRDefault="0077086A" w:rsidP="0077086A">
      <w:pPr>
        <w:pStyle w:val="Bibliography"/>
      </w:pPr>
      <w:r>
        <w:t xml:space="preserve">Otero, G., &amp; Mendoza, M. (2023). The Power of Diversity: Class, Networks and Attitudes Towards Inequality. </w:t>
      </w:r>
      <w:r>
        <w:rPr>
          <w:i/>
          <w:iCs/>
        </w:rPr>
        <w:t>Sociology</w:t>
      </w:r>
      <w:r>
        <w:t>, 00380385231217625.</w:t>
      </w:r>
    </w:p>
    <w:p w14:paraId="742B4185" w14:textId="77777777" w:rsidR="0077086A" w:rsidRDefault="0077086A" w:rsidP="0077086A">
      <w:pPr>
        <w:pStyle w:val="Bibliography"/>
      </w:pPr>
      <w:r>
        <w:t xml:space="preserve">Otero, G., Völker, B., &amp; Rözer, J. (2021). Open But Segregated? Class Divisions And the Network Structure of Social Capital in Chile. </w:t>
      </w:r>
      <w:r>
        <w:rPr>
          <w:i/>
          <w:iCs/>
        </w:rPr>
        <w:t>Social Forces</w:t>
      </w:r>
      <w:r>
        <w:t xml:space="preserve">, </w:t>
      </w:r>
      <w:r>
        <w:rPr>
          <w:i/>
          <w:iCs/>
        </w:rPr>
        <w:t>100</w:t>
      </w:r>
      <w:r>
        <w:t>, 649–679.</w:t>
      </w:r>
    </w:p>
    <w:p w14:paraId="3A7D8ACF" w14:textId="77777777" w:rsidR="0077086A" w:rsidRDefault="0077086A" w:rsidP="0077086A">
      <w:pPr>
        <w:pStyle w:val="Bibliography"/>
      </w:pPr>
      <w:r>
        <w:t xml:space="preserve">Otero, G., Völker, B., Rözer, J., &amp; Mollenhorst, G. (2022). The lives of others: Class divisions, network segregation, and attachment to society in Chile. </w:t>
      </w:r>
      <w:r>
        <w:rPr>
          <w:i/>
          <w:iCs/>
        </w:rPr>
        <w:t>The British Journal of Sociology</w:t>
      </w:r>
      <w:r>
        <w:t xml:space="preserve">, </w:t>
      </w:r>
      <w:r>
        <w:rPr>
          <w:i/>
          <w:iCs/>
        </w:rPr>
        <w:t>73</w:t>
      </w:r>
      <w:r>
        <w:t>, 754–785.</w:t>
      </w:r>
    </w:p>
    <w:p w14:paraId="7D42F040" w14:textId="77777777" w:rsidR="0077086A" w:rsidRDefault="0077086A" w:rsidP="0077086A">
      <w:pPr>
        <w:pStyle w:val="Bibliography"/>
      </w:pPr>
      <w:r>
        <w:t xml:space="preserve">Otero, G., Völker, B., Rözer, J., &amp; Mollenhorst, G. (2024). Differences in access to social capital across societies. </w:t>
      </w:r>
      <w:r>
        <w:rPr>
          <w:i/>
          <w:iCs/>
        </w:rPr>
        <w:t>European Sociological Review</w:t>
      </w:r>
      <w:r>
        <w:t xml:space="preserve">, </w:t>
      </w:r>
      <w:r>
        <w:rPr>
          <w:i/>
          <w:iCs/>
        </w:rPr>
        <w:t>40</w:t>
      </w:r>
      <w:r>
        <w:t>, 493–510.</w:t>
      </w:r>
    </w:p>
    <w:p w14:paraId="0C07CB47" w14:textId="77777777" w:rsidR="0077086A" w:rsidRDefault="0077086A" w:rsidP="0077086A">
      <w:pPr>
        <w:pStyle w:val="Bibliography"/>
      </w:pPr>
      <w:r>
        <w:lastRenderedPageBreak/>
        <w:t xml:space="preserve">Palme, J. (2006). Welfare states and inequality: Institutional designs and distributive outcome. </w:t>
      </w:r>
      <w:r>
        <w:rPr>
          <w:i/>
          <w:iCs/>
        </w:rPr>
        <w:t>Research in Social Stratification and Mobility</w:t>
      </w:r>
      <w:r>
        <w:t xml:space="preserve">, </w:t>
      </w:r>
      <w:r>
        <w:rPr>
          <w:i/>
          <w:iCs/>
        </w:rPr>
        <w:t>24</w:t>
      </w:r>
      <w:r>
        <w:t>, 387–403.</w:t>
      </w:r>
    </w:p>
    <w:p w14:paraId="220E185E" w14:textId="77777777" w:rsidR="0077086A" w:rsidRDefault="0077086A" w:rsidP="0077086A">
      <w:pPr>
        <w:pStyle w:val="Bibliography"/>
      </w:pPr>
      <w:r>
        <w:t xml:space="preserve">Parkin, F. (1974). Strategies of Social Closure in Class Formation. In </w:t>
      </w:r>
      <w:r>
        <w:rPr>
          <w:i/>
          <w:iCs/>
        </w:rPr>
        <w:t>The Social Analysis of Class Structure</w:t>
      </w:r>
      <w:r>
        <w:t xml:space="preserve"> (Routledge).</w:t>
      </w:r>
    </w:p>
    <w:p w14:paraId="11C9A31F" w14:textId="77777777" w:rsidR="0077086A" w:rsidRDefault="0077086A" w:rsidP="0077086A">
      <w:pPr>
        <w:pStyle w:val="Bibliography"/>
      </w:pPr>
      <w:r>
        <w:t xml:space="preserve">Paskov, M., &amp; Weisstanner, D. (2022). Cross-Class Embeddedness through Family Ties and Support for Income Redistribution. </w:t>
      </w:r>
      <w:r>
        <w:rPr>
          <w:i/>
          <w:iCs/>
        </w:rPr>
        <w:t>European Sociological Review</w:t>
      </w:r>
      <w:r>
        <w:t xml:space="preserve">, </w:t>
      </w:r>
      <w:r>
        <w:rPr>
          <w:i/>
          <w:iCs/>
        </w:rPr>
        <w:t>38</w:t>
      </w:r>
      <w:r>
        <w:t>, 286–303.</w:t>
      </w:r>
    </w:p>
    <w:p w14:paraId="7F838EFC" w14:textId="77777777" w:rsidR="0077086A" w:rsidRDefault="0077086A" w:rsidP="0077086A">
      <w:pPr>
        <w:pStyle w:val="Bibliography"/>
      </w:pPr>
      <w:r>
        <w:t xml:space="preserve">Pichler, F., &amp; Wallace, C. (2009). Social Capital and Social Class in Europe: The Role of Social Networks in Social Stratification. </w:t>
      </w:r>
      <w:r>
        <w:rPr>
          <w:i/>
          <w:iCs/>
        </w:rPr>
        <w:t>European Sociological Review</w:t>
      </w:r>
      <w:r>
        <w:t xml:space="preserve">, </w:t>
      </w:r>
      <w:r>
        <w:rPr>
          <w:i/>
          <w:iCs/>
        </w:rPr>
        <w:t>25</w:t>
      </w:r>
      <w:r>
        <w:t>, 319–332.</w:t>
      </w:r>
    </w:p>
    <w:p w14:paraId="7511589F" w14:textId="77777777" w:rsidR="0077086A" w:rsidRDefault="0077086A" w:rsidP="0077086A">
      <w:pPr>
        <w:pStyle w:val="Bibliography"/>
      </w:pPr>
      <w:r>
        <w:t xml:space="preserve">Rehm, P. (2009). Risks and Redistribution: An Individual-Level Analysis. </w:t>
      </w:r>
      <w:r>
        <w:rPr>
          <w:i/>
          <w:iCs/>
        </w:rPr>
        <w:t>Comparative Political Studies</w:t>
      </w:r>
      <w:r>
        <w:t xml:space="preserve">, </w:t>
      </w:r>
      <w:r>
        <w:rPr>
          <w:i/>
          <w:iCs/>
        </w:rPr>
        <w:t>42</w:t>
      </w:r>
      <w:r>
        <w:t>, 855–881.</w:t>
      </w:r>
    </w:p>
    <w:p w14:paraId="3581CE5D" w14:textId="77777777" w:rsidR="0077086A" w:rsidRDefault="0077086A" w:rsidP="0077086A">
      <w:pPr>
        <w:pStyle w:val="Bibliography"/>
      </w:pPr>
      <w:r>
        <w:t xml:space="preserve">Rueda, D., &amp; Stegmueller, D. (2019). </w:t>
      </w:r>
      <w:r>
        <w:rPr>
          <w:i/>
          <w:iCs/>
        </w:rPr>
        <w:t>Who Wants What?: Redistribution Preferences in Comparative Perspective</w:t>
      </w:r>
      <w:r>
        <w:t xml:space="preserve"> (1st ed.). Cambridge University Press.</w:t>
      </w:r>
    </w:p>
    <w:p w14:paraId="4FD69057" w14:textId="77777777" w:rsidR="0077086A" w:rsidRDefault="0077086A" w:rsidP="0077086A">
      <w:pPr>
        <w:pStyle w:val="Bibliography"/>
      </w:pPr>
      <w:r>
        <w:t xml:space="preserve">Sachweh, P. (2012). The moral economy of inequality: Popular views on income differentiation, poverty and wealth. </w:t>
      </w:r>
      <w:r>
        <w:rPr>
          <w:i/>
          <w:iCs/>
        </w:rPr>
        <w:t>Socio-Economic Review</w:t>
      </w:r>
      <w:r>
        <w:t xml:space="preserve">, </w:t>
      </w:r>
      <w:r>
        <w:rPr>
          <w:i/>
          <w:iCs/>
        </w:rPr>
        <w:t>10</w:t>
      </w:r>
      <w:r>
        <w:t>, 419–445.</w:t>
      </w:r>
    </w:p>
    <w:p w14:paraId="756C292D" w14:textId="77777777" w:rsidR="0077086A" w:rsidRDefault="0077086A" w:rsidP="0077086A">
      <w:pPr>
        <w:pStyle w:val="Bibliography"/>
      </w:pPr>
      <w:r>
        <w:t xml:space="preserve">Sachweh, P., &amp; Sthamer, E. (2019). Why Do the Affluent Find Inequality Increasingly Unjust? Changing Inequality and Justice Perceptions in Germany, 1994–2014. </w:t>
      </w:r>
      <w:r>
        <w:rPr>
          <w:i/>
          <w:iCs/>
        </w:rPr>
        <w:t>European Sociological Review</w:t>
      </w:r>
      <w:r>
        <w:t xml:space="preserve">, </w:t>
      </w:r>
      <w:r>
        <w:rPr>
          <w:i/>
          <w:iCs/>
        </w:rPr>
        <w:t>35</w:t>
      </w:r>
      <w:r>
        <w:t>, 651–668.</w:t>
      </w:r>
    </w:p>
    <w:p w14:paraId="51749FCE" w14:textId="77777777" w:rsidR="0077086A" w:rsidRDefault="0077086A" w:rsidP="0077086A">
      <w:pPr>
        <w:pStyle w:val="Bibliography"/>
      </w:pPr>
      <w:r>
        <w:t xml:space="preserve">Solt, F. (2020). Measuring Income Inequality Across Countries and Over Time: The Standardized World Income Inequality Database. </w:t>
      </w:r>
      <w:r>
        <w:rPr>
          <w:i/>
          <w:iCs/>
        </w:rPr>
        <w:t>Social Science Quarterly</w:t>
      </w:r>
      <w:r>
        <w:t xml:space="preserve">, </w:t>
      </w:r>
      <w:r>
        <w:rPr>
          <w:i/>
          <w:iCs/>
        </w:rPr>
        <w:t>101</w:t>
      </w:r>
      <w:r>
        <w:t>, 1183–1199.</w:t>
      </w:r>
    </w:p>
    <w:p w14:paraId="02237071" w14:textId="77777777" w:rsidR="0077086A" w:rsidRDefault="0077086A" w:rsidP="0077086A">
      <w:pPr>
        <w:pStyle w:val="Bibliography"/>
      </w:pPr>
      <w:r>
        <w:t xml:space="preserve">Sosnaud, B., Brady, D., &amp; Frenk, S. M. (2013). Class in Name Only: Subjective Class Identity, Objective Class Position, and Vote Choice in American Presidential Elections. </w:t>
      </w:r>
      <w:r>
        <w:rPr>
          <w:i/>
          <w:iCs/>
        </w:rPr>
        <w:t>Social Problems</w:t>
      </w:r>
      <w:r>
        <w:t xml:space="preserve">, </w:t>
      </w:r>
      <w:r>
        <w:rPr>
          <w:i/>
          <w:iCs/>
        </w:rPr>
        <w:t>60</w:t>
      </w:r>
      <w:r>
        <w:t>, 81–99.</w:t>
      </w:r>
    </w:p>
    <w:p w14:paraId="249D40EC" w14:textId="77777777" w:rsidR="0077086A" w:rsidRDefault="0077086A" w:rsidP="0077086A">
      <w:pPr>
        <w:pStyle w:val="Bibliography"/>
      </w:pPr>
      <w:r>
        <w:t xml:space="preserve">Svallfors, S. (2006). </w:t>
      </w:r>
      <w:r>
        <w:rPr>
          <w:i/>
          <w:iCs/>
        </w:rPr>
        <w:t>The moral economy of class: Class and attitudes in comparative perspective</w:t>
      </w:r>
      <w:r>
        <w:t>. Stanford University Press.</w:t>
      </w:r>
    </w:p>
    <w:p w14:paraId="3FD0551C" w14:textId="77777777" w:rsidR="0077086A" w:rsidRDefault="0077086A" w:rsidP="0077086A">
      <w:pPr>
        <w:pStyle w:val="Bibliography"/>
      </w:pPr>
      <w:r>
        <w:t xml:space="preserve">Svallfors, S. (2013). Government quality, egalitarianism, and attitudes to taxes and social spending: A European comparison. </w:t>
      </w:r>
      <w:r>
        <w:rPr>
          <w:i/>
          <w:iCs/>
        </w:rPr>
        <w:t>European Political Science Review</w:t>
      </w:r>
      <w:r>
        <w:t xml:space="preserve">, </w:t>
      </w:r>
      <w:r>
        <w:rPr>
          <w:i/>
          <w:iCs/>
        </w:rPr>
        <w:t>5</w:t>
      </w:r>
      <w:r>
        <w:t>, 363–380.</w:t>
      </w:r>
    </w:p>
    <w:p w14:paraId="365DE691" w14:textId="77777777" w:rsidR="0077086A" w:rsidRDefault="0077086A" w:rsidP="0077086A">
      <w:pPr>
        <w:pStyle w:val="Bibliography"/>
      </w:pPr>
      <w:r>
        <w:t xml:space="preserve">UNU-WIDER. (2023). </w:t>
      </w:r>
      <w:r>
        <w:rPr>
          <w:i/>
          <w:iCs/>
        </w:rPr>
        <w:t>World Income Inequality Database (WIID) – Version 28 November 2023</w:t>
      </w:r>
      <w:r>
        <w:t xml:space="preserve"> (p. Version 28 November 2023) [Data set].</w:t>
      </w:r>
    </w:p>
    <w:p w14:paraId="4B6328E2" w14:textId="77777777" w:rsidR="0077086A" w:rsidRDefault="0077086A" w:rsidP="0077086A">
      <w:pPr>
        <w:pStyle w:val="Bibliography"/>
      </w:pPr>
      <w:r>
        <w:t xml:space="preserve">Uslaner, E. M., &amp; Brown, M. (2005). Inequality, Trust, and Civic Engagement. </w:t>
      </w:r>
      <w:r>
        <w:rPr>
          <w:i/>
          <w:iCs/>
        </w:rPr>
        <w:t>American Politics Research</w:t>
      </w:r>
      <w:r>
        <w:t xml:space="preserve">, </w:t>
      </w:r>
      <w:r>
        <w:rPr>
          <w:i/>
          <w:iCs/>
        </w:rPr>
        <w:t>33</w:t>
      </w:r>
      <w:r>
        <w:t>, 868–894.</w:t>
      </w:r>
    </w:p>
    <w:p w14:paraId="362448A2" w14:textId="77777777" w:rsidR="0077086A" w:rsidRDefault="0077086A" w:rsidP="0077086A">
      <w:pPr>
        <w:pStyle w:val="Bibliography"/>
      </w:pPr>
      <w:r>
        <w:t xml:space="preserve">van der Gaag, M., Snijders, T. A. B., &amp; Flap, H. (2008). Position Generator Measures and Their Relationship to Other Social Capital Measures. In N. Lin &amp; B. Erickson (Eds.), </w:t>
      </w:r>
      <w:r>
        <w:rPr>
          <w:i/>
          <w:iCs/>
        </w:rPr>
        <w:t>Social Capital: An International Research Program</w:t>
      </w:r>
      <w:r>
        <w:t xml:space="preserve"> (pp. 27–48). Oxford University Press.</w:t>
      </w:r>
    </w:p>
    <w:p w14:paraId="29034339" w14:textId="77777777" w:rsidR="0077086A" w:rsidRDefault="0077086A" w:rsidP="0077086A">
      <w:pPr>
        <w:pStyle w:val="Bibliography"/>
      </w:pPr>
      <w:r>
        <w:t xml:space="preserve">Visser, P. S., &amp; Mirabile, R. R. (2004). Attitudes in the Social Context: The Impact of Social Network Composition on Individual-Level Attitude Strength. </w:t>
      </w:r>
      <w:r>
        <w:rPr>
          <w:i/>
          <w:iCs/>
        </w:rPr>
        <w:t>Journal of Personality and Social Psychology</w:t>
      </w:r>
      <w:r>
        <w:t xml:space="preserve">, </w:t>
      </w:r>
      <w:r>
        <w:rPr>
          <w:i/>
          <w:iCs/>
        </w:rPr>
        <w:t>87</w:t>
      </w:r>
      <w:r>
        <w:t>, 779–795.</w:t>
      </w:r>
    </w:p>
    <w:p w14:paraId="7D36A969" w14:textId="77777777" w:rsidR="0077086A" w:rsidRDefault="0077086A" w:rsidP="0077086A">
      <w:pPr>
        <w:pStyle w:val="Bibliography"/>
      </w:pPr>
      <w:r>
        <w:t xml:space="preserve">Völker, B. (2022). “Birds of a feather” - forever? Homogeneity in adult friendship networks through the life course. </w:t>
      </w:r>
      <w:r>
        <w:rPr>
          <w:i/>
          <w:iCs/>
        </w:rPr>
        <w:t>Advances in Life Course Research</w:t>
      </w:r>
      <w:r>
        <w:t xml:space="preserve">, </w:t>
      </w:r>
      <w:r>
        <w:rPr>
          <w:i/>
          <w:iCs/>
        </w:rPr>
        <w:t>53</w:t>
      </w:r>
      <w:r>
        <w:t>, 100498.</w:t>
      </w:r>
    </w:p>
    <w:p w14:paraId="350E1AD4" w14:textId="77777777" w:rsidR="0077086A" w:rsidRDefault="0077086A" w:rsidP="0077086A">
      <w:pPr>
        <w:pStyle w:val="Bibliography"/>
      </w:pPr>
      <w:r>
        <w:t xml:space="preserve">Weber, M. (2011). Class, Status, Party. In </w:t>
      </w:r>
      <w:r>
        <w:rPr>
          <w:i/>
          <w:iCs/>
        </w:rPr>
        <w:t>The Inequality Reader</w:t>
      </w:r>
      <w:r>
        <w:t xml:space="preserve"> (2nd ed.). Routledge.</w:t>
      </w:r>
    </w:p>
    <w:p w14:paraId="79281041" w14:textId="77777777" w:rsidR="0077086A" w:rsidRDefault="0077086A" w:rsidP="0077086A">
      <w:pPr>
        <w:pStyle w:val="Bibliography"/>
      </w:pPr>
      <w:r>
        <w:t xml:space="preserve">Wiesner, T. (2025). Rising inequality: Is the public response really lacking? A comparative longitudinal analysis of perceived inequality and evaluative attitudes. </w:t>
      </w:r>
      <w:r>
        <w:rPr>
          <w:i/>
          <w:iCs/>
        </w:rPr>
        <w:t>Socio-Economic Review</w:t>
      </w:r>
      <w:r>
        <w:t>, mwaf017.</w:t>
      </w:r>
    </w:p>
    <w:p w14:paraId="11047445" w14:textId="77777777" w:rsidR="0077086A" w:rsidRDefault="0077086A" w:rsidP="0077086A">
      <w:pPr>
        <w:pStyle w:val="Bibliography"/>
      </w:pPr>
      <w:r>
        <w:t xml:space="preserve">Wright, E. O., &amp; Cho, D. (1992). The Relative Permeability of Class Boundaries to Cross-Class Friendships: A Comparative Study of the United States, Canada, Sweden, and Norway. </w:t>
      </w:r>
      <w:r>
        <w:rPr>
          <w:i/>
          <w:iCs/>
        </w:rPr>
        <w:t>American Sociological Review</w:t>
      </w:r>
      <w:r>
        <w:t xml:space="preserve">, </w:t>
      </w:r>
      <w:r>
        <w:rPr>
          <w:i/>
          <w:iCs/>
        </w:rPr>
        <w:t>57</w:t>
      </w:r>
      <w:r>
        <w:t>, 85–102.</w:t>
      </w:r>
    </w:p>
    <w:p w14:paraId="72ED28D8" w14:textId="77777777" w:rsidR="0077086A" w:rsidRDefault="0077086A" w:rsidP="0077086A">
      <w:pPr>
        <w:pStyle w:val="Bibliography"/>
      </w:pPr>
      <w:r>
        <w:lastRenderedPageBreak/>
        <w:t xml:space="preserve">Yamamura, E. (2012). Social capital, household income, and preferences for income redistribution. </w:t>
      </w:r>
      <w:r>
        <w:rPr>
          <w:i/>
          <w:iCs/>
        </w:rPr>
        <w:t>European Journal of Political Economy</w:t>
      </w:r>
      <w:r>
        <w:t xml:space="preserve">, </w:t>
      </w:r>
      <w:r>
        <w:rPr>
          <w:i/>
          <w:iCs/>
        </w:rPr>
        <w:t>28</w:t>
      </w:r>
      <w:r>
        <w:t>, 498–511.</w:t>
      </w:r>
    </w:p>
    <w:p w14:paraId="0009F33B" w14:textId="61384778" w:rsidR="00CD31D9" w:rsidRPr="007D7C37" w:rsidRDefault="00872C0C" w:rsidP="008A3DFB">
      <w:pPr>
        <w:ind w:left="567" w:hanging="567"/>
        <w:jc w:val="both"/>
        <w:rPr>
          <w:rFonts w:ascii="Times New Roman" w:hAnsi="Times New Roman" w:cs="Times New Roman"/>
        </w:rPr>
      </w:pPr>
      <w:r w:rsidRPr="007D7C37">
        <w:rPr>
          <w:rFonts w:ascii="Times New Roman" w:hAnsi="Times New Roman" w:cs="Times New Roman"/>
        </w:rPr>
        <w:fldChar w:fldCharType="end"/>
      </w:r>
    </w:p>
    <w:p w14:paraId="7C914C3C" w14:textId="77777777" w:rsidR="000D11C0" w:rsidRPr="007D7C37" w:rsidRDefault="000D11C0" w:rsidP="000D11C0">
      <w:pPr>
        <w:ind w:firstLine="284"/>
        <w:jc w:val="both"/>
        <w:rPr>
          <w:rFonts w:ascii="Times New Roman" w:hAnsi="Times New Roman" w:cs="Times New Roman"/>
        </w:rPr>
      </w:pPr>
    </w:p>
    <w:p w14:paraId="5BB69C64" w14:textId="77777777" w:rsidR="00A92E5A" w:rsidRPr="007D7C37" w:rsidRDefault="00A92E5A" w:rsidP="000D11C0">
      <w:pPr>
        <w:ind w:firstLine="284"/>
        <w:jc w:val="both"/>
        <w:rPr>
          <w:rFonts w:ascii="Times New Roman" w:hAnsi="Times New Roman" w:cs="Times New Roman"/>
        </w:rPr>
      </w:pPr>
    </w:p>
    <w:p w14:paraId="4F18AAEE" w14:textId="77777777" w:rsidR="00A92E5A" w:rsidRPr="007D7C37" w:rsidRDefault="00A92E5A" w:rsidP="000D11C0">
      <w:pPr>
        <w:ind w:firstLine="284"/>
        <w:jc w:val="both"/>
        <w:rPr>
          <w:rFonts w:ascii="Times New Roman" w:hAnsi="Times New Roman" w:cs="Times New Roman"/>
        </w:rPr>
      </w:pPr>
    </w:p>
    <w:p w14:paraId="7F5AD0CF" w14:textId="37ED1429" w:rsidR="003707CF" w:rsidRPr="007D7C37" w:rsidRDefault="00CD31D9" w:rsidP="00E97EE9">
      <w:pPr>
        <w:pStyle w:val="Heading1"/>
        <w:rPr>
          <w:rFonts w:cs="Times New Roman"/>
          <w:i/>
        </w:rPr>
      </w:pPr>
      <w:r w:rsidRPr="007D7C37">
        <w:rPr>
          <w:rFonts w:cs="Times New Roman"/>
        </w:rPr>
        <w:t>Appendix</w:t>
      </w:r>
      <w:r w:rsidRPr="007D7C37">
        <w:rPr>
          <w:rFonts w:cs="Times New Roman"/>
        </w:rPr>
        <w:br/>
      </w:r>
    </w:p>
    <w:p w14:paraId="0E8B3182" w14:textId="66A83D7D" w:rsidR="00641B64" w:rsidRPr="007D7C37" w:rsidRDefault="00641B64">
      <w:pPr>
        <w:pStyle w:val="BodyText"/>
        <w:pPrChange w:id="1796" w:author="Julio César Iturra Sanhueza" w:date="2025-06-10T15:50:00Z">
          <w:pPr>
            <w:pStyle w:val="BodyText"/>
            <w:jc w:val="center"/>
          </w:pPr>
        </w:pPrChange>
      </w:pPr>
      <w:r w:rsidRPr="007D7C37">
        <w:t>[Table A1 about here]</w:t>
      </w:r>
    </w:p>
    <w:p w14:paraId="478951DE" w14:textId="241F9299" w:rsidR="00641B64" w:rsidRPr="007D7C37" w:rsidRDefault="00641B64">
      <w:pPr>
        <w:pStyle w:val="BodyText"/>
        <w:pPrChange w:id="1797" w:author="Julio César Iturra Sanhueza" w:date="2025-06-10T15:50:00Z">
          <w:pPr>
            <w:pStyle w:val="BodyText"/>
            <w:jc w:val="center"/>
          </w:pPr>
        </w:pPrChange>
      </w:pPr>
      <w:r w:rsidRPr="007D7C37">
        <w:t>[Table A2 about here]</w:t>
      </w:r>
    </w:p>
    <w:p w14:paraId="08D70974" w14:textId="7E7C88EB" w:rsidR="00641B64" w:rsidRPr="007D7C37" w:rsidRDefault="00641B64" w:rsidP="00F07DFA">
      <w:pPr>
        <w:jc w:val="center"/>
        <w:rPr>
          <w:rFonts w:ascii="Times New Roman" w:eastAsia="Times New Roman" w:hAnsi="Times New Roman" w:cs="Times New Roman"/>
        </w:rPr>
      </w:pPr>
      <w:r w:rsidRPr="007D7C37">
        <w:rPr>
          <w:rFonts w:ascii="Times New Roman" w:eastAsia="Times New Roman" w:hAnsi="Times New Roman" w:cs="Times New Roman"/>
        </w:rPr>
        <w:t>[Table A3 about here]</w:t>
      </w:r>
    </w:p>
    <w:p w14:paraId="7C163EB2" w14:textId="5F34AFFC" w:rsidR="00641B64" w:rsidRPr="007D7C37" w:rsidRDefault="00641B64" w:rsidP="00F07DFA">
      <w:pPr>
        <w:jc w:val="center"/>
        <w:rPr>
          <w:rFonts w:ascii="Times New Roman" w:eastAsia="Times New Roman" w:hAnsi="Times New Roman" w:cs="Times New Roman"/>
        </w:rPr>
      </w:pPr>
      <w:r w:rsidRPr="007D7C37">
        <w:rPr>
          <w:rFonts w:ascii="Times New Roman" w:eastAsia="Times New Roman" w:hAnsi="Times New Roman" w:cs="Times New Roman"/>
        </w:rPr>
        <w:t>[Table A4 about here]</w:t>
      </w:r>
    </w:p>
    <w:p w14:paraId="1C09A8C5" w14:textId="23A5B8D4" w:rsidR="0074275E" w:rsidRPr="00284230" w:rsidRDefault="002C482C" w:rsidP="00F07DFA">
      <w:pPr>
        <w:pStyle w:val="ImageCaption"/>
        <w:jc w:val="center"/>
        <w:rPr>
          <w:rFonts w:ascii="Times New Roman" w:hAnsi="Times New Roman" w:cs="Times New Roman"/>
          <w:i w:val="0"/>
        </w:rPr>
      </w:pPr>
      <w:r w:rsidRPr="007D7C37">
        <w:rPr>
          <w:rFonts w:ascii="Times New Roman" w:hAnsi="Times New Roman" w:cs="Times New Roman"/>
          <w:i w:val="0"/>
        </w:rPr>
        <w:t>[Table A5 about here]</w:t>
      </w:r>
      <w:bookmarkEnd w:id="1788"/>
    </w:p>
    <w:sectPr w:rsidR="0074275E" w:rsidRPr="00284230" w:rsidSect="00484829">
      <w:headerReference w:type="even" r:id="rId17"/>
      <w:headerReference w:type="default" r:id="rId18"/>
      <w:footerReference w:type="even" r:id="rId19"/>
      <w:footerReference w:type="default" r:id="rId20"/>
      <w:headerReference w:type="first" r:id="rId21"/>
      <w:footerReference w:type="first" r:id="rId22"/>
      <w:pgSz w:w="12240" w:h="15840"/>
      <w:pgMar w:top="1417" w:right="1701" w:bottom="1417"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38" w:author="Patrick Sachweh" w:date="2025-07-16T22:00:00Z" w:initials="PS">
    <w:p w14:paraId="021F7855" w14:textId="509DE362" w:rsidR="005443AA" w:rsidRDefault="005443AA">
      <w:pPr>
        <w:pStyle w:val="CommentText"/>
      </w:pPr>
      <w:r>
        <w:rPr>
          <w:rStyle w:val="CommentReference"/>
        </w:rPr>
        <w:annotationRef/>
      </w:r>
      <w:r>
        <w:t xml:space="preserve">I feel there is still a need to differentiate your study from Lindh &amp; Andersson. </w:t>
      </w:r>
    </w:p>
    <w:p w14:paraId="5428F679" w14:textId="77777777" w:rsidR="005443AA" w:rsidRDefault="005443AA">
      <w:pPr>
        <w:pStyle w:val="CommentText"/>
      </w:pPr>
    </w:p>
    <w:p w14:paraId="428471EC" w14:textId="2C262807" w:rsidR="005443AA" w:rsidRDefault="005443AA">
      <w:pPr>
        <w:pStyle w:val="CommentText"/>
      </w:pPr>
      <w:r>
        <w:t xml:space="preserve">Regarding the macro-level, post-tax inequality and state redistribution are releatively similar, if the difference is w/regard to your segregation  measure, this needs to be made more explicit. </w:t>
      </w:r>
    </w:p>
    <w:p w14:paraId="4EDA62C4" w14:textId="77777777" w:rsidR="005443AA" w:rsidRDefault="005443AA">
      <w:pPr>
        <w:pStyle w:val="CommentText"/>
      </w:pPr>
    </w:p>
    <w:p w14:paraId="2B0BEB52" w14:textId="0C423D96" w:rsidR="005443AA" w:rsidRDefault="005443AA">
      <w:pPr>
        <w:pStyle w:val="CommentText"/>
      </w:pPr>
      <w:r>
        <w:t>I think it might be worthwhile to consider building up the introductory paragraphs in steps.</w:t>
      </w:r>
    </w:p>
    <w:p w14:paraId="1A3F6417" w14:textId="77777777" w:rsidR="005443AA" w:rsidRDefault="005443AA">
      <w:pPr>
        <w:pStyle w:val="CommentText"/>
      </w:pPr>
    </w:p>
    <w:p w14:paraId="5955B23C" w14:textId="78E1BB6B" w:rsidR="005443AA" w:rsidRDefault="005443AA">
      <w:pPr>
        <w:pStyle w:val="CommentText"/>
      </w:pPr>
      <w:r>
        <w:t>In the first paragrahp, explain how cross-class contacts of previous studies (Lindh, Paskov/Weisstanner, Lindh/Andersson, others ….) differ conceptually from your measure of segregation.</w:t>
      </w:r>
    </w:p>
    <w:p w14:paraId="3F03D074" w14:textId="77777777" w:rsidR="005443AA" w:rsidRDefault="005443AA">
      <w:pPr>
        <w:pStyle w:val="CommentText"/>
      </w:pPr>
    </w:p>
    <w:p w14:paraId="6C502FEC" w14:textId="7CEDADEE" w:rsidR="005443AA" w:rsidRDefault="005443AA">
      <w:pPr>
        <w:pStyle w:val="CommentText"/>
      </w:pPr>
      <w:r>
        <w:t>In the second paragraph, b</w:t>
      </w:r>
      <w:r w:rsidR="00DC3227">
        <w:t>ring in the comparative aspect and outline how you differ from or extend the work of Lindh.</w:t>
      </w:r>
    </w:p>
    <w:p w14:paraId="228C56E1" w14:textId="77777777" w:rsidR="00DC3227" w:rsidRDefault="00DC3227">
      <w:pPr>
        <w:pStyle w:val="CommentText"/>
      </w:pPr>
    </w:p>
    <w:p w14:paraId="45368C81" w14:textId="616F2D5D" w:rsidR="00DC3227" w:rsidRDefault="00DC3227">
      <w:pPr>
        <w:pStyle w:val="CommentText"/>
      </w:pPr>
      <w:r>
        <w:t>Right now, you talk about both dimensions in both paragraphs, which I find a little confusing.</w:t>
      </w:r>
    </w:p>
  </w:comment>
  <w:comment w:id="199" w:author="Patrick Sachweh" w:date="2025-07-16T22:04:00Z" w:initials="PS">
    <w:p w14:paraId="7C95277A" w14:textId="3BDCFD25" w:rsidR="00DC3227" w:rsidRDefault="00DC3227">
      <w:pPr>
        <w:pStyle w:val="CommentText"/>
      </w:pPr>
      <w:r>
        <w:rPr>
          <w:rStyle w:val="CommentReference"/>
        </w:rPr>
        <w:annotationRef/>
      </w:r>
      <w:r>
        <w:t>I think this is too much info in the introduction already  - do you really need this here?</w:t>
      </w:r>
    </w:p>
  </w:comment>
  <w:comment w:id="247" w:author="Patrick Sachweh" w:date="2025-07-16T22:05:00Z" w:initials="PS">
    <w:p w14:paraId="27E849F0" w14:textId="34A5D9E5" w:rsidR="00DC3227" w:rsidRDefault="00DC3227">
      <w:pPr>
        <w:pStyle w:val="CommentText"/>
      </w:pPr>
      <w:r>
        <w:rPr>
          <w:rStyle w:val="CommentReference"/>
        </w:rPr>
        <w:annotationRef/>
      </w:r>
      <w:r>
        <w:t>In my view, the introduction should be restructured so that one paragraph leads to each research question. Right now, I have the feeling there is a little bit of both going on in each paragraph…</w:t>
      </w:r>
    </w:p>
    <w:p w14:paraId="59A4FF94" w14:textId="77777777" w:rsidR="00DC3227" w:rsidRDefault="00DC3227">
      <w:pPr>
        <w:pStyle w:val="CommentText"/>
      </w:pPr>
    </w:p>
    <w:p w14:paraId="29EDC55B" w14:textId="7EA20819" w:rsidR="00DC3227" w:rsidRDefault="00DC3227">
      <w:pPr>
        <w:pStyle w:val="CommentText"/>
      </w:pPr>
      <w:r>
        <w:t>The questions are good, but the intro needs to be sharpened and streamlined…</w:t>
      </w:r>
    </w:p>
  </w:comment>
  <w:comment w:id="300" w:author="Patrick Sachweh" w:date="2025-07-16T22:07:00Z" w:initials="PS">
    <w:p w14:paraId="291D9886" w14:textId="2FF751F2" w:rsidR="00DC3227" w:rsidRDefault="00DC3227">
      <w:pPr>
        <w:pStyle w:val="CommentText"/>
      </w:pPr>
      <w:r>
        <w:rPr>
          <w:rStyle w:val="CommentReference"/>
        </w:rPr>
        <w:annotationRef/>
      </w:r>
      <w:r>
        <w:t>Dou you need this sentence? I think it somewhat contradicts the previous one…</w:t>
      </w:r>
    </w:p>
  </w:comment>
  <w:comment w:id="301" w:author="Iturra, Julio" w:date="2025-07-28T10:48:00Z" w:initials="JI">
    <w:p w14:paraId="2D40B749" w14:textId="77777777" w:rsidR="007051AD" w:rsidRDefault="007051AD" w:rsidP="007051AD">
      <w:pPr>
        <w:pStyle w:val="CommentText"/>
      </w:pPr>
      <w:r>
        <w:rPr>
          <w:rStyle w:val="CommentReference"/>
        </w:rPr>
        <w:annotationRef/>
      </w:r>
      <w:r>
        <w:t>Clarified, I meant the class-link on the economic domain</w:t>
      </w:r>
    </w:p>
  </w:comment>
  <w:comment w:id="311" w:author="Patrick Sachweh" w:date="2025-07-16T22:12:00Z" w:initials="PS">
    <w:p w14:paraId="3E0F6BE2" w14:textId="0E5CC610" w:rsidR="00DC3227" w:rsidRDefault="00DC3227">
      <w:pPr>
        <w:pStyle w:val="CommentText"/>
      </w:pPr>
      <w:r>
        <w:rPr>
          <w:rStyle w:val="CommentReference"/>
        </w:rPr>
        <w:annotationRef/>
      </w:r>
      <w:r>
        <w:t xml:space="preserve">I am not </w:t>
      </w:r>
      <w:r w:rsidR="00F90BB2">
        <w:t>sure how well social closure here really fits. I was thinking more of Webers notion of “social classes” (as opposed to the various economic class locations he defines), which are marked are of course marked by a certain degree of social closure, but this can also stem from class-specific forms of intermarriage etc.</w:t>
      </w:r>
    </w:p>
  </w:comment>
  <w:comment w:id="527" w:author="Patrick Sachweh" w:date="2025-07-16T22:18:00Z" w:initials="PS">
    <w:p w14:paraId="5276B7B5" w14:textId="5422702B" w:rsidR="00F90BB2" w:rsidRDefault="00F90BB2">
      <w:pPr>
        <w:pStyle w:val="CommentText"/>
      </w:pPr>
      <w:r>
        <w:rPr>
          <w:rStyle w:val="CommentReference"/>
        </w:rPr>
        <w:annotationRef/>
      </w:r>
      <w:r>
        <w:t>Ah, ok – there’s the link to social closure again….</w:t>
      </w:r>
    </w:p>
  </w:comment>
  <w:comment w:id="619" w:author="Patrick Sachweh" w:date="2025-07-16T22:20:00Z" w:initials="PS">
    <w:p w14:paraId="1665F8FD" w14:textId="2DA8F560" w:rsidR="004B19E2" w:rsidRDefault="004B19E2">
      <w:pPr>
        <w:pStyle w:val="CommentText"/>
      </w:pPr>
      <w:r>
        <w:rPr>
          <w:rStyle w:val="CommentReference"/>
        </w:rPr>
        <w:annotationRef/>
      </w:r>
      <w:r>
        <w:t>I don’t fully understand this</w:t>
      </w:r>
    </w:p>
  </w:comment>
  <w:comment w:id="620" w:author="Iturra, Julio" w:date="2025-07-28T10:47:00Z" w:initials="JI">
    <w:p w14:paraId="17C42E44" w14:textId="77777777" w:rsidR="00360432" w:rsidRDefault="00360432" w:rsidP="00360432">
      <w:pPr>
        <w:pStyle w:val="CommentText"/>
      </w:pPr>
      <w:r>
        <w:rPr>
          <w:rStyle w:val="CommentReference"/>
        </w:rPr>
        <w:annotationRef/>
      </w:r>
      <w:r>
        <w:t>Clarified</w:t>
      </w:r>
    </w:p>
  </w:comment>
  <w:comment w:id="899" w:author="Patrick Sachweh" w:date="2025-07-16T22:28:00Z" w:initials="PS">
    <w:p w14:paraId="6D2D241C" w14:textId="2C4D0D35" w:rsidR="00C423CF" w:rsidRDefault="00C423CF">
      <w:pPr>
        <w:pStyle w:val="CommentText"/>
      </w:pPr>
      <w:r>
        <w:rPr>
          <w:rStyle w:val="CommentReference"/>
        </w:rPr>
        <w:annotationRef/>
      </w:r>
      <w:r>
        <w:t>z-standardized?</w:t>
      </w:r>
    </w:p>
  </w:comment>
  <w:comment w:id="911" w:author="Patrick Sachweh" w:date="2025-07-16T22:30:00Z" w:initials="PS">
    <w:p w14:paraId="52ACB4BA" w14:textId="6B0742A7" w:rsidR="00332ECB" w:rsidRDefault="00332ECB">
      <w:pPr>
        <w:pStyle w:val="CommentText"/>
      </w:pPr>
      <w:r>
        <w:rPr>
          <w:rStyle w:val="CommentReference"/>
        </w:rPr>
        <w:annotationRef/>
      </w:r>
      <w:r>
        <w:t>Intermediate?</w:t>
      </w:r>
    </w:p>
  </w:comment>
  <w:comment w:id="1169" w:author="Julio César Iturra Sanhueza" w:date="2025-05-19T15:01:00Z" w:initials="JI">
    <w:p w14:paraId="5A0C5F54" w14:textId="77777777" w:rsidR="005443AA" w:rsidRDefault="005443AA" w:rsidP="008D4814">
      <w:pPr>
        <w:pStyle w:val="CommentText"/>
      </w:pPr>
      <w:r>
        <w:rPr>
          <w:rStyle w:val="CommentReference"/>
        </w:rPr>
        <w:annotationRef/>
      </w:r>
      <w:r>
        <w:rPr>
          <w:lang w:val="es-CL"/>
        </w:rPr>
        <w:t>Add model with network and class at the same time</w:t>
      </w:r>
    </w:p>
  </w:comment>
  <w:comment w:id="1170" w:author="Julio César Iturra Sanhueza" w:date="2025-06-04T13:43:00Z" w:initials="JI">
    <w:p w14:paraId="3CA6024A" w14:textId="77777777" w:rsidR="005443AA" w:rsidRDefault="005443AA" w:rsidP="00B86EAE">
      <w:pPr>
        <w:pStyle w:val="CommentText"/>
      </w:pPr>
      <w:r>
        <w:rPr>
          <w:rStyle w:val="CommentReference"/>
        </w:rPr>
        <w:annotationRef/>
      </w:r>
      <w:r>
        <w:rPr>
          <w:lang w:val="es-CL"/>
        </w:rPr>
        <w:t>R2 asked me to include this in the text and not only in the supplementary materials</w:t>
      </w:r>
    </w:p>
  </w:comment>
  <w:comment w:id="1173" w:author="Patrick Sachweh" w:date="2025-07-16T22:47:00Z" w:initials="PS">
    <w:p w14:paraId="4E1ADE6E" w14:textId="0DF79AD2" w:rsidR="00712E72" w:rsidRDefault="00712E72">
      <w:pPr>
        <w:pStyle w:val="CommentText"/>
      </w:pPr>
      <w:r>
        <w:rPr>
          <w:rStyle w:val="CommentReference"/>
        </w:rPr>
        <w:annotationRef/>
      </w:r>
      <w:r>
        <w:t>How can there be contrast if the dep var (Otero at al) or moderator (cohesion) is different?</w:t>
      </w:r>
    </w:p>
  </w:comment>
  <w:comment w:id="1172" w:author="Patrick Sachweh" w:date="2025-07-16T22:48:00Z" w:initials="PS">
    <w:p w14:paraId="77CD3866" w14:textId="039506DD" w:rsidR="00712E72" w:rsidRDefault="00712E72">
      <w:pPr>
        <w:pStyle w:val="CommentText"/>
      </w:pPr>
      <w:r>
        <w:rPr>
          <w:rStyle w:val="CommentReference"/>
        </w:rPr>
        <w:annotationRef/>
      </w:r>
      <w:r>
        <w:t xml:space="preserve"> I don’t quite get the stepwise setup – your prime concern is the interaction, hence it would make sense to me to start with this.. .</w:t>
      </w:r>
    </w:p>
  </w:comment>
  <w:comment w:id="1403" w:author="Patrick Sachweh" w:date="2025-07-16T22:58:00Z" w:initials="PS">
    <w:p w14:paraId="77C465CD" w14:textId="7951E6C1" w:rsidR="00E45AE7" w:rsidRDefault="00E45AE7">
      <w:pPr>
        <w:pStyle w:val="CommentText"/>
      </w:pPr>
      <w:r>
        <w:rPr>
          <w:rStyle w:val="CommentReference"/>
        </w:rPr>
        <w:annotationRef/>
      </w:r>
      <w:r>
        <w:t xml:space="preserve">Aren’t these variables highly correlated with inequality? Was this a suggestion by reviewer? If so, might be sth for the response letter rather than the manuscript </w:t>
      </w:r>
    </w:p>
  </w:comment>
  <w:comment w:id="1541" w:author="Patrick Sachweh" w:date="2025-07-16T22:59:00Z" w:initials="PS">
    <w:p w14:paraId="01A8BE70" w14:textId="1F6169F4" w:rsidR="00E45AE7" w:rsidRDefault="00E45AE7">
      <w:pPr>
        <w:pStyle w:val="CommentText"/>
      </w:pPr>
      <w:r>
        <w:rPr>
          <w:rStyle w:val="CommentReference"/>
        </w:rPr>
        <w:annotationRef/>
      </w:r>
      <w:r>
        <w:t>Maybe say sth about how these numbers cannot be meaningfully obtained with cross-national country-level analyses?</w:t>
      </w:r>
    </w:p>
  </w:comment>
  <w:comment w:id="1742" w:author="Patrick Sachweh" w:date="2025-07-16T23:05:00Z" w:initials="PS">
    <w:p w14:paraId="5B1E211A" w14:textId="589D1321" w:rsidR="00AE55F9" w:rsidRDefault="00AE55F9">
      <w:pPr>
        <w:pStyle w:val="CommentText"/>
      </w:pPr>
      <w:r>
        <w:rPr>
          <w:rStyle w:val="CommentReference"/>
        </w:rPr>
        <w:annotationRef/>
      </w:r>
      <w:r>
        <w:t>Might need two-three Refs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5368C81" w15:done="0"/>
  <w15:commentEx w15:paraId="7C95277A" w15:done="0"/>
  <w15:commentEx w15:paraId="29EDC55B" w15:done="0"/>
  <w15:commentEx w15:paraId="291D9886" w15:done="0"/>
  <w15:commentEx w15:paraId="2D40B749" w15:paraIdParent="291D9886" w15:done="0"/>
  <w15:commentEx w15:paraId="3E0F6BE2" w15:done="0"/>
  <w15:commentEx w15:paraId="5276B7B5" w15:done="0"/>
  <w15:commentEx w15:paraId="1665F8FD" w15:done="0"/>
  <w15:commentEx w15:paraId="17C42E44" w15:paraIdParent="1665F8FD" w15:done="0"/>
  <w15:commentEx w15:paraId="6D2D241C" w15:done="0"/>
  <w15:commentEx w15:paraId="52ACB4BA" w15:done="0"/>
  <w15:commentEx w15:paraId="5A0C5F54" w15:done="0"/>
  <w15:commentEx w15:paraId="3CA6024A" w15:paraIdParent="5A0C5F54" w15:done="0"/>
  <w15:commentEx w15:paraId="4E1ADE6E" w15:done="0"/>
  <w15:commentEx w15:paraId="77CD3866" w15:done="0"/>
  <w15:commentEx w15:paraId="77C465CD" w15:done="0"/>
  <w15:commentEx w15:paraId="01A8BE70" w15:done="0"/>
  <w15:commentEx w15:paraId="5B1E21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E90050" w16cex:dateUtc="2025-07-28T08:48:00Z"/>
  <w16cex:commentExtensible w16cex:durableId="16A3C554" w16cex:dateUtc="2025-07-28T08:47:00Z"/>
  <w16cex:commentExtensible w16cex:durableId="1FB2EBBB" w16cex:dateUtc="2025-05-19T13:01:00Z"/>
  <w16cex:commentExtensible w16cex:durableId="70FBBFB6" w16cex:dateUtc="2025-06-04T1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5368C81" w16cid:durableId="45368C81"/>
  <w16cid:commentId w16cid:paraId="7C95277A" w16cid:durableId="7C95277A"/>
  <w16cid:commentId w16cid:paraId="29EDC55B" w16cid:durableId="29EDC55B"/>
  <w16cid:commentId w16cid:paraId="291D9886" w16cid:durableId="291D9886"/>
  <w16cid:commentId w16cid:paraId="2D40B749" w16cid:durableId="34E90050"/>
  <w16cid:commentId w16cid:paraId="3E0F6BE2" w16cid:durableId="3E0F6BE2"/>
  <w16cid:commentId w16cid:paraId="5276B7B5" w16cid:durableId="5276B7B5"/>
  <w16cid:commentId w16cid:paraId="1665F8FD" w16cid:durableId="1665F8FD"/>
  <w16cid:commentId w16cid:paraId="17C42E44" w16cid:durableId="16A3C554"/>
  <w16cid:commentId w16cid:paraId="6D2D241C" w16cid:durableId="6D2D241C"/>
  <w16cid:commentId w16cid:paraId="52ACB4BA" w16cid:durableId="52ACB4BA"/>
  <w16cid:commentId w16cid:paraId="5A0C5F54" w16cid:durableId="1FB2EBBB"/>
  <w16cid:commentId w16cid:paraId="3CA6024A" w16cid:durableId="70FBBFB6"/>
  <w16cid:commentId w16cid:paraId="4E1ADE6E" w16cid:durableId="4E1ADE6E"/>
  <w16cid:commentId w16cid:paraId="77CD3866" w16cid:durableId="77CD3866"/>
  <w16cid:commentId w16cid:paraId="77C465CD" w16cid:durableId="77C465CD"/>
  <w16cid:commentId w16cid:paraId="01A8BE70" w16cid:durableId="01A8BE70"/>
  <w16cid:commentId w16cid:paraId="5B1E211A" w16cid:durableId="5B1E21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4F7F0" w14:textId="77777777" w:rsidR="008E3C72" w:rsidRDefault="008E3C72">
      <w:pPr>
        <w:spacing w:after="0"/>
      </w:pPr>
      <w:r>
        <w:separator/>
      </w:r>
    </w:p>
  </w:endnote>
  <w:endnote w:type="continuationSeparator" w:id="0">
    <w:p w14:paraId="3C9E5CE0" w14:textId="77777777" w:rsidR="008E3C72" w:rsidRDefault="008E3C72">
      <w:pPr>
        <w:spacing w:after="0"/>
      </w:pPr>
      <w:r>
        <w:continuationSeparator/>
      </w:r>
    </w:p>
  </w:endnote>
  <w:endnote w:type="continuationNotice" w:id="1">
    <w:p w14:paraId="03CE7966" w14:textId="77777777" w:rsidR="008E3C72" w:rsidRDefault="008E3C72">
      <w:pPr>
        <w:spacing w:after="0"/>
      </w:pPr>
    </w:p>
  </w:endnote>
  <w:endnote w:id="2">
    <w:p w14:paraId="0009F34F" w14:textId="77777777" w:rsidR="005443AA" w:rsidRDefault="005443AA">
      <w:pPr>
        <w:pStyle w:val="EndnoteText"/>
      </w:pPr>
      <w:r>
        <w:rPr>
          <w:rStyle w:val="EndnoteReference"/>
        </w:rPr>
        <w:endnoteRef/>
      </w:r>
      <w:r>
        <w:t xml:space="preserve"> Slovenia is excluded from the study because the measure of support for government redistribution, specifically “It is the responsibility of the government to reduce the differences in income between people with high incomes and those with low incomes,” was not available in the dataset.</w:t>
      </w:r>
    </w:p>
  </w:endnote>
  <w:endnote w:id="3">
    <w:p w14:paraId="0009F350" w14:textId="77777777" w:rsidR="005443AA" w:rsidRDefault="005443AA">
      <w:pPr>
        <w:pStyle w:val="EndnoteText"/>
      </w:pPr>
      <w:r>
        <w:rPr>
          <w:rStyle w:val="EndnoteReference"/>
        </w:rPr>
        <w:endnoteRef/>
      </w:r>
      <w:r>
        <w:t xml:space="preserve"> Self-employed farmers (</w:t>
      </w:r>
      <w:proofErr w:type="spellStart"/>
      <w:r>
        <w:t>IVc</w:t>
      </w:r>
      <w:proofErr w:type="spellEnd"/>
      <w:r>
        <w:t>) are included in the self-employed class, while agricultural labor (</w:t>
      </w:r>
      <w:proofErr w:type="spellStart"/>
      <w:r>
        <w:t>VIIb</w:t>
      </w:r>
      <w:proofErr w:type="spellEnd"/>
      <w:r>
        <w:t>) is in the working class.</w:t>
      </w:r>
    </w:p>
  </w:endnote>
  <w:endnote w:id="4">
    <w:p w14:paraId="077E11A7" w14:textId="5010557A" w:rsidR="005443AA" w:rsidRPr="001E6383" w:rsidRDefault="005443AA">
      <w:pPr>
        <w:pStyle w:val="FirstParagraph"/>
        <w:pPrChange w:id="1091" w:author="Julio César Iturra Sanhueza" w:date="2025-06-10T15:50:00Z">
          <w:pPr>
            <w:pStyle w:val="EndnoteText"/>
          </w:pPr>
        </w:pPrChange>
      </w:pPr>
      <w:ins w:id="1092" w:author="Julio César Iturra Sanhueza" w:date="2025-06-06T22:37:00Z">
        <w:r w:rsidRPr="001E6383">
          <w:rPr>
            <w:rStyle w:val="EndnoteReference"/>
            <w:sz w:val="20"/>
            <w:szCs w:val="20"/>
          </w:rPr>
          <w:endnoteRef/>
        </w:r>
        <w:r w:rsidRPr="001E6383">
          <w:rPr>
            <w:sz w:val="20"/>
            <w:szCs w:val="20"/>
          </w:rPr>
          <w:t xml:space="preserve"> In this regard, I consider the Gross Domestic Product (GDP) in constant 2017 USD (PPP) ensures that economic inequality estimates remain consistent regardless of economic conditions </w:t>
        </w:r>
        <w:r w:rsidRPr="001E6383">
          <w:rPr>
            <w:sz w:val="20"/>
            <w:szCs w:val="20"/>
            <w:rPrChange w:id="1093" w:author="Julio César Iturra Sanhueza" w:date="2025-06-11T12:18:00Z">
              <w:rPr/>
            </w:rPrChange>
          </w:rPr>
          <w:fldChar w:fldCharType="begin"/>
        </w:r>
      </w:ins>
      <w:r>
        <w:rPr>
          <w:sz w:val="20"/>
          <w:szCs w:val="20"/>
        </w:rPr>
        <w:instrText xml:space="preserve"> ADDIN ZOTERO_ITEM CSL_CITATION {"citationID":"SfwjDmdE","properties":{"formattedCitation":"(UNU-WIDER, 2023)","plainCitation":"(UNU-WIDER, 2023)","noteIndex":3},"citationItems":[{"id":15886,"uris":["http://zotero.org/users/5414506/items/9XUFCRX5"],"itemData":{"id":15886,"type":"dataset","abstract":"The World Income Inequality Database (WIID) presents information on income inequality for developed, developing, and transition countries. It provides the most comprehensive set of income inequality statistics available and can be downloaded for free. This version of the WIID, released 28 November 2023, covers 201 countries (including historical entities) through 2022, with over 24,000 data points in total. There are now more than 3,954 unique country-year observations in the WIID.","DOI":"10.35188/UNU-WIDER/WIID-281123","language":"en","note":"Institution: United Nations University World Institute for Development Economics Research\npage: Version 28 November 2023","source":"DOI.org (Crossref)","title":"World Income Inequality Database (WIID) – Version 28 November 2023","URL":"https://www.wider.unu.edu/node/238599","author":[{"literal":"UNU-WIDER"}],"accessed":{"date-parts":[["2024",6,10]]},"issued":{"date-parts":[["2023"]]},"citation-key":"wiid_2023"}}],"schema":"https://github.com/citation-style-language/schema/raw/master/csl-citation.json"} </w:instrText>
      </w:r>
      <w:ins w:id="1094" w:author="Julio César Iturra Sanhueza" w:date="2025-06-06T22:37:00Z">
        <w:r w:rsidRPr="001E6383">
          <w:rPr>
            <w:sz w:val="20"/>
            <w:szCs w:val="20"/>
            <w:rPrChange w:id="1095" w:author="Julio César Iturra Sanhueza" w:date="2025-06-11T12:18:00Z">
              <w:rPr/>
            </w:rPrChange>
          </w:rPr>
          <w:fldChar w:fldCharType="separate"/>
        </w:r>
        <w:r w:rsidRPr="001E6383">
          <w:rPr>
            <w:sz w:val="20"/>
            <w:szCs w:val="20"/>
          </w:rPr>
          <w:t>(UNU-WIDER, 2023)</w:t>
        </w:r>
        <w:r w:rsidRPr="001E6383">
          <w:rPr>
            <w:sz w:val="20"/>
            <w:szCs w:val="20"/>
            <w:rPrChange w:id="1096" w:author="Julio César Iturra Sanhueza" w:date="2025-06-11T12:18:00Z">
              <w:rPr/>
            </w:rPrChange>
          </w:rPr>
          <w:fldChar w:fldCharType="end"/>
        </w:r>
        <w:r w:rsidRPr="001E6383">
          <w:rPr>
            <w:sz w:val="20"/>
            <w:szCs w:val="20"/>
          </w:rPr>
          <w:t xml:space="preserve">. Second, following Edlund and Lindh </w:t>
        </w:r>
        <w:r w:rsidRPr="001E6383">
          <w:rPr>
            <w:sz w:val="20"/>
            <w:szCs w:val="20"/>
            <w:rPrChange w:id="1097" w:author="Julio César Iturra Sanhueza" w:date="2025-06-11T12:18:00Z">
              <w:rPr/>
            </w:rPrChange>
          </w:rPr>
          <w:fldChar w:fldCharType="begin"/>
        </w:r>
      </w:ins>
      <w:r w:rsidRPr="001E6383">
        <w:rPr>
          <w:sz w:val="20"/>
          <w:szCs w:val="20"/>
        </w:rPr>
        <w:instrText xml:space="preserve"> ADDIN ZOTERO_ITEM CSL_CITATION {"citationID":"dKhCcnHn","properties":{"formattedCitation":"(2015)","plainCitation":"(2015)","noteIndex":3},"citationItems":[{"id":14396,"uris":["http://zotero.org/users/5414506/items/VAY2XA5U"],"itemData":{"id":14396,"type":"article-journal","abstract":"This paper attempts to resolve scholarly disagreements concerning how class conflicts are manifested in contemporary welfare states. An analytical distinction is made between social (tensions/antagonism between classes) and political (class-based differences in political preferences) manifestations of class conflict. Using International Social Survey Program data (1999/2009) from 20 countries, the results indicate that social conflict is more common in meager welfare states where material inequality is relatively high compared to encompassing highly redistributive welfare states where levels of material inequality are relatively low. When it comes to distributive struggles in the political sphere – political conflict – the pattern is reversed. The results do not support arguments emphasizing that class as an analytical concept is irrelevant for understanding socio-political phenomena in modern industrial democracies. Instead, the results suggest that the character of class conflict varies across national socio-economic contexts in tandem with between-country variation in the institutional setup of the welfare state. The results support Walter Korpi’s theory outlined in The Democratic Class Struggle, which suggests that in modern welfare states, institutionalized political conflict tends to replace less institutionalized and unorganized social conflict. This is more the case in encompassing welfare states than in residual welfare states.","container-title":"Acta Sociologica","DOI":"10.1177/0001699315610176","ISSN":"0001-6993","issue":"4","language":"en","note":"publisher: SAGE Publications Ltd","page":"311-328","source":"SAGE Journals","title":"The democratic class struggle revisited: The welfare state, social cohesion and political conflict","title-short":"The democratic class struggle revisited","volume":"58","author":[{"family":"Edlund","given":"Jonas"},{"family":"Lindh","given":"Arvid"}],"issued":{"date-parts":[["2015",11,1]]},"citation-key":"edlund_democratic_2015"},"label":"page","suppress-author":true}],"schema":"https://github.com/citation-style-language/schema/raw/master/csl-citation.json"} </w:instrText>
      </w:r>
      <w:ins w:id="1098" w:author="Julio César Iturra Sanhueza" w:date="2025-06-06T22:37:00Z">
        <w:r w:rsidRPr="001E6383">
          <w:rPr>
            <w:sz w:val="20"/>
            <w:szCs w:val="20"/>
            <w:rPrChange w:id="1099" w:author="Julio César Iturra Sanhueza" w:date="2025-06-11T12:18:00Z">
              <w:rPr/>
            </w:rPrChange>
          </w:rPr>
          <w:fldChar w:fldCharType="separate"/>
        </w:r>
        <w:r w:rsidRPr="001E6383">
          <w:rPr>
            <w:sz w:val="20"/>
            <w:szCs w:val="20"/>
          </w:rPr>
          <w:t>(2015)</w:t>
        </w:r>
        <w:r w:rsidRPr="001E6383">
          <w:rPr>
            <w:sz w:val="20"/>
            <w:szCs w:val="20"/>
            <w:rPrChange w:id="1100" w:author="Julio César Iturra Sanhueza" w:date="2025-06-11T12:18:00Z">
              <w:rPr/>
            </w:rPrChange>
          </w:rPr>
          <w:fldChar w:fldCharType="end"/>
        </w:r>
      </w:ins>
      <w:ins w:id="1101" w:author="Julio César Iturra Sanhueza" w:date="2025-06-11T12:19:00Z">
        <w:r>
          <w:rPr>
            <w:sz w:val="20"/>
            <w:szCs w:val="20"/>
          </w:rPr>
          <w:t>,</w:t>
        </w:r>
      </w:ins>
      <w:ins w:id="1102" w:author="Julio César Iturra Sanhueza" w:date="2025-06-06T22:37:00Z">
        <w:r w:rsidRPr="001E6383">
          <w:rPr>
            <w:sz w:val="20"/>
            <w:szCs w:val="20"/>
          </w:rPr>
          <w:t xml:space="preserve"> I consider a measure of the overall size and redistributive capacity based on taxation and spending levels of the welfare state. This measure aims to capture the broader range of services and </w:t>
        </w:r>
      </w:ins>
      <w:ins w:id="1103" w:author="Julio César Iturra Sanhueza" w:date="2025-06-11T12:19:00Z">
        <w:r>
          <w:rPr>
            <w:sz w:val="20"/>
            <w:szCs w:val="20"/>
          </w:rPr>
          <w:t>reflect</w:t>
        </w:r>
      </w:ins>
      <w:ins w:id="1104" w:author="Julio César Iturra Sanhueza" w:date="2025-06-06T22:37:00Z">
        <w:r w:rsidRPr="001E6383">
          <w:rPr>
            <w:sz w:val="20"/>
            <w:szCs w:val="20"/>
          </w:rPr>
          <w:t xml:space="preserve"> the actual outcomes of welfare policies. For this, the indicator combines (</w:t>
        </w:r>
        <w:proofErr w:type="spellStart"/>
        <w:r w:rsidRPr="001E6383">
          <w:rPr>
            <w:sz w:val="20"/>
            <w:szCs w:val="20"/>
          </w:rPr>
          <w:t>i</w:t>
        </w:r>
        <w:proofErr w:type="spellEnd"/>
        <w:r w:rsidRPr="001E6383">
          <w:rPr>
            <w:sz w:val="20"/>
            <w:szCs w:val="20"/>
          </w:rPr>
          <w:t xml:space="preserve">) tax revenue as a percentage of GDP </w:t>
        </w:r>
        <w:r w:rsidRPr="001E6383">
          <w:rPr>
            <w:sz w:val="20"/>
            <w:szCs w:val="20"/>
            <w:rPrChange w:id="1105" w:author="Julio César Iturra Sanhueza" w:date="2025-06-11T12:18:00Z">
              <w:rPr/>
            </w:rPrChange>
          </w:rPr>
          <w:fldChar w:fldCharType="begin"/>
        </w:r>
      </w:ins>
      <w:r w:rsidRPr="001E6383">
        <w:rPr>
          <w:sz w:val="20"/>
          <w:szCs w:val="20"/>
        </w:rPr>
        <w:instrText xml:space="preserve"> ADDIN ZOTERO_ITEM CSL_CITATION {"citationID":"5viCPnl1","properties":{"formattedCitation":"(ILO, 2022)","plainCitation":"(ILO, 2022)","noteIndex":3},"citationItems":[{"id":15845,"uris":["http://zotero.org/users/5414506/items/W83FBE5I"],"itemData":{"id":15845,"type":"report","note":"itemType: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instrText>
      </w:r>
      <w:ins w:id="1106" w:author="Julio César Iturra Sanhueza" w:date="2025-06-06T22:37:00Z">
        <w:r w:rsidRPr="001E6383">
          <w:rPr>
            <w:sz w:val="20"/>
            <w:szCs w:val="20"/>
            <w:rPrChange w:id="1107" w:author="Julio César Iturra Sanhueza" w:date="2025-06-11T12:18:00Z">
              <w:rPr/>
            </w:rPrChange>
          </w:rPr>
          <w:fldChar w:fldCharType="separate"/>
        </w:r>
        <w:r w:rsidRPr="001E6383">
          <w:rPr>
            <w:sz w:val="20"/>
            <w:szCs w:val="20"/>
          </w:rPr>
          <w:t>(ILO, 2022)</w:t>
        </w:r>
        <w:r w:rsidRPr="001E6383">
          <w:rPr>
            <w:sz w:val="20"/>
            <w:szCs w:val="20"/>
            <w:rPrChange w:id="1108" w:author="Julio César Iturra Sanhueza" w:date="2025-06-11T12:18:00Z">
              <w:rPr/>
            </w:rPrChange>
          </w:rPr>
          <w:fldChar w:fldCharType="end"/>
        </w:r>
        <w:r w:rsidRPr="001E6383">
          <w:rPr>
            <w:sz w:val="20"/>
            <w:szCs w:val="20"/>
          </w:rPr>
          <w:t xml:space="preserve">, (ii) welfare generosity as total governmental spending as a share of GDP </w:t>
        </w:r>
        <w:r w:rsidRPr="001E6383">
          <w:rPr>
            <w:sz w:val="20"/>
            <w:szCs w:val="20"/>
            <w:rPrChange w:id="1109" w:author="Julio César Iturra Sanhueza" w:date="2025-06-11T12:18:00Z">
              <w:rPr/>
            </w:rPrChange>
          </w:rPr>
          <w:fldChar w:fldCharType="begin"/>
        </w:r>
      </w:ins>
      <w:r w:rsidRPr="001E6383">
        <w:rPr>
          <w:sz w:val="20"/>
          <w:szCs w:val="20"/>
        </w:rPr>
        <w:instrText xml:space="preserve"> ADDIN ZOTERO_ITEM CSL_CITATION {"citationID":"6usTGEF5","properties":{"formattedCitation":"(ILO, 2022)","plainCitation":"(ILO, 2022)","noteIndex":3},"citationItems":[{"id":15845,"uris":["http://zotero.org/users/5414506/items/W83FBE5I"],"itemData":{"id":15845,"type":"report","note":"itemType: dataset","source":"DOI.org (Datacite)","title":"World Economic Outlook Database","URL":"https://www.imf.org/en/Publications/WEO/weo-database/2022/April","author":[{"family":"ILO","given":""}],"accessed":{"date-parts":[["2022",9,7]]},"issued":{"date-parts":[["2022"]]},"citation-key":"ilo_world_2022"}}],"schema":"https://github.com/citation-style-language/schema/raw/master/csl-citation.json"} </w:instrText>
      </w:r>
      <w:ins w:id="1110" w:author="Julio César Iturra Sanhueza" w:date="2025-06-06T22:37:00Z">
        <w:r w:rsidRPr="001E6383">
          <w:rPr>
            <w:sz w:val="20"/>
            <w:szCs w:val="20"/>
            <w:rPrChange w:id="1111" w:author="Julio César Iturra Sanhueza" w:date="2025-06-11T12:18:00Z">
              <w:rPr/>
            </w:rPrChange>
          </w:rPr>
          <w:fldChar w:fldCharType="separate"/>
        </w:r>
        <w:r w:rsidRPr="001E6383">
          <w:rPr>
            <w:sz w:val="20"/>
            <w:szCs w:val="20"/>
          </w:rPr>
          <w:t>(ILO, 2022)</w:t>
        </w:r>
        <w:r w:rsidRPr="001E6383">
          <w:rPr>
            <w:sz w:val="20"/>
            <w:szCs w:val="20"/>
            <w:rPrChange w:id="1112" w:author="Julio César Iturra Sanhueza" w:date="2025-06-11T12:18:00Z">
              <w:rPr/>
            </w:rPrChange>
          </w:rPr>
          <w:fldChar w:fldCharType="end"/>
        </w:r>
        <w:r w:rsidRPr="001E6383">
          <w:rPr>
            <w:sz w:val="20"/>
            <w:szCs w:val="20"/>
          </w:rPr>
          <w:t xml:space="preserve">, and (iii) the current level of redistribution </w:t>
        </w:r>
        <w:r w:rsidRPr="001E6383">
          <w:rPr>
            <w:sz w:val="20"/>
            <w:szCs w:val="20"/>
            <w:rPrChange w:id="1113" w:author="Julio César Iturra Sanhueza" w:date="2025-06-11T12:18:00Z">
              <w:rPr/>
            </w:rPrChange>
          </w:rPr>
          <w:fldChar w:fldCharType="begin"/>
        </w:r>
      </w:ins>
      <w:r w:rsidRPr="001E6383">
        <w:rPr>
          <w:sz w:val="20"/>
          <w:szCs w:val="20"/>
        </w:rPr>
        <w:instrText xml:space="preserve"> ADDIN ZOTERO_ITEM CSL_CITATION {"citationID":"voMvdqVd","properties":{"formattedCitation":"(Solt, 2020)","plainCitation":"(Solt, 2020)","noteIndex":3},"citationItems":[{"id":15848,"uris":["http://zotero.org/users/5414506/items/H848F8TY"],"itemData":{"id":15848,"type":"article-journal","abstract":"Objective This article documents wide-ranging revisions to the Standardized World Income Inequality Database (SWIID), which seeks to maximize the comparability of income inequality estimates for the broadest possible coverage of countries and years. Methods Two k-fold cross-validations, by observation and by country, are used to evaluate the SWIID's success in predicting the Luxembourg Income Study (LIS), recognized in the field as setting the standard for comparability. Results The cross-validations indicate that the new SWIID's estimates and their uncertainty are even more accurate than previous versions, extending its advantage in comparability over alternate income inequality data sets. Conclusion Given its superior coverage and comparability, the SWIID remains the optimum source of data for broadly cross-national research on income inequality.","container-title":"Social Science Quarterly","DOI":"10.1111/ssqu.12795","ISSN":"1540-6237","issue":"3","language":"en","license":"© 2020 by the Southwestern Social Science Association","note":"_eprint: https://onlinelibrary.wiley.com/doi/pdf/10.1111/ssqu.12795","page":"1183-1199","source":"Wiley Online Library","title":"Measuring Income Inequality Across Countries and Over Time: The Standardized World Income Inequality Database","title-short":"Measuring Income Inequality Across Countries and Over Time","volume":"101","author":[{"family":"Solt","given":"Frederick"}],"issued":{"date-parts":[["2020"]]},"citation-key":"solt_measuring_2020"}}],"schema":"https://github.com/citation-style-language/schema/raw/master/csl-citation.json"} </w:instrText>
      </w:r>
      <w:ins w:id="1114" w:author="Julio César Iturra Sanhueza" w:date="2025-06-06T22:37:00Z">
        <w:r w:rsidRPr="001E6383">
          <w:rPr>
            <w:sz w:val="20"/>
            <w:szCs w:val="20"/>
            <w:rPrChange w:id="1115" w:author="Julio César Iturra Sanhueza" w:date="2025-06-11T12:18:00Z">
              <w:rPr/>
            </w:rPrChange>
          </w:rPr>
          <w:fldChar w:fldCharType="separate"/>
        </w:r>
        <w:r w:rsidRPr="001E6383">
          <w:rPr>
            <w:sz w:val="20"/>
            <w:szCs w:val="20"/>
          </w:rPr>
          <w:t>(Solt, 2020)</w:t>
        </w:r>
        <w:r w:rsidRPr="001E6383">
          <w:rPr>
            <w:sz w:val="20"/>
            <w:szCs w:val="20"/>
            <w:rPrChange w:id="1116" w:author="Julio César Iturra Sanhueza" w:date="2025-06-11T12:18:00Z">
              <w:rPr/>
            </w:rPrChange>
          </w:rPr>
          <w:fldChar w:fldCharType="end"/>
        </w:r>
        <w:r w:rsidRPr="001E6383">
          <w:rPr>
            <w:sz w:val="20"/>
            <w:szCs w:val="20"/>
          </w:rPr>
          <w:t>.</w:t>
        </w:r>
      </w:ins>
    </w:p>
  </w:endnote>
  <w:endnote w:id="5">
    <w:p w14:paraId="0009F351" w14:textId="689E4AC7" w:rsidR="005443AA" w:rsidRDefault="005443AA">
      <w:pPr>
        <w:pStyle w:val="EndnoteText"/>
      </w:pPr>
      <w:r>
        <w:rPr>
          <w:rStyle w:val="EndnoteReference"/>
        </w:rPr>
        <w:endnoteRef/>
      </w:r>
      <w:r>
        <w:t xml:space="preserve"> Supplementary analyses employing alternative income inequality measures show that the results are robust when using the Inter-decile (D9/D1) (see Table S1) and the Top 10/Bottom 50 ratios (see Table S2). I also classified countries into low, middle-low, middle-high, and high-income inequality groups based on quintiles according to the Gini index. Hence, I used country-fixed effects regressions to control for the cross-country differences and observed and unobserved societal characteristics (see Table S3). The results are consistent with the multilevel estimations.</w:t>
      </w:r>
    </w:p>
  </w:endnote>
  <w:endnote w:id="6">
    <w:p w14:paraId="0009F352" w14:textId="1C50C34D" w:rsidR="005443AA" w:rsidRDefault="005443AA">
      <w:pPr>
        <w:pStyle w:val="EndnoteText"/>
      </w:pPr>
      <w:r>
        <w:rPr>
          <w:rStyle w:val="EndnoteReference"/>
        </w:rPr>
        <w:endnoteRef/>
      </w:r>
      <w:r>
        <w:t xml:space="preserve"> I employed the Restricted Maximum Likelihood (REML) method because it adjusts the estimation of standard errors for small sample sizes and provides better estimates of variance components in the context of cross-national data </w:t>
      </w:r>
      <w:r>
        <w:fldChar w:fldCharType="begin"/>
      </w:r>
      <w:r>
        <w:instrText xml:space="preserve"> ADDIN ZOTERO_ITEM CSL_CITATION {"citationID":"39rWQqhB","properties":{"formattedCitation":"(Bryan &amp; Jenkins, 2016)","plainCitation":"(Bryan &amp; Jenkins, 2016)","noteIndex":5},"citationItems":[{"id":15923,"uris":["http://zotero.org/users/5414506/items/FVUVTVL2"],"itemData":{"id":15923,"type":"article-journal","container-title":"European Sociological Review","DOI":"10.1093/esr/jcv059","ISSN":"0266-7215, 1468-2672","issue":"1","journalAbbreviation":"Eur Sociol Rev","language":"en","page":"3-22","source":"DOI.org (Crossref)","title":"Multilevel Modelling of Country Effects: A Cautionary Tale","title-short":"Multilevel Modelling of Country Effects","volume":"32","author":[{"family":"Bryan","given":"Mark L."},{"family":"Jenkins","given":"Stephen P."}],"issued":{"date-parts":[["2016",2]]},"citation-key":"bryan_multilevel_2016"}}],"schema":"https://github.com/citation-style-language/schema/raw/master/csl-citation.json"} </w:instrText>
      </w:r>
      <w:r>
        <w:fldChar w:fldCharType="separate"/>
      </w:r>
      <w:r w:rsidRPr="00972ABF">
        <w:rPr>
          <w:rFonts w:cs="Times New Roman"/>
        </w:rPr>
        <w:t>(Bryan &amp; Jenkins, 2016)</w:t>
      </w:r>
      <w:r>
        <w:fldChar w:fldCharType="end"/>
      </w:r>
      <w:r>
        <w:t>.</w:t>
      </w:r>
    </w:p>
  </w:endnote>
  <w:endnote w:id="7">
    <w:p w14:paraId="0009F353" w14:textId="02428669" w:rsidR="005443AA" w:rsidDel="00BA71EC" w:rsidRDefault="005443AA">
      <w:pPr>
        <w:pStyle w:val="EndnoteText"/>
        <w:rPr>
          <w:del w:id="1175" w:author="Julio César Iturra Sanhueza" w:date="2025-05-29T12:07:00Z"/>
        </w:rPr>
      </w:pPr>
      <w:del w:id="1176" w:author="Julio César Iturra Sanhueza" w:date="2025-05-29T12:07:00Z">
        <w:r w:rsidDel="00BA71EC">
          <w:rPr>
            <w:rStyle w:val="EndnoteReference"/>
          </w:rPr>
          <w:endnoteRef/>
        </w:r>
        <w:r w:rsidDel="00BA71EC">
          <w:delText xml:space="preserve"> After including individual social class, the association between homogeneity and redistributive preferences loses strength and significance (see Appendix Table A1).</w:delText>
        </w:r>
      </w:del>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D65FA" w14:textId="77777777" w:rsidR="005443AA" w:rsidRDefault="005443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5649960"/>
      <w:docPartObj>
        <w:docPartGallery w:val="Page Numbers (Bottom of Page)"/>
        <w:docPartUnique/>
      </w:docPartObj>
    </w:sdtPr>
    <w:sdtEndPr>
      <w:rPr>
        <w:noProof/>
      </w:rPr>
    </w:sdtEndPr>
    <w:sdtContent>
      <w:p w14:paraId="564EA9B6" w14:textId="3F869497" w:rsidR="005443AA" w:rsidRDefault="005443AA">
        <w:pPr>
          <w:pStyle w:val="Footer"/>
          <w:jc w:val="center"/>
        </w:pPr>
        <w:r w:rsidRPr="00670002">
          <w:rPr>
            <w:rFonts w:ascii="Times New Roman" w:hAnsi="Times New Roman" w:cs="Times New Roman"/>
          </w:rPr>
          <w:fldChar w:fldCharType="begin"/>
        </w:r>
        <w:r w:rsidRPr="00670002">
          <w:rPr>
            <w:rFonts w:ascii="Times New Roman" w:hAnsi="Times New Roman" w:cs="Times New Roman"/>
          </w:rPr>
          <w:instrText xml:space="preserve"> PAGE   \* MERGEFORMAT </w:instrText>
        </w:r>
        <w:r w:rsidRPr="00670002">
          <w:rPr>
            <w:rFonts w:ascii="Times New Roman" w:hAnsi="Times New Roman" w:cs="Times New Roman"/>
          </w:rPr>
          <w:fldChar w:fldCharType="separate"/>
        </w:r>
        <w:r w:rsidR="00AE55F9">
          <w:rPr>
            <w:rFonts w:ascii="Times New Roman" w:hAnsi="Times New Roman" w:cs="Times New Roman"/>
            <w:noProof/>
          </w:rPr>
          <w:t>26</w:t>
        </w:r>
        <w:r w:rsidRPr="00670002">
          <w:rPr>
            <w:rFonts w:ascii="Times New Roman" w:hAnsi="Times New Roman" w:cs="Times New Roman"/>
            <w:noProof/>
          </w:rPr>
          <w:fldChar w:fldCharType="end"/>
        </w:r>
      </w:p>
    </w:sdtContent>
  </w:sdt>
  <w:p w14:paraId="3B76B8AA" w14:textId="77777777" w:rsidR="005443AA" w:rsidRDefault="005443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3AB1C" w14:textId="77777777" w:rsidR="005443AA" w:rsidRDefault="005443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53FF6C" w14:textId="77777777" w:rsidR="008E3C72" w:rsidRDefault="008E3C72">
      <w:r>
        <w:separator/>
      </w:r>
    </w:p>
  </w:footnote>
  <w:footnote w:type="continuationSeparator" w:id="0">
    <w:p w14:paraId="2D79A804" w14:textId="77777777" w:rsidR="008E3C72" w:rsidRDefault="008E3C72">
      <w:r>
        <w:continuationSeparator/>
      </w:r>
    </w:p>
  </w:footnote>
  <w:footnote w:type="continuationNotice" w:id="1">
    <w:p w14:paraId="47D3E95F" w14:textId="77777777" w:rsidR="008E3C72" w:rsidRDefault="008E3C7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BC2E9" w14:textId="77777777" w:rsidR="005443AA" w:rsidRDefault="005443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A0CE7" w14:textId="77777777" w:rsidR="005443AA" w:rsidRDefault="005443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892AC" w14:textId="77777777" w:rsidR="005443AA" w:rsidRDefault="005443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AC000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31"/>
    <w:multiLevelType w:val="multilevel"/>
    <w:tmpl w:val="83A4D10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2953305"/>
    <w:multiLevelType w:val="hybridMultilevel"/>
    <w:tmpl w:val="74067E34"/>
    <w:lvl w:ilvl="0" w:tplc="9A9CF310">
      <w:start w:val="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543681D"/>
    <w:multiLevelType w:val="hybridMultilevel"/>
    <w:tmpl w:val="88ACCBC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BDE7C25"/>
    <w:multiLevelType w:val="hybridMultilevel"/>
    <w:tmpl w:val="76565E94"/>
    <w:lvl w:ilvl="0" w:tplc="46C089F8">
      <w:start w:val="2"/>
      <w:numFmt w:val="bullet"/>
      <w:lvlText w:val=""/>
      <w:lvlJc w:val="left"/>
      <w:pPr>
        <w:ind w:left="720" w:hanging="360"/>
      </w:pPr>
      <w:rPr>
        <w:rFonts w:ascii="Symbol" w:eastAsiaTheme="minorHAnsi" w:hAnsi="Symbol"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0C34821"/>
    <w:multiLevelType w:val="hybridMultilevel"/>
    <w:tmpl w:val="9ABA63E2"/>
    <w:lvl w:ilvl="0" w:tplc="AFE6BF98">
      <w:start w:val="2"/>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70B3B14"/>
    <w:multiLevelType w:val="hybridMultilevel"/>
    <w:tmpl w:val="3CC23E86"/>
    <w:lvl w:ilvl="0" w:tplc="D63C4F5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836656952">
    <w:abstractNumId w:val="0"/>
  </w:num>
  <w:num w:numId="2" w16cid:durableId="16431915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6801502">
    <w:abstractNumId w:val="0"/>
  </w:num>
  <w:num w:numId="4" w16cid:durableId="16742646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019439">
    <w:abstractNumId w:val="3"/>
  </w:num>
  <w:num w:numId="6" w16cid:durableId="80564670">
    <w:abstractNumId w:val="6"/>
  </w:num>
  <w:num w:numId="7" w16cid:durableId="997030029">
    <w:abstractNumId w:val="5"/>
  </w:num>
  <w:num w:numId="8" w16cid:durableId="1023629725">
    <w:abstractNumId w:val="2"/>
  </w:num>
  <w:num w:numId="9" w16cid:durableId="35619544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lio César Iturra Sanhueza">
    <w15:presenceInfo w15:providerId="AD" w15:userId="S::jciturra@uc.cl::e2de3052-3501-452a-9806-eb4e3c41687c"/>
  </w15:person>
  <w15:person w15:author="Iturra, Julio">
    <w15:presenceInfo w15:providerId="AD" w15:userId="S::juiturra@constructor.university::1e32fb54-b3a6-4f6a-9acb-bd9611b4f0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7Q0MjAytbCwNDQ1MLdU0lEKTi0uzszPAykwNKsFAEU+v0ctAAAA"/>
  </w:docVars>
  <w:rsids>
    <w:rsidRoot w:val="009828FC"/>
    <w:rsid w:val="0000041E"/>
    <w:rsid w:val="00000C83"/>
    <w:rsid w:val="00001616"/>
    <w:rsid w:val="00001EAA"/>
    <w:rsid w:val="000026E7"/>
    <w:rsid w:val="00003102"/>
    <w:rsid w:val="000033DC"/>
    <w:rsid w:val="00003B28"/>
    <w:rsid w:val="000040B1"/>
    <w:rsid w:val="000046CE"/>
    <w:rsid w:val="00006F85"/>
    <w:rsid w:val="00007101"/>
    <w:rsid w:val="000077F2"/>
    <w:rsid w:val="000116D3"/>
    <w:rsid w:val="00011BBC"/>
    <w:rsid w:val="000128A2"/>
    <w:rsid w:val="00015127"/>
    <w:rsid w:val="000162F9"/>
    <w:rsid w:val="000165D2"/>
    <w:rsid w:val="0002078B"/>
    <w:rsid w:val="000217C6"/>
    <w:rsid w:val="000217DB"/>
    <w:rsid w:val="00024360"/>
    <w:rsid w:val="00024945"/>
    <w:rsid w:val="00025468"/>
    <w:rsid w:val="000260A9"/>
    <w:rsid w:val="000260B6"/>
    <w:rsid w:val="00026375"/>
    <w:rsid w:val="00031345"/>
    <w:rsid w:val="00031F3C"/>
    <w:rsid w:val="00032775"/>
    <w:rsid w:val="00033DC7"/>
    <w:rsid w:val="00033FB7"/>
    <w:rsid w:val="000350FC"/>
    <w:rsid w:val="0003585C"/>
    <w:rsid w:val="000359AD"/>
    <w:rsid w:val="00036EDE"/>
    <w:rsid w:val="000376E1"/>
    <w:rsid w:val="00037988"/>
    <w:rsid w:val="000406CE"/>
    <w:rsid w:val="00040A21"/>
    <w:rsid w:val="00041489"/>
    <w:rsid w:val="000420D2"/>
    <w:rsid w:val="0004355B"/>
    <w:rsid w:val="000436FA"/>
    <w:rsid w:val="00043ACF"/>
    <w:rsid w:val="00044C1C"/>
    <w:rsid w:val="0004522C"/>
    <w:rsid w:val="00045313"/>
    <w:rsid w:val="00050ADF"/>
    <w:rsid w:val="000520BC"/>
    <w:rsid w:val="00053525"/>
    <w:rsid w:val="00053BD7"/>
    <w:rsid w:val="00054274"/>
    <w:rsid w:val="000547E7"/>
    <w:rsid w:val="00055414"/>
    <w:rsid w:val="000608DB"/>
    <w:rsid w:val="0006140A"/>
    <w:rsid w:val="0006216F"/>
    <w:rsid w:val="000621AB"/>
    <w:rsid w:val="00062280"/>
    <w:rsid w:val="00062B3B"/>
    <w:rsid w:val="00063F49"/>
    <w:rsid w:val="00064496"/>
    <w:rsid w:val="00067562"/>
    <w:rsid w:val="00067591"/>
    <w:rsid w:val="000702A6"/>
    <w:rsid w:val="000727C2"/>
    <w:rsid w:val="00072EF7"/>
    <w:rsid w:val="000732BD"/>
    <w:rsid w:val="00077DD8"/>
    <w:rsid w:val="0008011A"/>
    <w:rsid w:val="00080896"/>
    <w:rsid w:val="00080996"/>
    <w:rsid w:val="00080A70"/>
    <w:rsid w:val="00080E32"/>
    <w:rsid w:val="000818F0"/>
    <w:rsid w:val="00081B7A"/>
    <w:rsid w:val="00082B06"/>
    <w:rsid w:val="00082F28"/>
    <w:rsid w:val="000830C6"/>
    <w:rsid w:val="00083D1A"/>
    <w:rsid w:val="00085126"/>
    <w:rsid w:val="00086A38"/>
    <w:rsid w:val="00086F12"/>
    <w:rsid w:val="0008768D"/>
    <w:rsid w:val="000879E6"/>
    <w:rsid w:val="00090211"/>
    <w:rsid w:val="00090B38"/>
    <w:rsid w:val="00090F5F"/>
    <w:rsid w:val="00091000"/>
    <w:rsid w:val="00091453"/>
    <w:rsid w:val="00091473"/>
    <w:rsid w:val="00093A85"/>
    <w:rsid w:val="00094429"/>
    <w:rsid w:val="000945C8"/>
    <w:rsid w:val="0009503D"/>
    <w:rsid w:val="000954AA"/>
    <w:rsid w:val="0009685F"/>
    <w:rsid w:val="000978F0"/>
    <w:rsid w:val="000A01EA"/>
    <w:rsid w:val="000A025F"/>
    <w:rsid w:val="000A1568"/>
    <w:rsid w:val="000A15F5"/>
    <w:rsid w:val="000A1716"/>
    <w:rsid w:val="000A1E26"/>
    <w:rsid w:val="000A2383"/>
    <w:rsid w:val="000A3E54"/>
    <w:rsid w:val="000A43C3"/>
    <w:rsid w:val="000A5253"/>
    <w:rsid w:val="000A5283"/>
    <w:rsid w:val="000A5EB2"/>
    <w:rsid w:val="000A62A8"/>
    <w:rsid w:val="000A67A8"/>
    <w:rsid w:val="000A6BE5"/>
    <w:rsid w:val="000A77DB"/>
    <w:rsid w:val="000B04D8"/>
    <w:rsid w:val="000B05CA"/>
    <w:rsid w:val="000B07A4"/>
    <w:rsid w:val="000B0917"/>
    <w:rsid w:val="000B1C7C"/>
    <w:rsid w:val="000B1EBB"/>
    <w:rsid w:val="000B1FED"/>
    <w:rsid w:val="000B2A3B"/>
    <w:rsid w:val="000B3094"/>
    <w:rsid w:val="000B3A7F"/>
    <w:rsid w:val="000B408B"/>
    <w:rsid w:val="000B4D21"/>
    <w:rsid w:val="000B5097"/>
    <w:rsid w:val="000B5E76"/>
    <w:rsid w:val="000B60AA"/>
    <w:rsid w:val="000B6550"/>
    <w:rsid w:val="000B7A50"/>
    <w:rsid w:val="000C0518"/>
    <w:rsid w:val="000C0A33"/>
    <w:rsid w:val="000C0ED0"/>
    <w:rsid w:val="000C1ADE"/>
    <w:rsid w:val="000C25B9"/>
    <w:rsid w:val="000C2B78"/>
    <w:rsid w:val="000C2C81"/>
    <w:rsid w:val="000C325F"/>
    <w:rsid w:val="000C4546"/>
    <w:rsid w:val="000C4D9F"/>
    <w:rsid w:val="000C5C30"/>
    <w:rsid w:val="000D01D5"/>
    <w:rsid w:val="000D11C0"/>
    <w:rsid w:val="000D2059"/>
    <w:rsid w:val="000D215C"/>
    <w:rsid w:val="000D2A88"/>
    <w:rsid w:val="000D2D39"/>
    <w:rsid w:val="000D46B2"/>
    <w:rsid w:val="000D5998"/>
    <w:rsid w:val="000D59FE"/>
    <w:rsid w:val="000D5F61"/>
    <w:rsid w:val="000D6519"/>
    <w:rsid w:val="000D6A5B"/>
    <w:rsid w:val="000D70A4"/>
    <w:rsid w:val="000D7570"/>
    <w:rsid w:val="000D7820"/>
    <w:rsid w:val="000D7AA7"/>
    <w:rsid w:val="000E0236"/>
    <w:rsid w:val="000E03DF"/>
    <w:rsid w:val="000E0D31"/>
    <w:rsid w:val="000E0E8C"/>
    <w:rsid w:val="000E16FD"/>
    <w:rsid w:val="000E2AD5"/>
    <w:rsid w:val="000E2B5F"/>
    <w:rsid w:val="000E351C"/>
    <w:rsid w:val="000E3C44"/>
    <w:rsid w:val="000E5724"/>
    <w:rsid w:val="000E5DA9"/>
    <w:rsid w:val="000E64F7"/>
    <w:rsid w:val="000F0DCA"/>
    <w:rsid w:val="000F186C"/>
    <w:rsid w:val="000F1986"/>
    <w:rsid w:val="000F1C8B"/>
    <w:rsid w:val="000F21DD"/>
    <w:rsid w:val="000F2746"/>
    <w:rsid w:val="000F3526"/>
    <w:rsid w:val="000F4302"/>
    <w:rsid w:val="000F58D0"/>
    <w:rsid w:val="000F6BF8"/>
    <w:rsid w:val="000F7AA4"/>
    <w:rsid w:val="001007FD"/>
    <w:rsid w:val="00100863"/>
    <w:rsid w:val="00101984"/>
    <w:rsid w:val="001023A6"/>
    <w:rsid w:val="00102DCB"/>
    <w:rsid w:val="00103963"/>
    <w:rsid w:val="00104AEC"/>
    <w:rsid w:val="00105093"/>
    <w:rsid w:val="00105570"/>
    <w:rsid w:val="00105D35"/>
    <w:rsid w:val="00105F9D"/>
    <w:rsid w:val="0010707D"/>
    <w:rsid w:val="00107C13"/>
    <w:rsid w:val="00111721"/>
    <w:rsid w:val="00111996"/>
    <w:rsid w:val="00111CDD"/>
    <w:rsid w:val="001137C7"/>
    <w:rsid w:val="00113CE2"/>
    <w:rsid w:val="00113F3E"/>
    <w:rsid w:val="001152A0"/>
    <w:rsid w:val="00115E11"/>
    <w:rsid w:val="00116AA3"/>
    <w:rsid w:val="001208BB"/>
    <w:rsid w:val="00121BCE"/>
    <w:rsid w:val="001220E1"/>
    <w:rsid w:val="00122E34"/>
    <w:rsid w:val="00122F1C"/>
    <w:rsid w:val="00124CF9"/>
    <w:rsid w:val="00125E17"/>
    <w:rsid w:val="001260A5"/>
    <w:rsid w:val="001264C6"/>
    <w:rsid w:val="001269C8"/>
    <w:rsid w:val="00126AA6"/>
    <w:rsid w:val="00126CD6"/>
    <w:rsid w:val="001276CC"/>
    <w:rsid w:val="00131711"/>
    <w:rsid w:val="001318EC"/>
    <w:rsid w:val="00131A32"/>
    <w:rsid w:val="00131AF4"/>
    <w:rsid w:val="0013322E"/>
    <w:rsid w:val="00133DF5"/>
    <w:rsid w:val="00134939"/>
    <w:rsid w:val="00135C24"/>
    <w:rsid w:val="00135E4C"/>
    <w:rsid w:val="00135EE5"/>
    <w:rsid w:val="00136C71"/>
    <w:rsid w:val="00136DD7"/>
    <w:rsid w:val="001377DE"/>
    <w:rsid w:val="00140BAA"/>
    <w:rsid w:val="00141A3F"/>
    <w:rsid w:val="00141D64"/>
    <w:rsid w:val="00143D81"/>
    <w:rsid w:val="0014431F"/>
    <w:rsid w:val="00144672"/>
    <w:rsid w:val="00145106"/>
    <w:rsid w:val="00145B07"/>
    <w:rsid w:val="001460DA"/>
    <w:rsid w:val="00146454"/>
    <w:rsid w:val="00150D4B"/>
    <w:rsid w:val="00150EAB"/>
    <w:rsid w:val="00152B55"/>
    <w:rsid w:val="001536EF"/>
    <w:rsid w:val="00155964"/>
    <w:rsid w:val="00155E5D"/>
    <w:rsid w:val="00156010"/>
    <w:rsid w:val="00156131"/>
    <w:rsid w:val="00156618"/>
    <w:rsid w:val="00160438"/>
    <w:rsid w:val="00162AEB"/>
    <w:rsid w:val="00163173"/>
    <w:rsid w:val="001635B5"/>
    <w:rsid w:val="001640A7"/>
    <w:rsid w:val="00164588"/>
    <w:rsid w:val="0016461A"/>
    <w:rsid w:val="00165EB7"/>
    <w:rsid w:val="00166360"/>
    <w:rsid w:val="00167166"/>
    <w:rsid w:val="001677B3"/>
    <w:rsid w:val="001705A3"/>
    <w:rsid w:val="00170AD4"/>
    <w:rsid w:val="00170EC8"/>
    <w:rsid w:val="00170F5C"/>
    <w:rsid w:val="001711E5"/>
    <w:rsid w:val="001713F5"/>
    <w:rsid w:val="00173824"/>
    <w:rsid w:val="0017437A"/>
    <w:rsid w:val="00174960"/>
    <w:rsid w:val="00176294"/>
    <w:rsid w:val="00176490"/>
    <w:rsid w:val="0017761E"/>
    <w:rsid w:val="00177A3B"/>
    <w:rsid w:val="00177BDA"/>
    <w:rsid w:val="00180A12"/>
    <w:rsid w:val="00181AC0"/>
    <w:rsid w:val="0018257F"/>
    <w:rsid w:val="00182ADB"/>
    <w:rsid w:val="00182C80"/>
    <w:rsid w:val="00183966"/>
    <w:rsid w:val="00184336"/>
    <w:rsid w:val="00184566"/>
    <w:rsid w:val="00185243"/>
    <w:rsid w:val="0018574F"/>
    <w:rsid w:val="00185F94"/>
    <w:rsid w:val="0018603D"/>
    <w:rsid w:val="0018681C"/>
    <w:rsid w:val="00187D81"/>
    <w:rsid w:val="001900A9"/>
    <w:rsid w:val="0019198B"/>
    <w:rsid w:val="00192266"/>
    <w:rsid w:val="00193E01"/>
    <w:rsid w:val="001940D1"/>
    <w:rsid w:val="00195670"/>
    <w:rsid w:val="00195F27"/>
    <w:rsid w:val="00195FCF"/>
    <w:rsid w:val="001A0619"/>
    <w:rsid w:val="001A0B18"/>
    <w:rsid w:val="001A2746"/>
    <w:rsid w:val="001A2939"/>
    <w:rsid w:val="001A2E79"/>
    <w:rsid w:val="001A308F"/>
    <w:rsid w:val="001A3B56"/>
    <w:rsid w:val="001A3C06"/>
    <w:rsid w:val="001A3CE5"/>
    <w:rsid w:val="001A4D97"/>
    <w:rsid w:val="001A6476"/>
    <w:rsid w:val="001A6D72"/>
    <w:rsid w:val="001A734D"/>
    <w:rsid w:val="001A79FC"/>
    <w:rsid w:val="001A7CFA"/>
    <w:rsid w:val="001B0014"/>
    <w:rsid w:val="001B12D4"/>
    <w:rsid w:val="001B1540"/>
    <w:rsid w:val="001B1CC4"/>
    <w:rsid w:val="001B33C7"/>
    <w:rsid w:val="001B3437"/>
    <w:rsid w:val="001B6650"/>
    <w:rsid w:val="001B6B56"/>
    <w:rsid w:val="001B70A3"/>
    <w:rsid w:val="001B754B"/>
    <w:rsid w:val="001B7631"/>
    <w:rsid w:val="001B7670"/>
    <w:rsid w:val="001C05B6"/>
    <w:rsid w:val="001C0722"/>
    <w:rsid w:val="001C1E98"/>
    <w:rsid w:val="001C26BE"/>
    <w:rsid w:val="001C281A"/>
    <w:rsid w:val="001C3D18"/>
    <w:rsid w:val="001C4095"/>
    <w:rsid w:val="001C52AA"/>
    <w:rsid w:val="001C559E"/>
    <w:rsid w:val="001C5616"/>
    <w:rsid w:val="001C5EFE"/>
    <w:rsid w:val="001C6134"/>
    <w:rsid w:val="001C626E"/>
    <w:rsid w:val="001C6729"/>
    <w:rsid w:val="001C687A"/>
    <w:rsid w:val="001C6C95"/>
    <w:rsid w:val="001C7DFC"/>
    <w:rsid w:val="001D10D3"/>
    <w:rsid w:val="001D20E1"/>
    <w:rsid w:val="001D308E"/>
    <w:rsid w:val="001D45B9"/>
    <w:rsid w:val="001D4785"/>
    <w:rsid w:val="001D5814"/>
    <w:rsid w:val="001D5999"/>
    <w:rsid w:val="001D6177"/>
    <w:rsid w:val="001E00DF"/>
    <w:rsid w:val="001E0114"/>
    <w:rsid w:val="001E1A66"/>
    <w:rsid w:val="001E2432"/>
    <w:rsid w:val="001E3BE0"/>
    <w:rsid w:val="001E3DB5"/>
    <w:rsid w:val="001E6383"/>
    <w:rsid w:val="001E69CF"/>
    <w:rsid w:val="001E77B2"/>
    <w:rsid w:val="001E7C97"/>
    <w:rsid w:val="001F0BFB"/>
    <w:rsid w:val="001F20BF"/>
    <w:rsid w:val="001F2947"/>
    <w:rsid w:val="001F40D8"/>
    <w:rsid w:val="001F4AE7"/>
    <w:rsid w:val="001F4FDA"/>
    <w:rsid w:val="001F552F"/>
    <w:rsid w:val="001F578D"/>
    <w:rsid w:val="001F5DDA"/>
    <w:rsid w:val="001F5EFB"/>
    <w:rsid w:val="001F5F9C"/>
    <w:rsid w:val="001F63BA"/>
    <w:rsid w:val="00200572"/>
    <w:rsid w:val="00200604"/>
    <w:rsid w:val="00202132"/>
    <w:rsid w:val="002024AE"/>
    <w:rsid w:val="00202593"/>
    <w:rsid w:val="00205945"/>
    <w:rsid w:val="00206725"/>
    <w:rsid w:val="00206B64"/>
    <w:rsid w:val="0020784D"/>
    <w:rsid w:val="0021024A"/>
    <w:rsid w:val="00213E66"/>
    <w:rsid w:val="002143A3"/>
    <w:rsid w:val="00214842"/>
    <w:rsid w:val="00214D5B"/>
    <w:rsid w:val="00214EE5"/>
    <w:rsid w:val="00215D54"/>
    <w:rsid w:val="00215E4C"/>
    <w:rsid w:val="00217271"/>
    <w:rsid w:val="00221268"/>
    <w:rsid w:val="002216E3"/>
    <w:rsid w:val="00222EA3"/>
    <w:rsid w:val="002232E3"/>
    <w:rsid w:val="00223986"/>
    <w:rsid w:val="00223C80"/>
    <w:rsid w:val="00223F4D"/>
    <w:rsid w:val="00224393"/>
    <w:rsid w:val="00224E0C"/>
    <w:rsid w:val="002252BE"/>
    <w:rsid w:val="00225BE1"/>
    <w:rsid w:val="00225EC7"/>
    <w:rsid w:val="00226C66"/>
    <w:rsid w:val="00227922"/>
    <w:rsid w:val="00230096"/>
    <w:rsid w:val="002308BA"/>
    <w:rsid w:val="00230D0D"/>
    <w:rsid w:val="002312FE"/>
    <w:rsid w:val="0023185B"/>
    <w:rsid w:val="0023203A"/>
    <w:rsid w:val="00232074"/>
    <w:rsid w:val="00232140"/>
    <w:rsid w:val="00232D77"/>
    <w:rsid w:val="00234F04"/>
    <w:rsid w:val="00236177"/>
    <w:rsid w:val="00236214"/>
    <w:rsid w:val="00236F12"/>
    <w:rsid w:val="00237961"/>
    <w:rsid w:val="00241379"/>
    <w:rsid w:val="00241F07"/>
    <w:rsid w:val="00242C45"/>
    <w:rsid w:val="00243A25"/>
    <w:rsid w:val="00244018"/>
    <w:rsid w:val="00244240"/>
    <w:rsid w:val="00245934"/>
    <w:rsid w:val="0024700C"/>
    <w:rsid w:val="002470AC"/>
    <w:rsid w:val="00247C1E"/>
    <w:rsid w:val="00250434"/>
    <w:rsid w:val="00251858"/>
    <w:rsid w:val="00251A8D"/>
    <w:rsid w:val="00252568"/>
    <w:rsid w:val="00252D4B"/>
    <w:rsid w:val="00252EA0"/>
    <w:rsid w:val="0025331D"/>
    <w:rsid w:val="002542C9"/>
    <w:rsid w:val="0025495C"/>
    <w:rsid w:val="0025526C"/>
    <w:rsid w:val="00255A16"/>
    <w:rsid w:val="00255D6D"/>
    <w:rsid w:val="00255EBF"/>
    <w:rsid w:val="0025642D"/>
    <w:rsid w:val="00256EBA"/>
    <w:rsid w:val="00257264"/>
    <w:rsid w:val="00257861"/>
    <w:rsid w:val="00257E33"/>
    <w:rsid w:val="00257F07"/>
    <w:rsid w:val="00260098"/>
    <w:rsid w:val="00260181"/>
    <w:rsid w:val="002604F7"/>
    <w:rsid w:val="00261019"/>
    <w:rsid w:val="00261305"/>
    <w:rsid w:val="0026256D"/>
    <w:rsid w:val="00263CB7"/>
    <w:rsid w:val="00264973"/>
    <w:rsid w:val="00264FB2"/>
    <w:rsid w:val="0026505C"/>
    <w:rsid w:val="00267784"/>
    <w:rsid w:val="00267871"/>
    <w:rsid w:val="00267C77"/>
    <w:rsid w:val="00271487"/>
    <w:rsid w:val="002747D7"/>
    <w:rsid w:val="0027593D"/>
    <w:rsid w:val="00275CF7"/>
    <w:rsid w:val="00276327"/>
    <w:rsid w:val="00277290"/>
    <w:rsid w:val="00277430"/>
    <w:rsid w:val="00277AAA"/>
    <w:rsid w:val="002804B7"/>
    <w:rsid w:val="00281D5D"/>
    <w:rsid w:val="00282FBE"/>
    <w:rsid w:val="00283567"/>
    <w:rsid w:val="00283E4B"/>
    <w:rsid w:val="00284230"/>
    <w:rsid w:val="00284F64"/>
    <w:rsid w:val="00285812"/>
    <w:rsid w:val="002858FB"/>
    <w:rsid w:val="00285DEA"/>
    <w:rsid w:val="00286E60"/>
    <w:rsid w:val="00287616"/>
    <w:rsid w:val="00290E42"/>
    <w:rsid w:val="002924B6"/>
    <w:rsid w:val="00292AA0"/>
    <w:rsid w:val="00292DEF"/>
    <w:rsid w:val="002935CB"/>
    <w:rsid w:val="00294E8E"/>
    <w:rsid w:val="002A16A7"/>
    <w:rsid w:val="002A1F08"/>
    <w:rsid w:val="002A2FA1"/>
    <w:rsid w:val="002A3815"/>
    <w:rsid w:val="002A48F9"/>
    <w:rsid w:val="002A4F16"/>
    <w:rsid w:val="002A582E"/>
    <w:rsid w:val="002A61B1"/>
    <w:rsid w:val="002A632E"/>
    <w:rsid w:val="002A7936"/>
    <w:rsid w:val="002B1122"/>
    <w:rsid w:val="002B14EC"/>
    <w:rsid w:val="002B1879"/>
    <w:rsid w:val="002B1B71"/>
    <w:rsid w:val="002B2293"/>
    <w:rsid w:val="002B25D7"/>
    <w:rsid w:val="002B2F00"/>
    <w:rsid w:val="002B455A"/>
    <w:rsid w:val="002B4996"/>
    <w:rsid w:val="002B5A6F"/>
    <w:rsid w:val="002B667F"/>
    <w:rsid w:val="002B6894"/>
    <w:rsid w:val="002B74DF"/>
    <w:rsid w:val="002C09DD"/>
    <w:rsid w:val="002C0DBC"/>
    <w:rsid w:val="002C1F93"/>
    <w:rsid w:val="002C31E4"/>
    <w:rsid w:val="002C42E9"/>
    <w:rsid w:val="002C4436"/>
    <w:rsid w:val="002C45BD"/>
    <w:rsid w:val="002C45FD"/>
    <w:rsid w:val="002C482C"/>
    <w:rsid w:val="002C493E"/>
    <w:rsid w:val="002C6304"/>
    <w:rsid w:val="002D0109"/>
    <w:rsid w:val="002D0A6F"/>
    <w:rsid w:val="002D0F60"/>
    <w:rsid w:val="002D25FF"/>
    <w:rsid w:val="002D4A2B"/>
    <w:rsid w:val="002D7AFC"/>
    <w:rsid w:val="002E0269"/>
    <w:rsid w:val="002E0F2F"/>
    <w:rsid w:val="002E1F0A"/>
    <w:rsid w:val="002E40F3"/>
    <w:rsid w:val="002E4D20"/>
    <w:rsid w:val="002E514C"/>
    <w:rsid w:val="002E5176"/>
    <w:rsid w:val="002E54D8"/>
    <w:rsid w:val="002E5526"/>
    <w:rsid w:val="002E5C6B"/>
    <w:rsid w:val="002E5D56"/>
    <w:rsid w:val="002E6B3E"/>
    <w:rsid w:val="002F154C"/>
    <w:rsid w:val="002F18FC"/>
    <w:rsid w:val="002F2454"/>
    <w:rsid w:val="002F2A2A"/>
    <w:rsid w:val="002F437F"/>
    <w:rsid w:val="002F4EF8"/>
    <w:rsid w:val="002F5134"/>
    <w:rsid w:val="002F59FD"/>
    <w:rsid w:val="002F5F57"/>
    <w:rsid w:val="002F765E"/>
    <w:rsid w:val="002F7B14"/>
    <w:rsid w:val="002F7BF9"/>
    <w:rsid w:val="002F7C13"/>
    <w:rsid w:val="003000D6"/>
    <w:rsid w:val="003025DD"/>
    <w:rsid w:val="00302FA8"/>
    <w:rsid w:val="003032A0"/>
    <w:rsid w:val="00303998"/>
    <w:rsid w:val="003072CE"/>
    <w:rsid w:val="00310820"/>
    <w:rsid w:val="00310850"/>
    <w:rsid w:val="003108A7"/>
    <w:rsid w:val="00310ABB"/>
    <w:rsid w:val="00310D33"/>
    <w:rsid w:val="0031111A"/>
    <w:rsid w:val="0031128C"/>
    <w:rsid w:val="003117C3"/>
    <w:rsid w:val="003128F6"/>
    <w:rsid w:val="00313129"/>
    <w:rsid w:val="0031371A"/>
    <w:rsid w:val="00313882"/>
    <w:rsid w:val="003139F9"/>
    <w:rsid w:val="003146DB"/>
    <w:rsid w:val="003148AC"/>
    <w:rsid w:val="00316453"/>
    <w:rsid w:val="003164EE"/>
    <w:rsid w:val="0031660E"/>
    <w:rsid w:val="0032184A"/>
    <w:rsid w:val="00324418"/>
    <w:rsid w:val="003277A5"/>
    <w:rsid w:val="00327BAD"/>
    <w:rsid w:val="0033121E"/>
    <w:rsid w:val="003312CE"/>
    <w:rsid w:val="00331D1F"/>
    <w:rsid w:val="00332ECB"/>
    <w:rsid w:val="0033313F"/>
    <w:rsid w:val="00334796"/>
    <w:rsid w:val="003355F0"/>
    <w:rsid w:val="00335F82"/>
    <w:rsid w:val="0033610E"/>
    <w:rsid w:val="00340989"/>
    <w:rsid w:val="0034132C"/>
    <w:rsid w:val="00341D3A"/>
    <w:rsid w:val="003423D0"/>
    <w:rsid w:val="0034340F"/>
    <w:rsid w:val="00344D96"/>
    <w:rsid w:val="003453C1"/>
    <w:rsid w:val="00345BE2"/>
    <w:rsid w:val="00346BA3"/>
    <w:rsid w:val="00350019"/>
    <w:rsid w:val="00350328"/>
    <w:rsid w:val="0035035A"/>
    <w:rsid w:val="0035049C"/>
    <w:rsid w:val="003507F6"/>
    <w:rsid w:val="00351A8C"/>
    <w:rsid w:val="00352B4F"/>
    <w:rsid w:val="0035314A"/>
    <w:rsid w:val="003531F7"/>
    <w:rsid w:val="003537FA"/>
    <w:rsid w:val="003538E8"/>
    <w:rsid w:val="003542A9"/>
    <w:rsid w:val="00356BF8"/>
    <w:rsid w:val="003579A8"/>
    <w:rsid w:val="00357DCE"/>
    <w:rsid w:val="003601D9"/>
    <w:rsid w:val="00360432"/>
    <w:rsid w:val="00360AD7"/>
    <w:rsid w:val="00361839"/>
    <w:rsid w:val="00362927"/>
    <w:rsid w:val="003629A6"/>
    <w:rsid w:val="0036387B"/>
    <w:rsid w:val="003644AB"/>
    <w:rsid w:val="00365026"/>
    <w:rsid w:val="00365C8C"/>
    <w:rsid w:val="003660BA"/>
    <w:rsid w:val="003668FB"/>
    <w:rsid w:val="0036694B"/>
    <w:rsid w:val="00366B0D"/>
    <w:rsid w:val="00366E55"/>
    <w:rsid w:val="003707CF"/>
    <w:rsid w:val="00370801"/>
    <w:rsid w:val="00371153"/>
    <w:rsid w:val="00371B04"/>
    <w:rsid w:val="00371CAD"/>
    <w:rsid w:val="00374F77"/>
    <w:rsid w:val="0037626A"/>
    <w:rsid w:val="00376A55"/>
    <w:rsid w:val="0037752E"/>
    <w:rsid w:val="0037786D"/>
    <w:rsid w:val="00380636"/>
    <w:rsid w:val="00380BD7"/>
    <w:rsid w:val="003814D2"/>
    <w:rsid w:val="00381D69"/>
    <w:rsid w:val="003820B2"/>
    <w:rsid w:val="003826CC"/>
    <w:rsid w:val="00386B5C"/>
    <w:rsid w:val="00386E12"/>
    <w:rsid w:val="00387773"/>
    <w:rsid w:val="00390242"/>
    <w:rsid w:val="00390303"/>
    <w:rsid w:val="003908EC"/>
    <w:rsid w:val="003914BD"/>
    <w:rsid w:val="003915B8"/>
    <w:rsid w:val="0039162A"/>
    <w:rsid w:val="00391A28"/>
    <w:rsid w:val="00392265"/>
    <w:rsid w:val="0039249A"/>
    <w:rsid w:val="003938F2"/>
    <w:rsid w:val="00394B5C"/>
    <w:rsid w:val="00394FBB"/>
    <w:rsid w:val="00395282"/>
    <w:rsid w:val="0039528F"/>
    <w:rsid w:val="00395A33"/>
    <w:rsid w:val="003971CA"/>
    <w:rsid w:val="003979B3"/>
    <w:rsid w:val="003A068D"/>
    <w:rsid w:val="003A15BD"/>
    <w:rsid w:val="003A1A46"/>
    <w:rsid w:val="003A39E1"/>
    <w:rsid w:val="003A62BD"/>
    <w:rsid w:val="003A7626"/>
    <w:rsid w:val="003A77C3"/>
    <w:rsid w:val="003A7E43"/>
    <w:rsid w:val="003B07E5"/>
    <w:rsid w:val="003B0F26"/>
    <w:rsid w:val="003B2867"/>
    <w:rsid w:val="003B2AEC"/>
    <w:rsid w:val="003B3405"/>
    <w:rsid w:val="003B3D9B"/>
    <w:rsid w:val="003B3FAC"/>
    <w:rsid w:val="003B598C"/>
    <w:rsid w:val="003B5E75"/>
    <w:rsid w:val="003B6A4A"/>
    <w:rsid w:val="003B7B3A"/>
    <w:rsid w:val="003C0346"/>
    <w:rsid w:val="003C090B"/>
    <w:rsid w:val="003C0B53"/>
    <w:rsid w:val="003C1180"/>
    <w:rsid w:val="003C1CD3"/>
    <w:rsid w:val="003C37B4"/>
    <w:rsid w:val="003C4036"/>
    <w:rsid w:val="003C47F1"/>
    <w:rsid w:val="003C5BD7"/>
    <w:rsid w:val="003C7314"/>
    <w:rsid w:val="003C7D8F"/>
    <w:rsid w:val="003D09F1"/>
    <w:rsid w:val="003D0A1E"/>
    <w:rsid w:val="003D0C4A"/>
    <w:rsid w:val="003D1A65"/>
    <w:rsid w:val="003D1C67"/>
    <w:rsid w:val="003D3BA7"/>
    <w:rsid w:val="003D501F"/>
    <w:rsid w:val="003D599D"/>
    <w:rsid w:val="003D5D2A"/>
    <w:rsid w:val="003D5FB2"/>
    <w:rsid w:val="003D6471"/>
    <w:rsid w:val="003D65B8"/>
    <w:rsid w:val="003D6A04"/>
    <w:rsid w:val="003E0249"/>
    <w:rsid w:val="003E2069"/>
    <w:rsid w:val="003E32C0"/>
    <w:rsid w:val="003E4414"/>
    <w:rsid w:val="003E4E49"/>
    <w:rsid w:val="003E5AEE"/>
    <w:rsid w:val="003E7A56"/>
    <w:rsid w:val="003F3091"/>
    <w:rsid w:val="003F33EA"/>
    <w:rsid w:val="003F3751"/>
    <w:rsid w:val="003F3BDA"/>
    <w:rsid w:val="003F41DA"/>
    <w:rsid w:val="003F4BAF"/>
    <w:rsid w:val="003F5E32"/>
    <w:rsid w:val="003F7BFD"/>
    <w:rsid w:val="00400520"/>
    <w:rsid w:val="0040125F"/>
    <w:rsid w:val="00401975"/>
    <w:rsid w:val="00402410"/>
    <w:rsid w:val="00405578"/>
    <w:rsid w:val="00405B24"/>
    <w:rsid w:val="004074B2"/>
    <w:rsid w:val="00407501"/>
    <w:rsid w:val="00407E45"/>
    <w:rsid w:val="004116D5"/>
    <w:rsid w:val="00412200"/>
    <w:rsid w:val="00412330"/>
    <w:rsid w:val="00412362"/>
    <w:rsid w:val="00412729"/>
    <w:rsid w:val="004136B7"/>
    <w:rsid w:val="00413ED0"/>
    <w:rsid w:val="004147B9"/>
    <w:rsid w:val="00414F21"/>
    <w:rsid w:val="00417618"/>
    <w:rsid w:val="004200D0"/>
    <w:rsid w:val="004206B8"/>
    <w:rsid w:val="004225BF"/>
    <w:rsid w:val="00423493"/>
    <w:rsid w:val="00423EBA"/>
    <w:rsid w:val="00424098"/>
    <w:rsid w:val="0042483B"/>
    <w:rsid w:val="00424DC1"/>
    <w:rsid w:val="00425619"/>
    <w:rsid w:val="00427B3C"/>
    <w:rsid w:val="00430E9A"/>
    <w:rsid w:val="00431B0A"/>
    <w:rsid w:val="00431B87"/>
    <w:rsid w:val="00431EDD"/>
    <w:rsid w:val="00431F6F"/>
    <w:rsid w:val="00432EA5"/>
    <w:rsid w:val="004335F6"/>
    <w:rsid w:val="00433799"/>
    <w:rsid w:val="00433AC2"/>
    <w:rsid w:val="00433C5A"/>
    <w:rsid w:val="0043420C"/>
    <w:rsid w:val="00435B05"/>
    <w:rsid w:val="00436EC1"/>
    <w:rsid w:val="004373E4"/>
    <w:rsid w:val="00437F7E"/>
    <w:rsid w:val="00440614"/>
    <w:rsid w:val="00440CEA"/>
    <w:rsid w:val="00440F59"/>
    <w:rsid w:val="00442F5B"/>
    <w:rsid w:val="004432BE"/>
    <w:rsid w:val="00443FD1"/>
    <w:rsid w:val="00444368"/>
    <w:rsid w:val="004443A8"/>
    <w:rsid w:val="00444F53"/>
    <w:rsid w:val="0044611B"/>
    <w:rsid w:val="0044629B"/>
    <w:rsid w:val="0044629E"/>
    <w:rsid w:val="0044667E"/>
    <w:rsid w:val="00446CC8"/>
    <w:rsid w:val="00446D93"/>
    <w:rsid w:val="004475ED"/>
    <w:rsid w:val="004478B3"/>
    <w:rsid w:val="00450B1A"/>
    <w:rsid w:val="00450F9F"/>
    <w:rsid w:val="00451870"/>
    <w:rsid w:val="004531D0"/>
    <w:rsid w:val="004548A5"/>
    <w:rsid w:val="00455896"/>
    <w:rsid w:val="004560DF"/>
    <w:rsid w:val="00461975"/>
    <w:rsid w:val="00461E6A"/>
    <w:rsid w:val="00461EDC"/>
    <w:rsid w:val="00462EF3"/>
    <w:rsid w:val="004635AA"/>
    <w:rsid w:val="00463D0E"/>
    <w:rsid w:val="00465900"/>
    <w:rsid w:val="0046591F"/>
    <w:rsid w:val="004664ED"/>
    <w:rsid w:val="00466B5E"/>
    <w:rsid w:val="0047058B"/>
    <w:rsid w:val="004708BF"/>
    <w:rsid w:val="004717F9"/>
    <w:rsid w:val="00475843"/>
    <w:rsid w:val="00475961"/>
    <w:rsid w:val="00475BB9"/>
    <w:rsid w:val="00475C59"/>
    <w:rsid w:val="00475EAC"/>
    <w:rsid w:val="00475F12"/>
    <w:rsid w:val="00476051"/>
    <w:rsid w:val="00476154"/>
    <w:rsid w:val="00476272"/>
    <w:rsid w:val="004773AB"/>
    <w:rsid w:val="00481172"/>
    <w:rsid w:val="00481306"/>
    <w:rsid w:val="00482AF3"/>
    <w:rsid w:val="00482E33"/>
    <w:rsid w:val="00484788"/>
    <w:rsid w:val="00484829"/>
    <w:rsid w:val="00485AA4"/>
    <w:rsid w:val="00487912"/>
    <w:rsid w:val="00492AFA"/>
    <w:rsid w:val="00493CB1"/>
    <w:rsid w:val="00493D2C"/>
    <w:rsid w:val="00495077"/>
    <w:rsid w:val="004952B7"/>
    <w:rsid w:val="00495BA3"/>
    <w:rsid w:val="00495C2C"/>
    <w:rsid w:val="004969C9"/>
    <w:rsid w:val="00496AB8"/>
    <w:rsid w:val="004A07E4"/>
    <w:rsid w:val="004A14EA"/>
    <w:rsid w:val="004A15C2"/>
    <w:rsid w:val="004A1690"/>
    <w:rsid w:val="004A1E60"/>
    <w:rsid w:val="004A2C54"/>
    <w:rsid w:val="004A2D7E"/>
    <w:rsid w:val="004A32A6"/>
    <w:rsid w:val="004A3552"/>
    <w:rsid w:val="004A3702"/>
    <w:rsid w:val="004A4953"/>
    <w:rsid w:val="004A49A4"/>
    <w:rsid w:val="004A593C"/>
    <w:rsid w:val="004A5B64"/>
    <w:rsid w:val="004A6165"/>
    <w:rsid w:val="004A7876"/>
    <w:rsid w:val="004A7965"/>
    <w:rsid w:val="004B12AD"/>
    <w:rsid w:val="004B19E2"/>
    <w:rsid w:val="004B477B"/>
    <w:rsid w:val="004B6250"/>
    <w:rsid w:val="004C1299"/>
    <w:rsid w:val="004C14D6"/>
    <w:rsid w:val="004C16A7"/>
    <w:rsid w:val="004C2E9F"/>
    <w:rsid w:val="004C3348"/>
    <w:rsid w:val="004C3D78"/>
    <w:rsid w:val="004C4C50"/>
    <w:rsid w:val="004C52AB"/>
    <w:rsid w:val="004C5B4B"/>
    <w:rsid w:val="004C7551"/>
    <w:rsid w:val="004C7797"/>
    <w:rsid w:val="004D0BBB"/>
    <w:rsid w:val="004D0E4B"/>
    <w:rsid w:val="004D1902"/>
    <w:rsid w:val="004D1C3A"/>
    <w:rsid w:val="004D309B"/>
    <w:rsid w:val="004D4DE5"/>
    <w:rsid w:val="004D5561"/>
    <w:rsid w:val="004D6451"/>
    <w:rsid w:val="004E0332"/>
    <w:rsid w:val="004E05D9"/>
    <w:rsid w:val="004E1EA1"/>
    <w:rsid w:val="004E235B"/>
    <w:rsid w:val="004E3000"/>
    <w:rsid w:val="004E3264"/>
    <w:rsid w:val="004E33E2"/>
    <w:rsid w:val="004E3451"/>
    <w:rsid w:val="004E3DC4"/>
    <w:rsid w:val="004E54A2"/>
    <w:rsid w:val="004E5556"/>
    <w:rsid w:val="004E59B5"/>
    <w:rsid w:val="004E6350"/>
    <w:rsid w:val="004E6E6E"/>
    <w:rsid w:val="004E7647"/>
    <w:rsid w:val="004F0328"/>
    <w:rsid w:val="004F098F"/>
    <w:rsid w:val="004F1201"/>
    <w:rsid w:val="004F201A"/>
    <w:rsid w:val="004F3F47"/>
    <w:rsid w:val="004F464B"/>
    <w:rsid w:val="004F536E"/>
    <w:rsid w:val="004F53AB"/>
    <w:rsid w:val="004F561D"/>
    <w:rsid w:val="004F5FFC"/>
    <w:rsid w:val="004F6AF9"/>
    <w:rsid w:val="004F7C4C"/>
    <w:rsid w:val="005004D5"/>
    <w:rsid w:val="005005A0"/>
    <w:rsid w:val="00500AFC"/>
    <w:rsid w:val="00501679"/>
    <w:rsid w:val="00501B53"/>
    <w:rsid w:val="0050236A"/>
    <w:rsid w:val="00502C1E"/>
    <w:rsid w:val="00502FD7"/>
    <w:rsid w:val="00503A32"/>
    <w:rsid w:val="00503EC8"/>
    <w:rsid w:val="005053EF"/>
    <w:rsid w:val="00505ACC"/>
    <w:rsid w:val="00507A89"/>
    <w:rsid w:val="0051057E"/>
    <w:rsid w:val="005107A9"/>
    <w:rsid w:val="005109A2"/>
    <w:rsid w:val="0051144A"/>
    <w:rsid w:val="005133D5"/>
    <w:rsid w:val="0051358B"/>
    <w:rsid w:val="00513845"/>
    <w:rsid w:val="005139D4"/>
    <w:rsid w:val="00514319"/>
    <w:rsid w:val="00514AED"/>
    <w:rsid w:val="0052000B"/>
    <w:rsid w:val="00520185"/>
    <w:rsid w:val="0052104E"/>
    <w:rsid w:val="00521179"/>
    <w:rsid w:val="0052170D"/>
    <w:rsid w:val="00521E1A"/>
    <w:rsid w:val="005220ED"/>
    <w:rsid w:val="00523581"/>
    <w:rsid w:val="00525637"/>
    <w:rsid w:val="0052684F"/>
    <w:rsid w:val="0052733F"/>
    <w:rsid w:val="0052786F"/>
    <w:rsid w:val="00530721"/>
    <w:rsid w:val="005307DA"/>
    <w:rsid w:val="00531D1E"/>
    <w:rsid w:val="00531E26"/>
    <w:rsid w:val="005323E5"/>
    <w:rsid w:val="00533674"/>
    <w:rsid w:val="00534810"/>
    <w:rsid w:val="00535C92"/>
    <w:rsid w:val="00535DA0"/>
    <w:rsid w:val="005364F0"/>
    <w:rsid w:val="00537324"/>
    <w:rsid w:val="005402C8"/>
    <w:rsid w:val="005402CA"/>
    <w:rsid w:val="00541437"/>
    <w:rsid w:val="005418B4"/>
    <w:rsid w:val="00541DF5"/>
    <w:rsid w:val="005443AA"/>
    <w:rsid w:val="0054565D"/>
    <w:rsid w:val="00545696"/>
    <w:rsid w:val="00545E46"/>
    <w:rsid w:val="00546411"/>
    <w:rsid w:val="00546F0B"/>
    <w:rsid w:val="00550139"/>
    <w:rsid w:val="005501AF"/>
    <w:rsid w:val="00550B8B"/>
    <w:rsid w:val="00551967"/>
    <w:rsid w:val="0055209D"/>
    <w:rsid w:val="0055251D"/>
    <w:rsid w:val="00552586"/>
    <w:rsid w:val="00554221"/>
    <w:rsid w:val="00554EA0"/>
    <w:rsid w:val="005559AA"/>
    <w:rsid w:val="00555FE5"/>
    <w:rsid w:val="0055634D"/>
    <w:rsid w:val="005563C7"/>
    <w:rsid w:val="00556445"/>
    <w:rsid w:val="00556A64"/>
    <w:rsid w:val="00557D64"/>
    <w:rsid w:val="00560A3E"/>
    <w:rsid w:val="00561D02"/>
    <w:rsid w:val="00563639"/>
    <w:rsid w:val="00563AE0"/>
    <w:rsid w:val="00563E84"/>
    <w:rsid w:val="005651D3"/>
    <w:rsid w:val="00565233"/>
    <w:rsid w:val="0056550D"/>
    <w:rsid w:val="0056596C"/>
    <w:rsid w:val="005676EE"/>
    <w:rsid w:val="00567D54"/>
    <w:rsid w:val="00571570"/>
    <w:rsid w:val="005715A8"/>
    <w:rsid w:val="005715CB"/>
    <w:rsid w:val="0057173D"/>
    <w:rsid w:val="00571F02"/>
    <w:rsid w:val="00572FB4"/>
    <w:rsid w:val="005739C9"/>
    <w:rsid w:val="00574CCA"/>
    <w:rsid w:val="00576078"/>
    <w:rsid w:val="00576305"/>
    <w:rsid w:val="00576DA7"/>
    <w:rsid w:val="00577968"/>
    <w:rsid w:val="005803B5"/>
    <w:rsid w:val="00581010"/>
    <w:rsid w:val="0058138F"/>
    <w:rsid w:val="00581806"/>
    <w:rsid w:val="00581E96"/>
    <w:rsid w:val="005829FE"/>
    <w:rsid w:val="00583532"/>
    <w:rsid w:val="00583919"/>
    <w:rsid w:val="005842C8"/>
    <w:rsid w:val="00585327"/>
    <w:rsid w:val="005859C9"/>
    <w:rsid w:val="00585C8F"/>
    <w:rsid w:val="0058620F"/>
    <w:rsid w:val="00586953"/>
    <w:rsid w:val="005918A6"/>
    <w:rsid w:val="005933BB"/>
    <w:rsid w:val="00593642"/>
    <w:rsid w:val="00594607"/>
    <w:rsid w:val="00594834"/>
    <w:rsid w:val="00594B5D"/>
    <w:rsid w:val="00594FF3"/>
    <w:rsid w:val="00595441"/>
    <w:rsid w:val="0059639A"/>
    <w:rsid w:val="00596727"/>
    <w:rsid w:val="00596A52"/>
    <w:rsid w:val="005977CB"/>
    <w:rsid w:val="005A1172"/>
    <w:rsid w:val="005A297F"/>
    <w:rsid w:val="005A4310"/>
    <w:rsid w:val="005A6902"/>
    <w:rsid w:val="005A7D2E"/>
    <w:rsid w:val="005B07D1"/>
    <w:rsid w:val="005B0A38"/>
    <w:rsid w:val="005B2946"/>
    <w:rsid w:val="005B2C3B"/>
    <w:rsid w:val="005B32B3"/>
    <w:rsid w:val="005B341D"/>
    <w:rsid w:val="005B43A4"/>
    <w:rsid w:val="005B48F3"/>
    <w:rsid w:val="005B6EEF"/>
    <w:rsid w:val="005B7C91"/>
    <w:rsid w:val="005B7D41"/>
    <w:rsid w:val="005C0C3E"/>
    <w:rsid w:val="005C12EE"/>
    <w:rsid w:val="005C1305"/>
    <w:rsid w:val="005C2816"/>
    <w:rsid w:val="005C361D"/>
    <w:rsid w:val="005C65BE"/>
    <w:rsid w:val="005C7504"/>
    <w:rsid w:val="005D17B1"/>
    <w:rsid w:val="005D2289"/>
    <w:rsid w:val="005D3927"/>
    <w:rsid w:val="005D3F07"/>
    <w:rsid w:val="005D431C"/>
    <w:rsid w:val="005D5CBD"/>
    <w:rsid w:val="005D60FD"/>
    <w:rsid w:val="005D6A9A"/>
    <w:rsid w:val="005D6BA1"/>
    <w:rsid w:val="005D6F1B"/>
    <w:rsid w:val="005D72B1"/>
    <w:rsid w:val="005D73C2"/>
    <w:rsid w:val="005E0037"/>
    <w:rsid w:val="005E050A"/>
    <w:rsid w:val="005E08C9"/>
    <w:rsid w:val="005E0B32"/>
    <w:rsid w:val="005E1B13"/>
    <w:rsid w:val="005E26BD"/>
    <w:rsid w:val="005E2F84"/>
    <w:rsid w:val="005E3044"/>
    <w:rsid w:val="005E306E"/>
    <w:rsid w:val="005E366C"/>
    <w:rsid w:val="005E3EB8"/>
    <w:rsid w:val="005E3F82"/>
    <w:rsid w:val="005E4523"/>
    <w:rsid w:val="005E4C0F"/>
    <w:rsid w:val="005E5F7C"/>
    <w:rsid w:val="005E68E1"/>
    <w:rsid w:val="005E6D47"/>
    <w:rsid w:val="005E6D54"/>
    <w:rsid w:val="005E7155"/>
    <w:rsid w:val="005E7697"/>
    <w:rsid w:val="005F03ED"/>
    <w:rsid w:val="005F0F5D"/>
    <w:rsid w:val="005F151B"/>
    <w:rsid w:val="005F2079"/>
    <w:rsid w:val="005F3370"/>
    <w:rsid w:val="005F4732"/>
    <w:rsid w:val="005F72A6"/>
    <w:rsid w:val="005F7550"/>
    <w:rsid w:val="005F7FAC"/>
    <w:rsid w:val="00600FA7"/>
    <w:rsid w:val="0060106E"/>
    <w:rsid w:val="00601882"/>
    <w:rsid w:val="006025EB"/>
    <w:rsid w:val="00603059"/>
    <w:rsid w:val="006030DE"/>
    <w:rsid w:val="006035BE"/>
    <w:rsid w:val="006036A9"/>
    <w:rsid w:val="00604095"/>
    <w:rsid w:val="0060417F"/>
    <w:rsid w:val="006044B8"/>
    <w:rsid w:val="006051CD"/>
    <w:rsid w:val="00605D3D"/>
    <w:rsid w:val="00606776"/>
    <w:rsid w:val="00607FEB"/>
    <w:rsid w:val="00610718"/>
    <w:rsid w:val="00610966"/>
    <w:rsid w:val="00611EE4"/>
    <w:rsid w:val="0061236C"/>
    <w:rsid w:val="00615B88"/>
    <w:rsid w:val="00615DDA"/>
    <w:rsid w:val="00616671"/>
    <w:rsid w:val="00616EE5"/>
    <w:rsid w:val="0061746C"/>
    <w:rsid w:val="00617530"/>
    <w:rsid w:val="0062117A"/>
    <w:rsid w:val="00621FC2"/>
    <w:rsid w:val="0062310B"/>
    <w:rsid w:val="006231DE"/>
    <w:rsid w:val="00623870"/>
    <w:rsid w:val="00623FAD"/>
    <w:rsid w:val="00624ED6"/>
    <w:rsid w:val="006252F7"/>
    <w:rsid w:val="0062582E"/>
    <w:rsid w:val="006259CC"/>
    <w:rsid w:val="00626C9C"/>
    <w:rsid w:val="00626F91"/>
    <w:rsid w:val="00627779"/>
    <w:rsid w:val="006312AF"/>
    <w:rsid w:val="00631DB6"/>
    <w:rsid w:val="00632031"/>
    <w:rsid w:val="006326F1"/>
    <w:rsid w:val="00633C04"/>
    <w:rsid w:val="00634188"/>
    <w:rsid w:val="00635A30"/>
    <w:rsid w:val="006408EB"/>
    <w:rsid w:val="006412BC"/>
    <w:rsid w:val="0064147C"/>
    <w:rsid w:val="00641B64"/>
    <w:rsid w:val="00642611"/>
    <w:rsid w:val="00642DD7"/>
    <w:rsid w:val="00643661"/>
    <w:rsid w:val="00643E09"/>
    <w:rsid w:val="00643F38"/>
    <w:rsid w:val="006447EF"/>
    <w:rsid w:val="006453E6"/>
    <w:rsid w:val="006458B7"/>
    <w:rsid w:val="006463D2"/>
    <w:rsid w:val="00646863"/>
    <w:rsid w:val="006472D1"/>
    <w:rsid w:val="00647890"/>
    <w:rsid w:val="00647A56"/>
    <w:rsid w:val="00650116"/>
    <w:rsid w:val="00650F29"/>
    <w:rsid w:val="00654AFE"/>
    <w:rsid w:val="00655DE9"/>
    <w:rsid w:val="00656789"/>
    <w:rsid w:val="0065785E"/>
    <w:rsid w:val="006606AB"/>
    <w:rsid w:val="0066102A"/>
    <w:rsid w:val="00661325"/>
    <w:rsid w:val="00661618"/>
    <w:rsid w:val="00661C04"/>
    <w:rsid w:val="00662ED3"/>
    <w:rsid w:val="006631E6"/>
    <w:rsid w:val="00664FEC"/>
    <w:rsid w:val="006660DC"/>
    <w:rsid w:val="0066630E"/>
    <w:rsid w:val="00666B1A"/>
    <w:rsid w:val="00667731"/>
    <w:rsid w:val="00667BBD"/>
    <w:rsid w:val="00670002"/>
    <w:rsid w:val="00670508"/>
    <w:rsid w:val="00670F01"/>
    <w:rsid w:val="0067113F"/>
    <w:rsid w:val="00671640"/>
    <w:rsid w:val="00672290"/>
    <w:rsid w:val="006731B2"/>
    <w:rsid w:val="00673434"/>
    <w:rsid w:val="006736B5"/>
    <w:rsid w:val="00673B8A"/>
    <w:rsid w:val="00674535"/>
    <w:rsid w:val="0067513B"/>
    <w:rsid w:val="0067517D"/>
    <w:rsid w:val="00675325"/>
    <w:rsid w:val="006760D5"/>
    <w:rsid w:val="0067697A"/>
    <w:rsid w:val="00677946"/>
    <w:rsid w:val="0068054F"/>
    <w:rsid w:val="0068079B"/>
    <w:rsid w:val="006813D2"/>
    <w:rsid w:val="00681469"/>
    <w:rsid w:val="00681DDB"/>
    <w:rsid w:val="006823C2"/>
    <w:rsid w:val="00682DCE"/>
    <w:rsid w:val="00682FDC"/>
    <w:rsid w:val="00684545"/>
    <w:rsid w:val="00685F56"/>
    <w:rsid w:val="00686E56"/>
    <w:rsid w:val="00690B0F"/>
    <w:rsid w:val="00690B8D"/>
    <w:rsid w:val="00690EC1"/>
    <w:rsid w:val="0069191E"/>
    <w:rsid w:val="00691D72"/>
    <w:rsid w:val="0069397A"/>
    <w:rsid w:val="00695159"/>
    <w:rsid w:val="00695C62"/>
    <w:rsid w:val="00696847"/>
    <w:rsid w:val="00697215"/>
    <w:rsid w:val="006A12D4"/>
    <w:rsid w:val="006A1AFE"/>
    <w:rsid w:val="006A2D5A"/>
    <w:rsid w:val="006A3D96"/>
    <w:rsid w:val="006A4AA0"/>
    <w:rsid w:val="006A52F1"/>
    <w:rsid w:val="006A54BA"/>
    <w:rsid w:val="006A55EC"/>
    <w:rsid w:val="006A62DE"/>
    <w:rsid w:val="006A6419"/>
    <w:rsid w:val="006A74B5"/>
    <w:rsid w:val="006B06E7"/>
    <w:rsid w:val="006B2158"/>
    <w:rsid w:val="006B3386"/>
    <w:rsid w:val="006B3D49"/>
    <w:rsid w:val="006B42DB"/>
    <w:rsid w:val="006B4AB6"/>
    <w:rsid w:val="006B4AE1"/>
    <w:rsid w:val="006B603B"/>
    <w:rsid w:val="006B6BA9"/>
    <w:rsid w:val="006B6F67"/>
    <w:rsid w:val="006B7E73"/>
    <w:rsid w:val="006C0070"/>
    <w:rsid w:val="006C0262"/>
    <w:rsid w:val="006C1587"/>
    <w:rsid w:val="006C198E"/>
    <w:rsid w:val="006C24BD"/>
    <w:rsid w:val="006C2AFC"/>
    <w:rsid w:val="006C2FB8"/>
    <w:rsid w:val="006C4CD8"/>
    <w:rsid w:val="006C4E8D"/>
    <w:rsid w:val="006C5719"/>
    <w:rsid w:val="006C589E"/>
    <w:rsid w:val="006C5AC0"/>
    <w:rsid w:val="006C6657"/>
    <w:rsid w:val="006C7BE8"/>
    <w:rsid w:val="006D0823"/>
    <w:rsid w:val="006D25C7"/>
    <w:rsid w:val="006D3A5F"/>
    <w:rsid w:val="006D3F2A"/>
    <w:rsid w:val="006D4AB7"/>
    <w:rsid w:val="006D4CB6"/>
    <w:rsid w:val="006D4D8E"/>
    <w:rsid w:val="006D5E1E"/>
    <w:rsid w:val="006D6B11"/>
    <w:rsid w:val="006D73F8"/>
    <w:rsid w:val="006D7DC6"/>
    <w:rsid w:val="006E0216"/>
    <w:rsid w:val="006E097F"/>
    <w:rsid w:val="006E0C58"/>
    <w:rsid w:val="006E1009"/>
    <w:rsid w:val="006E13A5"/>
    <w:rsid w:val="006E2A8B"/>
    <w:rsid w:val="006E30A1"/>
    <w:rsid w:val="006E3184"/>
    <w:rsid w:val="006E33AA"/>
    <w:rsid w:val="006E3E96"/>
    <w:rsid w:val="006E45F6"/>
    <w:rsid w:val="006E4608"/>
    <w:rsid w:val="006E536D"/>
    <w:rsid w:val="006E572E"/>
    <w:rsid w:val="006E5BB8"/>
    <w:rsid w:val="006E64B3"/>
    <w:rsid w:val="006E67C0"/>
    <w:rsid w:val="006E77AC"/>
    <w:rsid w:val="006F084F"/>
    <w:rsid w:val="006F0B82"/>
    <w:rsid w:val="006F2812"/>
    <w:rsid w:val="006F2870"/>
    <w:rsid w:val="006F33ED"/>
    <w:rsid w:val="006F3E10"/>
    <w:rsid w:val="006F5A76"/>
    <w:rsid w:val="006F6B5B"/>
    <w:rsid w:val="006F7B28"/>
    <w:rsid w:val="0070054C"/>
    <w:rsid w:val="00701437"/>
    <w:rsid w:val="00701E1A"/>
    <w:rsid w:val="0070201E"/>
    <w:rsid w:val="00702328"/>
    <w:rsid w:val="0070287F"/>
    <w:rsid w:val="007033E7"/>
    <w:rsid w:val="00703F64"/>
    <w:rsid w:val="007051AD"/>
    <w:rsid w:val="007066E9"/>
    <w:rsid w:val="007078D5"/>
    <w:rsid w:val="007101E1"/>
    <w:rsid w:val="0071154F"/>
    <w:rsid w:val="00711EBD"/>
    <w:rsid w:val="007121E4"/>
    <w:rsid w:val="00712321"/>
    <w:rsid w:val="007129D0"/>
    <w:rsid w:val="00712E72"/>
    <w:rsid w:val="00714177"/>
    <w:rsid w:val="007147ED"/>
    <w:rsid w:val="00714C40"/>
    <w:rsid w:val="00714F31"/>
    <w:rsid w:val="00715111"/>
    <w:rsid w:val="00715CE9"/>
    <w:rsid w:val="00715CF9"/>
    <w:rsid w:val="00715F0B"/>
    <w:rsid w:val="0071607B"/>
    <w:rsid w:val="00717650"/>
    <w:rsid w:val="00717AEE"/>
    <w:rsid w:val="00720BC1"/>
    <w:rsid w:val="00721125"/>
    <w:rsid w:val="0072118D"/>
    <w:rsid w:val="007223F1"/>
    <w:rsid w:val="00722467"/>
    <w:rsid w:val="00722B44"/>
    <w:rsid w:val="00724D37"/>
    <w:rsid w:val="0072501B"/>
    <w:rsid w:val="0072504F"/>
    <w:rsid w:val="00725913"/>
    <w:rsid w:val="00726B7A"/>
    <w:rsid w:val="00727CA8"/>
    <w:rsid w:val="0073064F"/>
    <w:rsid w:val="00730FBD"/>
    <w:rsid w:val="00731C35"/>
    <w:rsid w:val="00732DB9"/>
    <w:rsid w:val="0073305A"/>
    <w:rsid w:val="00734608"/>
    <w:rsid w:val="0073501A"/>
    <w:rsid w:val="00735D47"/>
    <w:rsid w:val="00736229"/>
    <w:rsid w:val="0073663B"/>
    <w:rsid w:val="0073696E"/>
    <w:rsid w:val="007372FB"/>
    <w:rsid w:val="00740424"/>
    <w:rsid w:val="007414C5"/>
    <w:rsid w:val="00741601"/>
    <w:rsid w:val="00741B62"/>
    <w:rsid w:val="00741BA0"/>
    <w:rsid w:val="0074275E"/>
    <w:rsid w:val="007427C7"/>
    <w:rsid w:val="007445AD"/>
    <w:rsid w:val="00744B60"/>
    <w:rsid w:val="00745979"/>
    <w:rsid w:val="007460F7"/>
    <w:rsid w:val="0074673E"/>
    <w:rsid w:val="0074682A"/>
    <w:rsid w:val="007502A3"/>
    <w:rsid w:val="007504D5"/>
    <w:rsid w:val="0075067D"/>
    <w:rsid w:val="00750855"/>
    <w:rsid w:val="007511E0"/>
    <w:rsid w:val="007518F7"/>
    <w:rsid w:val="00751CCE"/>
    <w:rsid w:val="00751FBF"/>
    <w:rsid w:val="00753BD2"/>
    <w:rsid w:val="00753CDE"/>
    <w:rsid w:val="00757D45"/>
    <w:rsid w:val="00761A81"/>
    <w:rsid w:val="00761C77"/>
    <w:rsid w:val="0076320A"/>
    <w:rsid w:val="00763546"/>
    <w:rsid w:val="0076418D"/>
    <w:rsid w:val="00764C2D"/>
    <w:rsid w:val="0077086A"/>
    <w:rsid w:val="007708CB"/>
    <w:rsid w:val="00770E90"/>
    <w:rsid w:val="00770FC7"/>
    <w:rsid w:val="00771240"/>
    <w:rsid w:val="0077196E"/>
    <w:rsid w:val="00772C83"/>
    <w:rsid w:val="0077330C"/>
    <w:rsid w:val="00774048"/>
    <w:rsid w:val="007740C8"/>
    <w:rsid w:val="007745E7"/>
    <w:rsid w:val="0077486B"/>
    <w:rsid w:val="00776055"/>
    <w:rsid w:val="00777004"/>
    <w:rsid w:val="0077785B"/>
    <w:rsid w:val="00777B39"/>
    <w:rsid w:val="007804EB"/>
    <w:rsid w:val="00780639"/>
    <w:rsid w:val="00780A28"/>
    <w:rsid w:val="007819A8"/>
    <w:rsid w:val="00781A96"/>
    <w:rsid w:val="00781E0B"/>
    <w:rsid w:val="00782566"/>
    <w:rsid w:val="00783516"/>
    <w:rsid w:val="007840E0"/>
    <w:rsid w:val="00784C74"/>
    <w:rsid w:val="0078573B"/>
    <w:rsid w:val="00785E00"/>
    <w:rsid w:val="0078659D"/>
    <w:rsid w:val="00786D2D"/>
    <w:rsid w:val="00791B71"/>
    <w:rsid w:val="00791C75"/>
    <w:rsid w:val="00791E44"/>
    <w:rsid w:val="00792135"/>
    <w:rsid w:val="00792193"/>
    <w:rsid w:val="00792556"/>
    <w:rsid w:val="007930F9"/>
    <w:rsid w:val="007935EE"/>
    <w:rsid w:val="00793F20"/>
    <w:rsid w:val="00794FAD"/>
    <w:rsid w:val="00795F1C"/>
    <w:rsid w:val="007966A1"/>
    <w:rsid w:val="0079674C"/>
    <w:rsid w:val="00796E6E"/>
    <w:rsid w:val="007A1790"/>
    <w:rsid w:val="007A1AE6"/>
    <w:rsid w:val="007A2CAA"/>
    <w:rsid w:val="007A31A9"/>
    <w:rsid w:val="007A4B43"/>
    <w:rsid w:val="007A57E6"/>
    <w:rsid w:val="007A5BB9"/>
    <w:rsid w:val="007A6B8B"/>
    <w:rsid w:val="007B1AD8"/>
    <w:rsid w:val="007B1E9F"/>
    <w:rsid w:val="007B34C6"/>
    <w:rsid w:val="007B35BF"/>
    <w:rsid w:val="007B3F73"/>
    <w:rsid w:val="007B4C0A"/>
    <w:rsid w:val="007B514F"/>
    <w:rsid w:val="007B52DE"/>
    <w:rsid w:val="007B5D5A"/>
    <w:rsid w:val="007B787C"/>
    <w:rsid w:val="007C039D"/>
    <w:rsid w:val="007C044D"/>
    <w:rsid w:val="007C04BA"/>
    <w:rsid w:val="007C0525"/>
    <w:rsid w:val="007C131C"/>
    <w:rsid w:val="007C1DE2"/>
    <w:rsid w:val="007C1ED7"/>
    <w:rsid w:val="007C25CC"/>
    <w:rsid w:val="007C3DB7"/>
    <w:rsid w:val="007C426A"/>
    <w:rsid w:val="007C474F"/>
    <w:rsid w:val="007C4801"/>
    <w:rsid w:val="007C65FE"/>
    <w:rsid w:val="007C7583"/>
    <w:rsid w:val="007D1C51"/>
    <w:rsid w:val="007D24D9"/>
    <w:rsid w:val="007D255F"/>
    <w:rsid w:val="007D2993"/>
    <w:rsid w:val="007D4D26"/>
    <w:rsid w:val="007D7C37"/>
    <w:rsid w:val="007D7FAF"/>
    <w:rsid w:val="007E255D"/>
    <w:rsid w:val="007E53B8"/>
    <w:rsid w:val="007E5EDE"/>
    <w:rsid w:val="007E6B00"/>
    <w:rsid w:val="007F0ECB"/>
    <w:rsid w:val="007F2957"/>
    <w:rsid w:val="007F425A"/>
    <w:rsid w:val="007F42A8"/>
    <w:rsid w:val="007F5190"/>
    <w:rsid w:val="007F6898"/>
    <w:rsid w:val="0080011F"/>
    <w:rsid w:val="00800549"/>
    <w:rsid w:val="00800790"/>
    <w:rsid w:val="00800F1A"/>
    <w:rsid w:val="00802C3F"/>
    <w:rsid w:val="00802CFB"/>
    <w:rsid w:val="00803357"/>
    <w:rsid w:val="008033AD"/>
    <w:rsid w:val="00803CA2"/>
    <w:rsid w:val="00803F86"/>
    <w:rsid w:val="00804DD2"/>
    <w:rsid w:val="00806080"/>
    <w:rsid w:val="00807EFE"/>
    <w:rsid w:val="008100AF"/>
    <w:rsid w:val="0081011D"/>
    <w:rsid w:val="0081013A"/>
    <w:rsid w:val="00810B78"/>
    <w:rsid w:val="0081129F"/>
    <w:rsid w:val="0081133A"/>
    <w:rsid w:val="00811A34"/>
    <w:rsid w:val="00812470"/>
    <w:rsid w:val="00812E72"/>
    <w:rsid w:val="00812EA8"/>
    <w:rsid w:val="008130BE"/>
    <w:rsid w:val="0081322C"/>
    <w:rsid w:val="0081350A"/>
    <w:rsid w:val="00813667"/>
    <w:rsid w:val="00813F9C"/>
    <w:rsid w:val="00814676"/>
    <w:rsid w:val="00814714"/>
    <w:rsid w:val="00817300"/>
    <w:rsid w:val="00821386"/>
    <w:rsid w:val="0082228B"/>
    <w:rsid w:val="008222D8"/>
    <w:rsid w:val="00822A40"/>
    <w:rsid w:val="0082341D"/>
    <w:rsid w:val="008246DF"/>
    <w:rsid w:val="00824F65"/>
    <w:rsid w:val="00825B5A"/>
    <w:rsid w:val="00830154"/>
    <w:rsid w:val="0083043E"/>
    <w:rsid w:val="008309EE"/>
    <w:rsid w:val="0083203C"/>
    <w:rsid w:val="008325E3"/>
    <w:rsid w:val="00834B78"/>
    <w:rsid w:val="0083605C"/>
    <w:rsid w:val="008360B3"/>
    <w:rsid w:val="008360E0"/>
    <w:rsid w:val="00836819"/>
    <w:rsid w:val="00836EFE"/>
    <w:rsid w:val="008374EA"/>
    <w:rsid w:val="008375EE"/>
    <w:rsid w:val="00841081"/>
    <w:rsid w:val="0084111E"/>
    <w:rsid w:val="00841854"/>
    <w:rsid w:val="00841D2E"/>
    <w:rsid w:val="00842092"/>
    <w:rsid w:val="0084284C"/>
    <w:rsid w:val="00843869"/>
    <w:rsid w:val="00843ECC"/>
    <w:rsid w:val="00846678"/>
    <w:rsid w:val="008502BC"/>
    <w:rsid w:val="00851814"/>
    <w:rsid w:val="00853521"/>
    <w:rsid w:val="008539FE"/>
    <w:rsid w:val="00854676"/>
    <w:rsid w:val="0085488F"/>
    <w:rsid w:val="00855154"/>
    <w:rsid w:val="008551F3"/>
    <w:rsid w:val="00857E98"/>
    <w:rsid w:val="0086234F"/>
    <w:rsid w:val="00862D6C"/>
    <w:rsid w:val="00862DB9"/>
    <w:rsid w:val="00863832"/>
    <w:rsid w:val="0086463B"/>
    <w:rsid w:val="0086474B"/>
    <w:rsid w:val="00864826"/>
    <w:rsid w:val="00864DB1"/>
    <w:rsid w:val="00864E41"/>
    <w:rsid w:val="008652B0"/>
    <w:rsid w:val="008653F4"/>
    <w:rsid w:val="00866068"/>
    <w:rsid w:val="00866147"/>
    <w:rsid w:val="00867242"/>
    <w:rsid w:val="00867F33"/>
    <w:rsid w:val="00871433"/>
    <w:rsid w:val="00872230"/>
    <w:rsid w:val="008725D7"/>
    <w:rsid w:val="0087261C"/>
    <w:rsid w:val="00872C0C"/>
    <w:rsid w:val="00873515"/>
    <w:rsid w:val="00875EEB"/>
    <w:rsid w:val="008770CD"/>
    <w:rsid w:val="00880587"/>
    <w:rsid w:val="00881853"/>
    <w:rsid w:val="00881928"/>
    <w:rsid w:val="0088264D"/>
    <w:rsid w:val="00884A19"/>
    <w:rsid w:val="00884A2D"/>
    <w:rsid w:val="00884D22"/>
    <w:rsid w:val="00884D3F"/>
    <w:rsid w:val="008855CE"/>
    <w:rsid w:val="008858AB"/>
    <w:rsid w:val="00885FE5"/>
    <w:rsid w:val="00886F31"/>
    <w:rsid w:val="0088752A"/>
    <w:rsid w:val="008878B8"/>
    <w:rsid w:val="00887F9C"/>
    <w:rsid w:val="0089036C"/>
    <w:rsid w:val="00890ABD"/>
    <w:rsid w:val="00890F20"/>
    <w:rsid w:val="00891333"/>
    <w:rsid w:val="008928FF"/>
    <w:rsid w:val="008930FC"/>
    <w:rsid w:val="00893A94"/>
    <w:rsid w:val="00894F68"/>
    <w:rsid w:val="00897C25"/>
    <w:rsid w:val="008A00A6"/>
    <w:rsid w:val="008A3225"/>
    <w:rsid w:val="008A3774"/>
    <w:rsid w:val="008A3CF4"/>
    <w:rsid w:val="008A3DE9"/>
    <w:rsid w:val="008A3DFB"/>
    <w:rsid w:val="008A3F20"/>
    <w:rsid w:val="008A428E"/>
    <w:rsid w:val="008A4981"/>
    <w:rsid w:val="008A4F9B"/>
    <w:rsid w:val="008A644B"/>
    <w:rsid w:val="008A6A17"/>
    <w:rsid w:val="008A6D6F"/>
    <w:rsid w:val="008A6DE0"/>
    <w:rsid w:val="008A701C"/>
    <w:rsid w:val="008A7CCD"/>
    <w:rsid w:val="008B0428"/>
    <w:rsid w:val="008B0CF1"/>
    <w:rsid w:val="008B1C5D"/>
    <w:rsid w:val="008B1C79"/>
    <w:rsid w:val="008B2C1D"/>
    <w:rsid w:val="008B31F0"/>
    <w:rsid w:val="008B3426"/>
    <w:rsid w:val="008B3E41"/>
    <w:rsid w:val="008B513B"/>
    <w:rsid w:val="008B54EB"/>
    <w:rsid w:val="008B5B44"/>
    <w:rsid w:val="008B614F"/>
    <w:rsid w:val="008B62D3"/>
    <w:rsid w:val="008B6763"/>
    <w:rsid w:val="008C0280"/>
    <w:rsid w:val="008C0717"/>
    <w:rsid w:val="008C0F8C"/>
    <w:rsid w:val="008C4C67"/>
    <w:rsid w:val="008C56CC"/>
    <w:rsid w:val="008C7182"/>
    <w:rsid w:val="008C7694"/>
    <w:rsid w:val="008C7AA7"/>
    <w:rsid w:val="008D013E"/>
    <w:rsid w:val="008D01A1"/>
    <w:rsid w:val="008D02B2"/>
    <w:rsid w:val="008D4814"/>
    <w:rsid w:val="008D58A9"/>
    <w:rsid w:val="008D5DA0"/>
    <w:rsid w:val="008D6BF6"/>
    <w:rsid w:val="008E0B03"/>
    <w:rsid w:val="008E0E70"/>
    <w:rsid w:val="008E0F8E"/>
    <w:rsid w:val="008E1BD8"/>
    <w:rsid w:val="008E25BF"/>
    <w:rsid w:val="008E33F7"/>
    <w:rsid w:val="008E370C"/>
    <w:rsid w:val="008E3C72"/>
    <w:rsid w:val="008E3C9B"/>
    <w:rsid w:val="008E3D69"/>
    <w:rsid w:val="008E3F07"/>
    <w:rsid w:val="008E4486"/>
    <w:rsid w:val="008E45ED"/>
    <w:rsid w:val="008E5168"/>
    <w:rsid w:val="008E5724"/>
    <w:rsid w:val="008E6AA4"/>
    <w:rsid w:val="008E6F48"/>
    <w:rsid w:val="008F0125"/>
    <w:rsid w:val="008F123D"/>
    <w:rsid w:val="008F1274"/>
    <w:rsid w:val="008F1812"/>
    <w:rsid w:val="008F1D69"/>
    <w:rsid w:val="008F27EF"/>
    <w:rsid w:val="008F29EB"/>
    <w:rsid w:val="008F2E45"/>
    <w:rsid w:val="008F34C0"/>
    <w:rsid w:val="008F3A62"/>
    <w:rsid w:val="008F64B6"/>
    <w:rsid w:val="008F6E03"/>
    <w:rsid w:val="008F7317"/>
    <w:rsid w:val="008F780C"/>
    <w:rsid w:val="009004D4"/>
    <w:rsid w:val="00900850"/>
    <w:rsid w:val="00900F4F"/>
    <w:rsid w:val="00901027"/>
    <w:rsid w:val="009011C4"/>
    <w:rsid w:val="00901CEE"/>
    <w:rsid w:val="009035CA"/>
    <w:rsid w:val="00903DB2"/>
    <w:rsid w:val="0090559E"/>
    <w:rsid w:val="0090740C"/>
    <w:rsid w:val="00907DEB"/>
    <w:rsid w:val="00910A13"/>
    <w:rsid w:val="00910D3A"/>
    <w:rsid w:val="00910FEA"/>
    <w:rsid w:val="00911061"/>
    <w:rsid w:val="009112ED"/>
    <w:rsid w:val="00912C1F"/>
    <w:rsid w:val="00912DF2"/>
    <w:rsid w:val="00913F0F"/>
    <w:rsid w:val="009171A4"/>
    <w:rsid w:val="009179F2"/>
    <w:rsid w:val="00917A37"/>
    <w:rsid w:val="00922952"/>
    <w:rsid w:val="00923583"/>
    <w:rsid w:val="0092372E"/>
    <w:rsid w:val="00923BC0"/>
    <w:rsid w:val="00923DEB"/>
    <w:rsid w:val="00923DF1"/>
    <w:rsid w:val="0092508E"/>
    <w:rsid w:val="009263FF"/>
    <w:rsid w:val="009268AC"/>
    <w:rsid w:val="00926D12"/>
    <w:rsid w:val="009276DF"/>
    <w:rsid w:val="00932F78"/>
    <w:rsid w:val="0093476E"/>
    <w:rsid w:val="009368F9"/>
    <w:rsid w:val="00936B77"/>
    <w:rsid w:val="0093793D"/>
    <w:rsid w:val="0093797A"/>
    <w:rsid w:val="00937EAE"/>
    <w:rsid w:val="0094126C"/>
    <w:rsid w:val="00941550"/>
    <w:rsid w:val="009415EC"/>
    <w:rsid w:val="00941641"/>
    <w:rsid w:val="009424D9"/>
    <w:rsid w:val="00942B4E"/>
    <w:rsid w:val="0094321F"/>
    <w:rsid w:val="00946073"/>
    <w:rsid w:val="00946564"/>
    <w:rsid w:val="009479EB"/>
    <w:rsid w:val="00947D58"/>
    <w:rsid w:val="009537C8"/>
    <w:rsid w:val="00953C77"/>
    <w:rsid w:val="00954185"/>
    <w:rsid w:val="00954FDC"/>
    <w:rsid w:val="0095530F"/>
    <w:rsid w:val="00955E0C"/>
    <w:rsid w:val="00956DEF"/>
    <w:rsid w:val="009613A5"/>
    <w:rsid w:val="009618EA"/>
    <w:rsid w:val="00962293"/>
    <w:rsid w:val="00963425"/>
    <w:rsid w:val="00963544"/>
    <w:rsid w:val="009635DA"/>
    <w:rsid w:val="00964917"/>
    <w:rsid w:val="00966113"/>
    <w:rsid w:val="00966372"/>
    <w:rsid w:val="00966F47"/>
    <w:rsid w:val="0097053F"/>
    <w:rsid w:val="009709A0"/>
    <w:rsid w:val="0097106F"/>
    <w:rsid w:val="0097182E"/>
    <w:rsid w:val="00971A3B"/>
    <w:rsid w:val="009720B2"/>
    <w:rsid w:val="00972ABF"/>
    <w:rsid w:val="00973158"/>
    <w:rsid w:val="00973275"/>
    <w:rsid w:val="00973F62"/>
    <w:rsid w:val="00974AE4"/>
    <w:rsid w:val="00974E88"/>
    <w:rsid w:val="00974F27"/>
    <w:rsid w:val="0097504C"/>
    <w:rsid w:val="0097527D"/>
    <w:rsid w:val="0097698C"/>
    <w:rsid w:val="00976C43"/>
    <w:rsid w:val="0097787B"/>
    <w:rsid w:val="009806E2"/>
    <w:rsid w:val="00980A7C"/>
    <w:rsid w:val="00980A9A"/>
    <w:rsid w:val="0098118A"/>
    <w:rsid w:val="00981686"/>
    <w:rsid w:val="009819C2"/>
    <w:rsid w:val="0098226F"/>
    <w:rsid w:val="009828FC"/>
    <w:rsid w:val="00984490"/>
    <w:rsid w:val="00984B2F"/>
    <w:rsid w:val="00985367"/>
    <w:rsid w:val="00985723"/>
    <w:rsid w:val="00986188"/>
    <w:rsid w:val="00986F37"/>
    <w:rsid w:val="009872F5"/>
    <w:rsid w:val="009878FE"/>
    <w:rsid w:val="00990453"/>
    <w:rsid w:val="00991DC5"/>
    <w:rsid w:val="00991F31"/>
    <w:rsid w:val="00992F83"/>
    <w:rsid w:val="009948CB"/>
    <w:rsid w:val="00995375"/>
    <w:rsid w:val="00995499"/>
    <w:rsid w:val="0099613E"/>
    <w:rsid w:val="009962E7"/>
    <w:rsid w:val="009978C5"/>
    <w:rsid w:val="00997993"/>
    <w:rsid w:val="009A1801"/>
    <w:rsid w:val="009A19D6"/>
    <w:rsid w:val="009A2C9F"/>
    <w:rsid w:val="009A33A5"/>
    <w:rsid w:val="009A459C"/>
    <w:rsid w:val="009A4B9A"/>
    <w:rsid w:val="009A4CE2"/>
    <w:rsid w:val="009A6991"/>
    <w:rsid w:val="009A75A3"/>
    <w:rsid w:val="009B0548"/>
    <w:rsid w:val="009B13E5"/>
    <w:rsid w:val="009B227C"/>
    <w:rsid w:val="009B233C"/>
    <w:rsid w:val="009B301D"/>
    <w:rsid w:val="009B4B5A"/>
    <w:rsid w:val="009B5454"/>
    <w:rsid w:val="009B554C"/>
    <w:rsid w:val="009B6654"/>
    <w:rsid w:val="009C0082"/>
    <w:rsid w:val="009C0C53"/>
    <w:rsid w:val="009C10EA"/>
    <w:rsid w:val="009C1B16"/>
    <w:rsid w:val="009C26B4"/>
    <w:rsid w:val="009C3C7A"/>
    <w:rsid w:val="009C3FC7"/>
    <w:rsid w:val="009C462E"/>
    <w:rsid w:val="009C4D75"/>
    <w:rsid w:val="009C4EB1"/>
    <w:rsid w:val="009C56D8"/>
    <w:rsid w:val="009C7817"/>
    <w:rsid w:val="009C7EEC"/>
    <w:rsid w:val="009C7FA2"/>
    <w:rsid w:val="009D2348"/>
    <w:rsid w:val="009D2C03"/>
    <w:rsid w:val="009D3462"/>
    <w:rsid w:val="009D3CA5"/>
    <w:rsid w:val="009D449C"/>
    <w:rsid w:val="009D4D49"/>
    <w:rsid w:val="009D52C5"/>
    <w:rsid w:val="009D53EC"/>
    <w:rsid w:val="009D5DB1"/>
    <w:rsid w:val="009D6674"/>
    <w:rsid w:val="009D68DB"/>
    <w:rsid w:val="009D7944"/>
    <w:rsid w:val="009D7C24"/>
    <w:rsid w:val="009E0784"/>
    <w:rsid w:val="009E0E32"/>
    <w:rsid w:val="009E1404"/>
    <w:rsid w:val="009E1ED9"/>
    <w:rsid w:val="009E4D6B"/>
    <w:rsid w:val="009E5614"/>
    <w:rsid w:val="009E5F3C"/>
    <w:rsid w:val="009E6617"/>
    <w:rsid w:val="009E7318"/>
    <w:rsid w:val="009F03D8"/>
    <w:rsid w:val="009F0692"/>
    <w:rsid w:val="009F0788"/>
    <w:rsid w:val="009F0D8E"/>
    <w:rsid w:val="009F355A"/>
    <w:rsid w:val="009F5281"/>
    <w:rsid w:val="009F59E3"/>
    <w:rsid w:val="009F6B11"/>
    <w:rsid w:val="009F712F"/>
    <w:rsid w:val="00A01241"/>
    <w:rsid w:val="00A01616"/>
    <w:rsid w:val="00A03CD0"/>
    <w:rsid w:val="00A0436E"/>
    <w:rsid w:val="00A0706D"/>
    <w:rsid w:val="00A07092"/>
    <w:rsid w:val="00A07BCB"/>
    <w:rsid w:val="00A11DB1"/>
    <w:rsid w:val="00A123D0"/>
    <w:rsid w:val="00A13A24"/>
    <w:rsid w:val="00A1462D"/>
    <w:rsid w:val="00A14D1D"/>
    <w:rsid w:val="00A14EB1"/>
    <w:rsid w:val="00A150E1"/>
    <w:rsid w:val="00A15452"/>
    <w:rsid w:val="00A155D3"/>
    <w:rsid w:val="00A1562E"/>
    <w:rsid w:val="00A165B1"/>
    <w:rsid w:val="00A16CAF"/>
    <w:rsid w:val="00A17BB0"/>
    <w:rsid w:val="00A17D9A"/>
    <w:rsid w:val="00A17DE4"/>
    <w:rsid w:val="00A20AE8"/>
    <w:rsid w:val="00A20F82"/>
    <w:rsid w:val="00A21C1B"/>
    <w:rsid w:val="00A21EE6"/>
    <w:rsid w:val="00A21F80"/>
    <w:rsid w:val="00A2215A"/>
    <w:rsid w:val="00A231E4"/>
    <w:rsid w:val="00A2407A"/>
    <w:rsid w:val="00A254E7"/>
    <w:rsid w:val="00A263F4"/>
    <w:rsid w:val="00A26769"/>
    <w:rsid w:val="00A26F80"/>
    <w:rsid w:val="00A271D2"/>
    <w:rsid w:val="00A309A1"/>
    <w:rsid w:val="00A310F8"/>
    <w:rsid w:val="00A317CA"/>
    <w:rsid w:val="00A32606"/>
    <w:rsid w:val="00A32D62"/>
    <w:rsid w:val="00A33015"/>
    <w:rsid w:val="00A346BB"/>
    <w:rsid w:val="00A3493D"/>
    <w:rsid w:val="00A34AAB"/>
    <w:rsid w:val="00A34B27"/>
    <w:rsid w:val="00A34FBB"/>
    <w:rsid w:val="00A358AA"/>
    <w:rsid w:val="00A35B68"/>
    <w:rsid w:val="00A37033"/>
    <w:rsid w:val="00A3786B"/>
    <w:rsid w:val="00A4208C"/>
    <w:rsid w:val="00A42BD4"/>
    <w:rsid w:val="00A45333"/>
    <w:rsid w:val="00A46193"/>
    <w:rsid w:val="00A466F8"/>
    <w:rsid w:val="00A47167"/>
    <w:rsid w:val="00A47C35"/>
    <w:rsid w:val="00A50083"/>
    <w:rsid w:val="00A52368"/>
    <w:rsid w:val="00A52E6E"/>
    <w:rsid w:val="00A5311C"/>
    <w:rsid w:val="00A53D94"/>
    <w:rsid w:val="00A55971"/>
    <w:rsid w:val="00A55B8D"/>
    <w:rsid w:val="00A55D20"/>
    <w:rsid w:val="00A56BC3"/>
    <w:rsid w:val="00A572D8"/>
    <w:rsid w:val="00A63F13"/>
    <w:rsid w:val="00A65374"/>
    <w:rsid w:val="00A668B4"/>
    <w:rsid w:val="00A67275"/>
    <w:rsid w:val="00A67CA9"/>
    <w:rsid w:val="00A706D7"/>
    <w:rsid w:val="00A709DD"/>
    <w:rsid w:val="00A71294"/>
    <w:rsid w:val="00A71306"/>
    <w:rsid w:val="00A71700"/>
    <w:rsid w:val="00A728EB"/>
    <w:rsid w:val="00A73A9C"/>
    <w:rsid w:val="00A74195"/>
    <w:rsid w:val="00A74254"/>
    <w:rsid w:val="00A7436E"/>
    <w:rsid w:val="00A745C0"/>
    <w:rsid w:val="00A7503F"/>
    <w:rsid w:val="00A75FE5"/>
    <w:rsid w:val="00A76A32"/>
    <w:rsid w:val="00A77AC4"/>
    <w:rsid w:val="00A77DB4"/>
    <w:rsid w:val="00A80287"/>
    <w:rsid w:val="00A80366"/>
    <w:rsid w:val="00A82876"/>
    <w:rsid w:val="00A83947"/>
    <w:rsid w:val="00A83E92"/>
    <w:rsid w:val="00A84433"/>
    <w:rsid w:val="00A84C2E"/>
    <w:rsid w:val="00A8533A"/>
    <w:rsid w:val="00A85BAA"/>
    <w:rsid w:val="00A90D82"/>
    <w:rsid w:val="00A920AF"/>
    <w:rsid w:val="00A921B4"/>
    <w:rsid w:val="00A92E5A"/>
    <w:rsid w:val="00A9365E"/>
    <w:rsid w:val="00A9549F"/>
    <w:rsid w:val="00A95A03"/>
    <w:rsid w:val="00A95BB5"/>
    <w:rsid w:val="00A95CF2"/>
    <w:rsid w:val="00A96893"/>
    <w:rsid w:val="00A96B56"/>
    <w:rsid w:val="00A97871"/>
    <w:rsid w:val="00AA07D0"/>
    <w:rsid w:val="00AA0814"/>
    <w:rsid w:val="00AA0AC4"/>
    <w:rsid w:val="00AA16BD"/>
    <w:rsid w:val="00AA1BA9"/>
    <w:rsid w:val="00AA2A33"/>
    <w:rsid w:val="00AA36CC"/>
    <w:rsid w:val="00AA461A"/>
    <w:rsid w:val="00AA50DA"/>
    <w:rsid w:val="00AA63CF"/>
    <w:rsid w:val="00AA66BD"/>
    <w:rsid w:val="00AA677F"/>
    <w:rsid w:val="00AB00B2"/>
    <w:rsid w:val="00AB0118"/>
    <w:rsid w:val="00AB0390"/>
    <w:rsid w:val="00AB0717"/>
    <w:rsid w:val="00AB0833"/>
    <w:rsid w:val="00AB0B92"/>
    <w:rsid w:val="00AB10E5"/>
    <w:rsid w:val="00AB32E4"/>
    <w:rsid w:val="00AB3845"/>
    <w:rsid w:val="00AB4D8D"/>
    <w:rsid w:val="00AB4E6A"/>
    <w:rsid w:val="00AB5037"/>
    <w:rsid w:val="00AB5F9E"/>
    <w:rsid w:val="00AB6934"/>
    <w:rsid w:val="00AB6E92"/>
    <w:rsid w:val="00AC02B7"/>
    <w:rsid w:val="00AC10E2"/>
    <w:rsid w:val="00AC1246"/>
    <w:rsid w:val="00AC1483"/>
    <w:rsid w:val="00AC1D1E"/>
    <w:rsid w:val="00AC2829"/>
    <w:rsid w:val="00AC481B"/>
    <w:rsid w:val="00AC6088"/>
    <w:rsid w:val="00AC667A"/>
    <w:rsid w:val="00AC6B5A"/>
    <w:rsid w:val="00AC6CF3"/>
    <w:rsid w:val="00AC7F11"/>
    <w:rsid w:val="00AD0F90"/>
    <w:rsid w:val="00AD11AE"/>
    <w:rsid w:val="00AD1F43"/>
    <w:rsid w:val="00AD2540"/>
    <w:rsid w:val="00AD2A4E"/>
    <w:rsid w:val="00AD3849"/>
    <w:rsid w:val="00AD623F"/>
    <w:rsid w:val="00AD659C"/>
    <w:rsid w:val="00AD749C"/>
    <w:rsid w:val="00AD76B7"/>
    <w:rsid w:val="00AD7B39"/>
    <w:rsid w:val="00AE131F"/>
    <w:rsid w:val="00AE1409"/>
    <w:rsid w:val="00AE1E05"/>
    <w:rsid w:val="00AE30EB"/>
    <w:rsid w:val="00AE3D60"/>
    <w:rsid w:val="00AE43FB"/>
    <w:rsid w:val="00AE4455"/>
    <w:rsid w:val="00AE55F9"/>
    <w:rsid w:val="00AE5893"/>
    <w:rsid w:val="00AE6A5A"/>
    <w:rsid w:val="00AE7714"/>
    <w:rsid w:val="00AE7985"/>
    <w:rsid w:val="00AF0E24"/>
    <w:rsid w:val="00AF1959"/>
    <w:rsid w:val="00AF2F1A"/>
    <w:rsid w:val="00AF503E"/>
    <w:rsid w:val="00AF69B4"/>
    <w:rsid w:val="00AF6B79"/>
    <w:rsid w:val="00B0061F"/>
    <w:rsid w:val="00B00B4E"/>
    <w:rsid w:val="00B00DF2"/>
    <w:rsid w:val="00B0226A"/>
    <w:rsid w:val="00B027D7"/>
    <w:rsid w:val="00B03490"/>
    <w:rsid w:val="00B03AAB"/>
    <w:rsid w:val="00B04E77"/>
    <w:rsid w:val="00B051F2"/>
    <w:rsid w:val="00B05C20"/>
    <w:rsid w:val="00B0632B"/>
    <w:rsid w:val="00B0661E"/>
    <w:rsid w:val="00B07456"/>
    <w:rsid w:val="00B10110"/>
    <w:rsid w:val="00B1047E"/>
    <w:rsid w:val="00B1238D"/>
    <w:rsid w:val="00B130FF"/>
    <w:rsid w:val="00B1339A"/>
    <w:rsid w:val="00B147F3"/>
    <w:rsid w:val="00B15069"/>
    <w:rsid w:val="00B16575"/>
    <w:rsid w:val="00B17BDB"/>
    <w:rsid w:val="00B17E8D"/>
    <w:rsid w:val="00B20F86"/>
    <w:rsid w:val="00B23D95"/>
    <w:rsid w:val="00B25D73"/>
    <w:rsid w:val="00B26F08"/>
    <w:rsid w:val="00B304D8"/>
    <w:rsid w:val="00B30E6E"/>
    <w:rsid w:val="00B31963"/>
    <w:rsid w:val="00B31BEE"/>
    <w:rsid w:val="00B324F1"/>
    <w:rsid w:val="00B33B41"/>
    <w:rsid w:val="00B33C81"/>
    <w:rsid w:val="00B349AA"/>
    <w:rsid w:val="00B35589"/>
    <w:rsid w:val="00B361DE"/>
    <w:rsid w:val="00B36D86"/>
    <w:rsid w:val="00B37FA1"/>
    <w:rsid w:val="00B40A6A"/>
    <w:rsid w:val="00B420CF"/>
    <w:rsid w:val="00B42B11"/>
    <w:rsid w:val="00B439FE"/>
    <w:rsid w:val="00B43A29"/>
    <w:rsid w:val="00B44715"/>
    <w:rsid w:val="00B4471B"/>
    <w:rsid w:val="00B447D4"/>
    <w:rsid w:val="00B44E79"/>
    <w:rsid w:val="00B45C86"/>
    <w:rsid w:val="00B46032"/>
    <w:rsid w:val="00B46A7D"/>
    <w:rsid w:val="00B46FD4"/>
    <w:rsid w:val="00B47C78"/>
    <w:rsid w:val="00B5042A"/>
    <w:rsid w:val="00B507FD"/>
    <w:rsid w:val="00B51746"/>
    <w:rsid w:val="00B51B55"/>
    <w:rsid w:val="00B523E0"/>
    <w:rsid w:val="00B524E9"/>
    <w:rsid w:val="00B526F1"/>
    <w:rsid w:val="00B52D36"/>
    <w:rsid w:val="00B53215"/>
    <w:rsid w:val="00B540CD"/>
    <w:rsid w:val="00B5538A"/>
    <w:rsid w:val="00B55956"/>
    <w:rsid w:val="00B55E94"/>
    <w:rsid w:val="00B56B63"/>
    <w:rsid w:val="00B574AB"/>
    <w:rsid w:val="00B576EF"/>
    <w:rsid w:val="00B57CB8"/>
    <w:rsid w:val="00B61539"/>
    <w:rsid w:val="00B61C9A"/>
    <w:rsid w:val="00B61EEE"/>
    <w:rsid w:val="00B61FD7"/>
    <w:rsid w:val="00B65735"/>
    <w:rsid w:val="00B657EF"/>
    <w:rsid w:val="00B709B1"/>
    <w:rsid w:val="00B71BAD"/>
    <w:rsid w:val="00B72AE5"/>
    <w:rsid w:val="00B72AF0"/>
    <w:rsid w:val="00B72BCE"/>
    <w:rsid w:val="00B72CB9"/>
    <w:rsid w:val="00B73718"/>
    <w:rsid w:val="00B7511F"/>
    <w:rsid w:val="00B760AB"/>
    <w:rsid w:val="00B76E56"/>
    <w:rsid w:val="00B776CD"/>
    <w:rsid w:val="00B77712"/>
    <w:rsid w:val="00B778E0"/>
    <w:rsid w:val="00B77EF2"/>
    <w:rsid w:val="00B80F59"/>
    <w:rsid w:val="00B82504"/>
    <w:rsid w:val="00B82995"/>
    <w:rsid w:val="00B8340C"/>
    <w:rsid w:val="00B843BF"/>
    <w:rsid w:val="00B85625"/>
    <w:rsid w:val="00B863CA"/>
    <w:rsid w:val="00B86EAE"/>
    <w:rsid w:val="00B872BB"/>
    <w:rsid w:val="00B87568"/>
    <w:rsid w:val="00B87F84"/>
    <w:rsid w:val="00B9166D"/>
    <w:rsid w:val="00B91E22"/>
    <w:rsid w:val="00B9344E"/>
    <w:rsid w:val="00B94909"/>
    <w:rsid w:val="00B94960"/>
    <w:rsid w:val="00B94AC0"/>
    <w:rsid w:val="00B94B12"/>
    <w:rsid w:val="00B95F6B"/>
    <w:rsid w:val="00B96508"/>
    <w:rsid w:val="00B967B5"/>
    <w:rsid w:val="00B969AC"/>
    <w:rsid w:val="00B96B2C"/>
    <w:rsid w:val="00B978D7"/>
    <w:rsid w:val="00BA0243"/>
    <w:rsid w:val="00BA0308"/>
    <w:rsid w:val="00BA271B"/>
    <w:rsid w:val="00BA2EAC"/>
    <w:rsid w:val="00BA5FFE"/>
    <w:rsid w:val="00BA71EC"/>
    <w:rsid w:val="00BA7471"/>
    <w:rsid w:val="00BA76C7"/>
    <w:rsid w:val="00BA7E2E"/>
    <w:rsid w:val="00BB0E71"/>
    <w:rsid w:val="00BB29BB"/>
    <w:rsid w:val="00BB3338"/>
    <w:rsid w:val="00BB459C"/>
    <w:rsid w:val="00BB4A01"/>
    <w:rsid w:val="00BB4A1D"/>
    <w:rsid w:val="00BB50F9"/>
    <w:rsid w:val="00BB5C01"/>
    <w:rsid w:val="00BB6368"/>
    <w:rsid w:val="00BB70D0"/>
    <w:rsid w:val="00BB7CC9"/>
    <w:rsid w:val="00BB7CDA"/>
    <w:rsid w:val="00BC017E"/>
    <w:rsid w:val="00BC1B0D"/>
    <w:rsid w:val="00BC25B8"/>
    <w:rsid w:val="00BC2E4C"/>
    <w:rsid w:val="00BC35F6"/>
    <w:rsid w:val="00BC4259"/>
    <w:rsid w:val="00BC471D"/>
    <w:rsid w:val="00BC520B"/>
    <w:rsid w:val="00BC5436"/>
    <w:rsid w:val="00BC5C67"/>
    <w:rsid w:val="00BC5DAA"/>
    <w:rsid w:val="00BC7019"/>
    <w:rsid w:val="00BC75E6"/>
    <w:rsid w:val="00BC7CC7"/>
    <w:rsid w:val="00BD063D"/>
    <w:rsid w:val="00BD0C21"/>
    <w:rsid w:val="00BD15CE"/>
    <w:rsid w:val="00BD1BDA"/>
    <w:rsid w:val="00BD2335"/>
    <w:rsid w:val="00BD239D"/>
    <w:rsid w:val="00BD474F"/>
    <w:rsid w:val="00BD51E2"/>
    <w:rsid w:val="00BD6147"/>
    <w:rsid w:val="00BD63A2"/>
    <w:rsid w:val="00BD647F"/>
    <w:rsid w:val="00BD7853"/>
    <w:rsid w:val="00BE08DE"/>
    <w:rsid w:val="00BE0AD7"/>
    <w:rsid w:val="00BE16C3"/>
    <w:rsid w:val="00BE1955"/>
    <w:rsid w:val="00BE27F9"/>
    <w:rsid w:val="00BE2C6D"/>
    <w:rsid w:val="00BE306C"/>
    <w:rsid w:val="00BE30B9"/>
    <w:rsid w:val="00BE3AF6"/>
    <w:rsid w:val="00BE3B44"/>
    <w:rsid w:val="00BE4763"/>
    <w:rsid w:val="00BE497C"/>
    <w:rsid w:val="00BE49FD"/>
    <w:rsid w:val="00BE52B8"/>
    <w:rsid w:val="00BE59DA"/>
    <w:rsid w:val="00BE645F"/>
    <w:rsid w:val="00BE694A"/>
    <w:rsid w:val="00BE6954"/>
    <w:rsid w:val="00BE6E7B"/>
    <w:rsid w:val="00BE7726"/>
    <w:rsid w:val="00BE78AB"/>
    <w:rsid w:val="00BE7DA6"/>
    <w:rsid w:val="00BE7F6F"/>
    <w:rsid w:val="00BF1087"/>
    <w:rsid w:val="00BF11ED"/>
    <w:rsid w:val="00BF2280"/>
    <w:rsid w:val="00BF280E"/>
    <w:rsid w:val="00BF2CE2"/>
    <w:rsid w:val="00BF3867"/>
    <w:rsid w:val="00BF5C96"/>
    <w:rsid w:val="00BF5D0D"/>
    <w:rsid w:val="00BF66CE"/>
    <w:rsid w:val="00BF78A2"/>
    <w:rsid w:val="00C0069A"/>
    <w:rsid w:val="00C00C87"/>
    <w:rsid w:val="00C01878"/>
    <w:rsid w:val="00C02FE7"/>
    <w:rsid w:val="00C04382"/>
    <w:rsid w:val="00C06C2A"/>
    <w:rsid w:val="00C07135"/>
    <w:rsid w:val="00C07244"/>
    <w:rsid w:val="00C106B5"/>
    <w:rsid w:val="00C1101C"/>
    <w:rsid w:val="00C123E0"/>
    <w:rsid w:val="00C14998"/>
    <w:rsid w:val="00C15A4D"/>
    <w:rsid w:val="00C168FB"/>
    <w:rsid w:val="00C16D19"/>
    <w:rsid w:val="00C16E96"/>
    <w:rsid w:val="00C20347"/>
    <w:rsid w:val="00C216F9"/>
    <w:rsid w:val="00C222E1"/>
    <w:rsid w:val="00C2342F"/>
    <w:rsid w:val="00C23AED"/>
    <w:rsid w:val="00C2575D"/>
    <w:rsid w:val="00C27090"/>
    <w:rsid w:val="00C27F64"/>
    <w:rsid w:val="00C30705"/>
    <w:rsid w:val="00C31D56"/>
    <w:rsid w:val="00C32969"/>
    <w:rsid w:val="00C3301C"/>
    <w:rsid w:val="00C348B4"/>
    <w:rsid w:val="00C350B1"/>
    <w:rsid w:val="00C351EE"/>
    <w:rsid w:val="00C35F83"/>
    <w:rsid w:val="00C361A6"/>
    <w:rsid w:val="00C40D21"/>
    <w:rsid w:val="00C4197B"/>
    <w:rsid w:val="00C423CF"/>
    <w:rsid w:val="00C4282E"/>
    <w:rsid w:val="00C42E19"/>
    <w:rsid w:val="00C42F57"/>
    <w:rsid w:val="00C4364A"/>
    <w:rsid w:val="00C43907"/>
    <w:rsid w:val="00C4631B"/>
    <w:rsid w:val="00C463FF"/>
    <w:rsid w:val="00C46BE8"/>
    <w:rsid w:val="00C46C26"/>
    <w:rsid w:val="00C47176"/>
    <w:rsid w:val="00C50007"/>
    <w:rsid w:val="00C509BB"/>
    <w:rsid w:val="00C51A09"/>
    <w:rsid w:val="00C5269B"/>
    <w:rsid w:val="00C5359A"/>
    <w:rsid w:val="00C54123"/>
    <w:rsid w:val="00C552B9"/>
    <w:rsid w:val="00C55A91"/>
    <w:rsid w:val="00C56862"/>
    <w:rsid w:val="00C57957"/>
    <w:rsid w:val="00C604A6"/>
    <w:rsid w:val="00C61D20"/>
    <w:rsid w:val="00C62EEE"/>
    <w:rsid w:val="00C636C6"/>
    <w:rsid w:val="00C63B47"/>
    <w:rsid w:val="00C64ACF"/>
    <w:rsid w:val="00C64DC3"/>
    <w:rsid w:val="00C66066"/>
    <w:rsid w:val="00C6692D"/>
    <w:rsid w:val="00C67F4F"/>
    <w:rsid w:val="00C67FA1"/>
    <w:rsid w:val="00C67FFD"/>
    <w:rsid w:val="00C712EF"/>
    <w:rsid w:val="00C71324"/>
    <w:rsid w:val="00C72AB7"/>
    <w:rsid w:val="00C74240"/>
    <w:rsid w:val="00C7437A"/>
    <w:rsid w:val="00C746A1"/>
    <w:rsid w:val="00C74D0C"/>
    <w:rsid w:val="00C75D71"/>
    <w:rsid w:val="00C76BD4"/>
    <w:rsid w:val="00C76DF1"/>
    <w:rsid w:val="00C7730B"/>
    <w:rsid w:val="00C80D62"/>
    <w:rsid w:val="00C81F53"/>
    <w:rsid w:val="00C82106"/>
    <w:rsid w:val="00C83618"/>
    <w:rsid w:val="00C849B7"/>
    <w:rsid w:val="00C8528B"/>
    <w:rsid w:val="00C85A3F"/>
    <w:rsid w:val="00C86FB9"/>
    <w:rsid w:val="00C900B1"/>
    <w:rsid w:val="00C90300"/>
    <w:rsid w:val="00C90491"/>
    <w:rsid w:val="00C90EAC"/>
    <w:rsid w:val="00C91D9E"/>
    <w:rsid w:val="00C9260F"/>
    <w:rsid w:val="00C94CEA"/>
    <w:rsid w:val="00C94FE0"/>
    <w:rsid w:val="00C95175"/>
    <w:rsid w:val="00C95274"/>
    <w:rsid w:val="00C95805"/>
    <w:rsid w:val="00C95E98"/>
    <w:rsid w:val="00C969C6"/>
    <w:rsid w:val="00C9702F"/>
    <w:rsid w:val="00C97BD6"/>
    <w:rsid w:val="00C97C53"/>
    <w:rsid w:val="00CA0A4E"/>
    <w:rsid w:val="00CA0A5D"/>
    <w:rsid w:val="00CA0C0A"/>
    <w:rsid w:val="00CA1238"/>
    <w:rsid w:val="00CA2AAA"/>
    <w:rsid w:val="00CA6A21"/>
    <w:rsid w:val="00CA70BB"/>
    <w:rsid w:val="00CB0159"/>
    <w:rsid w:val="00CB09F2"/>
    <w:rsid w:val="00CB1D29"/>
    <w:rsid w:val="00CB2BE5"/>
    <w:rsid w:val="00CB3E20"/>
    <w:rsid w:val="00CB4F6B"/>
    <w:rsid w:val="00CB5469"/>
    <w:rsid w:val="00CB59BD"/>
    <w:rsid w:val="00CB60BE"/>
    <w:rsid w:val="00CB6170"/>
    <w:rsid w:val="00CB61BE"/>
    <w:rsid w:val="00CB6A58"/>
    <w:rsid w:val="00CB70D4"/>
    <w:rsid w:val="00CB74F7"/>
    <w:rsid w:val="00CB7611"/>
    <w:rsid w:val="00CB7851"/>
    <w:rsid w:val="00CC000E"/>
    <w:rsid w:val="00CC0963"/>
    <w:rsid w:val="00CC16BD"/>
    <w:rsid w:val="00CC2849"/>
    <w:rsid w:val="00CC2BA8"/>
    <w:rsid w:val="00CC30EE"/>
    <w:rsid w:val="00CC3457"/>
    <w:rsid w:val="00CC34CC"/>
    <w:rsid w:val="00CC3E93"/>
    <w:rsid w:val="00CC4D71"/>
    <w:rsid w:val="00CC5077"/>
    <w:rsid w:val="00CC5461"/>
    <w:rsid w:val="00CC5595"/>
    <w:rsid w:val="00CC5E52"/>
    <w:rsid w:val="00CC6C30"/>
    <w:rsid w:val="00CD052F"/>
    <w:rsid w:val="00CD1E5B"/>
    <w:rsid w:val="00CD2525"/>
    <w:rsid w:val="00CD30BF"/>
    <w:rsid w:val="00CD31D9"/>
    <w:rsid w:val="00CD3877"/>
    <w:rsid w:val="00CD40D3"/>
    <w:rsid w:val="00CD4479"/>
    <w:rsid w:val="00CD4858"/>
    <w:rsid w:val="00CD48C7"/>
    <w:rsid w:val="00CD60FA"/>
    <w:rsid w:val="00CD6670"/>
    <w:rsid w:val="00CD6A73"/>
    <w:rsid w:val="00CD7DE8"/>
    <w:rsid w:val="00CE1BD3"/>
    <w:rsid w:val="00CE21C9"/>
    <w:rsid w:val="00CE2647"/>
    <w:rsid w:val="00CE2714"/>
    <w:rsid w:val="00CE2D1B"/>
    <w:rsid w:val="00CE36CF"/>
    <w:rsid w:val="00CE42DB"/>
    <w:rsid w:val="00CE7C48"/>
    <w:rsid w:val="00CF028B"/>
    <w:rsid w:val="00CF080B"/>
    <w:rsid w:val="00CF10FD"/>
    <w:rsid w:val="00CF154B"/>
    <w:rsid w:val="00CF16A8"/>
    <w:rsid w:val="00CF171D"/>
    <w:rsid w:val="00CF1867"/>
    <w:rsid w:val="00CF2A26"/>
    <w:rsid w:val="00CF2B54"/>
    <w:rsid w:val="00CF4408"/>
    <w:rsid w:val="00CF4D99"/>
    <w:rsid w:val="00CF71F8"/>
    <w:rsid w:val="00CF72B5"/>
    <w:rsid w:val="00CF7F5D"/>
    <w:rsid w:val="00D00023"/>
    <w:rsid w:val="00D000D7"/>
    <w:rsid w:val="00D009DE"/>
    <w:rsid w:val="00D022DC"/>
    <w:rsid w:val="00D04845"/>
    <w:rsid w:val="00D05463"/>
    <w:rsid w:val="00D10605"/>
    <w:rsid w:val="00D10AC1"/>
    <w:rsid w:val="00D1176B"/>
    <w:rsid w:val="00D11919"/>
    <w:rsid w:val="00D1209C"/>
    <w:rsid w:val="00D1249C"/>
    <w:rsid w:val="00D12605"/>
    <w:rsid w:val="00D12E9D"/>
    <w:rsid w:val="00D14C44"/>
    <w:rsid w:val="00D15232"/>
    <w:rsid w:val="00D167FE"/>
    <w:rsid w:val="00D16E0C"/>
    <w:rsid w:val="00D17447"/>
    <w:rsid w:val="00D219DC"/>
    <w:rsid w:val="00D21E3C"/>
    <w:rsid w:val="00D22E91"/>
    <w:rsid w:val="00D22F63"/>
    <w:rsid w:val="00D23261"/>
    <w:rsid w:val="00D23281"/>
    <w:rsid w:val="00D24A72"/>
    <w:rsid w:val="00D24C70"/>
    <w:rsid w:val="00D24E53"/>
    <w:rsid w:val="00D268A5"/>
    <w:rsid w:val="00D27FE1"/>
    <w:rsid w:val="00D30487"/>
    <w:rsid w:val="00D30614"/>
    <w:rsid w:val="00D30770"/>
    <w:rsid w:val="00D312E7"/>
    <w:rsid w:val="00D31359"/>
    <w:rsid w:val="00D327CF"/>
    <w:rsid w:val="00D361C1"/>
    <w:rsid w:val="00D36FB4"/>
    <w:rsid w:val="00D37288"/>
    <w:rsid w:val="00D3794C"/>
    <w:rsid w:val="00D37D2F"/>
    <w:rsid w:val="00D40BE8"/>
    <w:rsid w:val="00D4351A"/>
    <w:rsid w:val="00D43949"/>
    <w:rsid w:val="00D440EA"/>
    <w:rsid w:val="00D44A48"/>
    <w:rsid w:val="00D4611C"/>
    <w:rsid w:val="00D50048"/>
    <w:rsid w:val="00D504B9"/>
    <w:rsid w:val="00D526FF"/>
    <w:rsid w:val="00D52A7D"/>
    <w:rsid w:val="00D531A1"/>
    <w:rsid w:val="00D534D9"/>
    <w:rsid w:val="00D5351C"/>
    <w:rsid w:val="00D53B21"/>
    <w:rsid w:val="00D5486B"/>
    <w:rsid w:val="00D55104"/>
    <w:rsid w:val="00D5526C"/>
    <w:rsid w:val="00D56017"/>
    <w:rsid w:val="00D5677E"/>
    <w:rsid w:val="00D579F2"/>
    <w:rsid w:val="00D57BE3"/>
    <w:rsid w:val="00D60E29"/>
    <w:rsid w:val="00D62764"/>
    <w:rsid w:val="00D62BB0"/>
    <w:rsid w:val="00D631B6"/>
    <w:rsid w:val="00D631D5"/>
    <w:rsid w:val="00D634CD"/>
    <w:rsid w:val="00D63596"/>
    <w:rsid w:val="00D64130"/>
    <w:rsid w:val="00D641F9"/>
    <w:rsid w:val="00D64EFA"/>
    <w:rsid w:val="00D661C4"/>
    <w:rsid w:val="00D66206"/>
    <w:rsid w:val="00D663EE"/>
    <w:rsid w:val="00D66675"/>
    <w:rsid w:val="00D70485"/>
    <w:rsid w:val="00D707CA"/>
    <w:rsid w:val="00D70F5B"/>
    <w:rsid w:val="00D7244B"/>
    <w:rsid w:val="00D7261D"/>
    <w:rsid w:val="00D72B3F"/>
    <w:rsid w:val="00D72C8D"/>
    <w:rsid w:val="00D73196"/>
    <w:rsid w:val="00D735CC"/>
    <w:rsid w:val="00D75076"/>
    <w:rsid w:val="00D75F06"/>
    <w:rsid w:val="00D76532"/>
    <w:rsid w:val="00D767E5"/>
    <w:rsid w:val="00D76988"/>
    <w:rsid w:val="00D80085"/>
    <w:rsid w:val="00D81282"/>
    <w:rsid w:val="00D817EC"/>
    <w:rsid w:val="00D81ED0"/>
    <w:rsid w:val="00D81FDD"/>
    <w:rsid w:val="00D8248A"/>
    <w:rsid w:val="00D83B31"/>
    <w:rsid w:val="00D83EEC"/>
    <w:rsid w:val="00D84462"/>
    <w:rsid w:val="00D848C7"/>
    <w:rsid w:val="00D84C17"/>
    <w:rsid w:val="00D851DA"/>
    <w:rsid w:val="00D85B14"/>
    <w:rsid w:val="00D87473"/>
    <w:rsid w:val="00D9064D"/>
    <w:rsid w:val="00D91008"/>
    <w:rsid w:val="00D9208D"/>
    <w:rsid w:val="00D92951"/>
    <w:rsid w:val="00D92B7B"/>
    <w:rsid w:val="00D92D06"/>
    <w:rsid w:val="00D93F66"/>
    <w:rsid w:val="00D9404C"/>
    <w:rsid w:val="00D95D1C"/>
    <w:rsid w:val="00D95DB1"/>
    <w:rsid w:val="00D9651B"/>
    <w:rsid w:val="00DA0F47"/>
    <w:rsid w:val="00DA12D3"/>
    <w:rsid w:val="00DA1562"/>
    <w:rsid w:val="00DA1C51"/>
    <w:rsid w:val="00DA2AE6"/>
    <w:rsid w:val="00DA2DC7"/>
    <w:rsid w:val="00DA3136"/>
    <w:rsid w:val="00DA4001"/>
    <w:rsid w:val="00DA47AA"/>
    <w:rsid w:val="00DA4AAF"/>
    <w:rsid w:val="00DA5349"/>
    <w:rsid w:val="00DA58A9"/>
    <w:rsid w:val="00DA6CE0"/>
    <w:rsid w:val="00DA7779"/>
    <w:rsid w:val="00DB0931"/>
    <w:rsid w:val="00DB0C28"/>
    <w:rsid w:val="00DB2418"/>
    <w:rsid w:val="00DB243A"/>
    <w:rsid w:val="00DB336A"/>
    <w:rsid w:val="00DB4C0D"/>
    <w:rsid w:val="00DB5112"/>
    <w:rsid w:val="00DB58BA"/>
    <w:rsid w:val="00DB64E7"/>
    <w:rsid w:val="00DB6D29"/>
    <w:rsid w:val="00DB7505"/>
    <w:rsid w:val="00DC0EE6"/>
    <w:rsid w:val="00DC1BA8"/>
    <w:rsid w:val="00DC1BF7"/>
    <w:rsid w:val="00DC23EC"/>
    <w:rsid w:val="00DC2B82"/>
    <w:rsid w:val="00DC3227"/>
    <w:rsid w:val="00DC3B55"/>
    <w:rsid w:val="00DC3C89"/>
    <w:rsid w:val="00DC4B43"/>
    <w:rsid w:val="00DC64B6"/>
    <w:rsid w:val="00DC6BB1"/>
    <w:rsid w:val="00DC6DAD"/>
    <w:rsid w:val="00DC7F68"/>
    <w:rsid w:val="00DD0BA3"/>
    <w:rsid w:val="00DD1827"/>
    <w:rsid w:val="00DD1C9D"/>
    <w:rsid w:val="00DD4818"/>
    <w:rsid w:val="00DD5FD3"/>
    <w:rsid w:val="00DD6022"/>
    <w:rsid w:val="00DD712A"/>
    <w:rsid w:val="00DE0753"/>
    <w:rsid w:val="00DE0C5D"/>
    <w:rsid w:val="00DE1176"/>
    <w:rsid w:val="00DE1669"/>
    <w:rsid w:val="00DE169A"/>
    <w:rsid w:val="00DE4A7A"/>
    <w:rsid w:val="00DE4CF2"/>
    <w:rsid w:val="00DE51E6"/>
    <w:rsid w:val="00DE5A8D"/>
    <w:rsid w:val="00DE6027"/>
    <w:rsid w:val="00DE70E5"/>
    <w:rsid w:val="00DE73C8"/>
    <w:rsid w:val="00DF0045"/>
    <w:rsid w:val="00DF005E"/>
    <w:rsid w:val="00DF085F"/>
    <w:rsid w:val="00DF0FD3"/>
    <w:rsid w:val="00DF19D9"/>
    <w:rsid w:val="00DF2DC3"/>
    <w:rsid w:val="00DF34B2"/>
    <w:rsid w:val="00DF3974"/>
    <w:rsid w:val="00DF6461"/>
    <w:rsid w:val="00DF6914"/>
    <w:rsid w:val="00E0081D"/>
    <w:rsid w:val="00E018F5"/>
    <w:rsid w:val="00E01CF5"/>
    <w:rsid w:val="00E01FF8"/>
    <w:rsid w:val="00E023A5"/>
    <w:rsid w:val="00E02CC3"/>
    <w:rsid w:val="00E039F4"/>
    <w:rsid w:val="00E03E03"/>
    <w:rsid w:val="00E04572"/>
    <w:rsid w:val="00E061C2"/>
    <w:rsid w:val="00E06C33"/>
    <w:rsid w:val="00E07563"/>
    <w:rsid w:val="00E10507"/>
    <w:rsid w:val="00E117FB"/>
    <w:rsid w:val="00E11C91"/>
    <w:rsid w:val="00E11C98"/>
    <w:rsid w:val="00E11E25"/>
    <w:rsid w:val="00E13A9B"/>
    <w:rsid w:val="00E14D6E"/>
    <w:rsid w:val="00E154F3"/>
    <w:rsid w:val="00E15CD9"/>
    <w:rsid w:val="00E17E16"/>
    <w:rsid w:val="00E202F0"/>
    <w:rsid w:val="00E21988"/>
    <w:rsid w:val="00E21CD6"/>
    <w:rsid w:val="00E22F25"/>
    <w:rsid w:val="00E23E5F"/>
    <w:rsid w:val="00E24B6E"/>
    <w:rsid w:val="00E250E7"/>
    <w:rsid w:val="00E2555F"/>
    <w:rsid w:val="00E259F3"/>
    <w:rsid w:val="00E25A46"/>
    <w:rsid w:val="00E26A81"/>
    <w:rsid w:val="00E27605"/>
    <w:rsid w:val="00E276B7"/>
    <w:rsid w:val="00E30F58"/>
    <w:rsid w:val="00E30FE1"/>
    <w:rsid w:val="00E32650"/>
    <w:rsid w:val="00E329AE"/>
    <w:rsid w:val="00E335AD"/>
    <w:rsid w:val="00E33868"/>
    <w:rsid w:val="00E35020"/>
    <w:rsid w:val="00E356FB"/>
    <w:rsid w:val="00E36154"/>
    <w:rsid w:val="00E36256"/>
    <w:rsid w:val="00E3699B"/>
    <w:rsid w:val="00E3724C"/>
    <w:rsid w:val="00E37478"/>
    <w:rsid w:val="00E40F0C"/>
    <w:rsid w:val="00E40FAE"/>
    <w:rsid w:val="00E413D8"/>
    <w:rsid w:val="00E413DD"/>
    <w:rsid w:val="00E42009"/>
    <w:rsid w:val="00E42228"/>
    <w:rsid w:val="00E42A17"/>
    <w:rsid w:val="00E4334C"/>
    <w:rsid w:val="00E43FC1"/>
    <w:rsid w:val="00E444FB"/>
    <w:rsid w:val="00E44AE9"/>
    <w:rsid w:val="00E45420"/>
    <w:rsid w:val="00E45AE7"/>
    <w:rsid w:val="00E45B97"/>
    <w:rsid w:val="00E45E22"/>
    <w:rsid w:val="00E46386"/>
    <w:rsid w:val="00E468A7"/>
    <w:rsid w:val="00E46D41"/>
    <w:rsid w:val="00E46E2A"/>
    <w:rsid w:val="00E478AE"/>
    <w:rsid w:val="00E51374"/>
    <w:rsid w:val="00E5139E"/>
    <w:rsid w:val="00E535BD"/>
    <w:rsid w:val="00E5377E"/>
    <w:rsid w:val="00E547B6"/>
    <w:rsid w:val="00E54B0F"/>
    <w:rsid w:val="00E5577A"/>
    <w:rsid w:val="00E557A2"/>
    <w:rsid w:val="00E567ED"/>
    <w:rsid w:val="00E56AD9"/>
    <w:rsid w:val="00E56B50"/>
    <w:rsid w:val="00E57259"/>
    <w:rsid w:val="00E60F40"/>
    <w:rsid w:val="00E61A6A"/>
    <w:rsid w:val="00E62E14"/>
    <w:rsid w:val="00E63609"/>
    <w:rsid w:val="00E63F58"/>
    <w:rsid w:val="00E65FB7"/>
    <w:rsid w:val="00E66928"/>
    <w:rsid w:val="00E67F1C"/>
    <w:rsid w:val="00E719FE"/>
    <w:rsid w:val="00E71FA8"/>
    <w:rsid w:val="00E7254C"/>
    <w:rsid w:val="00E72964"/>
    <w:rsid w:val="00E729A0"/>
    <w:rsid w:val="00E72B64"/>
    <w:rsid w:val="00E72CDC"/>
    <w:rsid w:val="00E72E4E"/>
    <w:rsid w:val="00E72FD3"/>
    <w:rsid w:val="00E74FB5"/>
    <w:rsid w:val="00E7508E"/>
    <w:rsid w:val="00E75657"/>
    <w:rsid w:val="00E756C9"/>
    <w:rsid w:val="00E770AE"/>
    <w:rsid w:val="00E776F3"/>
    <w:rsid w:val="00E80F7D"/>
    <w:rsid w:val="00E82282"/>
    <w:rsid w:val="00E83E0C"/>
    <w:rsid w:val="00E84009"/>
    <w:rsid w:val="00E8493E"/>
    <w:rsid w:val="00E84CF2"/>
    <w:rsid w:val="00E8601C"/>
    <w:rsid w:val="00E8759A"/>
    <w:rsid w:val="00E878D2"/>
    <w:rsid w:val="00E908B2"/>
    <w:rsid w:val="00E91453"/>
    <w:rsid w:val="00E91719"/>
    <w:rsid w:val="00E92161"/>
    <w:rsid w:val="00E92F40"/>
    <w:rsid w:val="00E93CE8"/>
    <w:rsid w:val="00E94373"/>
    <w:rsid w:val="00E945DD"/>
    <w:rsid w:val="00E9580F"/>
    <w:rsid w:val="00E95C68"/>
    <w:rsid w:val="00E97401"/>
    <w:rsid w:val="00E97B4E"/>
    <w:rsid w:val="00E97EE9"/>
    <w:rsid w:val="00EA0A44"/>
    <w:rsid w:val="00EA0E08"/>
    <w:rsid w:val="00EA1883"/>
    <w:rsid w:val="00EA2712"/>
    <w:rsid w:val="00EA3033"/>
    <w:rsid w:val="00EA3EFB"/>
    <w:rsid w:val="00EA4D1F"/>
    <w:rsid w:val="00EA4E4D"/>
    <w:rsid w:val="00EA65FD"/>
    <w:rsid w:val="00EA6E9F"/>
    <w:rsid w:val="00EB0F73"/>
    <w:rsid w:val="00EB1744"/>
    <w:rsid w:val="00EB19C5"/>
    <w:rsid w:val="00EB235D"/>
    <w:rsid w:val="00EB51F2"/>
    <w:rsid w:val="00EB5C82"/>
    <w:rsid w:val="00EB7B28"/>
    <w:rsid w:val="00EC03CF"/>
    <w:rsid w:val="00EC0A86"/>
    <w:rsid w:val="00EC1D22"/>
    <w:rsid w:val="00EC1DF2"/>
    <w:rsid w:val="00EC2889"/>
    <w:rsid w:val="00EC49E7"/>
    <w:rsid w:val="00EC5AE1"/>
    <w:rsid w:val="00EC63C0"/>
    <w:rsid w:val="00EC746F"/>
    <w:rsid w:val="00ED03B7"/>
    <w:rsid w:val="00ED225A"/>
    <w:rsid w:val="00ED3063"/>
    <w:rsid w:val="00ED4272"/>
    <w:rsid w:val="00ED570B"/>
    <w:rsid w:val="00ED613A"/>
    <w:rsid w:val="00ED65AD"/>
    <w:rsid w:val="00ED71D0"/>
    <w:rsid w:val="00EE0AEE"/>
    <w:rsid w:val="00EE1544"/>
    <w:rsid w:val="00EE1C67"/>
    <w:rsid w:val="00EE1D85"/>
    <w:rsid w:val="00EE2A4A"/>
    <w:rsid w:val="00EE36F3"/>
    <w:rsid w:val="00EE37CB"/>
    <w:rsid w:val="00EE3B28"/>
    <w:rsid w:val="00EE3FC4"/>
    <w:rsid w:val="00EE4C85"/>
    <w:rsid w:val="00EE4D8C"/>
    <w:rsid w:val="00EE6A4A"/>
    <w:rsid w:val="00EE6CFE"/>
    <w:rsid w:val="00EE78D6"/>
    <w:rsid w:val="00EF048C"/>
    <w:rsid w:val="00EF1174"/>
    <w:rsid w:val="00EF24B7"/>
    <w:rsid w:val="00EF2F4F"/>
    <w:rsid w:val="00EF3933"/>
    <w:rsid w:val="00EF5946"/>
    <w:rsid w:val="00EF7AF4"/>
    <w:rsid w:val="00F002C5"/>
    <w:rsid w:val="00F0087D"/>
    <w:rsid w:val="00F00F46"/>
    <w:rsid w:val="00F00FE6"/>
    <w:rsid w:val="00F01FAD"/>
    <w:rsid w:val="00F02388"/>
    <w:rsid w:val="00F028B1"/>
    <w:rsid w:val="00F02BC2"/>
    <w:rsid w:val="00F02CCE"/>
    <w:rsid w:val="00F02E16"/>
    <w:rsid w:val="00F06B7F"/>
    <w:rsid w:val="00F07DFA"/>
    <w:rsid w:val="00F10E35"/>
    <w:rsid w:val="00F117EB"/>
    <w:rsid w:val="00F11CC2"/>
    <w:rsid w:val="00F12809"/>
    <w:rsid w:val="00F14198"/>
    <w:rsid w:val="00F1455F"/>
    <w:rsid w:val="00F15517"/>
    <w:rsid w:val="00F169CA"/>
    <w:rsid w:val="00F16BAC"/>
    <w:rsid w:val="00F17A3B"/>
    <w:rsid w:val="00F20C11"/>
    <w:rsid w:val="00F212EE"/>
    <w:rsid w:val="00F21B06"/>
    <w:rsid w:val="00F21B58"/>
    <w:rsid w:val="00F2287C"/>
    <w:rsid w:val="00F22A49"/>
    <w:rsid w:val="00F23A56"/>
    <w:rsid w:val="00F23B8B"/>
    <w:rsid w:val="00F24272"/>
    <w:rsid w:val="00F244F6"/>
    <w:rsid w:val="00F24A97"/>
    <w:rsid w:val="00F24BC1"/>
    <w:rsid w:val="00F25F05"/>
    <w:rsid w:val="00F262A2"/>
    <w:rsid w:val="00F264A9"/>
    <w:rsid w:val="00F2687B"/>
    <w:rsid w:val="00F268A8"/>
    <w:rsid w:val="00F26EC4"/>
    <w:rsid w:val="00F26F16"/>
    <w:rsid w:val="00F307B9"/>
    <w:rsid w:val="00F30A7B"/>
    <w:rsid w:val="00F31F49"/>
    <w:rsid w:val="00F33856"/>
    <w:rsid w:val="00F33CEA"/>
    <w:rsid w:val="00F376BF"/>
    <w:rsid w:val="00F37DC1"/>
    <w:rsid w:val="00F37E6A"/>
    <w:rsid w:val="00F4097F"/>
    <w:rsid w:val="00F40C9E"/>
    <w:rsid w:val="00F41849"/>
    <w:rsid w:val="00F41A57"/>
    <w:rsid w:val="00F42A5F"/>
    <w:rsid w:val="00F43023"/>
    <w:rsid w:val="00F4303F"/>
    <w:rsid w:val="00F4311B"/>
    <w:rsid w:val="00F4434A"/>
    <w:rsid w:val="00F4498A"/>
    <w:rsid w:val="00F44B94"/>
    <w:rsid w:val="00F45235"/>
    <w:rsid w:val="00F460DC"/>
    <w:rsid w:val="00F46542"/>
    <w:rsid w:val="00F46A3A"/>
    <w:rsid w:val="00F475AA"/>
    <w:rsid w:val="00F477A1"/>
    <w:rsid w:val="00F47DAE"/>
    <w:rsid w:val="00F5133A"/>
    <w:rsid w:val="00F51499"/>
    <w:rsid w:val="00F525C9"/>
    <w:rsid w:val="00F52DF2"/>
    <w:rsid w:val="00F537E2"/>
    <w:rsid w:val="00F53EE1"/>
    <w:rsid w:val="00F5411C"/>
    <w:rsid w:val="00F54138"/>
    <w:rsid w:val="00F545DB"/>
    <w:rsid w:val="00F5727E"/>
    <w:rsid w:val="00F6070D"/>
    <w:rsid w:val="00F6150C"/>
    <w:rsid w:val="00F618C3"/>
    <w:rsid w:val="00F630A0"/>
    <w:rsid w:val="00F632AA"/>
    <w:rsid w:val="00F63710"/>
    <w:rsid w:val="00F65370"/>
    <w:rsid w:val="00F65FD2"/>
    <w:rsid w:val="00F670CC"/>
    <w:rsid w:val="00F70726"/>
    <w:rsid w:val="00F70991"/>
    <w:rsid w:val="00F709D1"/>
    <w:rsid w:val="00F70DE5"/>
    <w:rsid w:val="00F71B7D"/>
    <w:rsid w:val="00F72219"/>
    <w:rsid w:val="00F7380A"/>
    <w:rsid w:val="00F74A94"/>
    <w:rsid w:val="00F750A9"/>
    <w:rsid w:val="00F75174"/>
    <w:rsid w:val="00F7576D"/>
    <w:rsid w:val="00F77681"/>
    <w:rsid w:val="00F77F5E"/>
    <w:rsid w:val="00F80E92"/>
    <w:rsid w:val="00F81FFA"/>
    <w:rsid w:val="00F829A3"/>
    <w:rsid w:val="00F82B34"/>
    <w:rsid w:val="00F83181"/>
    <w:rsid w:val="00F83D4F"/>
    <w:rsid w:val="00F844E5"/>
    <w:rsid w:val="00F84FDA"/>
    <w:rsid w:val="00F85D1C"/>
    <w:rsid w:val="00F86944"/>
    <w:rsid w:val="00F90173"/>
    <w:rsid w:val="00F90220"/>
    <w:rsid w:val="00F90583"/>
    <w:rsid w:val="00F90BB2"/>
    <w:rsid w:val="00F90CF7"/>
    <w:rsid w:val="00F92A66"/>
    <w:rsid w:val="00F92E14"/>
    <w:rsid w:val="00F92ED8"/>
    <w:rsid w:val="00F93D21"/>
    <w:rsid w:val="00F93E7B"/>
    <w:rsid w:val="00F942BB"/>
    <w:rsid w:val="00F9468C"/>
    <w:rsid w:val="00F948C1"/>
    <w:rsid w:val="00F95268"/>
    <w:rsid w:val="00F957CE"/>
    <w:rsid w:val="00FA0963"/>
    <w:rsid w:val="00FA0D53"/>
    <w:rsid w:val="00FA26B5"/>
    <w:rsid w:val="00FA3914"/>
    <w:rsid w:val="00FA3A17"/>
    <w:rsid w:val="00FA3A2D"/>
    <w:rsid w:val="00FA46BB"/>
    <w:rsid w:val="00FA4740"/>
    <w:rsid w:val="00FA668B"/>
    <w:rsid w:val="00FA70BE"/>
    <w:rsid w:val="00FA739D"/>
    <w:rsid w:val="00FB19E7"/>
    <w:rsid w:val="00FB3260"/>
    <w:rsid w:val="00FB4DF8"/>
    <w:rsid w:val="00FB5095"/>
    <w:rsid w:val="00FB5233"/>
    <w:rsid w:val="00FB561A"/>
    <w:rsid w:val="00FB589A"/>
    <w:rsid w:val="00FB6024"/>
    <w:rsid w:val="00FB60C2"/>
    <w:rsid w:val="00FB73BE"/>
    <w:rsid w:val="00FB76B1"/>
    <w:rsid w:val="00FC17B9"/>
    <w:rsid w:val="00FC1EB9"/>
    <w:rsid w:val="00FC1EE0"/>
    <w:rsid w:val="00FC21FF"/>
    <w:rsid w:val="00FC2894"/>
    <w:rsid w:val="00FC31FE"/>
    <w:rsid w:val="00FC3402"/>
    <w:rsid w:val="00FC3E0B"/>
    <w:rsid w:val="00FC3EFC"/>
    <w:rsid w:val="00FC432B"/>
    <w:rsid w:val="00FC4991"/>
    <w:rsid w:val="00FC51AD"/>
    <w:rsid w:val="00FC65E5"/>
    <w:rsid w:val="00FC6CBE"/>
    <w:rsid w:val="00FC6CC6"/>
    <w:rsid w:val="00FC72E5"/>
    <w:rsid w:val="00FD0336"/>
    <w:rsid w:val="00FD09C9"/>
    <w:rsid w:val="00FD23C1"/>
    <w:rsid w:val="00FD3702"/>
    <w:rsid w:val="00FD48FC"/>
    <w:rsid w:val="00FD59B4"/>
    <w:rsid w:val="00FD5CDD"/>
    <w:rsid w:val="00FD61B0"/>
    <w:rsid w:val="00FD6584"/>
    <w:rsid w:val="00FD7EFF"/>
    <w:rsid w:val="00FE07F4"/>
    <w:rsid w:val="00FE284D"/>
    <w:rsid w:val="00FE2C80"/>
    <w:rsid w:val="00FE39FE"/>
    <w:rsid w:val="00FE40FF"/>
    <w:rsid w:val="00FE41F6"/>
    <w:rsid w:val="00FE4649"/>
    <w:rsid w:val="00FE4848"/>
    <w:rsid w:val="00FE54FB"/>
    <w:rsid w:val="00FE5823"/>
    <w:rsid w:val="00FE5BA0"/>
    <w:rsid w:val="00FE5D99"/>
    <w:rsid w:val="00FE7A48"/>
    <w:rsid w:val="00FF05FC"/>
    <w:rsid w:val="00FF2A0B"/>
    <w:rsid w:val="00FF3227"/>
    <w:rsid w:val="00FF39C2"/>
    <w:rsid w:val="00FF3DA6"/>
    <w:rsid w:val="00FF4064"/>
    <w:rsid w:val="00FF46DB"/>
    <w:rsid w:val="00FF5530"/>
    <w:rsid w:val="00FF55E6"/>
    <w:rsid w:val="00FF592E"/>
    <w:rsid w:val="00FF5AA5"/>
    <w:rsid w:val="00FF5BEE"/>
    <w:rsid w:val="00FF785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9F296"/>
  <w15:docId w15:val="{660D2EE9-893C-47A2-9866-FC0548C01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endnote text" w:qFormat="1"/>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autoRedefine/>
    <w:uiPriority w:val="9"/>
    <w:qFormat/>
    <w:rsid w:val="00365F4D"/>
    <w:pPr>
      <w:keepNext/>
      <w:keepLines/>
      <w:spacing w:before="480" w:after="0"/>
      <w:outlineLvl w:val="0"/>
    </w:pPr>
    <w:rPr>
      <w:rFonts w:ascii="Times New Roman" w:eastAsiaTheme="majorEastAsia" w:hAnsi="Times New Roman" w:cstheme="majorBidi"/>
      <w:b/>
      <w:bCs/>
      <w:color w:val="4F81BD" w:themeColor="accent1"/>
      <w:sz w:val="32"/>
      <w:szCs w:val="32"/>
    </w:rPr>
  </w:style>
  <w:style w:type="paragraph" w:styleId="Heading2">
    <w:name w:val="heading 2"/>
    <w:basedOn w:val="Normal"/>
    <w:next w:val="BodyText"/>
    <w:autoRedefine/>
    <w:uiPriority w:val="9"/>
    <w:unhideWhenUsed/>
    <w:qFormat/>
    <w:rsid w:val="00365F4D"/>
    <w:pPr>
      <w:keepNext/>
      <w:keepLines/>
      <w:spacing w:before="200" w:after="0"/>
      <w:outlineLvl w:val="1"/>
    </w:pPr>
    <w:rPr>
      <w:rFonts w:ascii="Times New Roman" w:eastAsiaTheme="majorEastAsia" w:hAnsi="Times New Roman"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A706D7"/>
    <w:pPr>
      <w:spacing w:before="180" w:after="180"/>
      <w:jc w:val="both"/>
      <w:pPrChange w:id="0" w:author="Julio César Iturra Sanhueza" w:date="2025-06-10T15:50:00Z">
        <w:pPr>
          <w:spacing w:before="180" w:after="180"/>
          <w:jc w:val="both"/>
        </w:pPr>
      </w:pPrChange>
    </w:pPr>
    <w:rPr>
      <w:rFonts w:ascii="Times New Roman" w:hAnsi="Times New Roman"/>
      <w:rPrChange w:id="0" w:author="Julio César Iturra Sanhueza" w:date="2025-06-10T15:50:00Z">
        <w:rPr>
          <w:rFonts w:eastAsiaTheme="minorHAnsi" w:cstheme="minorBidi"/>
          <w:sz w:val="24"/>
          <w:szCs w:val="24"/>
          <w:lang w:val="en-US" w:eastAsia="en-US" w:bidi="ar-SA"/>
        </w:rPr>
      </w:rPrChang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8E6F48"/>
    <w:pPr>
      <w:keepNext/>
      <w:keepLines/>
      <w:spacing w:before="300" w:after="300"/>
      <w:jc w:val="both"/>
    </w:pPr>
    <w:rPr>
      <w:rFonts w:ascii="Times New Roman" w:hAnsi="Times New Roman"/>
      <w:sz w:val="20"/>
      <w:szCs w:val="20"/>
    </w:rPr>
  </w:style>
  <w:style w:type="paragraph" w:styleId="Bibliography">
    <w:name w:val="Bibliography"/>
    <w:basedOn w:val="Normal"/>
    <w:autoRedefine/>
    <w:qFormat/>
    <w:rsid w:val="00131A32"/>
    <w:pPr>
      <w:spacing w:after="0"/>
      <w:jc w:val="both"/>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dnoteText">
    <w:name w:val="endnote text"/>
    <w:basedOn w:val="Normal"/>
    <w:link w:val="EndnoteTextChar"/>
    <w:autoRedefine/>
    <w:qFormat/>
    <w:rsid w:val="003F6F08"/>
    <w:pPr>
      <w:spacing w:after="0"/>
    </w:pPr>
    <w:rPr>
      <w:rFonts w:ascii="Times New Roman" w:hAnsi="Times New Roman"/>
      <w:sz w:val="20"/>
      <w:szCs w:val="20"/>
    </w:rPr>
  </w:style>
  <w:style w:type="character" w:customStyle="1" w:styleId="EndnoteTextChar">
    <w:name w:val="Endnote Text Char"/>
    <w:basedOn w:val="DefaultParagraphFont"/>
    <w:link w:val="EndnoteText"/>
    <w:rsid w:val="003F6F08"/>
    <w:rPr>
      <w:rFonts w:ascii="Times New Roman" w:hAnsi="Times New Roman"/>
      <w:sz w:val="20"/>
      <w:szCs w:val="20"/>
    </w:rPr>
  </w:style>
  <w:style w:type="character" w:styleId="EndnoteReference">
    <w:name w:val="endnote reference"/>
    <w:basedOn w:val="DefaultParagraphFont"/>
    <w:rsid w:val="004B2278"/>
    <w:rPr>
      <w:vertAlign w:val="superscript"/>
    </w:rPr>
  </w:style>
  <w:style w:type="paragraph" w:styleId="Header">
    <w:name w:val="header"/>
    <w:basedOn w:val="Normal"/>
    <w:link w:val="HeaderChar"/>
    <w:rsid w:val="0070201E"/>
    <w:pPr>
      <w:tabs>
        <w:tab w:val="center" w:pos="4419"/>
        <w:tab w:val="right" w:pos="8838"/>
      </w:tabs>
      <w:spacing w:after="0"/>
    </w:pPr>
  </w:style>
  <w:style w:type="character" w:customStyle="1" w:styleId="HeaderChar">
    <w:name w:val="Header Char"/>
    <w:basedOn w:val="DefaultParagraphFont"/>
    <w:link w:val="Header"/>
    <w:rsid w:val="0070201E"/>
  </w:style>
  <w:style w:type="paragraph" w:styleId="Footer">
    <w:name w:val="footer"/>
    <w:basedOn w:val="Normal"/>
    <w:link w:val="FooterChar"/>
    <w:uiPriority w:val="99"/>
    <w:rsid w:val="0070201E"/>
    <w:pPr>
      <w:tabs>
        <w:tab w:val="center" w:pos="4419"/>
        <w:tab w:val="right" w:pos="8838"/>
      </w:tabs>
      <w:spacing w:after="0"/>
    </w:pPr>
  </w:style>
  <w:style w:type="character" w:customStyle="1" w:styleId="FooterChar">
    <w:name w:val="Footer Char"/>
    <w:basedOn w:val="DefaultParagraphFont"/>
    <w:link w:val="Footer"/>
    <w:uiPriority w:val="99"/>
    <w:rsid w:val="0070201E"/>
  </w:style>
  <w:style w:type="character" w:styleId="Strong">
    <w:name w:val="Strong"/>
    <w:basedOn w:val="DefaultParagraphFont"/>
    <w:uiPriority w:val="22"/>
    <w:qFormat/>
    <w:rsid w:val="008374EA"/>
    <w:rPr>
      <w:b/>
      <w:bCs/>
    </w:rPr>
  </w:style>
  <w:style w:type="table" w:customStyle="1" w:styleId="PlainTable11">
    <w:name w:val="Plain Table 11"/>
    <w:basedOn w:val="TableNormal"/>
    <w:rsid w:val="000E03D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rsid w:val="00C27F6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rsid w:val="008E0B03"/>
    <w:rPr>
      <w:sz w:val="16"/>
      <w:szCs w:val="16"/>
    </w:rPr>
  </w:style>
  <w:style w:type="paragraph" w:styleId="CommentText">
    <w:name w:val="annotation text"/>
    <w:basedOn w:val="Normal"/>
    <w:link w:val="CommentTextChar"/>
    <w:rsid w:val="008E0B03"/>
    <w:rPr>
      <w:sz w:val="20"/>
      <w:szCs w:val="20"/>
    </w:rPr>
  </w:style>
  <w:style w:type="character" w:customStyle="1" w:styleId="CommentTextChar">
    <w:name w:val="Comment Text Char"/>
    <w:basedOn w:val="DefaultParagraphFont"/>
    <w:link w:val="CommentText"/>
    <w:rsid w:val="008E0B03"/>
    <w:rPr>
      <w:sz w:val="20"/>
      <w:szCs w:val="20"/>
    </w:rPr>
  </w:style>
  <w:style w:type="paragraph" w:styleId="CommentSubject">
    <w:name w:val="annotation subject"/>
    <w:basedOn w:val="CommentText"/>
    <w:next w:val="CommentText"/>
    <w:link w:val="CommentSubjectChar"/>
    <w:rsid w:val="008E0B03"/>
    <w:rPr>
      <w:b/>
      <w:bCs/>
    </w:rPr>
  </w:style>
  <w:style w:type="character" w:customStyle="1" w:styleId="CommentSubjectChar">
    <w:name w:val="Comment Subject Char"/>
    <w:basedOn w:val="CommentTextChar"/>
    <w:link w:val="CommentSubject"/>
    <w:rsid w:val="008E0B03"/>
    <w:rPr>
      <w:b/>
      <w:bCs/>
      <w:sz w:val="20"/>
      <w:szCs w:val="20"/>
    </w:rPr>
  </w:style>
  <w:style w:type="paragraph" w:styleId="BalloonText">
    <w:name w:val="Balloon Text"/>
    <w:basedOn w:val="Normal"/>
    <w:link w:val="BalloonTextChar"/>
    <w:rsid w:val="008E0B03"/>
    <w:pPr>
      <w:spacing w:after="0"/>
    </w:pPr>
    <w:rPr>
      <w:rFonts w:ascii="Segoe UI" w:hAnsi="Segoe UI" w:cs="Segoe UI"/>
      <w:sz w:val="18"/>
      <w:szCs w:val="18"/>
    </w:rPr>
  </w:style>
  <w:style w:type="character" w:customStyle="1" w:styleId="BalloonTextChar">
    <w:name w:val="Balloon Text Char"/>
    <w:basedOn w:val="DefaultParagraphFont"/>
    <w:link w:val="BalloonText"/>
    <w:rsid w:val="008E0B03"/>
    <w:rPr>
      <w:rFonts w:ascii="Segoe UI" w:hAnsi="Segoe UI" w:cs="Segoe UI"/>
      <w:sz w:val="18"/>
      <w:szCs w:val="18"/>
    </w:rPr>
  </w:style>
  <w:style w:type="paragraph" w:styleId="Revision">
    <w:name w:val="Revision"/>
    <w:hidden/>
    <w:rsid w:val="00413ED0"/>
    <w:pPr>
      <w:spacing w:after="0"/>
    </w:pPr>
  </w:style>
  <w:style w:type="character" w:customStyle="1" w:styleId="BodyTextChar">
    <w:name w:val="Body Text Char"/>
    <w:basedOn w:val="DefaultParagraphFont"/>
    <w:link w:val="BodyText"/>
    <w:rsid w:val="00A706D7"/>
    <w:rPr>
      <w:rFonts w:ascii="Times New Roman" w:hAnsi="Times New Roman"/>
    </w:rPr>
  </w:style>
  <w:style w:type="character" w:customStyle="1" w:styleId="UnresolvedMention1">
    <w:name w:val="Unresolved Mention1"/>
    <w:basedOn w:val="DefaultParagraphFont"/>
    <w:uiPriority w:val="99"/>
    <w:semiHidden/>
    <w:unhideWhenUsed/>
    <w:rsid w:val="002470AC"/>
    <w:rPr>
      <w:color w:val="605E5C"/>
      <w:shd w:val="clear" w:color="auto" w:fill="E1DFDD"/>
    </w:rPr>
  </w:style>
  <w:style w:type="character" w:styleId="FollowedHyperlink">
    <w:name w:val="FollowedHyperlink"/>
    <w:basedOn w:val="DefaultParagraphFont"/>
    <w:rsid w:val="002924B6"/>
    <w:rPr>
      <w:color w:val="800080" w:themeColor="followedHyperlink"/>
      <w:u w:val="single"/>
    </w:rPr>
  </w:style>
  <w:style w:type="character" w:styleId="LineNumber">
    <w:name w:val="line number"/>
    <w:basedOn w:val="DefaultParagraphFont"/>
    <w:rsid w:val="00BE49FD"/>
  </w:style>
  <w:style w:type="paragraph" w:styleId="ListParagraph">
    <w:name w:val="List Paragraph"/>
    <w:basedOn w:val="Normal"/>
    <w:rsid w:val="00B51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35273">
      <w:bodyDiv w:val="1"/>
      <w:marLeft w:val="0"/>
      <w:marRight w:val="0"/>
      <w:marTop w:val="0"/>
      <w:marBottom w:val="0"/>
      <w:divBdr>
        <w:top w:val="none" w:sz="0" w:space="0" w:color="auto"/>
        <w:left w:val="none" w:sz="0" w:space="0" w:color="auto"/>
        <w:bottom w:val="none" w:sz="0" w:space="0" w:color="auto"/>
        <w:right w:val="none" w:sz="0" w:space="0" w:color="auto"/>
      </w:divBdr>
    </w:div>
    <w:div w:id="177815608">
      <w:bodyDiv w:val="1"/>
      <w:marLeft w:val="0"/>
      <w:marRight w:val="0"/>
      <w:marTop w:val="0"/>
      <w:marBottom w:val="0"/>
      <w:divBdr>
        <w:top w:val="none" w:sz="0" w:space="0" w:color="auto"/>
        <w:left w:val="none" w:sz="0" w:space="0" w:color="auto"/>
        <w:bottom w:val="none" w:sz="0" w:space="0" w:color="auto"/>
        <w:right w:val="none" w:sz="0" w:space="0" w:color="auto"/>
      </w:divBdr>
    </w:div>
    <w:div w:id="294265234">
      <w:bodyDiv w:val="1"/>
      <w:marLeft w:val="0"/>
      <w:marRight w:val="0"/>
      <w:marTop w:val="0"/>
      <w:marBottom w:val="0"/>
      <w:divBdr>
        <w:top w:val="none" w:sz="0" w:space="0" w:color="auto"/>
        <w:left w:val="none" w:sz="0" w:space="0" w:color="auto"/>
        <w:bottom w:val="none" w:sz="0" w:space="0" w:color="auto"/>
        <w:right w:val="none" w:sz="0" w:space="0" w:color="auto"/>
      </w:divBdr>
    </w:div>
    <w:div w:id="437676996">
      <w:bodyDiv w:val="1"/>
      <w:marLeft w:val="0"/>
      <w:marRight w:val="0"/>
      <w:marTop w:val="0"/>
      <w:marBottom w:val="0"/>
      <w:divBdr>
        <w:top w:val="none" w:sz="0" w:space="0" w:color="auto"/>
        <w:left w:val="none" w:sz="0" w:space="0" w:color="auto"/>
        <w:bottom w:val="none" w:sz="0" w:space="0" w:color="auto"/>
        <w:right w:val="none" w:sz="0" w:space="0" w:color="auto"/>
      </w:divBdr>
    </w:div>
    <w:div w:id="467943895">
      <w:bodyDiv w:val="1"/>
      <w:marLeft w:val="0"/>
      <w:marRight w:val="0"/>
      <w:marTop w:val="0"/>
      <w:marBottom w:val="0"/>
      <w:divBdr>
        <w:top w:val="none" w:sz="0" w:space="0" w:color="auto"/>
        <w:left w:val="none" w:sz="0" w:space="0" w:color="auto"/>
        <w:bottom w:val="none" w:sz="0" w:space="0" w:color="auto"/>
        <w:right w:val="none" w:sz="0" w:space="0" w:color="auto"/>
      </w:divBdr>
    </w:div>
    <w:div w:id="758598910">
      <w:bodyDiv w:val="1"/>
      <w:marLeft w:val="0"/>
      <w:marRight w:val="0"/>
      <w:marTop w:val="0"/>
      <w:marBottom w:val="0"/>
      <w:divBdr>
        <w:top w:val="none" w:sz="0" w:space="0" w:color="auto"/>
        <w:left w:val="none" w:sz="0" w:space="0" w:color="auto"/>
        <w:bottom w:val="none" w:sz="0" w:space="0" w:color="auto"/>
        <w:right w:val="none" w:sz="0" w:space="0" w:color="auto"/>
      </w:divBdr>
    </w:div>
    <w:div w:id="819421899">
      <w:bodyDiv w:val="1"/>
      <w:marLeft w:val="0"/>
      <w:marRight w:val="0"/>
      <w:marTop w:val="0"/>
      <w:marBottom w:val="0"/>
      <w:divBdr>
        <w:top w:val="none" w:sz="0" w:space="0" w:color="auto"/>
        <w:left w:val="none" w:sz="0" w:space="0" w:color="auto"/>
        <w:bottom w:val="none" w:sz="0" w:space="0" w:color="auto"/>
        <w:right w:val="none" w:sz="0" w:space="0" w:color="auto"/>
      </w:divBdr>
      <w:divsChild>
        <w:div w:id="1467553488">
          <w:marLeft w:val="480"/>
          <w:marRight w:val="0"/>
          <w:marTop w:val="0"/>
          <w:marBottom w:val="0"/>
          <w:divBdr>
            <w:top w:val="none" w:sz="0" w:space="0" w:color="auto"/>
            <w:left w:val="none" w:sz="0" w:space="0" w:color="auto"/>
            <w:bottom w:val="none" w:sz="0" w:space="0" w:color="auto"/>
            <w:right w:val="none" w:sz="0" w:space="0" w:color="auto"/>
          </w:divBdr>
          <w:divsChild>
            <w:div w:id="20590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0343">
      <w:bodyDiv w:val="1"/>
      <w:marLeft w:val="0"/>
      <w:marRight w:val="0"/>
      <w:marTop w:val="0"/>
      <w:marBottom w:val="0"/>
      <w:divBdr>
        <w:top w:val="none" w:sz="0" w:space="0" w:color="auto"/>
        <w:left w:val="none" w:sz="0" w:space="0" w:color="auto"/>
        <w:bottom w:val="none" w:sz="0" w:space="0" w:color="auto"/>
        <w:right w:val="none" w:sz="0" w:space="0" w:color="auto"/>
      </w:divBdr>
    </w:div>
    <w:div w:id="1159229946">
      <w:bodyDiv w:val="1"/>
      <w:marLeft w:val="0"/>
      <w:marRight w:val="0"/>
      <w:marTop w:val="0"/>
      <w:marBottom w:val="0"/>
      <w:divBdr>
        <w:top w:val="none" w:sz="0" w:space="0" w:color="auto"/>
        <w:left w:val="none" w:sz="0" w:space="0" w:color="auto"/>
        <w:bottom w:val="none" w:sz="0" w:space="0" w:color="auto"/>
        <w:right w:val="none" w:sz="0" w:space="0" w:color="auto"/>
      </w:divBdr>
    </w:div>
    <w:div w:id="1270770962">
      <w:bodyDiv w:val="1"/>
      <w:marLeft w:val="0"/>
      <w:marRight w:val="0"/>
      <w:marTop w:val="0"/>
      <w:marBottom w:val="0"/>
      <w:divBdr>
        <w:top w:val="none" w:sz="0" w:space="0" w:color="auto"/>
        <w:left w:val="none" w:sz="0" w:space="0" w:color="auto"/>
        <w:bottom w:val="none" w:sz="0" w:space="0" w:color="auto"/>
        <w:right w:val="none" w:sz="0" w:space="0" w:color="auto"/>
      </w:divBdr>
    </w:div>
    <w:div w:id="1311591036">
      <w:bodyDiv w:val="1"/>
      <w:marLeft w:val="0"/>
      <w:marRight w:val="0"/>
      <w:marTop w:val="0"/>
      <w:marBottom w:val="0"/>
      <w:divBdr>
        <w:top w:val="none" w:sz="0" w:space="0" w:color="auto"/>
        <w:left w:val="none" w:sz="0" w:space="0" w:color="auto"/>
        <w:bottom w:val="none" w:sz="0" w:space="0" w:color="auto"/>
        <w:right w:val="none" w:sz="0" w:space="0" w:color="auto"/>
      </w:divBdr>
    </w:div>
    <w:div w:id="1312294173">
      <w:bodyDiv w:val="1"/>
      <w:marLeft w:val="0"/>
      <w:marRight w:val="0"/>
      <w:marTop w:val="0"/>
      <w:marBottom w:val="0"/>
      <w:divBdr>
        <w:top w:val="none" w:sz="0" w:space="0" w:color="auto"/>
        <w:left w:val="none" w:sz="0" w:space="0" w:color="auto"/>
        <w:bottom w:val="none" w:sz="0" w:space="0" w:color="auto"/>
        <w:right w:val="none" w:sz="0" w:space="0" w:color="auto"/>
      </w:divBdr>
    </w:div>
    <w:div w:id="1342778901">
      <w:bodyDiv w:val="1"/>
      <w:marLeft w:val="0"/>
      <w:marRight w:val="0"/>
      <w:marTop w:val="0"/>
      <w:marBottom w:val="0"/>
      <w:divBdr>
        <w:top w:val="none" w:sz="0" w:space="0" w:color="auto"/>
        <w:left w:val="none" w:sz="0" w:space="0" w:color="auto"/>
        <w:bottom w:val="none" w:sz="0" w:space="0" w:color="auto"/>
        <w:right w:val="none" w:sz="0" w:space="0" w:color="auto"/>
      </w:divBdr>
    </w:div>
    <w:div w:id="1396389703">
      <w:bodyDiv w:val="1"/>
      <w:marLeft w:val="0"/>
      <w:marRight w:val="0"/>
      <w:marTop w:val="0"/>
      <w:marBottom w:val="0"/>
      <w:divBdr>
        <w:top w:val="none" w:sz="0" w:space="0" w:color="auto"/>
        <w:left w:val="none" w:sz="0" w:space="0" w:color="auto"/>
        <w:bottom w:val="none" w:sz="0" w:space="0" w:color="auto"/>
        <w:right w:val="none" w:sz="0" w:space="0" w:color="auto"/>
      </w:divBdr>
      <w:divsChild>
        <w:div w:id="277152583">
          <w:marLeft w:val="480"/>
          <w:marRight w:val="0"/>
          <w:marTop w:val="0"/>
          <w:marBottom w:val="0"/>
          <w:divBdr>
            <w:top w:val="none" w:sz="0" w:space="0" w:color="auto"/>
            <w:left w:val="none" w:sz="0" w:space="0" w:color="auto"/>
            <w:bottom w:val="none" w:sz="0" w:space="0" w:color="auto"/>
            <w:right w:val="none" w:sz="0" w:space="0" w:color="auto"/>
          </w:divBdr>
          <w:divsChild>
            <w:div w:id="6837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48603">
      <w:bodyDiv w:val="1"/>
      <w:marLeft w:val="0"/>
      <w:marRight w:val="0"/>
      <w:marTop w:val="0"/>
      <w:marBottom w:val="0"/>
      <w:divBdr>
        <w:top w:val="none" w:sz="0" w:space="0" w:color="auto"/>
        <w:left w:val="none" w:sz="0" w:space="0" w:color="auto"/>
        <w:bottom w:val="none" w:sz="0" w:space="0" w:color="auto"/>
        <w:right w:val="none" w:sz="0" w:space="0" w:color="auto"/>
      </w:divBdr>
    </w:div>
    <w:div w:id="1420787441">
      <w:bodyDiv w:val="1"/>
      <w:marLeft w:val="0"/>
      <w:marRight w:val="0"/>
      <w:marTop w:val="0"/>
      <w:marBottom w:val="0"/>
      <w:divBdr>
        <w:top w:val="none" w:sz="0" w:space="0" w:color="auto"/>
        <w:left w:val="none" w:sz="0" w:space="0" w:color="auto"/>
        <w:bottom w:val="none" w:sz="0" w:space="0" w:color="auto"/>
        <w:right w:val="none" w:sz="0" w:space="0" w:color="auto"/>
      </w:divBdr>
      <w:divsChild>
        <w:div w:id="316151675">
          <w:marLeft w:val="480"/>
          <w:marRight w:val="0"/>
          <w:marTop w:val="0"/>
          <w:marBottom w:val="0"/>
          <w:divBdr>
            <w:top w:val="none" w:sz="0" w:space="0" w:color="auto"/>
            <w:left w:val="none" w:sz="0" w:space="0" w:color="auto"/>
            <w:bottom w:val="none" w:sz="0" w:space="0" w:color="auto"/>
            <w:right w:val="none" w:sz="0" w:space="0" w:color="auto"/>
          </w:divBdr>
          <w:divsChild>
            <w:div w:id="8418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0897">
      <w:bodyDiv w:val="1"/>
      <w:marLeft w:val="0"/>
      <w:marRight w:val="0"/>
      <w:marTop w:val="0"/>
      <w:marBottom w:val="0"/>
      <w:divBdr>
        <w:top w:val="none" w:sz="0" w:space="0" w:color="auto"/>
        <w:left w:val="none" w:sz="0" w:space="0" w:color="auto"/>
        <w:bottom w:val="none" w:sz="0" w:space="0" w:color="auto"/>
        <w:right w:val="none" w:sz="0" w:space="0" w:color="auto"/>
      </w:divBdr>
    </w:div>
    <w:div w:id="1458724154">
      <w:bodyDiv w:val="1"/>
      <w:marLeft w:val="0"/>
      <w:marRight w:val="0"/>
      <w:marTop w:val="0"/>
      <w:marBottom w:val="0"/>
      <w:divBdr>
        <w:top w:val="none" w:sz="0" w:space="0" w:color="auto"/>
        <w:left w:val="none" w:sz="0" w:space="0" w:color="auto"/>
        <w:bottom w:val="none" w:sz="0" w:space="0" w:color="auto"/>
        <w:right w:val="none" w:sz="0" w:space="0" w:color="auto"/>
      </w:divBdr>
    </w:div>
    <w:div w:id="1475173741">
      <w:bodyDiv w:val="1"/>
      <w:marLeft w:val="0"/>
      <w:marRight w:val="0"/>
      <w:marTop w:val="0"/>
      <w:marBottom w:val="0"/>
      <w:divBdr>
        <w:top w:val="none" w:sz="0" w:space="0" w:color="auto"/>
        <w:left w:val="none" w:sz="0" w:space="0" w:color="auto"/>
        <w:bottom w:val="none" w:sz="0" w:space="0" w:color="auto"/>
        <w:right w:val="none" w:sz="0" w:space="0" w:color="auto"/>
      </w:divBdr>
      <w:divsChild>
        <w:div w:id="1663653926">
          <w:marLeft w:val="480"/>
          <w:marRight w:val="0"/>
          <w:marTop w:val="0"/>
          <w:marBottom w:val="0"/>
          <w:divBdr>
            <w:top w:val="none" w:sz="0" w:space="0" w:color="auto"/>
            <w:left w:val="none" w:sz="0" w:space="0" w:color="auto"/>
            <w:bottom w:val="none" w:sz="0" w:space="0" w:color="auto"/>
            <w:right w:val="none" w:sz="0" w:space="0" w:color="auto"/>
          </w:divBdr>
          <w:divsChild>
            <w:div w:id="81449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6302">
      <w:bodyDiv w:val="1"/>
      <w:marLeft w:val="0"/>
      <w:marRight w:val="0"/>
      <w:marTop w:val="0"/>
      <w:marBottom w:val="0"/>
      <w:divBdr>
        <w:top w:val="none" w:sz="0" w:space="0" w:color="auto"/>
        <w:left w:val="none" w:sz="0" w:space="0" w:color="auto"/>
        <w:bottom w:val="none" w:sz="0" w:space="0" w:color="auto"/>
        <w:right w:val="none" w:sz="0" w:space="0" w:color="auto"/>
      </w:divBdr>
    </w:div>
    <w:div w:id="1723793515">
      <w:bodyDiv w:val="1"/>
      <w:marLeft w:val="0"/>
      <w:marRight w:val="0"/>
      <w:marTop w:val="0"/>
      <w:marBottom w:val="0"/>
      <w:divBdr>
        <w:top w:val="none" w:sz="0" w:space="0" w:color="auto"/>
        <w:left w:val="none" w:sz="0" w:space="0" w:color="auto"/>
        <w:bottom w:val="none" w:sz="0" w:space="0" w:color="auto"/>
        <w:right w:val="none" w:sz="0" w:space="0" w:color="auto"/>
      </w:divBdr>
      <w:divsChild>
        <w:div w:id="1560434139">
          <w:marLeft w:val="480"/>
          <w:marRight w:val="0"/>
          <w:marTop w:val="0"/>
          <w:marBottom w:val="0"/>
          <w:divBdr>
            <w:top w:val="none" w:sz="0" w:space="0" w:color="auto"/>
            <w:left w:val="none" w:sz="0" w:space="0" w:color="auto"/>
            <w:bottom w:val="none" w:sz="0" w:space="0" w:color="auto"/>
            <w:right w:val="none" w:sz="0" w:space="0" w:color="auto"/>
          </w:divBdr>
          <w:divsChild>
            <w:div w:id="208517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48523">
      <w:bodyDiv w:val="1"/>
      <w:marLeft w:val="0"/>
      <w:marRight w:val="0"/>
      <w:marTop w:val="0"/>
      <w:marBottom w:val="0"/>
      <w:divBdr>
        <w:top w:val="none" w:sz="0" w:space="0" w:color="auto"/>
        <w:left w:val="none" w:sz="0" w:space="0" w:color="auto"/>
        <w:bottom w:val="none" w:sz="0" w:space="0" w:color="auto"/>
        <w:right w:val="none" w:sz="0" w:space="0" w:color="auto"/>
      </w:divBdr>
    </w:div>
    <w:div w:id="2115124519">
      <w:bodyDiv w:val="1"/>
      <w:marLeft w:val="0"/>
      <w:marRight w:val="0"/>
      <w:marTop w:val="0"/>
      <w:marBottom w:val="0"/>
      <w:divBdr>
        <w:top w:val="none" w:sz="0" w:space="0" w:color="auto"/>
        <w:left w:val="none" w:sz="0" w:space="0" w:color="auto"/>
        <w:bottom w:val="none" w:sz="0" w:space="0" w:color="auto"/>
        <w:right w:val="none" w:sz="0" w:space="0" w:color="auto"/>
      </w:divBdr>
      <w:divsChild>
        <w:div w:id="304630852">
          <w:marLeft w:val="0"/>
          <w:marRight w:val="0"/>
          <w:marTop w:val="0"/>
          <w:marBottom w:val="0"/>
          <w:divBdr>
            <w:top w:val="none" w:sz="0" w:space="0" w:color="auto"/>
            <w:left w:val="none" w:sz="0" w:space="0" w:color="auto"/>
            <w:bottom w:val="none" w:sz="0" w:space="0" w:color="auto"/>
            <w:right w:val="none" w:sz="0" w:space="0" w:color="auto"/>
          </w:divBdr>
        </w:div>
        <w:div w:id="980158848">
          <w:marLeft w:val="0"/>
          <w:marRight w:val="0"/>
          <w:marTop w:val="0"/>
          <w:marBottom w:val="0"/>
          <w:divBdr>
            <w:top w:val="none" w:sz="0" w:space="0" w:color="auto"/>
            <w:left w:val="none" w:sz="0" w:space="0" w:color="auto"/>
            <w:bottom w:val="none" w:sz="0" w:space="0" w:color="auto"/>
            <w:right w:val="none" w:sz="0" w:space="0" w:color="auto"/>
          </w:divBdr>
        </w:div>
      </w:divsChild>
    </w:div>
    <w:div w:id="2132478029">
      <w:bodyDiv w:val="1"/>
      <w:marLeft w:val="0"/>
      <w:marRight w:val="0"/>
      <w:marTop w:val="0"/>
      <w:marBottom w:val="0"/>
      <w:divBdr>
        <w:top w:val="none" w:sz="0" w:space="0" w:color="auto"/>
        <w:left w:val="none" w:sz="0" w:space="0" w:color="auto"/>
        <w:bottom w:val="none" w:sz="0" w:space="0" w:color="auto"/>
        <w:right w:val="none" w:sz="0" w:space="0" w:color="auto"/>
      </w:divBdr>
      <w:divsChild>
        <w:div w:id="274554846">
          <w:marLeft w:val="480"/>
          <w:marRight w:val="0"/>
          <w:marTop w:val="0"/>
          <w:marBottom w:val="0"/>
          <w:divBdr>
            <w:top w:val="none" w:sz="0" w:space="0" w:color="auto"/>
            <w:left w:val="none" w:sz="0" w:space="0" w:color="auto"/>
            <w:bottom w:val="none" w:sz="0" w:space="0" w:color="auto"/>
            <w:right w:val="none" w:sz="0" w:space="0" w:color="auto"/>
          </w:divBdr>
          <w:divsChild>
            <w:div w:id="3747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2583F-70F6-4BF4-9C15-205DFD453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55845</Words>
  <Characters>339541</Characters>
  <Application>Microsoft Office Word</Application>
  <DocSecurity>0</DocSecurity>
  <Lines>5067</Lines>
  <Paragraphs>1180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Iturra, Julio</cp:lastModifiedBy>
  <cp:revision>47</cp:revision>
  <dcterms:created xsi:type="dcterms:W3CDTF">2025-07-16T20:27:00Z</dcterms:created>
  <dcterms:modified xsi:type="dcterms:W3CDTF">2025-07-28T10:12:00Z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input/bib/rgroup-redist.bib</vt:lpwstr>
  </property>
  <property fmtid="{D5CDD505-2E9C-101B-9397-08002B2CF9AE}" pid="4" name="csl">
    <vt:lpwstr>input/bib/apa-no-doi-no-issue.csl</vt:lpwstr>
  </property>
  <property fmtid="{D5CDD505-2E9C-101B-9397-08002B2CF9AE}" pid="5" name="editor_options">
    <vt:lpwstr/>
  </property>
  <property fmtid="{D5CDD505-2E9C-101B-9397-08002B2CF9AE}" pid="6" name="fontsize">
    <vt:lpwstr>12pt</vt:lpwstr>
  </property>
  <property fmtid="{D5CDD505-2E9C-101B-9397-08002B2CF9AE}" pid="7" name="geometry">
    <vt:lpwstr>left=2.54cm,right=2.54cm,top=2.54cm,bottom=2.54cm</vt:lpwstr>
  </property>
  <property fmtid="{D5CDD505-2E9C-101B-9397-08002B2CF9AE}" pid="8" name="header-includes">
    <vt:lpwstr/>
  </property>
  <property fmtid="{D5CDD505-2E9C-101B-9397-08002B2CF9AE}" pid="9" name="linestretch">
    <vt:lpwstr>1.5</vt:lpwstr>
  </property>
  <property fmtid="{D5CDD505-2E9C-101B-9397-08002B2CF9AE}" pid="10" name="link-citations">
    <vt:lpwstr>True</vt:lpwstr>
  </property>
  <property fmtid="{D5CDD505-2E9C-101B-9397-08002B2CF9AE}" pid="11" name="linkcolor">
    <vt:lpwstr>gray</vt:lpwstr>
  </property>
  <property fmtid="{D5CDD505-2E9C-101B-9397-08002B2CF9AE}" pid="12" name="output">
    <vt:lpwstr/>
  </property>
  <property fmtid="{D5CDD505-2E9C-101B-9397-08002B2CF9AE}" pid="13" name="papersize">
    <vt:lpwstr>a4</vt:lpwstr>
  </property>
  <property fmtid="{D5CDD505-2E9C-101B-9397-08002B2CF9AE}" pid="14" name="GrammarlyDocumentId">
    <vt:lpwstr>4f13ec791783a3dff45cfc728bcde6b7bd57b4db2a717811e3e64df5c19a9475</vt:lpwstr>
  </property>
  <property fmtid="{D5CDD505-2E9C-101B-9397-08002B2CF9AE}" pid="15" name="ZOTERO_PREF_1">
    <vt:lpwstr>&lt;data data-version="3" zotero-version="7.0.15"&gt;&lt;session id="gxJEjQoy"/&gt;&lt;style id="http://www.zotero.org/styles/apa-no-doi-no-issue" locale="en-US" hasBibliography="1" bibliographyStyleHasBeenSet="1"/&gt;&lt;prefs&gt;&lt;pref name="fieldType" value="Field"/&gt;&lt;/prefs&gt;&lt;/</vt:lpwstr>
  </property>
  <property fmtid="{D5CDD505-2E9C-101B-9397-08002B2CF9AE}" pid="16" name="ZOTERO_PREF_2">
    <vt:lpwstr>data&gt;</vt:lpwstr>
  </property>
</Properties>
</file>