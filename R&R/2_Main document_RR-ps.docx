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1" w:name="introduction"/>
      <w:r w:rsidRPr="007D7C37">
        <w:rPr>
          <w:rFonts w:cs="Times New Roman"/>
        </w:rPr>
        <w:t>I</w:t>
      </w:r>
      <w:r w:rsidR="009C462E" w:rsidRPr="007D7C37">
        <w:rPr>
          <w:rFonts w:cs="Times New Roman"/>
        </w:rPr>
        <w:t>ntroduction</w:t>
      </w:r>
    </w:p>
    <w:p w14:paraId="0009F298" w14:textId="71DCCE00" w:rsidR="000E3C44" w:rsidRPr="007D7C37" w:rsidRDefault="009C462E" w:rsidP="00A706D7">
      <w:pPr>
        <w:pStyle w:val="FirstParagraph"/>
      </w:pPr>
      <w:r w:rsidRPr="007D7C37">
        <w:t xml:space="preserve">Over the past few decades, cross-national studies on social class and redistributive preferences have predominantly </w:t>
      </w:r>
      <w:r w:rsidR="006B06E7" w:rsidRPr="007D7C37">
        <w:t>focused</w:t>
      </w:r>
      <w:r w:rsidRPr="007D7C37">
        <w:t xml:space="preserve"> on individual class positions </w:t>
      </w:r>
      <w:r w:rsidR="00444F53" w:rsidRPr="007D7C37">
        <w:fldChar w:fldCharType="begin"/>
      </w:r>
      <w:r w:rsidR="00972ABF">
        <w:instrText xml:space="preserve"> ADDIN ZOTERO_ITEM CSL_CITATION {"citationID":"dDTLl5Fr","properties":{"formattedCitation":"(Lindh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7D7C37">
        <w:fldChar w:fldCharType="separate"/>
      </w:r>
      <w:r w:rsidR="00972ABF" w:rsidRPr="00972ABF">
        <w:t>(Lindh &amp; McCall, 2020)</w:t>
      </w:r>
      <w:r w:rsidR="00444F53" w:rsidRPr="007D7C37">
        <w:fldChar w:fldCharType="end"/>
      </w:r>
      <w:r w:rsidRPr="007D7C37">
        <w:t xml:space="preserve">. Recently, however, a growing body of research has begun to focus on how the class </w:t>
      </w:r>
      <w:r w:rsidR="008E0B03" w:rsidRPr="007D7C37">
        <w:t xml:space="preserve">composition </w:t>
      </w:r>
      <w:r w:rsidRPr="007D7C37">
        <w:t>of</w:t>
      </w:r>
      <w:r w:rsidR="008E0B03" w:rsidRPr="007D7C37">
        <w:t xml:space="preserve"> </w:t>
      </w:r>
      <w:r w:rsidRPr="007D7C37">
        <w:t>social networks</w:t>
      </w:r>
      <w:r w:rsidR="009C4D75" w:rsidRPr="007D7C37">
        <w:t xml:space="preserve"> </w:t>
      </w:r>
      <w:r w:rsidRPr="007D7C37">
        <w:t xml:space="preserve">influences redistributive preferences </w:t>
      </w:r>
      <w:r w:rsidR="00444F53" w:rsidRPr="007D7C37">
        <w:fldChar w:fldCharType="begin"/>
      </w:r>
      <w:r w:rsidR="00972ABF">
        <w:instrText xml:space="preserve"> ADDIN ZOTERO_ITEM CSL_CITATION {"citationID":"8fZuk66P","properties":{"formattedCitation":"(Lee, 2023; Lindh, Andersson, &amp; V\\uc0\\u246{}lker, 2021; Otero &amp; Mendoza, 2023; Paskov &amp; Weisstanner, 2022)","plainCitation":"(Lee, 2023; Lindh, Andersson, &amp; Völker, 2021; Otero &amp; Mendoza, 2023; Paskov &amp;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7D7C37">
        <w:fldChar w:fldCharType="separate"/>
      </w:r>
      <w:r w:rsidR="00972ABF" w:rsidRPr="00972ABF">
        <w:t>(Lee, 2023; Lindh, Andersson, &amp; Völker, 2021; Otero &amp; Mendoza, 2023; Paskov &amp; Weisstanner, 2022)</w:t>
      </w:r>
      <w:r w:rsidR="00444F53" w:rsidRPr="007D7C37">
        <w:fldChar w:fldCharType="end"/>
      </w:r>
      <w:r w:rsidRPr="007D7C37">
        <w:t xml:space="preserve">. Additionally, social classes tend to form segregated networks according to the homophily principle, </w:t>
      </w:r>
      <w:r w:rsidR="008E0B03" w:rsidRPr="007D7C37">
        <w:t>whereby individuals have</w:t>
      </w:r>
      <w:r w:rsidRPr="007D7C37">
        <w:t xml:space="preserve"> higher chances of forming social ties with others with similar characteristics </w:t>
      </w:r>
      <w:r w:rsidR="00BE7DA6" w:rsidRPr="007D7C37">
        <w:fldChar w:fldCharType="begin"/>
      </w:r>
      <w:r w:rsidR="00972ABF">
        <w:instrText xml:space="preserve"> ADDIN ZOTERO_ITEM CSL_CITATION {"citationID":"TNIbIgxm","properties":{"formattedCitation":"(McPherson, Smith-Lovin, &amp; Cook, 2001; Otero, V\\uc0\\u246{}lker, &amp; R\\uc0\\u246{}zer, 2021)","plainCitation":"(McPherson, Smith-Lovin, &amp; Cook, 2001; Otero, Völker, &amp; Rözer,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7D7C37">
        <w:fldChar w:fldCharType="separate"/>
      </w:r>
      <w:r w:rsidR="00972ABF" w:rsidRPr="00972ABF">
        <w:t>(McPherson, Smith-Lovin, &amp; Cook, 2001; Otero, Völker, &amp; Rözer, 2021)</w:t>
      </w:r>
      <w:r w:rsidR="00BE7DA6" w:rsidRPr="007D7C37">
        <w:fldChar w:fldCharType="end"/>
      </w:r>
      <w:r w:rsidRPr="007D7C37">
        <w:t xml:space="preserve">. </w:t>
      </w:r>
      <w:r w:rsidR="00E40FAE" w:rsidRPr="007D7C37">
        <w:t xml:space="preserve">Cross-national comparisons indicate that </w:t>
      </w:r>
      <w:r w:rsidR="003538E8" w:rsidRPr="007D7C37">
        <w:t>class</w:t>
      </w:r>
      <w:r w:rsidR="005E6D54" w:rsidRPr="007D7C37">
        <w:t xml:space="preserve"> differences in social participation</w:t>
      </w:r>
      <w:r w:rsidR="00CC2BA8" w:rsidRPr="007D7C37">
        <w:t xml:space="preserve"> and access to social resources</w:t>
      </w:r>
      <w:r w:rsidR="005E6D54" w:rsidRPr="007D7C37">
        <w:t xml:space="preserve"> increase </w:t>
      </w:r>
      <w:r w:rsidR="00662ED3" w:rsidRPr="007D7C37">
        <w:t>in countries with</w:t>
      </w:r>
      <w:r w:rsidR="00E40FAE" w:rsidRPr="007D7C37">
        <w:t xml:space="preserve"> high economic inequality, which in turn </w:t>
      </w:r>
      <w:r w:rsidR="00753BD2" w:rsidRPr="007D7C37">
        <w:t xml:space="preserve">is related </w:t>
      </w:r>
      <w:r w:rsidR="00673B8A" w:rsidRPr="007D7C37">
        <w:t>to</w:t>
      </w:r>
      <w:r w:rsidR="00753BD2" w:rsidRPr="007D7C37">
        <w:t xml:space="preserve"> </w:t>
      </w:r>
      <w:r w:rsidR="00E40FAE" w:rsidRPr="007D7C37">
        <w:t xml:space="preserve">wider social distance between classes </w:t>
      </w:r>
      <w:r w:rsidR="00BE7DA6" w:rsidRPr="007D7C37">
        <w:t xml:space="preserve"> </w:t>
      </w:r>
      <w:r w:rsidR="00BE7DA6" w:rsidRPr="007D7C37">
        <w:fldChar w:fldCharType="begin"/>
      </w:r>
      <w:r w:rsidR="00972ABF">
        <w:instrText xml:space="preserve"> ADDIN ZOTERO_ITEM CSL_CITATION {"citationID":"MB1pSG2f","properties":{"formattedCitation":"(Otero, V\\uc0\\u246{}lker, R\\uc0\\u246{}zer, &amp; Mollenhorst, 2024; Pichler &amp; Wallace, 2009)","plainCitation":"(Otero, Völker, Rözer, &amp; Mollenhorst, 2024; Pichler &amp;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7D7C37">
        <w:fldChar w:fldCharType="separate"/>
      </w:r>
      <w:r w:rsidR="00972ABF" w:rsidRPr="00972ABF">
        <w:t>(Otero, Völker, Rözer, &amp; Mollenhorst, 2024; Pichler &amp; Wallace, 2009)</w:t>
      </w:r>
      <w:r w:rsidR="00BE7DA6" w:rsidRPr="007D7C37">
        <w:fldChar w:fldCharType="end"/>
      </w:r>
      <w:r w:rsidR="00E40FAE" w:rsidRPr="007D7C37">
        <w:t>.</w:t>
      </w:r>
      <w:del w:id="2" w:author="Julio César Iturra Sanhueza" w:date="2025-05-19T12:52:00Z">
        <w:r w:rsidR="00E40FAE" w:rsidRPr="007D7C37" w:rsidDel="003A77C3">
          <w:delText xml:space="preserve"> </w:delText>
        </w:r>
      </w:del>
      <w:del w:id="3" w:author="Julio César Iturra Sanhueza" w:date="2025-05-19T12:51:00Z">
        <w:r w:rsidRPr="007D7C37" w:rsidDel="00195670">
          <w:delText>Although p</w:delText>
        </w:r>
      </w:del>
      <w:ins w:id="4" w:author="Julio César Iturra Sanhueza" w:date="2025-05-19T12:51:00Z">
        <w:del w:id="5" w:author="Patrick Sachweh" w:date="2025-07-16T21:50:00Z">
          <w:r w:rsidR="00195670" w:rsidDel="005443AA">
            <w:delText>p</w:delText>
          </w:r>
        </w:del>
      </w:ins>
      <w:ins w:id="6" w:author="Patrick Sachweh" w:date="2025-07-16T21:50:00Z">
        <w:r w:rsidR="005443AA">
          <w:t>P</w:t>
        </w:r>
      </w:ins>
      <w:r w:rsidRPr="007D7C37">
        <w:t xml:space="preserve">rior evidence has shown that class-based network </w:t>
      </w:r>
      <w:r w:rsidRPr="007D7C37">
        <w:rPr>
          <w:i/>
          <w:iCs/>
        </w:rPr>
        <w:t>segregation</w:t>
      </w:r>
      <w:r w:rsidRPr="007D7C37">
        <w:t xml:space="preserve"> —</w:t>
      </w:r>
      <w:r w:rsidR="008E0B03" w:rsidRPr="007D7C37">
        <w:t xml:space="preserve"> </w:t>
      </w:r>
      <w:r w:rsidR="006A3D96" w:rsidRPr="007D7C37">
        <w:t xml:space="preserve">defined </w:t>
      </w:r>
      <w:r w:rsidRPr="007D7C37">
        <w:t xml:space="preserve">as the proportion of the same </w:t>
      </w:r>
      <w:r w:rsidR="00101984" w:rsidRPr="007D7C37">
        <w:t xml:space="preserve">(or similar) class network contacts </w:t>
      </w:r>
      <w:r w:rsidRPr="007D7C37">
        <w:t>relative to individual class position</w:t>
      </w:r>
      <w:r w:rsidR="008E0B03" w:rsidRPr="007D7C37">
        <w:t xml:space="preserve"> </w:t>
      </w:r>
      <w:r w:rsidRPr="007D7C37">
        <w:t xml:space="preserve">— can undermine attachment to society in </w:t>
      </w:r>
      <w:r w:rsidR="0046591F" w:rsidRPr="007D7C37">
        <w:t>countries</w:t>
      </w:r>
      <w:r w:rsidR="00CD052F" w:rsidRPr="007D7C37">
        <w:t xml:space="preserve"> with high</w:t>
      </w:r>
      <w:r w:rsidR="00AC6B5A" w:rsidRPr="007D7C37">
        <w:t>er</w:t>
      </w:r>
      <w:r w:rsidR="00CD052F" w:rsidRPr="007D7C37">
        <w:t xml:space="preserve"> income inequality</w:t>
      </w:r>
      <w:ins w:id="7" w:author="Julio César Iturra Sanhueza" w:date="2025-05-19T12:51:00Z">
        <w:r w:rsidR="00E66928">
          <w:t xml:space="preserve"> </w:t>
        </w:r>
      </w:ins>
      <w:del w:id="8" w:author="Julio César Iturra Sanhueza" w:date="2025-05-19T10:39:00Z">
        <w:r w:rsidR="00CD052F" w:rsidRPr="007D7C37" w:rsidDel="00AC2829">
          <w:delText xml:space="preserve"> </w:delText>
        </w:r>
      </w:del>
      <w:del w:id="9" w:author="Julio César Iturra Sanhueza" w:date="2025-05-19T12:51:00Z">
        <w:r w:rsidR="00AC6B5A" w:rsidRPr="007D7C37" w:rsidDel="00E66928">
          <w:delText xml:space="preserve"> </w:delText>
        </w:r>
      </w:del>
      <w:r w:rsidR="00AC6B5A" w:rsidRPr="007D7C37">
        <w:fldChar w:fldCharType="begin"/>
      </w:r>
      <w:r w:rsidR="00972ABF">
        <w:instrText xml:space="preserve"> ADDIN ZOTERO_ITEM CSL_CITATION {"citationID":"RHDx5Nyq","properties":{"formattedCitation":"(Otero, V\\uc0\\u246{}lker, R\\uc0\\u246{}zer, &amp; Mollenhorst, 2022)","plainCitation":"(Otero, Völker, Rözer, &amp; Mollenhorst,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7D7C37">
        <w:fldChar w:fldCharType="separate"/>
      </w:r>
      <w:r w:rsidR="00972ABF" w:rsidRPr="00972ABF">
        <w:t>(Otero, Völker, Rözer, &amp; Mollenhorst, 2022)</w:t>
      </w:r>
      <w:r w:rsidR="00AC6B5A" w:rsidRPr="007D7C37">
        <w:fldChar w:fldCharType="end"/>
      </w:r>
      <w:ins w:id="10" w:author="Julio César Iturra Sanhueza" w:date="2025-05-19T12:54:00Z">
        <w:r w:rsidR="00ED225A">
          <w:t xml:space="preserve">. </w:t>
        </w:r>
      </w:ins>
      <w:ins w:id="11" w:author="Patrick Sachweh" w:date="2025-07-16T21:50:00Z">
        <w:r w:rsidR="005443AA">
          <w:t xml:space="preserve">Yet, </w:t>
        </w:r>
      </w:ins>
      <w:ins w:id="12" w:author="Julio César Iturra Sanhueza" w:date="2025-05-19T12:54:00Z">
        <w:del w:id="13" w:author="Patrick Sachweh" w:date="2025-07-16T21:50:00Z">
          <w:r w:rsidR="00ED225A" w:rsidDel="005443AA">
            <w:delText>W</w:delText>
          </w:r>
        </w:del>
      </w:ins>
      <w:ins w:id="14" w:author="Patrick Sachweh" w:date="2025-07-16T21:50:00Z">
        <w:del w:id="15" w:author="Julio César Iturra Sanhueza" w:date="2025-07-18T11:11:00Z" w16du:dateUtc="2025-07-18T09:11:00Z">
          <w:r w:rsidR="005443AA" w:rsidDel="00BF2CE2">
            <w:delText>w</w:delText>
          </w:r>
        </w:del>
      </w:ins>
      <w:del w:id="16" w:author="Julio César Iturra Sanhueza" w:date="2025-07-18T11:11:00Z" w16du:dateUtc="2025-07-18T09:11:00Z">
        <w:r w:rsidRPr="007D7C37" w:rsidDel="00BF2CE2">
          <w:delText xml:space="preserve">, </w:delText>
        </w:r>
      </w:del>
      <w:ins w:id="17" w:author="Julio César Iturra Sanhueza" w:date="2025-07-18T11:11:00Z" w16du:dateUtc="2025-07-18T09:11:00Z">
        <w:r w:rsidR="00BF2CE2">
          <w:t>we know</w:t>
        </w:r>
      </w:ins>
      <w:ins w:id="18" w:author="Julio César Iturra Sanhueza" w:date="2025-05-19T12:53:00Z">
        <w:r w:rsidR="0032184A">
          <w:t xml:space="preserve"> little </w:t>
        </w:r>
      </w:ins>
      <w:ins w:id="19" w:author="Julio César Iturra Sanhueza" w:date="2025-05-19T12:54:00Z">
        <w:r w:rsidR="00E259F3">
          <w:t>about</w:t>
        </w:r>
      </w:ins>
      <w:ins w:id="20" w:author="Julio César Iturra Sanhueza" w:date="2025-05-19T12:53:00Z">
        <w:r w:rsidR="0032184A">
          <w:t xml:space="preserve"> how </w:t>
        </w:r>
      </w:ins>
      <w:del w:id="21" w:author="Julio César Iturra Sanhueza" w:date="2025-05-19T12:49:00Z">
        <w:r w:rsidR="00E40FAE" w:rsidRPr="007D7C37" w:rsidDel="004A15C2">
          <w:delText>our</w:delText>
        </w:r>
        <w:r w:rsidRPr="007D7C37" w:rsidDel="004A15C2">
          <w:delText xml:space="preserve"> </w:delText>
        </w:r>
      </w:del>
      <w:del w:id="22" w:author="Julio César Iturra Sanhueza" w:date="2025-05-19T12:53:00Z">
        <w:r w:rsidRPr="007D7C37" w:rsidDel="0032184A">
          <w:delText xml:space="preserve">understanding of how being embedded in a </w:delText>
        </w:r>
      </w:del>
      <w:r w:rsidRPr="007D7C37">
        <w:t xml:space="preserve">homogeneous class-based </w:t>
      </w:r>
      <w:del w:id="23" w:author="Julio César Iturra Sanhueza" w:date="2025-05-19T12:54:00Z">
        <w:r w:rsidRPr="007D7C37" w:rsidDel="00923583">
          <w:delText xml:space="preserve">network </w:delText>
        </w:r>
      </w:del>
      <w:ins w:id="24" w:author="Julio César Iturra Sanhueza" w:date="2025-05-19T12:54:00Z">
        <w:r w:rsidR="00923583">
          <w:t>networks</w:t>
        </w:r>
        <w:r w:rsidR="00923583" w:rsidRPr="007D7C37">
          <w:t xml:space="preserve"> </w:t>
        </w:r>
      </w:ins>
      <w:ins w:id="25" w:author="Julio César Iturra Sanhueza" w:date="2025-05-19T12:55:00Z">
        <w:r w:rsidR="008A3F20">
          <w:t>are associated</w:t>
        </w:r>
      </w:ins>
      <w:ins w:id="26" w:author="Julio César Iturra Sanhueza" w:date="2025-05-19T12:53:00Z">
        <w:r w:rsidR="0032184A">
          <w:t xml:space="preserve"> </w:t>
        </w:r>
      </w:ins>
      <w:del w:id="27" w:author="Julio César Iturra Sanhueza" w:date="2025-05-19T12:53:00Z">
        <w:r w:rsidRPr="007D7C37" w:rsidDel="0032184A">
          <w:delText xml:space="preserve">impacts </w:delText>
        </w:r>
      </w:del>
      <w:ins w:id="28" w:author="Julio César Iturra Sanhueza" w:date="2025-05-19T12:56:00Z">
        <w:r w:rsidR="008A3F20">
          <w:t>with</w:t>
        </w:r>
      </w:ins>
      <w:ins w:id="29" w:author="Julio César Iturra Sanhueza" w:date="2025-05-19T12:53:00Z">
        <w:r w:rsidR="0032184A">
          <w:t xml:space="preserve"> redistributive preferences</w:t>
        </w:r>
      </w:ins>
      <w:ins w:id="30" w:author="Julio César Iturra Sanhueza" w:date="2025-05-19T12:54:00Z">
        <w:r w:rsidR="00923583">
          <w:t>,</w:t>
        </w:r>
      </w:ins>
      <w:ins w:id="31" w:author="Julio César Iturra Sanhueza" w:date="2025-05-19T12:53:00Z">
        <w:r w:rsidR="0032184A">
          <w:t xml:space="preserve"> </w:t>
        </w:r>
        <w:r w:rsidR="00D73196">
          <w:t xml:space="preserve">and </w:t>
        </w:r>
      </w:ins>
      <w:ins w:id="32" w:author="Julio César Iturra Sanhueza" w:date="2025-05-19T12:56:00Z">
        <w:r w:rsidR="0018257F">
          <w:t>whether</w:t>
        </w:r>
      </w:ins>
      <w:ins w:id="33" w:author="Julio César Iturra Sanhueza" w:date="2025-05-19T12:53:00Z">
        <w:r w:rsidR="00D73196">
          <w:t xml:space="preserve"> </w:t>
        </w:r>
      </w:ins>
      <w:ins w:id="34" w:author="Julio César Iturra Sanhueza" w:date="2025-05-19T12:56:00Z">
        <w:r w:rsidR="004E59B5">
          <w:t xml:space="preserve">this </w:t>
        </w:r>
      </w:ins>
      <w:ins w:id="35" w:author="Julio César Iturra Sanhueza" w:date="2025-05-21T12:54:00Z">
        <w:r w:rsidR="003453C1">
          <w:t>has similar implications</w:t>
        </w:r>
      </w:ins>
      <w:ins w:id="36" w:author="Julio César Iturra Sanhueza" w:date="2025-05-19T12:56:00Z">
        <w:r w:rsidR="0097527D">
          <w:t xml:space="preserve"> </w:t>
        </w:r>
      </w:ins>
      <w:ins w:id="37" w:author="Julio César Iturra Sanhueza" w:date="2025-05-21T12:54:00Z">
        <w:r w:rsidR="003453C1">
          <w:t xml:space="preserve">for </w:t>
        </w:r>
      </w:ins>
      <w:ins w:id="38" w:author="Julio César Iturra Sanhueza" w:date="2025-05-19T12:56:00Z">
        <w:r w:rsidR="0018257F">
          <w:t xml:space="preserve">the </w:t>
        </w:r>
      </w:ins>
      <w:ins w:id="39" w:author="Julio César Iturra Sanhueza" w:date="2025-05-19T12:57:00Z">
        <w:r w:rsidR="005B6EEF">
          <w:t>working</w:t>
        </w:r>
      </w:ins>
      <w:ins w:id="40" w:author="Julio César Iturra Sanhueza" w:date="2025-05-19T12:56:00Z">
        <w:r w:rsidR="0018257F">
          <w:t xml:space="preserve"> and </w:t>
        </w:r>
      </w:ins>
      <w:ins w:id="41" w:author="Julio César Iturra Sanhueza" w:date="2025-05-19T12:57:00Z">
        <w:r w:rsidR="005B6EEF">
          <w:t>service</w:t>
        </w:r>
        <w:r w:rsidR="00B65735">
          <w:t xml:space="preserve"> </w:t>
        </w:r>
      </w:ins>
      <w:ins w:id="42" w:author="Julio César Iturra Sanhueza" w:date="2025-05-19T12:56:00Z">
        <w:r w:rsidR="0018257F">
          <w:t>classes</w:t>
        </w:r>
      </w:ins>
      <w:ins w:id="43" w:author="Julio César Iturra Sanhueza" w:date="2025-05-19T12:55:00Z">
        <w:r w:rsidR="008A3F20">
          <w:t xml:space="preserve"> </w:t>
        </w:r>
      </w:ins>
      <w:del w:id="44" w:author="Julio César Iturra Sanhueza" w:date="2025-05-19T12:53:00Z">
        <w:r w:rsidRPr="007D7C37" w:rsidDel="0032184A">
          <w:delText>attitudes toward</w:delText>
        </w:r>
        <w:r w:rsidR="00A71294" w:rsidRPr="007D7C37" w:rsidDel="0032184A">
          <w:delText xml:space="preserve"> </w:delText>
        </w:r>
        <w:r w:rsidRPr="007D7C37" w:rsidDel="0032184A">
          <w:delText xml:space="preserve">redistribution </w:delText>
        </w:r>
        <w:r w:rsidR="00062280" w:rsidRPr="007D7C37" w:rsidDel="0032184A">
          <w:delText xml:space="preserve">is </w:delText>
        </w:r>
        <w:r w:rsidR="001F5F9C" w:rsidRPr="007D7C37" w:rsidDel="0032184A">
          <w:delText>scarce</w:delText>
        </w:r>
      </w:del>
      <w:del w:id="45" w:author="Julio César Iturra Sanhueza" w:date="2025-05-19T10:06:00Z">
        <w:r w:rsidR="00466B5E" w:rsidRPr="007D7C37" w:rsidDel="00C216F9">
          <w:delText xml:space="preserve"> </w:delText>
        </w:r>
      </w:del>
      <w:r w:rsidR="00F41A57" w:rsidRPr="007D7C37">
        <w:fldChar w:fldCharType="begin"/>
      </w:r>
      <w:r w:rsidR="00972ABF">
        <w:instrText xml:space="preserve"> ADDIN ZOTERO_ITEM CSL_CITATION {"citationID":"PjYAMtgx","properties":{"formattedCitation":"(Paskov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7D7C37">
        <w:fldChar w:fldCharType="separate"/>
      </w:r>
      <w:r w:rsidR="00972ABF" w:rsidRPr="00972ABF">
        <w:t>(Paskov &amp; Weisstanner, 2022)</w:t>
      </w:r>
      <w:r w:rsidR="00F41A57" w:rsidRPr="007D7C37">
        <w:fldChar w:fldCharType="end"/>
      </w:r>
      <w:ins w:id="46" w:author="Julio César Iturra Sanhueza" w:date="2025-05-19T10:09:00Z">
        <w:r w:rsidR="00D43949">
          <w:t xml:space="preserve">. </w:t>
        </w:r>
      </w:ins>
      <w:ins w:id="47" w:author="Julio César Iturra Sanhueza" w:date="2025-05-19T10:17:00Z">
        <w:r w:rsidR="000B04D8" w:rsidRPr="00493CB1">
          <w:rPr>
            <w:highlight w:val="yellow"/>
            <w:rPrChange w:id="48" w:author="Julio César Iturra Sanhueza" w:date="2025-06-03T15:14:00Z">
              <w:rPr>
                <w:rFonts w:cs="Times New Roman"/>
              </w:rPr>
            </w:rPrChange>
          </w:rPr>
          <w:t>Theoretically</w:t>
        </w:r>
      </w:ins>
      <w:ins w:id="49" w:author="Julio César Iturra Sanhueza" w:date="2025-05-19T10:13:00Z">
        <w:r w:rsidR="00450F9F" w:rsidRPr="00493CB1">
          <w:rPr>
            <w:highlight w:val="yellow"/>
            <w:rPrChange w:id="50" w:author="Julio César Iturra Sanhueza" w:date="2025-06-03T15:14:00Z">
              <w:rPr>
                <w:rFonts w:cs="Times New Roman"/>
              </w:rPr>
            </w:rPrChange>
          </w:rPr>
          <w:t xml:space="preserve">, </w:t>
        </w:r>
      </w:ins>
      <w:ins w:id="51" w:author="Julio César Iturra Sanhueza" w:date="2025-05-19T10:15:00Z">
        <w:r w:rsidR="008A6A17" w:rsidRPr="00493CB1">
          <w:rPr>
            <w:highlight w:val="yellow"/>
            <w:rPrChange w:id="52" w:author="Julio César Iturra Sanhueza" w:date="2025-06-03T15:14:00Z">
              <w:rPr>
                <w:rFonts w:cs="Times New Roman"/>
              </w:rPr>
            </w:rPrChange>
          </w:rPr>
          <w:t xml:space="preserve">it is expected that </w:t>
        </w:r>
      </w:ins>
      <w:ins w:id="53" w:author="Julio César Iturra Sanhueza" w:date="2025-05-19T10:16:00Z">
        <w:r w:rsidR="008A6A17" w:rsidRPr="00493CB1">
          <w:rPr>
            <w:highlight w:val="yellow"/>
            <w:rPrChange w:id="54" w:author="Julio César Iturra Sanhueza" w:date="2025-06-03T15:14:00Z">
              <w:rPr>
                <w:rFonts w:cs="Times New Roman"/>
              </w:rPr>
            </w:rPrChange>
          </w:rPr>
          <w:t xml:space="preserve">a higher share of ties </w:t>
        </w:r>
        <w:r w:rsidR="000B04D8" w:rsidRPr="00493CB1">
          <w:rPr>
            <w:highlight w:val="yellow"/>
            <w:rPrChange w:id="55" w:author="Julio César Iturra Sanhueza" w:date="2025-06-03T15:14:00Z">
              <w:rPr>
                <w:rFonts w:cs="Times New Roman"/>
              </w:rPr>
            </w:rPrChange>
          </w:rPr>
          <w:t>of the same class</w:t>
        </w:r>
      </w:ins>
      <w:ins w:id="56" w:author="Julio César Iturra Sanhueza" w:date="2025-05-19T10:17:00Z">
        <w:r w:rsidR="000B04D8" w:rsidRPr="00493CB1">
          <w:rPr>
            <w:highlight w:val="yellow"/>
            <w:rPrChange w:id="57" w:author="Julio César Iturra Sanhueza" w:date="2025-06-03T15:14:00Z">
              <w:rPr>
                <w:rFonts w:cs="Times New Roman"/>
              </w:rPr>
            </w:rPrChange>
          </w:rPr>
          <w:t xml:space="preserve"> </w:t>
        </w:r>
      </w:ins>
      <w:ins w:id="58" w:author="Julio César Iturra Sanhueza" w:date="2025-05-19T10:19:00Z">
        <w:r w:rsidR="0004522C" w:rsidRPr="00493CB1">
          <w:rPr>
            <w:highlight w:val="yellow"/>
            <w:rPrChange w:id="59" w:author="Julio César Iturra Sanhueza" w:date="2025-06-03T15:14:00Z">
              <w:rPr>
                <w:rFonts w:cs="Times New Roman"/>
              </w:rPr>
            </w:rPrChange>
          </w:rPr>
          <w:t>is</w:t>
        </w:r>
      </w:ins>
      <w:ins w:id="60" w:author="Julio César Iturra Sanhueza" w:date="2025-05-19T10:17:00Z">
        <w:r w:rsidR="000B04D8" w:rsidRPr="00493CB1">
          <w:rPr>
            <w:highlight w:val="yellow"/>
            <w:rPrChange w:id="61" w:author="Julio César Iturra Sanhueza" w:date="2025-06-03T15:14:00Z">
              <w:rPr>
                <w:rFonts w:cs="Times New Roman"/>
              </w:rPr>
            </w:rPrChange>
          </w:rPr>
          <w:t xml:space="preserve"> associated with</w:t>
        </w:r>
      </w:ins>
      <w:ins w:id="62" w:author="Julio César Iturra Sanhueza" w:date="2025-05-19T10:16:00Z">
        <w:r w:rsidR="00B94AC0" w:rsidRPr="00493CB1">
          <w:rPr>
            <w:highlight w:val="yellow"/>
            <w:rPrChange w:id="63" w:author="Julio César Iturra Sanhueza" w:date="2025-06-03T15:14:00Z">
              <w:rPr>
                <w:rFonts w:cs="Times New Roman"/>
              </w:rPr>
            </w:rPrChange>
          </w:rPr>
          <w:t xml:space="preserve"> </w:t>
        </w:r>
      </w:ins>
      <w:ins w:id="64" w:author="Julio César Iturra Sanhueza" w:date="2025-05-19T10:17:00Z">
        <w:r w:rsidR="00DB0931" w:rsidRPr="00493CB1">
          <w:rPr>
            <w:highlight w:val="yellow"/>
            <w:rPrChange w:id="65" w:author="Julio César Iturra Sanhueza" w:date="2025-06-03T15:14:00Z">
              <w:rPr>
                <w:rFonts w:cs="Times New Roman"/>
              </w:rPr>
            </w:rPrChange>
          </w:rPr>
          <w:t>stronger class-based interests</w:t>
        </w:r>
      </w:ins>
      <w:ins w:id="66" w:author="Julio César Iturra Sanhueza" w:date="2025-05-19T10:19:00Z">
        <w:r w:rsidR="0004522C" w:rsidRPr="00493CB1">
          <w:rPr>
            <w:highlight w:val="yellow"/>
            <w:rPrChange w:id="67" w:author="Julio César Iturra Sanhueza" w:date="2025-06-03T15:14:00Z">
              <w:rPr>
                <w:rFonts w:cs="Times New Roman"/>
              </w:rPr>
            </w:rPrChange>
          </w:rPr>
          <w:t>,</w:t>
        </w:r>
      </w:ins>
      <w:ins w:id="68" w:author="Julio César Iturra Sanhueza" w:date="2025-05-19T10:17:00Z">
        <w:r w:rsidR="00DB0931" w:rsidRPr="00493CB1">
          <w:rPr>
            <w:highlight w:val="yellow"/>
            <w:rPrChange w:id="69" w:author="Julio César Iturra Sanhueza" w:date="2025-06-03T15:14:00Z">
              <w:rPr>
                <w:rFonts w:cs="Times New Roman"/>
              </w:rPr>
            </w:rPrChange>
          </w:rPr>
          <w:t xml:space="preserve"> </w:t>
        </w:r>
      </w:ins>
      <w:ins w:id="70" w:author="Julio César Iturra Sanhueza" w:date="2025-05-19T10:18:00Z">
        <w:r w:rsidR="003F7BFD" w:rsidRPr="00493CB1">
          <w:rPr>
            <w:highlight w:val="yellow"/>
            <w:rPrChange w:id="71" w:author="Julio César Iturra Sanhueza" w:date="2025-06-03T15:14:00Z">
              <w:rPr>
                <w:rFonts w:cs="Times New Roman"/>
              </w:rPr>
            </w:rPrChange>
          </w:rPr>
          <w:t>as social interaction in</w:t>
        </w:r>
      </w:ins>
      <w:ins w:id="72" w:author="Patrick Sachweh" w:date="2025-07-16T21:51:00Z">
        <w:r w:rsidR="005443AA">
          <w:rPr>
            <w:highlight w:val="yellow"/>
          </w:rPr>
          <w:t xml:space="preserve"> homogenous(?)</w:t>
        </w:r>
      </w:ins>
      <w:ins w:id="73" w:author="Julio César Iturra Sanhueza" w:date="2025-05-19T10:18:00Z">
        <w:r w:rsidR="003F7BFD" w:rsidRPr="00493CB1">
          <w:rPr>
            <w:highlight w:val="yellow"/>
            <w:rPrChange w:id="74" w:author="Julio César Iturra Sanhueza" w:date="2025-06-03T15:14:00Z">
              <w:rPr>
                <w:rFonts w:cs="Times New Roman"/>
              </w:rPr>
            </w:rPrChange>
          </w:rPr>
          <w:t xml:space="preserve"> social networks </w:t>
        </w:r>
      </w:ins>
      <w:ins w:id="75" w:author="Julio César Iturra Sanhueza" w:date="2025-05-19T10:19:00Z">
        <w:r w:rsidR="0004522C" w:rsidRPr="00493CB1">
          <w:rPr>
            <w:highlight w:val="yellow"/>
            <w:rPrChange w:id="76" w:author="Julio César Iturra Sanhueza" w:date="2025-06-03T15:14:00Z">
              <w:rPr>
                <w:rFonts w:cs="Times New Roman"/>
              </w:rPr>
            </w:rPrChange>
          </w:rPr>
          <w:t>implies</w:t>
        </w:r>
      </w:ins>
      <w:ins w:id="77" w:author="Julio César Iturra Sanhueza" w:date="2025-05-19T10:18:00Z">
        <w:r w:rsidR="003F7BFD" w:rsidRPr="00493CB1">
          <w:rPr>
            <w:highlight w:val="yellow"/>
            <w:rPrChange w:id="78" w:author="Julio César Iturra Sanhueza" w:date="2025-06-03T15:14:00Z">
              <w:rPr>
                <w:rFonts w:cs="Times New Roman"/>
              </w:rPr>
            </w:rPrChange>
          </w:rPr>
          <w:t xml:space="preserve"> one of the micro-processes that shape how individuals </w:t>
        </w:r>
      </w:ins>
      <w:ins w:id="79" w:author="Julio César Iturra Sanhueza" w:date="2025-05-19T10:19:00Z">
        <w:r w:rsidR="00E92161" w:rsidRPr="00493CB1">
          <w:rPr>
            <w:highlight w:val="yellow"/>
            <w:rPrChange w:id="80" w:author="Julio César Iturra Sanhueza" w:date="2025-06-03T15:14:00Z">
              <w:rPr>
                <w:rFonts w:cs="Times New Roman"/>
              </w:rPr>
            </w:rPrChange>
          </w:rPr>
          <w:t>experience</w:t>
        </w:r>
      </w:ins>
      <w:ins w:id="81" w:author="Julio César Iturra Sanhueza" w:date="2025-05-19T10:18:00Z">
        <w:r w:rsidR="003F7BFD" w:rsidRPr="00493CB1">
          <w:rPr>
            <w:highlight w:val="yellow"/>
            <w:rPrChange w:id="82" w:author="Julio César Iturra Sanhueza" w:date="2025-06-03T15:14:00Z">
              <w:rPr>
                <w:rFonts w:cs="Times New Roman"/>
              </w:rPr>
            </w:rPrChange>
          </w:rPr>
          <w:t xml:space="preserve"> </w:t>
        </w:r>
        <w:r w:rsidR="00E92161" w:rsidRPr="00493CB1">
          <w:rPr>
            <w:highlight w:val="yellow"/>
            <w:rPrChange w:id="83" w:author="Julio César Iturra Sanhueza" w:date="2025-06-03T15:14:00Z">
              <w:rPr>
                <w:rFonts w:cs="Times New Roman"/>
              </w:rPr>
            </w:rPrChange>
          </w:rPr>
          <w:t>the class structure</w:t>
        </w:r>
      </w:ins>
      <w:ins w:id="84" w:author="Julio César Iturra Sanhueza" w:date="2025-05-19T10:19:00Z">
        <w:r w:rsidR="0004522C">
          <w:t xml:space="preserve"> </w:t>
        </w:r>
      </w:ins>
      <w:r w:rsidR="00972ABF">
        <w:fldChar w:fldCharType="begin"/>
      </w:r>
      <w:r w:rsidR="00972ABF">
        <w:instrText xml:space="preserve"> ADDIN ZOTERO_ITEM CSL_CITATION {"citationID":"v0k5aqr3","properties":{"formattedCitation":"(Wright &amp; Cho, 1992)","plainCitation":"(Wright &amp; Cho, 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Olin"},{"family":"Cho","given":"Donmoon"}],"issued":{"date-parts":[["1992"]]},"citation-key":"wright_relative_1992"}}],"schema":"https://github.com/citation-style-language/schema/raw/master/csl-citation.json"} </w:instrText>
      </w:r>
      <w:r w:rsidR="00972ABF">
        <w:fldChar w:fldCharType="separate"/>
      </w:r>
      <w:r w:rsidR="00972ABF" w:rsidRPr="00972ABF">
        <w:t>(Wright &amp; Cho, 1992)</w:t>
      </w:r>
      <w:r w:rsidR="00972ABF">
        <w:fldChar w:fldCharType="end"/>
      </w:r>
      <w:ins w:id="85" w:author="Julio César Iturra Sanhueza" w:date="2025-05-19T10:18:00Z">
        <w:r w:rsidR="00E92161">
          <w:t xml:space="preserve">. </w:t>
        </w:r>
      </w:ins>
      <w:ins w:id="86" w:author="Julio César Iturra Sanhueza" w:date="2025-05-19T12:57:00Z">
        <w:r w:rsidR="000732BD" w:rsidRPr="00493CB1">
          <w:rPr>
            <w:highlight w:val="yellow"/>
            <w:rPrChange w:id="87" w:author="Julio César Iturra Sanhueza" w:date="2025-06-03T15:12:00Z">
              <w:rPr>
                <w:rFonts w:cs="Times New Roman"/>
              </w:rPr>
            </w:rPrChange>
          </w:rPr>
          <w:t>Therefore</w:t>
        </w:r>
      </w:ins>
      <w:ins w:id="88" w:author="Julio César Iturra Sanhueza" w:date="2025-05-19T10:28:00Z">
        <w:r w:rsidR="00634188" w:rsidRPr="00493CB1">
          <w:rPr>
            <w:highlight w:val="yellow"/>
            <w:rPrChange w:id="89" w:author="Julio César Iturra Sanhueza" w:date="2025-06-03T15:12:00Z">
              <w:rPr>
                <w:rFonts w:cs="Times New Roman"/>
              </w:rPr>
            </w:rPrChange>
          </w:rPr>
          <w:t xml:space="preserve">, </w:t>
        </w:r>
      </w:ins>
      <w:ins w:id="90" w:author="Julio César Iturra Sanhueza" w:date="2025-05-19T12:57:00Z">
        <w:r w:rsidR="000732BD" w:rsidRPr="00493CB1">
          <w:rPr>
            <w:highlight w:val="yellow"/>
            <w:rPrChange w:id="91" w:author="Julio César Iturra Sanhueza" w:date="2025-06-03T15:12:00Z">
              <w:rPr>
                <w:rFonts w:cs="Times New Roman"/>
              </w:rPr>
            </w:rPrChange>
          </w:rPr>
          <w:t>in this study</w:t>
        </w:r>
        <w:r w:rsidR="00946564" w:rsidRPr="00493CB1">
          <w:rPr>
            <w:highlight w:val="yellow"/>
            <w:rPrChange w:id="92" w:author="Julio César Iturra Sanhueza" w:date="2025-06-03T15:12:00Z">
              <w:rPr>
                <w:rFonts w:cs="Times New Roman"/>
              </w:rPr>
            </w:rPrChange>
          </w:rPr>
          <w:t>,</w:t>
        </w:r>
        <w:r w:rsidR="000732BD" w:rsidRPr="00493CB1">
          <w:rPr>
            <w:highlight w:val="yellow"/>
            <w:rPrChange w:id="93" w:author="Julio César Iturra Sanhueza" w:date="2025-06-03T15:12:00Z">
              <w:rPr>
                <w:rFonts w:cs="Times New Roman"/>
              </w:rPr>
            </w:rPrChange>
          </w:rPr>
          <w:t xml:space="preserve"> </w:t>
        </w:r>
      </w:ins>
      <w:ins w:id="94" w:author="Julio César Iturra Sanhueza" w:date="2025-05-19T10:24:00Z">
        <w:r w:rsidR="00541DF5" w:rsidRPr="00493CB1">
          <w:rPr>
            <w:highlight w:val="yellow"/>
            <w:rPrChange w:id="95" w:author="Julio César Iturra Sanhueza" w:date="2025-06-03T15:12:00Z">
              <w:rPr>
                <w:rFonts w:cs="Times New Roman"/>
              </w:rPr>
            </w:rPrChange>
          </w:rPr>
          <w:t xml:space="preserve">I </w:t>
        </w:r>
      </w:ins>
      <w:ins w:id="96" w:author="Julio César Iturra Sanhueza" w:date="2025-05-19T10:18:00Z">
        <w:r w:rsidR="00E92161" w:rsidRPr="00493CB1">
          <w:rPr>
            <w:highlight w:val="yellow"/>
            <w:rPrChange w:id="97" w:author="Julio César Iturra Sanhueza" w:date="2025-06-03T15:12:00Z">
              <w:rPr>
                <w:rFonts w:cs="Times New Roman"/>
              </w:rPr>
            </w:rPrChange>
          </w:rPr>
          <w:t xml:space="preserve">focus on how </w:t>
        </w:r>
      </w:ins>
      <w:ins w:id="98" w:author="Julio César Iturra Sanhueza" w:date="2025-05-19T10:10:00Z">
        <w:r w:rsidR="005803B5" w:rsidRPr="00493CB1">
          <w:rPr>
            <w:highlight w:val="yellow"/>
            <w:rPrChange w:id="99" w:author="Julio César Iturra Sanhueza" w:date="2025-06-03T15:12:00Z">
              <w:rPr>
                <w:rFonts w:cs="Times New Roman"/>
              </w:rPr>
            </w:rPrChange>
          </w:rPr>
          <w:t xml:space="preserve">network segregation </w:t>
        </w:r>
      </w:ins>
      <w:ins w:id="100" w:author="Julio César Iturra Sanhueza" w:date="2025-05-19T10:11:00Z">
        <w:r w:rsidR="00263CB7" w:rsidRPr="00493CB1">
          <w:rPr>
            <w:highlight w:val="yellow"/>
            <w:rPrChange w:id="101" w:author="Julio César Iturra Sanhueza" w:date="2025-06-03T15:12:00Z">
              <w:rPr>
                <w:rFonts w:cs="Times New Roman"/>
              </w:rPr>
            </w:rPrChange>
          </w:rPr>
          <w:t xml:space="preserve">is experienced </w:t>
        </w:r>
        <w:r w:rsidR="00263CB7" w:rsidRPr="00493CB1">
          <w:rPr>
            <w:i/>
            <w:iCs/>
            <w:highlight w:val="yellow"/>
            <w:rPrChange w:id="102" w:author="Julio César Iturra Sanhueza" w:date="2025-06-03T15:12:00Z">
              <w:rPr>
                <w:rFonts w:cs="Times New Roman"/>
              </w:rPr>
            </w:rPrChange>
          </w:rPr>
          <w:t>differently</w:t>
        </w:r>
        <w:r w:rsidR="00263CB7" w:rsidRPr="00493CB1">
          <w:rPr>
            <w:highlight w:val="yellow"/>
            <w:rPrChange w:id="103" w:author="Julio César Iturra Sanhueza" w:date="2025-06-03T15:12:00Z">
              <w:rPr>
                <w:rFonts w:cs="Times New Roman"/>
              </w:rPr>
            </w:rPrChange>
          </w:rPr>
          <w:t xml:space="preserve"> </w:t>
        </w:r>
      </w:ins>
      <w:ins w:id="104" w:author="Julio César Iturra Sanhueza" w:date="2025-06-05T13:58:00Z">
        <w:r w:rsidR="00E01CF5">
          <w:rPr>
            <w:highlight w:val="yellow"/>
          </w:rPr>
          <w:t>across social classes</w:t>
        </w:r>
      </w:ins>
      <w:ins w:id="105" w:author="Julio César Iturra Sanhueza" w:date="2025-05-19T10:12:00Z">
        <w:r w:rsidR="00263CB7" w:rsidRPr="00493CB1">
          <w:rPr>
            <w:highlight w:val="yellow"/>
            <w:rPrChange w:id="106" w:author="Julio César Iturra Sanhueza" w:date="2025-06-03T15:12:00Z">
              <w:rPr>
                <w:rFonts w:cs="Times New Roman"/>
              </w:rPr>
            </w:rPrChange>
          </w:rPr>
          <w:t>. In other words,</w:t>
        </w:r>
      </w:ins>
      <w:ins w:id="107" w:author="Julio César Iturra Sanhueza" w:date="2025-05-19T10:20:00Z">
        <w:r w:rsidR="005364F0" w:rsidRPr="00493CB1">
          <w:rPr>
            <w:highlight w:val="yellow"/>
            <w:rPrChange w:id="108" w:author="Julio César Iturra Sanhueza" w:date="2025-06-03T15:12:00Z">
              <w:rPr>
                <w:rFonts w:cs="Times New Roman"/>
              </w:rPr>
            </w:rPrChange>
          </w:rPr>
          <w:t xml:space="preserve"> I </w:t>
        </w:r>
      </w:ins>
      <w:ins w:id="109" w:author="Julio César Iturra Sanhueza" w:date="2025-05-19T12:57:00Z">
        <w:r w:rsidR="00F70991" w:rsidRPr="00493CB1">
          <w:rPr>
            <w:highlight w:val="yellow"/>
            <w:rPrChange w:id="110" w:author="Julio César Iturra Sanhueza" w:date="2025-06-03T15:12:00Z">
              <w:rPr>
                <w:rFonts w:cs="Times New Roman"/>
              </w:rPr>
            </w:rPrChange>
          </w:rPr>
          <w:t xml:space="preserve">empirically </w:t>
        </w:r>
      </w:ins>
      <w:ins w:id="111" w:author="Julio César Iturra Sanhueza" w:date="2025-05-19T16:45:00Z">
        <w:r w:rsidR="00C6692D" w:rsidRPr="00493CB1">
          <w:rPr>
            <w:highlight w:val="yellow"/>
            <w:rPrChange w:id="112" w:author="Julio César Iturra Sanhueza" w:date="2025-06-03T15:12:00Z">
              <w:rPr>
                <w:rFonts w:cs="Times New Roman"/>
              </w:rPr>
            </w:rPrChange>
          </w:rPr>
          <w:t>assess</w:t>
        </w:r>
      </w:ins>
      <w:ins w:id="113" w:author="Julio César Iturra Sanhueza" w:date="2025-05-19T12:58:00Z">
        <w:r w:rsidR="00A83947" w:rsidRPr="00493CB1">
          <w:rPr>
            <w:highlight w:val="yellow"/>
            <w:rPrChange w:id="114" w:author="Julio César Iturra Sanhueza" w:date="2025-06-03T15:12:00Z">
              <w:rPr>
                <w:rFonts w:cs="Times New Roman"/>
              </w:rPr>
            </w:rPrChange>
          </w:rPr>
          <w:t xml:space="preserve"> </w:t>
        </w:r>
      </w:ins>
      <w:ins w:id="115" w:author="Julio César Iturra Sanhueza" w:date="2025-05-19T10:12:00Z">
        <w:r w:rsidR="00263CB7" w:rsidRPr="00493CB1">
          <w:rPr>
            <w:highlight w:val="yellow"/>
            <w:rPrChange w:id="116" w:author="Julio César Iturra Sanhueza" w:date="2025-06-03T15:12:00Z">
              <w:rPr>
                <w:rFonts w:cs="Times New Roman"/>
              </w:rPr>
            </w:rPrChange>
          </w:rPr>
          <w:t xml:space="preserve">how </w:t>
        </w:r>
      </w:ins>
      <w:ins w:id="117" w:author="Julio César Iturra Sanhueza" w:date="2025-05-19T10:20:00Z">
        <w:r w:rsidR="00230D0D" w:rsidRPr="00493CB1">
          <w:rPr>
            <w:highlight w:val="yellow"/>
            <w:rPrChange w:id="118" w:author="Julio César Iturra Sanhueza" w:date="2025-06-03T15:12:00Z">
              <w:rPr>
                <w:rFonts w:cs="Times New Roman"/>
              </w:rPr>
            </w:rPrChange>
          </w:rPr>
          <w:t xml:space="preserve">the relationship </w:t>
        </w:r>
      </w:ins>
      <w:ins w:id="119" w:author="Julio César Iturra Sanhueza" w:date="2025-05-19T10:21:00Z">
        <w:r w:rsidR="00B843BF" w:rsidRPr="00493CB1">
          <w:rPr>
            <w:highlight w:val="yellow"/>
            <w:rPrChange w:id="120" w:author="Julio César Iturra Sanhueza" w:date="2025-06-03T15:12:00Z">
              <w:rPr>
                <w:rFonts w:cs="Times New Roman"/>
              </w:rPr>
            </w:rPrChange>
          </w:rPr>
          <w:t>between</w:t>
        </w:r>
      </w:ins>
      <w:ins w:id="121" w:author="Julio César Iturra Sanhueza" w:date="2025-05-19T10:20:00Z">
        <w:r w:rsidR="00230D0D" w:rsidRPr="00493CB1">
          <w:rPr>
            <w:highlight w:val="yellow"/>
            <w:rPrChange w:id="122" w:author="Julio César Iturra Sanhueza" w:date="2025-06-03T15:12:00Z">
              <w:rPr>
                <w:rFonts w:cs="Times New Roman"/>
              </w:rPr>
            </w:rPrChange>
          </w:rPr>
          <w:t xml:space="preserve"> </w:t>
        </w:r>
      </w:ins>
      <w:ins w:id="123" w:author="Julio César Iturra Sanhueza" w:date="2025-05-19T10:12:00Z">
        <w:r w:rsidR="00263CB7" w:rsidRPr="00493CB1">
          <w:rPr>
            <w:highlight w:val="yellow"/>
            <w:rPrChange w:id="124" w:author="Julio César Iturra Sanhueza" w:date="2025-06-03T15:12:00Z">
              <w:rPr>
                <w:rFonts w:cs="Times New Roman"/>
              </w:rPr>
            </w:rPrChange>
          </w:rPr>
          <w:t xml:space="preserve">class-based homogeneity </w:t>
        </w:r>
      </w:ins>
      <w:ins w:id="125" w:author="Julio César Iturra Sanhueza" w:date="2025-05-19T10:20:00Z">
        <w:r w:rsidR="00230D0D" w:rsidRPr="00493CB1">
          <w:rPr>
            <w:highlight w:val="yellow"/>
            <w:rPrChange w:id="126" w:author="Julio César Iturra Sanhueza" w:date="2025-06-03T15:12:00Z">
              <w:rPr>
                <w:rFonts w:cs="Times New Roman"/>
              </w:rPr>
            </w:rPrChange>
          </w:rPr>
          <w:t xml:space="preserve">and redistributive preferences is conditional </w:t>
        </w:r>
      </w:ins>
      <w:ins w:id="127" w:author="Julio César Iturra Sanhueza" w:date="2025-05-19T10:21:00Z">
        <w:r w:rsidR="00230D0D" w:rsidRPr="00493CB1">
          <w:rPr>
            <w:highlight w:val="yellow"/>
            <w:rPrChange w:id="128" w:author="Julio César Iturra Sanhueza" w:date="2025-06-03T15:12:00Z">
              <w:rPr>
                <w:rFonts w:cs="Times New Roman"/>
              </w:rPr>
            </w:rPrChange>
          </w:rPr>
          <w:t>on</w:t>
        </w:r>
      </w:ins>
      <w:ins w:id="129" w:author="Julio César Iturra Sanhueza" w:date="2025-05-19T10:20:00Z">
        <w:r w:rsidR="00230D0D" w:rsidRPr="00493CB1">
          <w:rPr>
            <w:highlight w:val="yellow"/>
            <w:rPrChange w:id="130" w:author="Julio César Iturra Sanhueza" w:date="2025-06-03T15:12:00Z">
              <w:rPr>
                <w:rFonts w:cs="Times New Roman"/>
              </w:rPr>
            </w:rPrChange>
          </w:rPr>
          <w:t xml:space="preserve"> the class posit</w:t>
        </w:r>
      </w:ins>
      <w:ins w:id="131" w:author="Julio César Iturra Sanhueza" w:date="2025-05-19T10:21:00Z">
        <w:r w:rsidR="00230D0D" w:rsidRPr="00493CB1">
          <w:rPr>
            <w:highlight w:val="yellow"/>
            <w:rPrChange w:id="132" w:author="Julio César Iturra Sanhueza" w:date="2025-06-03T15:12:00Z">
              <w:rPr>
                <w:rFonts w:cs="Times New Roman"/>
              </w:rPr>
            </w:rPrChange>
          </w:rPr>
          <w:t>ion of the individual.</w:t>
        </w:r>
        <w:r w:rsidR="00230D0D">
          <w:t xml:space="preserve"> </w:t>
        </w:r>
      </w:ins>
      <w:del w:id="133" w:author="Julio César Iturra Sanhueza" w:date="2025-05-19T10:08:00Z">
        <w:r w:rsidR="00062280" w:rsidRPr="007D7C37" w:rsidDel="00C216F9">
          <w:delText>.</w:delText>
        </w:r>
        <w:r w:rsidR="00A3493D" w:rsidRPr="007D7C37" w:rsidDel="00C216F9">
          <w:delText xml:space="preserve"> </w:delText>
        </w:r>
      </w:del>
      <w:r w:rsidR="0026256D" w:rsidRPr="007D7C37">
        <w:t>Furthermore</w:t>
      </w:r>
      <w:r w:rsidR="00431B0A" w:rsidRPr="007D7C37">
        <w:t xml:space="preserve">, most </w:t>
      </w:r>
      <w:del w:id="134" w:author="Patrick Sachweh" w:date="2025-07-16T21:51:00Z">
        <w:r w:rsidR="00431B0A" w:rsidRPr="007D7C37" w:rsidDel="005443AA">
          <w:delText xml:space="preserve">of the </w:delText>
        </w:r>
      </w:del>
      <w:r w:rsidR="00431B0A" w:rsidRPr="007D7C37">
        <w:t xml:space="preserve">studies </w:t>
      </w:r>
      <w:r w:rsidR="00F92ED8" w:rsidRPr="007D7C37">
        <w:t xml:space="preserve">on networks and redistributive preferences </w:t>
      </w:r>
      <w:r w:rsidR="00431B0A" w:rsidRPr="007D7C37">
        <w:t xml:space="preserve">have </w:t>
      </w:r>
      <w:r w:rsidR="009B554C" w:rsidRPr="007D7C37">
        <w:t xml:space="preserve">been </w:t>
      </w:r>
      <w:r w:rsidR="002024AE" w:rsidRPr="007D7C37">
        <w:t>single-country</w:t>
      </w:r>
      <w:r w:rsidR="009B554C" w:rsidRPr="007D7C37">
        <w:t xml:space="preserve"> </w:t>
      </w:r>
      <w:r w:rsidR="002024AE" w:rsidRPr="007D7C37">
        <w:t xml:space="preserve">studies on how network </w:t>
      </w:r>
      <w:r w:rsidR="00E729A0" w:rsidRPr="007D7C37">
        <w:t>class profiles</w:t>
      </w:r>
      <w:r w:rsidR="002024AE" w:rsidRPr="007D7C37">
        <w:t xml:space="preserve"> </w:t>
      </w:r>
      <w:del w:id="135" w:author="Julio César Iturra Sanhueza" w:date="2025-05-19T10:21:00Z">
        <w:r w:rsidR="002024AE" w:rsidRPr="007D7C37" w:rsidDel="00230D0D">
          <w:delText xml:space="preserve">to </w:delText>
        </w:r>
      </w:del>
      <w:ins w:id="136" w:author="Julio César Iturra Sanhueza" w:date="2025-05-19T10:21:00Z">
        <w:r w:rsidR="00230D0D">
          <w:t>of</w:t>
        </w:r>
        <w:r w:rsidR="00230D0D" w:rsidRPr="007D7C37">
          <w:t xml:space="preserve"> </w:t>
        </w:r>
      </w:ins>
      <w:r w:rsidR="002024AE" w:rsidRPr="007D7C37">
        <w:t xml:space="preserve">specific social classes shape </w:t>
      </w:r>
      <w:r w:rsidR="00E276B7">
        <w:t xml:space="preserve">economic </w:t>
      </w:r>
      <w:r w:rsidR="002024AE" w:rsidRPr="007D7C37">
        <w:t xml:space="preserve">preferences </w:t>
      </w:r>
      <w:r w:rsidR="00F41A57" w:rsidRPr="007D7C37">
        <w:fldChar w:fldCharType="begin"/>
      </w:r>
      <w:r w:rsidR="007E5EDE" w:rsidRPr="007D7C37">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7D7C37">
        <w:fldChar w:fldCharType="separate"/>
      </w:r>
      <w:r w:rsidR="00405578" w:rsidRPr="007D7C37">
        <w:t>(Lee, 2023; Lindh et al., 2021)</w:t>
      </w:r>
      <w:r w:rsidR="00F41A57" w:rsidRPr="007D7C37">
        <w:fldChar w:fldCharType="end"/>
      </w:r>
      <w:r w:rsidR="005E050A" w:rsidRPr="007D7C37">
        <w:t xml:space="preserve">. </w:t>
      </w:r>
      <w:del w:id="137" w:author="Patrick Sachweh" w:date="2025-07-16T21:52:00Z">
        <w:r w:rsidR="00ED03B7" w:rsidRPr="007D7C37" w:rsidDel="005443AA">
          <w:delText>Moreover, w</w:delText>
        </w:r>
      </w:del>
      <w:commentRangeStart w:id="138"/>
      <w:ins w:id="139" w:author="Patrick Sachweh" w:date="2025-07-16T21:52:00Z">
        <w:r w:rsidR="005443AA">
          <w:t>W</w:t>
        </w:r>
      </w:ins>
      <w:r w:rsidR="00ED03B7" w:rsidRPr="007D7C37">
        <w:t xml:space="preserve">hile recent </w:t>
      </w:r>
      <w:del w:id="140" w:author="Julio César Iturra Sanhueza" w:date="2025-05-19T12:59:00Z">
        <w:r w:rsidR="00ED03B7" w:rsidRPr="007D7C37" w:rsidDel="006C4E8D">
          <w:delText xml:space="preserve">cross-country </w:delText>
        </w:r>
      </w:del>
      <w:r w:rsidR="00ED03B7" w:rsidRPr="007D7C37">
        <w:t xml:space="preserve">evidence highlights the </w:t>
      </w:r>
      <w:ins w:id="141" w:author="Julio César Iturra Sanhueza" w:date="2025-05-19T12:59:00Z">
        <w:r w:rsidR="00462EF3">
          <w:t xml:space="preserve">moderating role of </w:t>
        </w:r>
      </w:ins>
      <w:del w:id="142" w:author="Julio César Iturra Sanhueza" w:date="2025-05-19T12:58:00Z">
        <w:r w:rsidR="00ED03B7" w:rsidRPr="007D7C37" w:rsidDel="00FB76B1">
          <w:delText xml:space="preserve">welfare state's redistributive </w:delText>
        </w:r>
      </w:del>
      <w:ins w:id="143" w:author="Julio César Iturra Sanhueza" w:date="2025-05-19T12:59:00Z">
        <w:r w:rsidR="00462EF3">
          <w:t xml:space="preserve">state </w:t>
        </w:r>
      </w:ins>
      <w:ins w:id="144" w:author="Julio César Iturra Sanhueza" w:date="2025-05-19T12:58:00Z">
        <w:r w:rsidR="00FB76B1">
          <w:t xml:space="preserve">redistribution </w:t>
        </w:r>
      </w:ins>
      <w:del w:id="145" w:author="Julio César Iturra Sanhueza" w:date="2025-05-19T12:58:00Z">
        <w:r w:rsidR="00ED03B7" w:rsidRPr="007D7C37" w:rsidDel="00FB76B1">
          <w:delText>capacity</w:delText>
        </w:r>
        <w:r w:rsidR="00851814" w:rsidRPr="007D7C37" w:rsidDel="00FB76B1">
          <w:delText xml:space="preserve"> </w:delText>
        </w:r>
      </w:del>
      <w:ins w:id="146" w:author="Julio César Iturra Sanhueza" w:date="2025-05-19T12:58:00Z">
        <w:r w:rsidR="00FB76B1">
          <w:t xml:space="preserve"> </w:t>
        </w:r>
      </w:ins>
      <w:ins w:id="147" w:author="Julio César Iturra Sanhueza" w:date="2025-05-19T12:59:00Z">
        <w:r w:rsidR="00462EF3">
          <w:t xml:space="preserve">on </w:t>
        </w:r>
      </w:ins>
      <w:ins w:id="148" w:author="Julio César Iturra Sanhueza" w:date="2025-05-19T13:00:00Z">
        <w:r w:rsidR="00BE306C">
          <w:t xml:space="preserve">the relationship </w:t>
        </w:r>
      </w:ins>
      <w:ins w:id="149" w:author="Julio César Iturra Sanhueza" w:date="2025-05-19T13:01:00Z">
        <w:r w:rsidR="00642DD7">
          <w:t>between</w:t>
        </w:r>
      </w:ins>
      <w:ins w:id="150" w:author="Julio César Iturra Sanhueza" w:date="2025-05-19T13:00:00Z">
        <w:r w:rsidR="00BE306C">
          <w:t xml:space="preserve"> </w:t>
        </w:r>
      </w:ins>
      <w:ins w:id="151" w:author="Julio César Iturra Sanhueza" w:date="2025-05-19T12:58:00Z">
        <w:r w:rsidR="00FB76B1">
          <w:t>single-class</w:t>
        </w:r>
      </w:ins>
      <w:ins w:id="152" w:author="Julio César Iturra Sanhueza" w:date="2025-05-19T12:59:00Z">
        <w:r w:rsidR="0040125F">
          <w:t xml:space="preserve"> </w:t>
        </w:r>
      </w:ins>
      <w:ins w:id="153" w:author="Julio César Iturra Sanhueza" w:date="2025-05-19T13:00:00Z">
        <w:r w:rsidR="004147B9">
          <w:t>profiles</w:t>
        </w:r>
        <w:r w:rsidR="00BE306C">
          <w:t xml:space="preserve"> </w:t>
        </w:r>
      </w:ins>
      <w:ins w:id="154" w:author="Julio César Iturra Sanhueza" w:date="2025-05-21T12:10:00Z">
        <w:r w:rsidR="00BD2335">
          <w:t>and</w:t>
        </w:r>
      </w:ins>
      <w:ins w:id="155" w:author="Julio César Iturra Sanhueza" w:date="2025-05-19T13:00:00Z">
        <w:r w:rsidR="00BE306C">
          <w:t xml:space="preserve"> attitude</w:t>
        </w:r>
      </w:ins>
      <w:ins w:id="156" w:author="Julio César Iturra Sanhueza" w:date="2025-05-19T13:01:00Z">
        <w:r w:rsidR="003579A8">
          <w:t>s</w:t>
        </w:r>
      </w:ins>
      <w:ins w:id="157" w:author="Julio César Iturra Sanhueza" w:date="2025-05-19T13:00:00Z">
        <w:r w:rsidR="00BE306C">
          <w:t xml:space="preserve"> towards inequality</w:t>
        </w:r>
      </w:ins>
      <w:ins w:id="158" w:author="Julio César Iturra Sanhueza" w:date="2025-05-19T12:58:00Z">
        <w:r w:rsidR="00FB76B1">
          <w:t xml:space="preserve"> </w:t>
        </w:r>
      </w:ins>
      <w:r w:rsidR="005F151B" w:rsidRPr="007D7C37">
        <w:fldChar w:fldCharType="begin"/>
      </w:r>
      <w:r w:rsidR="00972ABF">
        <w:instrText xml:space="preserve"> ADDIN ZOTERO_ITEM CSL_CITATION {"citationID":"c1rPmERu","properties":{"formattedCitation":"(Lindh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7D7C37">
        <w:fldChar w:fldCharType="separate"/>
      </w:r>
      <w:r w:rsidR="00972ABF" w:rsidRPr="00972ABF">
        <w:t>(Lindh &amp; Andersson, 2024)</w:t>
      </w:r>
      <w:r w:rsidR="005F151B" w:rsidRPr="007D7C37">
        <w:fldChar w:fldCharType="end"/>
      </w:r>
      <w:ins w:id="159" w:author="Julio César Iturra Sanhueza" w:date="2025-05-19T13:01:00Z">
        <w:r w:rsidR="003507F6">
          <w:t xml:space="preserve">. </w:t>
        </w:r>
      </w:ins>
      <w:del w:id="160" w:author="Julio César Iturra Sanhueza" w:date="2025-05-19T13:01:00Z">
        <w:r w:rsidR="008B62D3" w:rsidRPr="007D7C37" w:rsidDel="00642DD7">
          <w:delText>,</w:delText>
        </w:r>
        <w:r w:rsidR="00C16D19" w:rsidRPr="007D7C37" w:rsidDel="00642DD7">
          <w:delText xml:space="preserve"> </w:delText>
        </w:r>
      </w:del>
      <w:ins w:id="161" w:author="Julio César Iturra Sanhueza" w:date="2025-05-19T13:01:00Z">
        <w:r w:rsidR="00642DD7">
          <w:t xml:space="preserve">There is </w:t>
        </w:r>
      </w:ins>
      <w:del w:id="162" w:author="Julio César Iturra Sanhueza" w:date="2025-05-19T13:01:00Z">
        <w:r w:rsidR="00C16D19" w:rsidRPr="007D7C37" w:rsidDel="00563AE0">
          <w:delText xml:space="preserve">there remains a </w:delText>
        </w:r>
      </w:del>
      <w:ins w:id="163" w:author="Julio César Iturra Sanhueza" w:date="2025-05-19T13:01:00Z">
        <w:r w:rsidR="00563AE0">
          <w:t xml:space="preserve">a remaining </w:t>
        </w:r>
      </w:ins>
      <w:r w:rsidR="00C16D19" w:rsidRPr="007D7C37">
        <w:t xml:space="preserve">knowledge gap </w:t>
      </w:r>
      <w:ins w:id="164" w:author="Julio César Iturra Sanhueza" w:date="2025-05-19T13:01:00Z">
        <w:r w:rsidR="001B6650">
          <w:t>regarding the</w:t>
        </w:r>
      </w:ins>
      <w:del w:id="165" w:author="Julio César Iturra Sanhueza" w:date="2025-05-19T13:01:00Z">
        <w:r w:rsidR="00C16D19" w:rsidRPr="007D7C37" w:rsidDel="00563AE0">
          <w:delText xml:space="preserve">regarding </w:delText>
        </w:r>
        <w:r w:rsidR="00C16D19" w:rsidRPr="007D7C37" w:rsidDel="001B6650">
          <w:delText>the</w:delText>
        </w:r>
      </w:del>
      <w:r w:rsidR="00C16D19" w:rsidRPr="007D7C37">
        <w:t xml:space="preserve"> moderating role of economic inequality in the relationship between class-based network </w:t>
      </w:r>
      <w:r w:rsidR="00C16D19" w:rsidRPr="00424DC1">
        <w:rPr>
          <w:i/>
          <w:iCs/>
          <w:rPrChange w:id="166" w:author="Julio César Iturra Sanhueza" w:date="2025-05-19T13:01:00Z">
            <w:rPr>
              <w:rFonts w:cs="Times New Roman"/>
            </w:rPr>
          </w:rPrChange>
        </w:rPr>
        <w:t>segregation</w:t>
      </w:r>
      <w:r w:rsidR="00C16D19" w:rsidRPr="007D7C37">
        <w:t xml:space="preserve"> and redistributive preferences.</w:t>
      </w:r>
      <w:commentRangeEnd w:id="138"/>
      <w:r w:rsidR="005443AA">
        <w:rPr>
          <w:rStyle w:val="CommentReference"/>
          <w:rFonts w:asciiTheme="minorHAnsi" w:hAnsiTheme="minorHAnsi"/>
        </w:rPr>
        <w:commentReference w:id="138"/>
      </w:r>
    </w:p>
    <w:p w14:paraId="0009F299" w14:textId="3601C2A6" w:rsidR="000E3C44" w:rsidRPr="007D7C37" w:rsidRDefault="009C462E" w:rsidP="00A706D7">
      <w:pPr>
        <w:pStyle w:val="BodyText"/>
      </w:pPr>
      <w:r w:rsidRPr="007D7C37">
        <w:t xml:space="preserve">While </w:t>
      </w:r>
      <w:ins w:id="167" w:author="Julio César Iturra Sanhueza" w:date="2025-05-19T10:45:00Z">
        <w:r w:rsidR="0033313F">
          <w:t xml:space="preserve">redistributive preferences </w:t>
        </w:r>
        <w:r w:rsidR="00082F28">
          <w:t xml:space="preserve">may </w:t>
        </w:r>
      </w:ins>
      <w:ins w:id="168" w:author="Julio César Iturra Sanhueza" w:date="2025-05-19T10:46:00Z">
        <w:r w:rsidR="00082F28">
          <w:t xml:space="preserve">be higher (lower) in segregated working-class  (services-class) networks </w:t>
        </w:r>
      </w:ins>
      <w:del w:id="169" w:author="Julio César Iturra Sanhueza" w:date="2025-05-19T10:46:00Z">
        <w:r w:rsidR="00897C25" w:rsidRPr="007D7C37" w:rsidDel="00082F28">
          <w:delText xml:space="preserve">class-based network </w:delText>
        </w:r>
        <w:r w:rsidRPr="007D7C37" w:rsidDel="00082F28">
          <w:delText xml:space="preserve">segregation </w:delText>
        </w:r>
      </w:del>
      <w:del w:id="170" w:author="Julio César Iturra Sanhueza" w:date="2025-05-19T10:45:00Z">
        <w:r w:rsidRPr="007D7C37" w:rsidDel="0033313F">
          <w:delText xml:space="preserve">may </w:delText>
        </w:r>
      </w:del>
      <w:del w:id="171" w:author="Julio César Iturra Sanhueza" w:date="2025-05-19T10:44:00Z">
        <w:r w:rsidRPr="007D7C37" w:rsidDel="00391A28">
          <w:delText>deepen</w:delText>
        </w:r>
      </w:del>
      <w:del w:id="172" w:author="Julio César Iturra Sanhueza" w:date="2025-05-19T10:46:00Z">
        <w:r w:rsidRPr="007D7C37" w:rsidDel="00082F28">
          <w:delText xml:space="preserve"> </w:delText>
        </w:r>
      </w:del>
      <w:del w:id="173" w:author="Julio César Iturra Sanhueza" w:date="2025-05-19T10:44:00Z">
        <w:r w:rsidRPr="007D7C37" w:rsidDel="00391A28">
          <w:delText>existing class</w:delText>
        </w:r>
      </w:del>
      <w:del w:id="174" w:author="Julio César Iturra Sanhueza" w:date="2025-05-19T10:46:00Z">
        <w:r w:rsidRPr="007D7C37" w:rsidDel="00082F28">
          <w:delText xml:space="preserve"> divisions in redistributive preferences </w:delText>
        </w:r>
      </w:del>
      <w:r w:rsidR="002E1F0A" w:rsidRPr="007D7C37">
        <w:fldChar w:fldCharType="begin"/>
      </w:r>
      <w:r w:rsidR="00972ABF">
        <w:instrText xml:space="preserve"> ADDIN ZOTERO_ITEM CSL_CITATION {"citationID":"LPrPbMWo","properties":{"formattedCitation":"(Paskov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7D7C37">
        <w:fldChar w:fldCharType="separate"/>
      </w:r>
      <w:r w:rsidR="00972ABF" w:rsidRPr="00972ABF">
        <w:t>(Paskov &amp; Weisstanner, 2022)</w:t>
      </w:r>
      <w:r w:rsidR="002E1F0A" w:rsidRPr="007D7C37">
        <w:fldChar w:fldCharType="end"/>
      </w:r>
      <w:r w:rsidRPr="007D7C37">
        <w:t xml:space="preserve">, </w:t>
      </w:r>
      <w:del w:id="175" w:author="Julio César Iturra Sanhueza" w:date="2025-05-19T12:22:00Z">
        <w:r w:rsidR="006A3D96" w:rsidRPr="007D7C37" w:rsidDel="000A77DB">
          <w:delText xml:space="preserve">we know </w:delText>
        </w:r>
      </w:del>
      <w:r w:rsidR="006A3D96" w:rsidRPr="007D7C37">
        <w:t xml:space="preserve">little </w:t>
      </w:r>
      <w:ins w:id="176" w:author="Julio César Iturra Sanhueza" w:date="2025-05-19T12:22:00Z">
        <w:r w:rsidR="000A77DB">
          <w:t xml:space="preserve">is known </w:t>
        </w:r>
      </w:ins>
      <w:r w:rsidR="006A3D96" w:rsidRPr="007D7C37">
        <w:t>about</w:t>
      </w:r>
      <w:r w:rsidR="00DD6022" w:rsidRPr="007D7C37">
        <w:t xml:space="preserve"> how </w:t>
      </w:r>
      <w:r w:rsidR="00923DF1" w:rsidRPr="007D7C37">
        <w:t>larger</w:t>
      </w:r>
      <w:r w:rsidR="00BF11ED" w:rsidRPr="007D7C37">
        <w:t xml:space="preserve"> </w:t>
      </w:r>
      <w:r w:rsidR="00227922" w:rsidRPr="007D7C37">
        <w:t xml:space="preserve">differences </w:t>
      </w:r>
      <w:r w:rsidR="006F2812" w:rsidRPr="007D7C37">
        <w:t xml:space="preserve">in economic resources </w:t>
      </w:r>
      <w:r w:rsidR="00AD749C" w:rsidRPr="007D7C37">
        <w:t xml:space="preserve"> – r</w:t>
      </w:r>
      <w:r w:rsidR="006F2812" w:rsidRPr="007D7C37">
        <w:t>epresented by income</w:t>
      </w:r>
      <w:r w:rsidR="000E2B5F" w:rsidRPr="007D7C37">
        <w:t xml:space="preserve"> inequality at the country level</w:t>
      </w:r>
      <w:ins w:id="177" w:author="Julio César Iturra Sanhueza" w:date="2025-05-19T10:23:00Z">
        <w:r w:rsidR="005E1B13">
          <w:t>,</w:t>
        </w:r>
      </w:ins>
      <w:r w:rsidR="00DD6022" w:rsidRPr="007D7C37">
        <w:t xml:space="preserve"> can moderate the </w:t>
      </w:r>
      <w:ins w:id="178" w:author="Julio César Iturra Sanhueza" w:date="2025-05-19T10:26:00Z">
        <w:r w:rsidR="00E13A9B" w:rsidRPr="00750855">
          <w:rPr>
            <w:i/>
            <w:iCs/>
            <w:rPrChange w:id="179" w:author="Julio César Iturra Sanhueza" w:date="2025-05-19T10:28:00Z">
              <w:rPr>
                <w:rFonts w:cs="Times New Roman"/>
              </w:rPr>
            </w:rPrChange>
          </w:rPr>
          <w:t>conditional</w:t>
        </w:r>
        <w:r w:rsidR="00E13A9B">
          <w:t xml:space="preserve"> </w:t>
        </w:r>
      </w:ins>
      <w:ins w:id="180" w:author="Julio César Iturra Sanhueza" w:date="2025-05-19T10:27:00Z">
        <w:r w:rsidR="00E13A9B">
          <w:t xml:space="preserve">relationship of </w:t>
        </w:r>
      </w:ins>
      <w:ins w:id="181" w:author="Julio César Iturra Sanhueza" w:date="2025-05-19T10:26:00Z">
        <w:r w:rsidR="00E13A9B">
          <w:t xml:space="preserve">class-based network </w:t>
        </w:r>
      </w:ins>
      <w:ins w:id="182" w:author="Julio César Iturra Sanhueza" w:date="2025-05-19T10:27:00Z">
        <w:r w:rsidR="00B31963">
          <w:t>segregation</w:t>
        </w:r>
        <w:r w:rsidR="007460F7">
          <w:t xml:space="preserve"> to social class on redistributive preferences.</w:t>
        </w:r>
      </w:ins>
      <w:del w:id="183" w:author="Julio César Iturra Sanhueza" w:date="2025-05-19T10:26:00Z">
        <w:r w:rsidR="00DD6022" w:rsidRPr="007D7C37" w:rsidDel="00E13A9B">
          <w:delText xml:space="preserve">relationship between class-based networks and </w:delText>
        </w:r>
      </w:del>
      <w:del w:id="184" w:author="Julio César Iturra Sanhueza" w:date="2025-05-19T10:27:00Z">
        <w:r w:rsidR="00DD6022" w:rsidRPr="007D7C37" w:rsidDel="007460F7">
          <w:delText>attitudes toward inequality</w:delText>
        </w:r>
        <w:r w:rsidRPr="007D7C37" w:rsidDel="007460F7">
          <w:delText>.</w:delText>
        </w:r>
      </w:del>
      <w:r w:rsidRPr="007D7C37">
        <w:t xml:space="preserve"> </w:t>
      </w:r>
      <w:ins w:id="185" w:author="Julio César Iturra Sanhueza" w:date="2025-06-05T13:58:00Z">
        <w:r w:rsidR="009C0082" w:rsidRPr="00B158C8">
          <w:rPr>
            <w:highlight w:val="yellow"/>
          </w:rPr>
          <w:t xml:space="preserve">In this study, I theorize the role of inequality as the prevailing </w:t>
        </w:r>
        <w:r w:rsidR="009C0082" w:rsidRPr="00B158C8">
          <w:rPr>
            <w:i/>
            <w:iCs/>
            <w:highlight w:val="yellow"/>
          </w:rPr>
          <w:t>distributional context</w:t>
        </w:r>
        <w:r w:rsidR="009C0082" w:rsidRPr="00B158C8">
          <w:rPr>
            <w:highlight w:val="yellow"/>
          </w:rPr>
          <w:t xml:space="preserve"> of economic resources and welfare within a society—the conditions under which political debates unfold and political attitudes are formed </w:t>
        </w:r>
        <w:r w:rsidR="009C0082" w:rsidRPr="00B158C8">
          <w:rPr>
            <w:highlight w:val="yellow"/>
          </w:rPr>
          <w:fldChar w:fldCharType="begin"/>
        </w:r>
        <w:r w:rsidR="009C0082" w:rsidRPr="00B158C8">
          <w:rPr>
            <w:highlight w:val="yellow"/>
          </w:rPr>
          <w:instrText xml:space="preserve"> ADDIN ZOTERO_ITEM CSL_CITATION {"citationID":"3ItjEuZz","properties":{"formattedCitation":"(Palme, 2006)","plainCitation":"(Palme, 2006)","noteIndex":0},"citationItems":[{"id":17353,"uris":["http://zotero.org/users/5414506/items/QN7NCM59"],"itemData":{"id":17353,"type":"article-journal","abstract":"Comparative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instrText>
        </w:r>
        <w:r w:rsidR="009C0082" w:rsidRPr="00B158C8">
          <w:rPr>
            <w:highlight w:val="yellow"/>
          </w:rPr>
          <w:fldChar w:fldCharType="separate"/>
        </w:r>
        <w:r w:rsidR="009C0082" w:rsidRPr="00B158C8">
          <w:rPr>
            <w:highlight w:val="yellow"/>
          </w:rPr>
          <w:t>(Palme, 2006)</w:t>
        </w:r>
        <w:r w:rsidR="009C0082" w:rsidRPr="00B158C8">
          <w:rPr>
            <w:highlight w:val="yellow"/>
          </w:rPr>
          <w:fldChar w:fldCharType="end"/>
        </w:r>
        <w:r w:rsidR="009C0082">
          <w:rPr>
            <w:highlight w:val="yellow"/>
          </w:rPr>
          <w:t>.</w:t>
        </w:r>
        <w:r w:rsidR="009C0082" w:rsidRPr="00B158C8">
          <w:rPr>
            <w:highlight w:val="yellow"/>
          </w:rPr>
          <w:t xml:space="preserve"> Specifically, I refer to post-tax and transfer income inequality </w:t>
        </w:r>
        <w:r w:rsidR="009C0082" w:rsidRPr="00B158C8">
          <w:rPr>
            <w:highlight w:val="yellow"/>
          </w:rPr>
          <w:fldChar w:fldCharType="begin"/>
        </w:r>
      </w:ins>
      <w:r w:rsidR="00867242">
        <w:rPr>
          <w:highlight w:val="yellow"/>
        </w:rPr>
        <w:instrText xml:space="preserve"> ADDIN ZOTERO_ITEM CSL_CITATION {"citationID":"FLzJwKQQ","properties":{"formattedCitation":"(UNU-WIDER,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ins w:id="186" w:author="Julio César Iturra Sanhueza" w:date="2025-06-05T13:58:00Z">
        <w:r w:rsidR="009C0082" w:rsidRPr="00B158C8">
          <w:rPr>
            <w:highlight w:val="yellow"/>
          </w:rPr>
          <w:fldChar w:fldCharType="separate"/>
        </w:r>
        <w:r w:rsidR="009C0082" w:rsidRPr="00B158C8">
          <w:rPr>
            <w:highlight w:val="yellow"/>
          </w:rPr>
          <w:t>(UNU-WIDER, 2023)</w:t>
        </w:r>
        <w:r w:rsidR="009C0082" w:rsidRPr="00B158C8">
          <w:rPr>
            <w:highlight w:val="yellow"/>
          </w:rPr>
          <w:fldChar w:fldCharType="end"/>
        </w:r>
        <w:r w:rsidR="009C0082" w:rsidRPr="00B158C8">
          <w:rPr>
            <w:highlight w:val="yellow"/>
          </w:rPr>
          <w:t>.</w:t>
        </w:r>
        <w:r w:rsidR="009C0082">
          <w:t xml:space="preserve"> </w:t>
        </w:r>
      </w:ins>
      <w:del w:id="187" w:author="Julio César Iturra Sanhueza" w:date="2025-05-19T10:26:00Z">
        <w:r w:rsidR="00B56B63" w:rsidRPr="007D7C37" w:rsidDel="0081350A">
          <w:delText xml:space="preserve"> </w:delText>
        </w:r>
      </w:del>
      <w:r w:rsidRPr="007D7C37">
        <w:t xml:space="preserve">On the one hand, research on the class-attitude link suggests that income inequality is crucial for understanding how </w:t>
      </w:r>
      <w:r w:rsidR="006312AF" w:rsidRPr="007D7C37">
        <w:t xml:space="preserve">class-based inequalities </w:t>
      </w:r>
      <w:r w:rsidRPr="007D7C37">
        <w:t>—</w:t>
      </w:r>
      <w:r w:rsidR="006312AF" w:rsidRPr="007D7C37">
        <w:t xml:space="preserve"> </w:t>
      </w:r>
      <w:r w:rsidRPr="007D7C37">
        <w:t xml:space="preserve">i.e., the </w:t>
      </w:r>
      <w:r w:rsidR="006312AF" w:rsidRPr="007D7C37">
        <w:t xml:space="preserve">socioeconomic </w:t>
      </w:r>
      <w:r w:rsidRPr="007D7C37">
        <w:t>and political distance between classes—</w:t>
      </w:r>
      <w:r w:rsidR="006312AF" w:rsidRPr="007D7C37">
        <w:t xml:space="preserve"> </w:t>
      </w:r>
      <w:r w:rsidRPr="007D7C37">
        <w:t>translate into redistributive demands</w:t>
      </w:r>
      <w:del w:id="188" w:author="Patrick Sachweh" w:date="2025-07-16T22:02:00Z">
        <w:r w:rsidRPr="007D7C37" w:rsidDel="00DC3227">
          <w:delText xml:space="preserve">, as it reflects the </w:delText>
        </w:r>
        <w:r w:rsidR="00281D5D" w:rsidRPr="007D7C37" w:rsidDel="00DC3227">
          <w:delText>current</w:delText>
        </w:r>
        <w:r w:rsidR="007C426A" w:rsidRPr="007D7C37" w:rsidDel="00DC3227">
          <w:delText xml:space="preserve"> </w:delText>
        </w:r>
        <w:r w:rsidR="00281D5D" w:rsidRPr="007D7C37" w:rsidDel="00DC3227">
          <w:delText>s</w:delText>
        </w:r>
        <w:r w:rsidR="000C5C30" w:rsidRPr="007D7C37" w:rsidDel="00DC3227">
          <w:delText xml:space="preserve">tate of distributive </w:delText>
        </w:r>
        <w:r w:rsidR="00281D5D" w:rsidRPr="007D7C37" w:rsidDel="00DC3227">
          <w:delText>affairs</w:delText>
        </w:r>
        <w:r w:rsidRPr="007D7C37" w:rsidDel="00DC3227">
          <w:delText xml:space="preserve"> in contemporary capitalist societies</w:delText>
        </w:r>
      </w:del>
      <w:r w:rsidR="0062310B" w:rsidRPr="007D7C37">
        <w:t xml:space="preserve"> </w:t>
      </w:r>
      <w:r w:rsidR="0062310B" w:rsidRPr="007D7C37">
        <w:fldChar w:fldCharType="begin"/>
      </w:r>
      <w:r w:rsidR="00972ABF">
        <w:instrText xml:space="preserve"> ADDIN ZOTERO_ITEM CSL_CITATION {"citationID":"52Zehayi","properties":{"formattedCitation":"(Curtis &amp; Andersen, 2015; Edlund &amp; Lindh, 2015)","plainCitation":"(Curtis &amp; Andersen, 2015;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7D7C37">
        <w:fldChar w:fldCharType="separate"/>
      </w:r>
      <w:r w:rsidR="00972ABF" w:rsidRPr="00972ABF">
        <w:t xml:space="preserve">(Curtis &amp; Andersen, 2015; </w:t>
      </w:r>
      <w:r w:rsidR="00972ABF" w:rsidRPr="00972ABF">
        <w:lastRenderedPageBreak/>
        <w:t>Edlund &amp; Lindh, 2015)</w:t>
      </w:r>
      <w:r w:rsidR="0062310B" w:rsidRPr="007D7C37">
        <w:fldChar w:fldCharType="end"/>
      </w:r>
      <w:r w:rsidRPr="007D7C37">
        <w:t xml:space="preserve">. A consistent finding is that </w:t>
      </w:r>
      <w:ins w:id="189" w:author="Patrick Sachweh" w:date="2025-07-16T22:02:00Z">
        <w:r w:rsidR="00DC3227">
          <w:t>in  high-</w:t>
        </w:r>
        <w:r w:rsidR="00DC3227" w:rsidRPr="007D7C37">
          <w:t>inequality</w:t>
        </w:r>
        <w:r w:rsidR="00DC3227" w:rsidRPr="00DC3227">
          <w:t xml:space="preserve"> </w:t>
        </w:r>
        <w:r w:rsidR="00DC3227">
          <w:t xml:space="preserve">contexts </w:t>
        </w:r>
        <w:r w:rsidR="00DC3227" w:rsidRPr="007D7C37">
          <w:t>,</w:t>
        </w:r>
      </w:ins>
      <w:r w:rsidR="000702A6" w:rsidRPr="007D7C37">
        <w:t xml:space="preserve">those in more advantaged </w:t>
      </w:r>
      <w:del w:id="190" w:author="Julio César Iturra Sanhueza" w:date="2025-05-19T12:22:00Z">
        <w:r w:rsidR="000702A6" w:rsidRPr="007D7C37" w:rsidDel="004E3000">
          <w:delText>socioeconomic</w:delText>
        </w:r>
      </w:del>
      <w:del w:id="191" w:author="Julio César Iturra Sanhueza" w:date="2025-05-19T12:23:00Z">
        <w:r w:rsidR="000702A6" w:rsidRPr="007D7C37" w:rsidDel="00B40A6A">
          <w:delText xml:space="preserve"> </w:delText>
        </w:r>
      </w:del>
      <w:del w:id="192" w:author="Julio César Iturra Sanhueza" w:date="2025-06-03T14:35:00Z">
        <w:r w:rsidR="000702A6" w:rsidRPr="007D7C37" w:rsidDel="00635A30">
          <w:delText>positions</w:delText>
        </w:r>
      </w:del>
      <w:ins w:id="193" w:author="Julio César Iturra Sanhueza" w:date="2025-06-03T14:35:00Z">
        <w:r w:rsidR="00635A30">
          <w:t>classes</w:t>
        </w:r>
      </w:ins>
      <w:r w:rsidRPr="007D7C37">
        <w:t xml:space="preserve"> </w:t>
      </w:r>
      <w:ins w:id="194" w:author="Julio César Iturra Sanhueza" w:date="2025-05-21T12:12:00Z">
        <w:r w:rsidR="00C51A09">
          <w:t>are more concerned about income inequality and</w:t>
        </w:r>
      </w:ins>
      <w:ins w:id="195" w:author="Julio César Iturra Sanhueza" w:date="2025-05-21T12:13:00Z">
        <w:r w:rsidR="00C51A09">
          <w:t xml:space="preserve"> </w:t>
        </w:r>
      </w:ins>
      <w:r w:rsidRPr="007D7C37">
        <w:t xml:space="preserve">tend to be more supportive of redistribution </w:t>
      </w:r>
      <w:del w:id="196" w:author="Patrick Sachweh" w:date="2025-07-16T22:02:00Z">
        <w:r w:rsidRPr="007D7C37" w:rsidDel="00DC3227">
          <w:delText xml:space="preserve">in contexts of high inequality, </w:delText>
        </w:r>
      </w:del>
      <w:r w:rsidRPr="007D7C37">
        <w:t xml:space="preserve">whereas </w:t>
      </w:r>
      <w:del w:id="197" w:author="Patrick Sachweh" w:date="2025-07-16T22:03:00Z">
        <w:r w:rsidRPr="007D7C37" w:rsidDel="00DC3227">
          <w:delText xml:space="preserve">the </w:delText>
        </w:r>
        <w:r w:rsidR="000D215C" w:rsidRPr="007D7C37" w:rsidDel="00DC3227">
          <w:delText>stronger</w:delText>
        </w:r>
        <w:r w:rsidRPr="007D7C37" w:rsidDel="00DC3227">
          <w:delText xml:space="preserve"> </w:delText>
        </w:r>
      </w:del>
      <w:r w:rsidRPr="007D7C37">
        <w:t xml:space="preserve">redistributive demands of the </w:t>
      </w:r>
      <w:r w:rsidR="00BA7E2E" w:rsidRPr="007D7C37">
        <w:t xml:space="preserve">socioeconomically disadvantaged </w:t>
      </w:r>
      <w:r w:rsidRPr="007D7C37">
        <w:t>remain relatively stable</w:t>
      </w:r>
      <w:del w:id="198" w:author="Patrick Sachweh" w:date="2025-07-16T22:03:00Z">
        <w:r w:rsidRPr="007D7C37" w:rsidDel="00DC3227">
          <w:delText>,</w:delText>
        </w:r>
      </w:del>
      <w:r w:rsidRPr="007D7C37">
        <w:t xml:space="preserve"> regardless of inequality levels </w:t>
      </w:r>
      <w:r w:rsidR="00786D2D" w:rsidRPr="007D7C37">
        <w:fldChar w:fldCharType="begin"/>
      </w:r>
      <w:r w:rsidR="003355F0">
        <w:instrText xml:space="preserve"> ADDIN ZOTERO_ITEM CSL_CITATION {"citationID":"Ub3OqKhi","properties":{"formattedCitation":"(Dimick, Rueda, &amp; Stegmueller, 2017; Sachweh &amp; Sthamer, 2019; Wiesner, 2025)","plainCitation":"(Dimick, Rueda, &amp; Stegmueller, 2017; Sachweh &amp; Sthamer, 2019; Wiesner, 2025)","noteIndex":0},"citationItems":[{"id":15445,"uris":["http://zotero.org/users/5414506/items/MCS8ZKYD"],"itemData":{"id":15445,"type":"article-journal","container-title":"Quarterly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786D2D" w:rsidRPr="007D7C37">
        <w:fldChar w:fldCharType="separate"/>
      </w:r>
      <w:r w:rsidR="003355F0" w:rsidRPr="003355F0">
        <w:t>(Dimick, Rueda, &amp; Stegmueller, 2017; Sachweh &amp; Sthamer, 2019; Wiesner, 2025)</w:t>
      </w:r>
      <w:r w:rsidR="00786D2D" w:rsidRPr="007D7C37">
        <w:fldChar w:fldCharType="end"/>
      </w:r>
      <w:r w:rsidRPr="007D7C37">
        <w:t xml:space="preserve">. </w:t>
      </w:r>
      <w:commentRangeStart w:id="199"/>
      <w:ins w:id="200" w:author="Julio César Iturra Sanhueza" w:date="2025-05-19T10:48:00Z">
        <w:r w:rsidR="00890ABD">
          <w:t xml:space="preserve">Here, it is argued </w:t>
        </w:r>
        <w:r w:rsidR="001D10D3">
          <w:t xml:space="preserve">that </w:t>
        </w:r>
      </w:ins>
      <w:ins w:id="201" w:author="Julio César Iturra Sanhueza" w:date="2025-05-19T10:54:00Z">
        <w:r w:rsidR="00C849B7">
          <w:t xml:space="preserve">in </w:t>
        </w:r>
      </w:ins>
      <w:ins w:id="202" w:author="Julio César Iturra Sanhueza" w:date="2025-05-19T10:58:00Z">
        <w:r w:rsidR="00195F27">
          <w:t>unequal societies</w:t>
        </w:r>
      </w:ins>
      <w:ins w:id="203" w:author="Julio César Iturra Sanhueza" w:date="2025-05-19T11:00:00Z">
        <w:r w:rsidR="00AA63CF">
          <w:t>,</w:t>
        </w:r>
      </w:ins>
      <w:ins w:id="204" w:author="Julio César Iturra Sanhueza" w:date="2025-05-19T10:58:00Z">
        <w:r w:rsidR="00195F27">
          <w:t xml:space="preserve"> </w:t>
        </w:r>
      </w:ins>
      <w:ins w:id="205" w:author="Julio César Iturra Sanhueza" w:date="2025-05-19T12:07:00Z">
        <w:r w:rsidR="00A71700">
          <w:t>the well-off</w:t>
        </w:r>
      </w:ins>
      <w:ins w:id="206" w:author="Julio César Iturra Sanhueza" w:date="2025-05-19T10:58:00Z">
        <w:r w:rsidR="007502A3">
          <w:t xml:space="preserve"> </w:t>
        </w:r>
      </w:ins>
      <w:ins w:id="207" w:author="Julio César Iturra Sanhueza" w:date="2025-05-19T12:07:00Z">
        <w:r w:rsidR="006A6419">
          <w:t>have</w:t>
        </w:r>
      </w:ins>
      <w:ins w:id="208" w:author="Julio César Iturra Sanhueza" w:date="2025-05-19T10:58:00Z">
        <w:r w:rsidR="007502A3">
          <w:t xml:space="preserve"> greater concerns about the </w:t>
        </w:r>
      </w:ins>
      <w:ins w:id="209" w:author="Julio César Iturra Sanhueza" w:date="2025-05-19T10:59:00Z">
        <w:r w:rsidR="007502A3">
          <w:t>negative externalities of inequality</w:t>
        </w:r>
      </w:ins>
      <w:ins w:id="210" w:author="Julio César Iturra Sanhueza" w:date="2025-05-19T11:55:00Z">
        <w:r w:rsidR="0052104E">
          <w:t xml:space="preserve"> (e.g., crime)</w:t>
        </w:r>
      </w:ins>
      <w:ins w:id="211" w:author="Julio César Iturra Sanhueza" w:date="2025-06-04T14:03:00Z">
        <w:r w:rsidR="0034340F">
          <w:t>.</w:t>
        </w:r>
      </w:ins>
      <w:ins w:id="212" w:author="Julio César Iturra Sanhueza" w:date="2025-05-19T11:55:00Z">
        <w:r w:rsidR="0052104E">
          <w:t xml:space="preserve"> </w:t>
        </w:r>
      </w:ins>
      <w:ins w:id="213" w:author="Julio César Iturra Sanhueza" w:date="2025-06-04T14:03:00Z">
        <w:r w:rsidR="0034340F" w:rsidRPr="00043ACF">
          <w:rPr>
            <w:highlight w:val="yellow"/>
            <w:rPrChange w:id="214" w:author="Julio César Iturra Sanhueza" w:date="2025-06-04T14:06:00Z">
              <w:rPr>
                <w:rFonts w:cs="Times New Roman"/>
              </w:rPr>
            </w:rPrChange>
          </w:rPr>
          <w:t xml:space="preserve">Moreover, advantaged social classes tend to express greater concern about the shrinking opportunity structure in society, as it implies reduced chances for relative mobility. For them, this translates into a heightened sense of vulnerability, as they have more to lose from potential downward mobility compared to the lower classes </w:t>
        </w:r>
      </w:ins>
      <w:r w:rsidR="00F4498A" w:rsidRPr="00043ACF">
        <w:rPr>
          <w:highlight w:val="yellow"/>
          <w:rPrChange w:id="215" w:author="Julio César Iturra Sanhueza" w:date="2025-06-04T14:06:00Z">
            <w:rPr>
              <w:rFonts w:cs="Times New Roman"/>
            </w:rPr>
          </w:rPrChange>
        </w:rPr>
        <w:fldChar w:fldCharType="begin"/>
      </w:r>
      <w:r w:rsidR="00F4498A" w:rsidRPr="00043ACF">
        <w:rPr>
          <w:highlight w:val="yellow"/>
          <w:rPrChange w:id="216" w:author="Julio César Iturra Sanhueza" w:date="2025-06-04T14:06:00Z">
            <w:rPr>
              <w:rFonts w:cs="Times New Roman"/>
            </w:rPr>
          </w:rPrChange>
        </w:rPr>
        <w:instrText xml:space="preserve"> ADDIN ZOTERO_ITEM CSL_CITATION {"citationID":"Zv0JPSem","properties":{"formattedCitation":"(Hertel &amp; Groh-Samberg, 2019)","plainCitation":"(Hertel &amp; Groh-Samberg, 2019)","noteIndex":0},"citationItems":[{"id":14929,"uris":["http://zotero.org/users/5414506/items/B9PY5X9E"],"itemData":{"id":14929,"type":"article-journal","abstract":"We study the relationship between inter-class inequality and intergenerational class mobility across 39 countries. Previous research on the relationship between economic inequality and class mobility remains inconclusive, as studies have confounded intra- with between-class economic inequalities. We propose that between-class inequality across multiple dimensions accounts for the inverse relationship between inequality and mobility: the larger the resource distance between classes, the less likely it is that mobility from one to the other will occur. We consider inequality in terms of between-class differences in three areas—education, wages, and income—and in a composite measure. Building on sociological mobility theory, we argue that cross-country variation in mobility results, in part, from families adapting to different levels of between-class inequality. Consistent with this hypothesis, we find a negative correlation between inter-class inequality and social fluidity, with between-class inequality being a better predictor of mobility chances than conventional distributional measures. We also find that the resource distance between classes is negatively related to the strength of their intergenerational association for some off-diagonal origin and destination (OD) class combinations.","container-title":"American Sociological Review","DOI":"10.1177/0003122419885094","ISSN":"0003-1224, 1939-8271","issue":"6","journalAbbreviation":"Am Sociol Rev","language":"en","page":"1099-1133","source":"DOI.org (Crossref)","title":"The Relation between Inequality and Intergenerational Class Mobility in 39 Countries","volume":"84","author":[{"family":"Hertel","given":"Florian R."},{"family":"Groh-Samberg","given":"Olaf"}],"issued":{"date-parts":[["2019",12]]},"citation-key":"hertel_relation_2019"}}],"schema":"https://github.com/citation-style-language/schema/raw/master/csl-citation.json"} </w:instrText>
      </w:r>
      <w:r w:rsidR="00F4498A" w:rsidRPr="00043ACF">
        <w:rPr>
          <w:highlight w:val="yellow"/>
          <w:rPrChange w:id="217" w:author="Julio César Iturra Sanhueza" w:date="2025-06-04T14:06:00Z">
            <w:rPr>
              <w:rFonts w:cs="Times New Roman"/>
            </w:rPr>
          </w:rPrChange>
        </w:rPr>
        <w:fldChar w:fldCharType="separate"/>
      </w:r>
      <w:r w:rsidR="00F4498A" w:rsidRPr="00043ACF">
        <w:rPr>
          <w:highlight w:val="yellow"/>
          <w:rPrChange w:id="218" w:author="Julio César Iturra Sanhueza" w:date="2025-06-04T14:06:00Z">
            <w:rPr>
              <w:rFonts w:cs="Times New Roman"/>
            </w:rPr>
          </w:rPrChange>
        </w:rPr>
        <w:t>(Hertel &amp; Groh-Samberg, 2019)</w:t>
      </w:r>
      <w:r w:rsidR="00F4498A" w:rsidRPr="00043ACF">
        <w:rPr>
          <w:highlight w:val="yellow"/>
          <w:rPrChange w:id="219" w:author="Julio César Iturra Sanhueza" w:date="2025-06-04T14:06:00Z">
            <w:rPr>
              <w:rFonts w:cs="Times New Roman"/>
            </w:rPr>
          </w:rPrChange>
        </w:rPr>
        <w:fldChar w:fldCharType="end"/>
      </w:r>
      <w:ins w:id="220" w:author="Julio César Iturra Sanhueza" w:date="2025-05-19T11:01:00Z">
        <w:r w:rsidR="009C26B4" w:rsidRPr="00043ACF">
          <w:rPr>
            <w:highlight w:val="yellow"/>
            <w:rPrChange w:id="221" w:author="Julio César Iturra Sanhueza" w:date="2025-06-04T14:06:00Z">
              <w:rPr>
                <w:rFonts w:cs="Times New Roman"/>
              </w:rPr>
            </w:rPrChange>
          </w:rPr>
          <w:t>.</w:t>
        </w:r>
      </w:ins>
      <w:ins w:id="222" w:author="Julio César Iturra Sanhueza" w:date="2025-05-19T11:02:00Z">
        <w:r w:rsidR="00167166">
          <w:t xml:space="preserve"> </w:t>
        </w:r>
      </w:ins>
      <w:commentRangeEnd w:id="199"/>
      <w:r w:rsidR="00DC3227">
        <w:rPr>
          <w:rStyle w:val="CommentReference"/>
          <w:rFonts w:asciiTheme="minorHAnsi" w:hAnsiTheme="minorHAnsi"/>
        </w:rPr>
        <w:commentReference w:id="199"/>
      </w:r>
      <w:r w:rsidRPr="007D7C37">
        <w:t xml:space="preserve">On the other hand, it is well-documented that income inequality affects social relations, reinforcing stratified access to social activities and widening the </w:t>
      </w:r>
      <w:r w:rsidR="009B6654" w:rsidRPr="007D7C37">
        <w:t xml:space="preserve">social </w:t>
      </w:r>
      <w:r w:rsidRPr="007D7C37">
        <w:t>distance between classes. In such conditions, the upper classes tend to be more socially active and maintain more diverse networks, while the lower classes become increasingly inactive and segregated</w:t>
      </w:r>
      <w:r w:rsidR="008375EE" w:rsidRPr="007D7C37">
        <w:t xml:space="preserve"> </w:t>
      </w:r>
      <w:r w:rsidR="00121BCE" w:rsidRPr="007D7C37">
        <w:t>in contexts with higher levels of economic inequality</w:t>
      </w:r>
      <w:r w:rsidRPr="007D7C37">
        <w:t xml:space="preserve"> </w:t>
      </w:r>
      <w:r w:rsidR="00B657EF" w:rsidRPr="007D7C37">
        <w:fldChar w:fldCharType="begin"/>
      </w:r>
      <w:r w:rsidR="00972ABF">
        <w:instrText xml:space="preserve"> ADDIN ZOTERO_ITEM CSL_CITATION {"citationID":"13iyxTfU","properties":{"formattedCitation":"(Lancee &amp; Van de Werfhorst, 2012; Otero et al., 2024; Pichler &amp; Wallace, 2009)","plainCitation":"(Lancee &amp; Van de Werfhorst, 2012; Otero et al., 2024; Pichler &amp;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7D7C37">
        <w:fldChar w:fldCharType="separate"/>
      </w:r>
      <w:r w:rsidR="00972ABF" w:rsidRPr="00972ABF">
        <w:t>(Lancee &amp; Van de Werfhorst, 2012; Otero et al., 2024; Pichler &amp; Wallace, 2009)</w:t>
      </w:r>
      <w:r w:rsidR="00B657EF" w:rsidRPr="007D7C37">
        <w:fldChar w:fldCharType="end"/>
      </w:r>
      <w:r w:rsidRPr="007D7C37">
        <w:t>.</w:t>
      </w:r>
      <w:ins w:id="223" w:author="Julio César Iturra Sanhueza" w:date="2025-05-19T12:06:00Z">
        <w:r w:rsidR="00F632AA">
          <w:t xml:space="preserve"> </w:t>
        </w:r>
      </w:ins>
      <w:del w:id="224" w:author="Julio César Iturra Sanhueza" w:date="2025-06-05T13:58:00Z">
        <w:r w:rsidR="00F21B06" w:rsidRPr="00043ACF" w:rsidDel="009C0082">
          <w:rPr>
            <w:highlight w:val="yellow"/>
            <w:rPrChange w:id="225" w:author="Julio César Iturra Sanhueza" w:date="2025-06-04T14:06:00Z">
              <w:rPr>
                <w:rFonts w:cs="Times New Roman"/>
              </w:rPr>
            </w:rPrChange>
          </w:rPr>
          <w:fldChar w:fldCharType="begin"/>
        </w:r>
        <w:r w:rsidR="00F21B06" w:rsidRPr="00043ACF" w:rsidDel="009C0082">
          <w:rPr>
            <w:highlight w:val="yellow"/>
            <w:rPrChange w:id="226" w:author="Julio César Iturra Sanhueza" w:date="2025-06-04T14:06:00Z">
              <w:rPr>
                <w:rFonts w:cs="Times New Roman"/>
              </w:rPr>
            </w:rPrChange>
          </w:rPr>
          <w:delInstrText xml:space="preserve"> ADDIN ZOTERO_ITEM CSL_CITATION {"citationID":"3ItjEuZz","properties":{"formattedCitation":"(Palme, 2006)","plainCitation":"(Palme, 2006)","noteIndex":0},"citationItems":[{"id":17353,"uris":["http://zotero.org/users/5414506/items/QN7NCM59"],"itemData":{"id":17353,"type":"article-journal","abstract":"Comparative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delInstrText>
        </w:r>
        <w:r w:rsidR="00F21B06" w:rsidRPr="00043ACF" w:rsidDel="009C0082">
          <w:rPr>
            <w:highlight w:val="yellow"/>
            <w:rPrChange w:id="227" w:author="Julio César Iturra Sanhueza" w:date="2025-06-04T14:06:00Z">
              <w:rPr>
                <w:rFonts w:cs="Times New Roman"/>
              </w:rPr>
            </w:rPrChange>
          </w:rPr>
          <w:fldChar w:fldCharType="separate"/>
        </w:r>
        <w:r w:rsidR="00F21B06" w:rsidRPr="00043ACF" w:rsidDel="009C0082">
          <w:rPr>
            <w:highlight w:val="yellow"/>
            <w:rPrChange w:id="228" w:author="Julio César Iturra Sanhueza" w:date="2025-06-04T14:06:00Z">
              <w:rPr>
                <w:rFonts w:cs="Times New Roman"/>
              </w:rPr>
            </w:rPrChange>
          </w:rPr>
          <w:delText>(Palme, 2006)</w:delText>
        </w:r>
        <w:r w:rsidR="00F21B06" w:rsidRPr="00043ACF" w:rsidDel="009C0082">
          <w:rPr>
            <w:highlight w:val="yellow"/>
            <w:rPrChange w:id="229" w:author="Julio César Iturra Sanhueza" w:date="2025-06-04T14:06:00Z">
              <w:rPr>
                <w:rFonts w:cs="Times New Roman"/>
              </w:rPr>
            </w:rPrChange>
          </w:rPr>
          <w:fldChar w:fldCharType="end"/>
        </w:r>
        <w:r w:rsidR="00F21B06" w:rsidRPr="00043ACF" w:rsidDel="009C0082">
          <w:rPr>
            <w:highlight w:val="yellow"/>
            <w:rPrChange w:id="230" w:author="Julio César Iturra Sanhueza" w:date="2025-06-04T14:06:00Z">
              <w:rPr>
                <w:rFonts w:cs="Times New Roman"/>
              </w:rPr>
            </w:rPrChange>
          </w:rPr>
          <w:fldChar w:fldCharType="begin"/>
        </w:r>
        <w:r w:rsidR="00F21B06" w:rsidRPr="00043ACF" w:rsidDel="009C0082">
          <w:rPr>
            <w:highlight w:val="yellow"/>
            <w:rPrChange w:id="231" w:author="Julio César Iturra Sanhueza" w:date="2025-06-04T14:06:00Z">
              <w:rPr>
                <w:rFonts w:cs="Times New Roman"/>
              </w:rPr>
            </w:rPrChange>
          </w:rPr>
          <w:delInstrText xml:space="preserve"> ADDIN ZOTERO_ITEM CSL_CITATION {"citationID":"FLzJwKQQ","properties":{"formattedCitation":"(UNU-WIDER,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F21B06" w:rsidRPr="00043ACF" w:rsidDel="009C0082">
          <w:rPr>
            <w:highlight w:val="yellow"/>
            <w:rPrChange w:id="232" w:author="Julio César Iturra Sanhueza" w:date="2025-06-04T14:06:00Z">
              <w:rPr>
                <w:rFonts w:cs="Times New Roman"/>
              </w:rPr>
            </w:rPrChange>
          </w:rPr>
          <w:fldChar w:fldCharType="separate"/>
        </w:r>
        <w:r w:rsidR="00F21B06" w:rsidRPr="00043ACF" w:rsidDel="009C0082">
          <w:rPr>
            <w:highlight w:val="yellow"/>
            <w:rPrChange w:id="233" w:author="Julio César Iturra Sanhueza" w:date="2025-06-04T14:06:00Z">
              <w:rPr>
                <w:rFonts w:cs="Times New Roman"/>
              </w:rPr>
            </w:rPrChange>
          </w:rPr>
          <w:delText>(UNU-WIDER, 2023)</w:delText>
        </w:r>
        <w:r w:rsidR="00F21B06" w:rsidRPr="00043ACF" w:rsidDel="009C0082">
          <w:rPr>
            <w:highlight w:val="yellow"/>
            <w:rPrChange w:id="234" w:author="Julio César Iturra Sanhueza" w:date="2025-06-04T14:06:00Z">
              <w:rPr>
                <w:rFonts w:cs="Times New Roman"/>
              </w:rPr>
            </w:rPrChange>
          </w:rPr>
          <w:fldChar w:fldCharType="end"/>
        </w:r>
      </w:del>
      <w:ins w:id="235" w:author="Julio César Iturra Sanhueza" w:date="2025-06-04T14:05:00Z">
        <w:r w:rsidR="00AB3845">
          <w:t>E</w:t>
        </w:r>
        <w:r w:rsidR="00AB3845" w:rsidRPr="00AB3845">
          <w:t>xisting research has primarily examined how income inequality moderates the relationship between social class and either social networks or redistributive preferences.</w:t>
        </w:r>
        <w:r w:rsidR="00D24A72">
          <w:t xml:space="preserve"> </w:t>
        </w:r>
      </w:ins>
      <w:del w:id="236" w:author="Julio César Iturra Sanhueza" w:date="2025-05-19T12:06:00Z">
        <w:r w:rsidRPr="007D7C37" w:rsidDel="00F632AA">
          <w:delText xml:space="preserve"> </w:delText>
        </w:r>
      </w:del>
      <w:del w:id="237" w:author="Julio César Iturra Sanhueza" w:date="2025-06-04T13:58:00Z">
        <w:r w:rsidR="000B1FED" w:rsidRPr="007D7C37" w:rsidDel="000420D2">
          <w:delText>Nevertheless</w:delText>
        </w:r>
      </w:del>
      <w:del w:id="238" w:author="Julio César Iturra Sanhueza" w:date="2025-06-04T14:05:00Z">
        <w:r w:rsidRPr="007D7C37" w:rsidDel="00AB3845">
          <w:delText xml:space="preserve">, current research </w:delText>
        </w:r>
        <w:r w:rsidR="000D215C" w:rsidRPr="007D7C37" w:rsidDel="00AB3845">
          <w:delText>has</w:delText>
        </w:r>
        <w:r w:rsidRPr="007D7C37" w:rsidDel="00AB3845">
          <w:delText xml:space="preserve"> primarily examined </w:delText>
        </w:r>
        <w:r w:rsidR="000D215C" w:rsidRPr="007D7C37" w:rsidDel="00AB3845">
          <w:delText>how</w:delText>
        </w:r>
        <w:r w:rsidRPr="007D7C37" w:rsidDel="00AB3845">
          <w:delText xml:space="preserve"> income inequality moderates the </w:delText>
        </w:r>
      </w:del>
      <w:del w:id="239" w:author="Julio César Iturra Sanhueza" w:date="2025-06-04T14:01:00Z">
        <w:r w:rsidR="000D215C" w:rsidRPr="007D7C37" w:rsidDel="00BE52B8">
          <w:delText>impact</w:delText>
        </w:r>
        <w:r w:rsidRPr="007D7C37" w:rsidDel="00BE52B8">
          <w:delText xml:space="preserve"> </w:delText>
        </w:r>
      </w:del>
      <w:del w:id="240" w:author="Julio César Iturra Sanhueza" w:date="2025-06-04T14:05:00Z">
        <w:r w:rsidRPr="007D7C37" w:rsidDel="00AB3845">
          <w:delText xml:space="preserve">of social class </w:delText>
        </w:r>
      </w:del>
      <w:del w:id="241" w:author="Julio César Iturra Sanhueza" w:date="2025-06-04T14:01:00Z">
        <w:r w:rsidRPr="007D7C37" w:rsidDel="007B1AD8">
          <w:delText xml:space="preserve">on </w:delText>
        </w:r>
      </w:del>
      <w:del w:id="242" w:author="Julio César Iturra Sanhueza" w:date="2025-06-04T14:05:00Z">
        <w:r w:rsidRPr="007D7C37" w:rsidDel="00AB3845">
          <w:delText xml:space="preserve">either social networks or redistributive preferences. </w:delText>
        </w:r>
      </w:del>
      <w:r w:rsidR="0072118D" w:rsidRPr="007D7C37">
        <w:t>Against this background</w:t>
      </w:r>
      <w:r w:rsidRPr="007D7C37">
        <w:t>, this study aims to address two key questions:</w:t>
      </w:r>
    </w:p>
    <w:p w14:paraId="1FA623DC" w14:textId="39441541" w:rsidR="00836EFE" w:rsidRPr="00AD1F43" w:rsidRDefault="006A52F1">
      <w:pPr>
        <w:pStyle w:val="BodyText"/>
        <w:numPr>
          <w:ilvl w:val="0"/>
          <w:numId w:val="6"/>
        </w:numPr>
        <w:rPr>
          <w:ins w:id="243" w:author="Julio César Iturra Sanhueza" w:date="2025-05-19T12:42:00Z"/>
          <w:highlight w:val="yellow"/>
          <w:rPrChange w:id="244" w:author="Julio César Iturra Sanhueza" w:date="2025-06-03T14:34:00Z">
            <w:rPr>
              <w:ins w:id="245" w:author="Julio César Iturra Sanhueza" w:date="2025-05-19T12:42:00Z"/>
              <w:rFonts w:cs="Times New Roman"/>
            </w:rPr>
          </w:rPrChange>
        </w:rPr>
        <w:pPrChange w:id="246" w:author="Julio César Iturra Sanhueza" w:date="2025-06-10T15:50:00Z">
          <w:pPr>
            <w:pStyle w:val="BodyText"/>
          </w:pPr>
        </w:pPrChange>
      </w:pPr>
      <w:commentRangeStart w:id="247"/>
      <w:ins w:id="248" w:author="Julio César Iturra Sanhueza" w:date="2025-05-19T12:44:00Z">
        <w:r w:rsidRPr="00AD1F43">
          <w:rPr>
            <w:highlight w:val="yellow"/>
            <w:rPrChange w:id="249" w:author="Julio César Iturra Sanhueza" w:date="2025-06-03T14:34:00Z">
              <w:rPr>
                <w:rFonts w:cs="Times New Roman"/>
              </w:rPr>
            </w:rPrChange>
          </w:rPr>
          <w:t xml:space="preserve">To what extent is the association of </w:t>
        </w:r>
        <w:r w:rsidR="007A4B43" w:rsidRPr="00AD1F43">
          <w:rPr>
            <w:highlight w:val="yellow"/>
            <w:rPrChange w:id="250" w:author="Julio César Iturra Sanhueza" w:date="2025-06-03T14:34:00Z">
              <w:rPr>
                <w:rFonts w:cs="Times New Roman"/>
              </w:rPr>
            </w:rPrChange>
          </w:rPr>
          <w:t xml:space="preserve">class-based </w:t>
        </w:r>
        <w:r w:rsidRPr="00AD1F43">
          <w:rPr>
            <w:highlight w:val="yellow"/>
            <w:rPrChange w:id="251" w:author="Julio César Iturra Sanhueza" w:date="2025-06-03T14:34:00Z">
              <w:rPr>
                <w:rFonts w:cs="Times New Roman"/>
              </w:rPr>
            </w:rPrChange>
          </w:rPr>
          <w:t xml:space="preserve">network </w:t>
        </w:r>
        <w:r w:rsidR="00A03CD0" w:rsidRPr="00AD1F43">
          <w:rPr>
            <w:highlight w:val="yellow"/>
            <w:rPrChange w:id="252" w:author="Julio César Iturra Sanhueza" w:date="2025-06-03T14:34:00Z">
              <w:rPr>
                <w:rFonts w:cs="Times New Roman"/>
              </w:rPr>
            </w:rPrChange>
          </w:rPr>
          <w:t>segregation</w:t>
        </w:r>
        <w:r w:rsidRPr="00AD1F43">
          <w:rPr>
            <w:highlight w:val="yellow"/>
            <w:rPrChange w:id="253" w:author="Julio César Iturra Sanhueza" w:date="2025-06-03T14:34:00Z">
              <w:rPr>
                <w:rFonts w:cs="Times New Roman"/>
              </w:rPr>
            </w:rPrChange>
          </w:rPr>
          <w:t xml:space="preserve"> on redistributive preferences </w:t>
        </w:r>
      </w:ins>
      <w:ins w:id="254" w:author="Julio César Iturra Sanhueza" w:date="2025-05-19T14:54:00Z">
        <w:r w:rsidR="00803CA2" w:rsidRPr="00AD1F43">
          <w:rPr>
            <w:highlight w:val="yellow"/>
            <w:rPrChange w:id="255" w:author="Julio César Iturra Sanhueza" w:date="2025-06-03T14:34:00Z">
              <w:rPr>
                <w:rFonts w:cs="Times New Roman"/>
              </w:rPr>
            </w:rPrChange>
          </w:rPr>
          <w:t>conditional</w:t>
        </w:r>
      </w:ins>
      <w:ins w:id="256" w:author="Julio César Iturra Sanhueza" w:date="2025-05-19T12:44:00Z">
        <w:r w:rsidRPr="00AD1F43">
          <w:rPr>
            <w:highlight w:val="yellow"/>
            <w:rPrChange w:id="257" w:author="Julio César Iturra Sanhueza" w:date="2025-06-03T14:34:00Z">
              <w:rPr>
                <w:rFonts w:cs="Times New Roman"/>
              </w:rPr>
            </w:rPrChange>
          </w:rPr>
          <w:t xml:space="preserve"> </w:t>
        </w:r>
      </w:ins>
      <w:ins w:id="258" w:author="Julio César Iturra Sanhueza" w:date="2025-05-19T14:54:00Z">
        <w:r w:rsidR="00EA1883" w:rsidRPr="00AD1F43">
          <w:rPr>
            <w:highlight w:val="yellow"/>
            <w:rPrChange w:id="259" w:author="Julio César Iturra Sanhueza" w:date="2025-06-03T14:34:00Z">
              <w:rPr>
                <w:rFonts w:cs="Times New Roman"/>
              </w:rPr>
            </w:rPrChange>
          </w:rPr>
          <w:t>on</w:t>
        </w:r>
        <w:r w:rsidR="00803CA2" w:rsidRPr="00AD1F43">
          <w:rPr>
            <w:highlight w:val="yellow"/>
            <w:rPrChange w:id="260" w:author="Julio César Iturra Sanhueza" w:date="2025-06-03T14:34:00Z">
              <w:rPr>
                <w:rFonts w:cs="Times New Roman"/>
              </w:rPr>
            </w:rPrChange>
          </w:rPr>
          <w:t xml:space="preserve"> </w:t>
        </w:r>
      </w:ins>
      <w:ins w:id="261" w:author="Julio César Iturra Sanhueza" w:date="2025-05-19T12:44:00Z">
        <w:r w:rsidRPr="00AD1F43">
          <w:rPr>
            <w:highlight w:val="yellow"/>
            <w:rPrChange w:id="262" w:author="Julio César Iturra Sanhueza" w:date="2025-06-03T14:34:00Z">
              <w:rPr>
                <w:rFonts w:cs="Times New Roman"/>
              </w:rPr>
            </w:rPrChange>
          </w:rPr>
          <w:t>social class?</w:t>
        </w:r>
      </w:ins>
    </w:p>
    <w:p w14:paraId="47DDE725" w14:textId="76D13D6D" w:rsidR="00F17A3B" w:rsidRPr="00AD1F43" w:rsidDel="00836EFE" w:rsidRDefault="00836EFE">
      <w:pPr>
        <w:pStyle w:val="BodyText"/>
        <w:numPr>
          <w:ilvl w:val="0"/>
          <w:numId w:val="6"/>
        </w:numPr>
        <w:rPr>
          <w:del w:id="263" w:author="Julio César Iturra Sanhueza" w:date="2025-05-19T12:42:00Z"/>
          <w:highlight w:val="yellow"/>
          <w:rPrChange w:id="264" w:author="Julio César Iturra Sanhueza" w:date="2025-06-03T14:34:00Z">
            <w:rPr>
              <w:del w:id="265" w:author="Julio César Iturra Sanhueza" w:date="2025-05-19T12:42:00Z"/>
              <w:rFonts w:cs="Times New Roman"/>
            </w:rPr>
          </w:rPrChange>
        </w:rPr>
      </w:pPr>
      <w:ins w:id="266" w:author="Julio César Iturra Sanhueza" w:date="2025-05-19T12:42:00Z">
        <w:r w:rsidRPr="00AD1F43">
          <w:rPr>
            <w:highlight w:val="yellow"/>
            <w:rPrChange w:id="267" w:author="Julio César Iturra Sanhueza" w:date="2025-06-03T14:34:00Z">
              <w:rPr>
                <w:rFonts w:cs="Times New Roman"/>
              </w:rPr>
            </w:rPrChange>
          </w:rPr>
          <w:t xml:space="preserve">To what extent </w:t>
        </w:r>
        <w:r w:rsidR="00CF2A26" w:rsidRPr="00AD1F43">
          <w:rPr>
            <w:highlight w:val="yellow"/>
            <w:rPrChange w:id="268" w:author="Julio César Iturra Sanhueza" w:date="2025-06-03T14:34:00Z">
              <w:rPr>
                <w:rFonts w:cs="Times New Roman"/>
              </w:rPr>
            </w:rPrChange>
          </w:rPr>
          <w:t xml:space="preserve">does </w:t>
        </w:r>
        <w:r w:rsidRPr="00AD1F43">
          <w:rPr>
            <w:highlight w:val="yellow"/>
            <w:rPrChange w:id="269" w:author="Julio César Iturra Sanhueza" w:date="2025-06-03T14:34:00Z">
              <w:rPr>
                <w:rFonts w:cs="Times New Roman"/>
              </w:rPr>
            </w:rPrChange>
          </w:rPr>
          <w:t xml:space="preserve">income inequality </w:t>
        </w:r>
        <w:r w:rsidR="00CF2A26" w:rsidRPr="00AD1F43">
          <w:rPr>
            <w:highlight w:val="yellow"/>
            <w:rPrChange w:id="270" w:author="Julio César Iturra Sanhueza" w:date="2025-06-03T14:34:00Z">
              <w:rPr>
                <w:rFonts w:cs="Times New Roman"/>
              </w:rPr>
            </w:rPrChange>
          </w:rPr>
          <w:t>moderate</w:t>
        </w:r>
        <w:r w:rsidRPr="00AD1F43">
          <w:rPr>
            <w:highlight w:val="yellow"/>
            <w:rPrChange w:id="271" w:author="Julio César Iturra Sanhueza" w:date="2025-06-03T14:34:00Z">
              <w:rPr>
                <w:rFonts w:cs="Times New Roman"/>
              </w:rPr>
            </w:rPrChange>
          </w:rPr>
          <w:t xml:space="preserve"> the class-specific relationship between network homogeneity and redistributive preferences?</w:t>
        </w:r>
      </w:ins>
      <w:commentRangeEnd w:id="247"/>
      <w:r w:rsidR="00DC3227">
        <w:rPr>
          <w:rStyle w:val="CommentReference"/>
          <w:rFonts w:asciiTheme="minorHAnsi" w:hAnsiTheme="minorHAnsi"/>
        </w:rPr>
        <w:commentReference w:id="247"/>
      </w:r>
      <w:del w:id="272" w:author="Julio César Iturra Sanhueza" w:date="2025-05-19T12:39:00Z">
        <w:r w:rsidR="009C462E" w:rsidRPr="00AD1F43" w:rsidDel="00F17A3B">
          <w:rPr>
            <w:highlight w:val="yellow"/>
            <w:rPrChange w:id="273" w:author="Julio César Iturra Sanhueza" w:date="2025-06-03T14:34:00Z">
              <w:rPr>
                <w:rFonts w:cs="Times New Roman"/>
              </w:rPr>
            </w:rPrChange>
          </w:rPr>
          <w:delText>How does class-based network segregation influence redistributive preferences?</w:delText>
        </w:r>
      </w:del>
    </w:p>
    <w:p w14:paraId="42F8023E" w14:textId="77777777" w:rsidR="00836EFE" w:rsidRPr="00AD1F43" w:rsidRDefault="00836EFE">
      <w:pPr>
        <w:pStyle w:val="BodyText"/>
        <w:numPr>
          <w:ilvl w:val="0"/>
          <w:numId w:val="6"/>
        </w:numPr>
        <w:rPr>
          <w:ins w:id="274" w:author="Julio César Iturra Sanhueza" w:date="2025-05-19T12:42:00Z"/>
          <w:highlight w:val="yellow"/>
          <w:rPrChange w:id="275" w:author="Julio César Iturra Sanhueza" w:date="2025-06-03T14:34:00Z">
            <w:rPr>
              <w:ins w:id="276" w:author="Julio César Iturra Sanhueza" w:date="2025-05-19T12:42:00Z"/>
            </w:rPr>
          </w:rPrChange>
        </w:rPr>
        <w:pPrChange w:id="277" w:author="Julio César Iturra Sanhueza" w:date="2025-06-17T11:25:00Z">
          <w:pPr>
            <w:pStyle w:val="BodyText"/>
          </w:pPr>
        </w:pPrChange>
      </w:pPr>
    </w:p>
    <w:p w14:paraId="0009F29B" w14:textId="131BA1FC" w:rsidR="000E3C44" w:rsidRPr="007D7C37" w:rsidDel="00836EFE" w:rsidRDefault="009C462E">
      <w:pPr>
        <w:pStyle w:val="FirstParagraph"/>
        <w:rPr>
          <w:del w:id="278" w:author="Julio César Iturra Sanhueza" w:date="2025-05-19T12:42:00Z"/>
        </w:rPr>
        <w:pPrChange w:id="279" w:author="Julio César Iturra Sanhueza" w:date="2025-06-10T15:50:00Z">
          <w:pPr>
            <w:pStyle w:val="BodyText"/>
          </w:pPr>
        </w:pPrChange>
      </w:pPr>
      <w:del w:id="280" w:author="Julio César Iturra Sanhueza" w:date="2025-05-19T12:42:00Z">
        <w:r w:rsidRPr="007D7C37" w:rsidDel="00836EFE">
          <w:delText xml:space="preserve">To what extent does economic inequality moderate </w:delText>
        </w:r>
      </w:del>
      <w:del w:id="281" w:author="Julio César Iturra Sanhueza" w:date="2025-05-19T12:40:00Z">
        <w:r w:rsidRPr="007D7C37" w:rsidDel="0013322E">
          <w:delText xml:space="preserve">the relationship between class-based network segregation </w:delText>
        </w:r>
      </w:del>
      <w:del w:id="282" w:author="Julio César Iturra Sanhueza" w:date="2025-05-19T12:42:00Z">
        <w:r w:rsidRPr="007D7C37" w:rsidDel="00836EFE">
          <w:delText>and redistributive preferences?</w:delText>
        </w:r>
      </w:del>
    </w:p>
    <w:p w14:paraId="0009F29C" w14:textId="4F4E274D" w:rsidR="000E3C44" w:rsidRPr="007D7C37" w:rsidRDefault="009C462E" w:rsidP="00A706D7">
      <w:pPr>
        <w:pStyle w:val="FirstParagraph"/>
      </w:pPr>
      <w:r w:rsidRPr="007D7C37">
        <w:t xml:space="preserve">In this </w:t>
      </w:r>
      <w:r w:rsidR="000D215C" w:rsidRPr="007D7C37">
        <w:t>paper</w:t>
      </w:r>
      <w:r w:rsidRPr="007D7C37">
        <w:t xml:space="preserve">, I use a sample </w:t>
      </w:r>
      <w:ins w:id="283" w:author="Julio César Iturra Sanhueza" w:date="2025-05-29T13:02:00Z">
        <w:r w:rsidR="00371B04">
          <w:t xml:space="preserve">of </w:t>
        </w:r>
      </w:ins>
      <w:del w:id="284" w:author="Julio César Iturra Sanhueza" w:date="2025-05-29T13:02:00Z">
        <w:r w:rsidRPr="007D7C37" w:rsidDel="00371B04">
          <w:delText xml:space="preserve">of 31,694 </w:delText>
        </w:r>
      </w:del>
      <w:r w:rsidRPr="007D7C37">
        <w:t>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285" w:name="X63fff73801728ab9b6c8b7d09717d3e03f01eca"/>
      <w:bookmarkEnd w:id="1"/>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86"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in redistributive preferences</w:t>
      </w:r>
    </w:p>
    <w:p w14:paraId="0009F29F" w14:textId="6F8D4666" w:rsidR="000E3C44" w:rsidRPr="007D7C37" w:rsidRDefault="004E5556" w:rsidP="00A706D7">
      <w:pPr>
        <w:pStyle w:val="FirstParagraph"/>
      </w:pPr>
      <w:ins w:id="287" w:author="Julio César Iturra Sanhueza" w:date="2025-05-20T11:52:00Z">
        <w:r w:rsidRPr="004E5556">
          <w:t xml:space="preserve">Over the past few decades, research on political attitudes in industrialized societies has consistently highlighted social class as a key driver of public opinion. </w:t>
        </w:r>
        <w:r w:rsidRPr="004D0E4B">
          <w:rPr>
            <w:highlight w:val="yellow"/>
            <w:rPrChange w:id="288" w:author="Julio César Iturra Sanhueza" w:date="2025-06-03T14:36:00Z">
              <w:rPr>
                <w:rFonts w:cs="Times New Roman"/>
              </w:rPr>
            </w:rPrChange>
          </w:rPr>
          <w:t xml:space="preserve">In this context, social class is understood as </w:t>
        </w:r>
      </w:ins>
      <w:ins w:id="289" w:author="Julio César Iturra Sanhueza" w:date="2025-05-22T15:56:00Z">
        <w:r w:rsidR="00626F91" w:rsidRPr="004D0E4B">
          <w:rPr>
            <w:highlight w:val="yellow"/>
            <w:rPrChange w:id="290" w:author="Julio César Iturra Sanhueza" w:date="2025-06-03T14:36:00Z">
              <w:rPr>
                <w:rFonts w:cs="Times New Roman"/>
              </w:rPr>
            </w:rPrChange>
          </w:rPr>
          <w:t>the</w:t>
        </w:r>
      </w:ins>
      <w:ins w:id="291" w:author="Julio César Iturra Sanhueza" w:date="2025-05-20T11:52:00Z">
        <w:r w:rsidRPr="004D0E4B">
          <w:rPr>
            <w:highlight w:val="yellow"/>
            <w:rPrChange w:id="292" w:author="Julio César Iturra Sanhueza" w:date="2025-06-03T14:36:00Z">
              <w:rPr>
                <w:rFonts w:cs="Times New Roman"/>
              </w:rPr>
            </w:rPrChange>
          </w:rPr>
          <w:t xml:space="preserve"> structural position derived from </w:t>
        </w:r>
      </w:ins>
      <w:ins w:id="293" w:author="Julio César Iturra Sanhueza" w:date="2025-06-05T14:03:00Z">
        <w:r w:rsidR="0018603D">
          <w:rPr>
            <w:highlight w:val="yellow"/>
          </w:rPr>
          <w:t>employment</w:t>
        </w:r>
      </w:ins>
      <w:ins w:id="294" w:author="Julio César Iturra Sanhueza" w:date="2025-05-20T11:52:00Z">
        <w:r w:rsidRPr="004D0E4B">
          <w:rPr>
            <w:highlight w:val="yellow"/>
            <w:rPrChange w:id="295" w:author="Julio César Iturra Sanhueza" w:date="2025-06-03T14:36:00Z">
              <w:rPr>
                <w:rFonts w:cs="Times New Roman"/>
              </w:rPr>
            </w:rPrChange>
          </w:rPr>
          <w:t xml:space="preserve"> relations within the labor market and production units, typically represented by occupations</w:t>
        </w:r>
      </w:ins>
      <w:ins w:id="296" w:author="Julio César Iturra Sanhueza" w:date="2025-05-22T15:56:00Z">
        <w:r w:rsidR="000A025F">
          <w:t xml:space="preserve"> </w:t>
        </w:r>
      </w:ins>
      <w:del w:id="297" w:author="Julio César Iturra Sanhueza" w:date="2025-05-20T11:52:00Z">
        <w:r w:rsidR="009C462E" w:rsidRPr="007D7C37" w:rsidDel="004E5556">
          <w:delText>Over the past few decades, research on political attitudes in industrialized societies has consistently highlighted the significance of social class as a key driver of public opinion</w:delText>
        </w:r>
      </w:del>
      <w:del w:id="298" w:author="Julio César Iturra Sanhueza" w:date="2025-05-19T16:48:00Z">
        <w:r w:rsidR="009C462E" w:rsidRPr="007D7C37" w:rsidDel="00724D37">
          <w:delText xml:space="preserve"> </w:delText>
        </w:r>
      </w:del>
      <w:del w:id="299" w:author="Julio César Iturra Sanhueza" w:date="2025-05-20T11:52:00Z">
        <w:r w:rsidR="003979B3" w:rsidRPr="007D7C37" w:rsidDel="004E5556">
          <w:delText xml:space="preserve"> </w:delText>
        </w:r>
      </w:del>
      <w:r w:rsidR="004A49A4" w:rsidRPr="007D7C37">
        <w:fldChar w:fldCharType="begin"/>
      </w:r>
      <w:r w:rsidR="00972ABF">
        <w:instrText xml:space="preserve"> ADDIN ZOTERO_ITEM CSL_CITATION {"citationID":"ugTS0MJF","properties":{"formattedCitation":"(Lindh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fldChar w:fldCharType="separate"/>
      </w:r>
      <w:r w:rsidR="00972ABF" w:rsidRPr="00972ABF">
        <w:t>(Lindh &amp; McCall, 2020)</w:t>
      </w:r>
      <w:r w:rsidR="004A49A4" w:rsidRPr="007D7C37">
        <w:fldChar w:fldCharType="end"/>
      </w:r>
      <w:r w:rsidR="009C462E" w:rsidRPr="007D7C37">
        <w:t xml:space="preserve">. </w:t>
      </w:r>
      <w:commentRangeStart w:id="300"/>
      <w:r w:rsidR="009C462E" w:rsidRPr="007D7C37">
        <w:t>Social class</w:t>
      </w:r>
      <w:del w:id="301" w:author="Julio César Iturra Sanhueza" w:date="2025-07-18T11:12:00Z" w16du:dateUtc="2025-07-18T09:12:00Z">
        <w:r w:rsidR="009C462E" w:rsidRPr="007D7C37" w:rsidDel="00442F5B">
          <w:delText>,</w:delText>
        </w:r>
      </w:del>
      <w:r w:rsidR="009C462E" w:rsidRPr="007D7C37">
        <w:t xml:space="preserve"> </w:t>
      </w:r>
      <w:del w:id="302" w:author="Julio César Iturra Sanhueza" w:date="2025-07-18T11:12:00Z" w16du:dateUtc="2025-07-18T09:12:00Z">
        <w:r w:rsidR="009C462E" w:rsidRPr="007D7C37" w:rsidDel="00442F5B">
          <w:delText>in this context,</w:delText>
        </w:r>
      </w:del>
      <w:del w:id="303" w:author="Julio César Iturra Sanhueza" w:date="2025-05-12T14:58:00Z">
        <w:r w:rsidR="009C462E" w:rsidRPr="007D7C37" w:rsidDel="006D7DC6">
          <w:delText xml:space="preserve"> </w:delText>
        </w:r>
      </w:del>
      <w:del w:id="304" w:author="Julio César Iturra Sanhueza" w:date="2025-07-18T11:12:00Z" w16du:dateUtc="2025-07-18T09:12:00Z">
        <w:r w:rsidR="009C462E" w:rsidRPr="007D7C37" w:rsidDel="00442F5B">
          <w:delText>not only reflects individuals’ labor market relations but also their economic interests and</w:delText>
        </w:r>
      </w:del>
      <w:ins w:id="305" w:author="Julio César Iturra Sanhueza" w:date="2025-07-18T11:12:00Z" w16du:dateUtc="2025-07-18T09:12:00Z">
        <w:r w:rsidR="00442F5B">
          <w:t>is also linked to</w:t>
        </w:r>
      </w:ins>
      <w:r w:rsidR="009C462E" w:rsidRPr="007D7C37">
        <w:t xml:space="preserve"> moral perspectives regarding the role of the market and the state in the distribution and redistribution of resources</w:t>
      </w:r>
      <w:r w:rsidR="00563E84" w:rsidRPr="007D7C37">
        <w:t xml:space="preserve"> </w:t>
      </w:r>
      <w:r w:rsidR="00563E84" w:rsidRPr="007D7C37">
        <w:fldChar w:fldCharType="begin"/>
      </w:r>
      <w:r w:rsidR="002216E3" w:rsidRPr="007D7C37">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fldChar w:fldCharType="separate"/>
      </w:r>
      <w:r w:rsidR="00405578" w:rsidRPr="007D7C37">
        <w:t>(Svallfors, 2006)</w:t>
      </w:r>
      <w:r w:rsidR="00563E84" w:rsidRPr="007D7C37">
        <w:fldChar w:fldCharType="end"/>
      </w:r>
      <w:commentRangeEnd w:id="300"/>
      <w:r w:rsidR="00DC3227">
        <w:rPr>
          <w:rStyle w:val="CommentReference"/>
          <w:rFonts w:asciiTheme="minorHAnsi" w:hAnsiTheme="minorHAnsi"/>
        </w:rPr>
        <w:commentReference w:id="300"/>
      </w:r>
      <w:r w:rsidR="009C462E" w:rsidRPr="007D7C37">
        <w:t xml:space="preserve">. Redistributive preferences refer to </w:t>
      </w:r>
      <w:r w:rsidR="00CD1E5B" w:rsidRPr="007D7C37">
        <w:t xml:space="preserve">individuals’ </w:t>
      </w:r>
      <w:r w:rsidR="009C462E" w:rsidRPr="007D7C37">
        <w:t xml:space="preserve">support for policies and mechanisms aimed at reducing economic inequality </w:t>
      </w:r>
      <w:r w:rsidR="00F33CEA" w:rsidRPr="007D7C37">
        <w:fldChar w:fldCharType="begin"/>
      </w:r>
      <w:r w:rsidR="00972ABF">
        <w:instrText xml:space="preserve"> ADDIN ZOTERO_ITEM CSL_CITATION {"citationID":"HO30qDWO","properties":{"formattedCitation":"(McCall &amp; Kenworthy, 2009)","plainCitation":"(McCall &amp;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fldChar w:fldCharType="separate"/>
      </w:r>
      <w:r w:rsidR="00972ABF" w:rsidRPr="00972ABF">
        <w:t>(McCall &amp; Kenworthy, 2009)</w:t>
      </w:r>
      <w:r w:rsidR="00F33CEA" w:rsidRPr="007D7C37">
        <w:fldChar w:fldCharType="end"/>
      </w:r>
      <w:r w:rsidR="009C462E" w:rsidRPr="007D7C37">
        <w:t xml:space="preserve">. These preferences encompass views on taxation, welfare programs, public services, and other government interventions designed to transfer resources from wealthier individuals or groups to those with fewer resources </w:t>
      </w:r>
      <w:r w:rsidR="003F3091" w:rsidRPr="007D7C37">
        <w:t xml:space="preserve"> </w:t>
      </w:r>
      <w:r w:rsidR="003F3091" w:rsidRPr="007D7C37">
        <w:fldChar w:fldCharType="begin"/>
      </w:r>
      <w:r w:rsidR="00972ABF">
        <w:instrText xml:space="preserve"> ADDIN ZOTERO_ITEM CSL_CITATION {"citationID":"mSQkCG6w","properties":{"formattedCitation":"(Garc\\uc0\\u237{}a-S\\uc0\\u225{}nchez, Castillo, Rodr\\uc0\\u237{}guez-Bail\\uc0\\u243{}n, &amp; Willis, 2022)","plainCitation":"(García-Sánchez, Castillo, Rodríguez-Bailón, &amp; Willis,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fldChar w:fldCharType="separate"/>
      </w:r>
      <w:r w:rsidR="00972ABF" w:rsidRPr="00972ABF">
        <w:t>(García-Sánchez, Castillo, Rodríguez-Bailón, &amp; Willis, 2022)</w:t>
      </w:r>
      <w:r w:rsidR="003F3091" w:rsidRPr="007D7C37">
        <w:fldChar w:fldCharType="end"/>
      </w:r>
      <w:r w:rsidR="009C462E" w:rsidRPr="007D7C37">
        <w:t>.</w:t>
      </w:r>
    </w:p>
    <w:p w14:paraId="0009F2A0" w14:textId="3FD4D652" w:rsidR="000E3C44" w:rsidRPr="007D7C37" w:rsidRDefault="009C462E" w:rsidP="00A706D7">
      <w:pPr>
        <w:pStyle w:val="BodyText"/>
      </w:pPr>
      <w:r w:rsidRPr="007D7C37">
        <w:lastRenderedPageBreak/>
        <w:t xml:space="preserve">Empirically, the class divide in redistributive preferences is well documented </w:t>
      </w:r>
      <w:r w:rsidR="001A3CE5" w:rsidRPr="007D7C37">
        <w:fldChar w:fldCharType="begin"/>
      </w:r>
      <w:r w:rsidR="00972ABF">
        <w:instrText xml:space="preserve"> ADDIN ZOTERO_ITEM CSL_CITATION {"citationID":"WPvVqDbd","properties":{"formattedCitation":"(Brooks &amp; Svallfors, 2010; Curtis &amp; Andersen, 2015; Edlund &amp; Lindh, 2015; Langs\\uc0\\u230{}ther &amp; Evans, 2020)","plainCitation":"(Brooks &amp; Svallfors, 2010; Curtis &amp; Andersen, 2015; Edlund &amp; Lindh, 2015; Langsæther &amp;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fldChar w:fldCharType="separate"/>
      </w:r>
      <w:r w:rsidR="00972ABF" w:rsidRPr="00972ABF">
        <w:t>(Brooks &amp; Svallfors, 2010; Curtis &amp; Andersen, 2015; Edlund &amp; Lindh, 2015; Langsæther &amp; Evans, 2020)</w:t>
      </w:r>
      <w:r w:rsidR="001A3CE5" w:rsidRPr="007D7C37">
        <w:fldChar w:fldCharType="end"/>
      </w:r>
      <w:r w:rsidR="00777004" w:rsidRPr="007D7C37">
        <w:t xml:space="preserve">. </w:t>
      </w:r>
      <w:r w:rsidRPr="007D7C37">
        <w:t>Class-based explanations of redistributive preferences have predominantly focused on individuals</w:t>
      </w:r>
      <w:r w:rsidR="00CD1E5B" w:rsidRPr="007D7C37">
        <w:t xml:space="preserve">’ </w:t>
      </w:r>
      <w:r w:rsidR="0089036C" w:rsidRPr="007D7C37">
        <w:t>socioeconomic</w:t>
      </w:r>
      <w:r w:rsidR="00CD1E5B" w:rsidRPr="007D7C37">
        <w:t xml:space="preserve"> position</w:t>
      </w:r>
      <w:r w:rsidRPr="007D7C37">
        <w:t xml:space="preserve">. According to self-interest-driven theories, economic resources or risk exposure explain why working classes with fewer resources and greater job insecurity tend to support redistribution more than the upper classes </w:t>
      </w:r>
      <w:r w:rsidR="00777004" w:rsidRPr="007D7C37">
        <w:fldChar w:fldCharType="begin"/>
      </w:r>
      <w:r w:rsidR="00972ABF">
        <w:instrText xml:space="preserve"> ADDIN ZOTERO_ITEM CSL_CITATION {"citationID":"pibh2nFf","properties":{"formattedCitation":"(Meltzer &amp; Richard, 1981; Rehm, 2009)","plainCitation":"(Meltzer &amp;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fldChar w:fldCharType="separate"/>
      </w:r>
      <w:r w:rsidR="00972ABF" w:rsidRPr="00972ABF">
        <w:t>(Meltzer &amp; Richard, 1981; Rehm, 2009)</w:t>
      </w:r>
      <w:r w:rsidR="00777004" w:rsidRPr="007D7C37">
        <w:fldChar w:fldCharType="end"/>
      </w:r>
      <w:r w:rsidRPr="007D7C37">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t xml:space="preserve"> </w:t>
      </w:r>
      <w:r w:rsidR="0071607B" w:rsidRPr="007D7C37">
        <w:fldChar w:fldCharType="begin"/>
      </w:r>
      <w:r w:rsidR="00857E98">
        <w:instrText xml:space="preserve"> ADDIN ZOTERO_ITEM CSL_CITATION {"citationID":"g2BlVUCo","properties":{"formattedCitation":"(Kulin &amp; Svallfors, 2013; Maldonado, Olivos, Castillo, Atria, &amp; Azar, 2019)","plainCitation":"(Kulin &amp; Svallfors, 2013; Maldonado, Olivos, Castillo, Atria, &amp; Azar,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71607B" w:rsidRPr="007D7C37">
        <w:fldChar w:fldCharType="separate"/>
      </w:r>
      <w:r w:rsidR="00857E98" w:rsidRPr="00857E98">
        <w:t>(Kulin &amp; Svallfors, 2013; Maldonado, Olivos, Castillo, Atria, &amp; Azar, 2019)</w:t>
      </w:r>
      <w:r w:rsidR="0071607B" w:rsidRPr="007D7C37">
        <w:fldChar w:fldCharType="end"/>
      </w:r>
      <w:r w:rsidRPr="007D7C37">
        <w:t>.</w:t>
      </w:r>
    </w:p>
    <w:p w14:paraId="0009F2A1" w14:textId="6969B1ED" w:rsidR="000E3C44" w:rsidRPr="007D7C37" w:rsidRDefault="009C462E" w:rsidP="00A706D7">
      <w:pPr>
        <w:pStyle w:val="BodyText"/>
      </w:pPr>
      <w:r w:rsidRPr="007D7C37">
        <w:t xml:space="preserve">Other approaches emphasize the role of social relations in the workplace, which can imprint normative views that ultimately shape political opinions due to the significant time people spend at work </w:t>
      </w:r>
      <w:r w:rsidR="0071607B" w:rsidRPr="007D7C37">
        <w:fldChar w:fldCharType="begin"/>
      </w:r>
      <w:r w:rsidR="002216E3" w:rsidRPr="007D7C37">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fldChar w:fldCharType="separate"/>
      </w:r>
      <w:r w:rsidR="00405578" w:rsidRPr="007D7C37">
        <w:t>(Oesch, 2006)</w:t>
      </w:r>
      <w:r w:rsidR="0071607B" w:rsidRPr="007D7C37">
        <w:fldChar w:fldCharType="end"/>
      </w:r>
      <w:r w:rsidRPr="007D7C37">
        <w:t>. For instance, continuous and diverse social interactions in interpersonal service roles can foster empathy and reinforce egalitarian values</w:t>
      </w:r>
      <w:r w:rsidR="007B3F73" w:rsidRPr="007D7C37">
        <w:t xml:space="preserve"> </w:t>
      </w:r>
      <w:r w:rsidR="007B3F73" w:rsidRPr="007D7C37">
        <w:fldChar w:fldCharType="begin"/>
      </w:r>
      <w:r w:rsidR="00972ABF">
        <w:instrText xml:space="preserve"> ADDIN ZOTERO_ITEM CSL_CITATION {"citationID":"z2ejvdZr","properties":{"formattedCitation":"(Kitschelt &amp; Rehm, 2014)","plainCitation":"(Kitschelt &amp;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fldChar w:fldCharType="separate"/>
      </w:r>
      <w:r w:rsidR="00972ABF" w:rsidRPr="00972ABF">
        <w:t>(Kitschelt &amp; Rehm, 2014)</w:t>
      </w:r>
      <w:r w:rsidR="007B3F73" w:rsidRPr="007D7C37">
        <w:fldChar w:fldCharType="end"/>
      </w:r>
      <w:r w:rsidRPr="007D7C37">
        <w:t xml:space="preserve">. Conversely, vertical oversight in managerial positions and the emphasis on autonomy in self-employed roles often bolster self-interested and conservative political views </w:t>
      </w:r>
      <w:r w:rsidR="007B3F73" w:rsidRPr="007D7C37">
        <w:fldChar w:fldCharType="begin"/>
      </w:r>
      <w:r w:rsidR="00972ABF">
        <w:instrText xml:space="preserve"> ADDIN ZOTERO_ITEM CSL_CITATION {"citationID":"JgqYYfEa","properties":{"formattedCitation":"(Oesch &amp; Rennwald, 2018)","plainCitation":"(Oesch &amp;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fldChar w:fldCharType="separate"/>
      </w:r>
      <w:r w:rsidR="00972ABF" w:rsidRPr="00972ABF">
        <w:t>(Oesch &amp; Rennwald, 2018)</w:t>
      </w:r>
      <w:r w:rsidR="007B3F73" w:rsidRPr="007D7C37">
        <w:fldChar w:fldCharType="end"/>
      </w:r>
      <w:r w:rsidRPr="007D7C37">
        <w:t>.</w:t>
      </w:r>
    </w:p>
    <w:p w14:paraId="3D0BFF8B" w14:textId="4CAD4B80" w:rsidR="00F02E16" w:rsidRPr="007D7C37" w:rsidRDefault="00A67CA9" w:rsidP="00A706D7">
      <w:pPr>
        <w:pStyle w:val="BodyText"/>
      </w:pPr>
      <w:r w:rsidRPr="007D7C37">
        <w:t xml:space="preserve">Given the </w:t>
      </w:r>
      <w:r w:rsidR="00DF0045" w:rsidRPr="007D7C37">
        <w:t>individual</w:t>
      </w:r>
      <w:r w:rsidR="00BE7726" w:rsidRPr="007D7C37">
        <w:t>ist</w:t>
      </w:r>
      <w:r w:rsidRPr="007D7C37">
        <w:t xml:space="preserve"> focus of current approaches on class and redistributive preferences, </w:t>
      </w:r>
      <w:r w:rsidR="009C462E" w:rsidRPr="007D7C37">
        <w:t xml:space="preserve">a network perspective offers a </w:t>
      </w:r>
      <w:r w:rsidR="001D5999" w:rsidRPr="007D7C37">
        <w:t xml:space="preserve">more </w:t>
      </w:r>
      <w:r w:rsidR="009C462E" w:rsidRPr="007D7C37">
        <w:t xml:space="preserve">comprehensive way to understand redistributive preferences beyond the individual level. By focusing on </w:t>
      </w:r>
      <w:r w:rsidR="002C09DD" w:rsidRPr="007D7C37">
        <w:t>class differences</w:t>
      </w:r>
      <w:r w:rsidRPr="007D7C37">
        <w:t xml:space="preserve"> in </w:t>
      </w:r>
      <w:r w:rsidR="009C462E" w:rsidRPr="007D7C37">
        <w:t xml:space="preserve">network ties, the </w:t>
      </w:r>
      <w:r w:rsidR="00B439FE" w:rsidRPr="007D7C37">
        <w:t xml:space="preserve">interpersonal </w:t>
      </w:r>
      <w:r w:rsidR="009C462E" w:rsidRPr="007D7C37">
        <w:t>dimension of between-class relations is brought to the forefront, emphasizing that social ties encompass both social and economic resources</w:t>
      </w:r>
      <w:r w:rsidR="003D599D" w:rsidRPr="007D7C37">
        <w:t xml:space="preserve"> </w:t>
      </w:r>
      <w:r w:rsidR="00CC34CC" w:rsidRPr="007D7C37">
        <w:fldChar w:fldCharType="begin"/>
      </w:r>
      <w:r w:rsidR="00972ABF">
        <w:instrText xml:space="preserve"> ADDIN ZOTERO_ITEM CSL_CITATION {"citationID":"HjDl3IUO","properties":{"formattedCitation":"(Lin &amp; Dumin, 1986)","plainCitation":"(Lin &amp;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fldChar w:fldCharType="separate"/>
      </w:r>
      <w:r w:rsidR="00972ABF" w:rsidRPr="00972ABF">
        <w:t>(Lin &amp; Dumin, 1986)</w:t>
      </w:r>
      <w:r w:rsidR="00CC34CC" w:rsidRPr="007D7C37">
        <w:fldChar w:fldCharType="end"/>
      </w:r>
      <w:r w:rsidR="00F75174" w:rsidRPr="007D7C37">
        <w:t xml:space="preserve"> </w:t>
      </w:r>
      <w:r w:rsidR="008375EE" w:rsidRPr="007D7C37">
        <w:t>embedded</w:t>
      </w:r>
      <w:r w:rsidR="00AC667A" w:rsidRPr="007D7C37">
        <w:t xml:space="preserve"> </w:t>
      </w:r>
      <w:r w:rsidR="00690EC1" w:rsidRPr="007D7C37">
        <w:t xml:space="preserve">in </w:t>
      </w:r>
      <w:r w:rsidR="00AC667A" w:rsidRPr="007D7C37">
        <w:t>class positions</w:t>
      </w:r>
      <w:r w:rsidR="008375EE" w:rsidRPr="007D7C37">
        <w:t xml:space="preserve"> </w:t>
      </w:r>
      <w:r w:rsidR="003D599D" w:rsidRPr="007D7C37">
        <w:fldChar w:fldCharType="begin"/>
      </w:r>
      <w:r w:rsidR="002216E3" w:rsidRPr="007D7C37">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fldChar w:fldCharType="separate"/>
      </w:r>
      <w:r w:rsidR="00405578" w:rsidRPr="007D7C37">
        <w:t>(Weber, 2011, pp. 57–59)</w:t>
      </w:r>
      <w:r w:rsidR="003D599D" w:rsidRPr="007D7C37">
        <w:fldChar w:fldCharType="end"/>
      </w:r>
      <w:r w:rsidR="009C462E" w:rsidRPr="007D7C37">
        <w:t>.</w:t>
      </w:r>
      <w:ins w:id="306" w:author="Julio César Iturra Sanhueza" w:date="2025-06-06T15:01:00Z">
        <w:r w:rsidR="00F02E16">
          <w:t xml:space="preserve"> </w:t>
        </w:r>
      </w:ins>
      <w:ins w:id="307" w:author="Julio César Iturra Sanhueza" w:date="2025-06-06T15:06:00Z">
        <w:r w:rsidR="00F02E16">
          <w:t xml:space="preserve"> </w:t>
        </w:r>
      </w:ins>
      <w:commentRangeStart w:id="308"/>
      <w:ins w:id="309" w:author="Julio César Iturra Sanhueza" w:date="2025-06-16T16:13:00Z">
        <w:r w:rsidR="00EA2712">
          <w:t>T</w:t>
        </w:r>
      </w:ins>
      <w:ins w:id="310" w:author="Julio César Iturra Sanhueza" w:date="2025-06-16T16:10:00Z">
        <w:r w:rsidR="00EB19C5" w:rsidRPr="00EB19C5">
          <w:rPr>
            <w:highlight w:val="yellow"/>
            <w:rPrChange w:id="311" w:author="Julio César Iturra Sanhueza" w:date="2025-06-16T16:10:00Z">
              <w:rPr/>
            </w:rPrChange>
          </w:rPr>
          <w:t xml:space="preserve">his understanding of class can be related to the Weberian idea of </w:t>
        </w:r>
        <w:r w:rsidR="00EB19C5" w:rsidRPr="00EB19C5">
          <w:rPr>
            <w:i/>
            <w:iCs/>
            <w:highlight w:val="yellow"/>
            <w:rPrChange w:id="312" w:author="Julio César Iturra Sanhueza" w:date="2025-06-16T16:10:00Z">
              <w:rPr/>
            </w:rPrChange>
          </w:rPr>
          <w:t>social closure</w:t>
        </w:r>
        <w:r w:rsidR="00EB19C5" w:rsidRPr="00EB19C5">
          <w:rPr>
            <w:highlight w:val="yellow"/>
            <w:rPrChange w:id="313" w:author="Julio César Iturra Sanhueza" w:date="2025-06-16T16:10:00Z">
              <w:rPr/>
            </w:rPrChange>
          </w:rPr>
          <w:t xml:space="preserve">, understood as the process through which classes seek to secure advantages by restricting access to resources and opportunities. Social closure can take two forms of action. One is </w:t>
        </w:r>
      </w:ins>
      <w:ins w:id="314" w:author="Julio César Iturra Sanhueza" w:date="2025-06-16T16:12:00Z">
        <w:r w:rsidR="005D431C">
          <w:rPr>
            <w:highlight w:val="yellow"/>
          </w:rPr>
          <w:t>exclusion</w:t>
        </w:r>
      </w:ins>
      <w:ins w:id="315" w:author="Julio César Iturra Sanhueza" w:date="2025-06-16T16:10:00Z">
        <w:r w:rsidR="00EB19C5" w:rsidRPr="00EB19C5">
          <w:rPr>
            <w:highlight w:val="yellow"/>
            <w:rPrChange w:id="316" w:author="Julio César Iturra Sanhueza" w:date="2025-06-16T16:10:00Z">
              <w:rPr/>
            </w:rPrChange>
          </w:rPr>
          <w:t xml:space="preserve">, marked by downward political pressure, where privileged classes use networks to protect their position and limit access for others. The other is </w:t>
        </w:r>
      </w:ins>
      <w:ins w:id="317" w:author="Julio César Iturra Sanhueza" w:date="2025-06-16T16:12:00Z">
        <w:r w:rsidR="007E255D">
          <w:rPr>
            <w:highlight w:val="yellow"/>
          </w:rPr>
          <w:t>solidarism</w:t>
        </w:r>
      </w:ins>
      <w:ins w:id="318" w:author="Julio César Iturra Sanhueza" w:date="2025-06-16T16:10:00Z">
        <w:r w:rsidR="00EB19C5" w:rsidRPr="00EB19C5">
          <w:rPr>
            <w:highlight w:val="yellow"/>
            <w:rPrChange w:id="319" w:author="Julio César Iturra Sanhueza" w:date="2025-06-16T16:10:00Z">
              <w:rPr/>
            </w:rPrChange>
          </w:rPr>
          <w:t>, marked by upward political pressure, where disadvantaged classes mobilize through networks to challenge inequality and press for redistribution</w:t>
        </w:r>
      </w:ins>
      <w:ins w:id="320" w:author="Julio César Iturra Sanhueza" w:date="2025-06-16T16:12:00Z">
        <w:r w:rsidR="00182C80">
          <w:rPr>
            <w:highlight w:val="yellow"/>
          </w:rPr>
          <w:t xml:space="preserve"> </w:t>
        </w:r>
      </w:ins>
      <w:r w:rsidR="00182C80">
        <w:rPr>
          <w:highlight w:val="yellow"/>
        </w:rPr>
        <w:fldChar w:fldCharType="begin"/>
      </w:r>
      <w:r w:rsidR="00182C80">
        <w:rPr>
          <w:highlight w:val="yellow"/>
        </w:rPr>
        <w:instrText xml:space="preserve"> ADDIN ZOTERO_ITEM CSL_CITATION {"citationID":"lmRwNL5h","properties":{"formattedCitation":"(Parkin,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182C80">
        <w:rPr>
          <w:highlight w:val="yellow"/>
        </w:rPr>
        <w:fldChar w:fldCharType="separate"/>
      </w:r>
      <w:r w:rsidR="00182C80" w:rsidRPr="00182C80">
        <w:rPr>
          <w:rFonts w:cs="Times New Roman"/>
          <w:highlight w:val="yellow"/>
        </w:rPr>
        <w:t>(Parkin, 1974)</w:t>
      </w:r>
      <w:r w:rsidR="00182C80">
        <w:rPr>
          <w:highlight w:val="yellow"/>
        </w:rPr>
        <w:fldChar w:fldCharType="end"/>
      </w:r>
      <w:del w:id="321" w:author="Julio César Iturra Sanhueza" w:date="2025-06-16T16:12:00Z">
        <w:r w:rsidR="00E93CE8" w:rsidRPr="00EB19C5" w:rsidDel="00182C80">
          <w:rPr>
            <w:highlight w:val="yellow"/>
            <w:rPrChange w:id="322" w:author="Julio César Iturra Sanhueza" w:date="2025-06-16T16:10:00Z">
              <w:rPr/>
            </w:rPrChange>
          </w:rPr>
          <w:fldChar w:fldCharType="begin"/>
        </w:r>
        <w:r w:rsidR="00E93CE8" w:rsidRPr="00EB19C5" w:rsidDel="00182C80">
          <w:rPr>
            <w:highlight w:val="yellow"/>
            <w:rPrChange w:id="323" w:author="Julio César Iturra Sanhueza" w:date="2025-06-16T16:10:00Z">
              <w:rPr/>
            </w:rPrChange>
          </w:rPr>
          <w:delInstrText xml:space="preserve"> ADDIN ZOTERO_ITEM CSL_CITATION {"citationID":"tPcAzG0M","properties":{"formattedCitation":"(Parkin,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delInstrText>
        </w:r>
        <w:r w:rsidR="00E93CE8" w:rsidRPr="00EB19C5" w:rsidDel="00182C80">
          <w:rPr>
            <w:highlight w:val="yellow"/>
            <w:rPrChange w:id="324" w:author="Julio César Iturra Sanhueza" w:date="2025-06-16T16:10:00Z">
              <w:rPr/>
            </w:rPrChange>
          </w:rPr>
          <w:fldChar w:fldCharType="separate"/>
        </w:r>
        <w:r w:rsidR="00E93CE8" w:rsidRPr="00EB19C5" w:rsidDel="00182C80">
          <w:rPr>
            <w:rFonts w:cs="Times New Roman"/>
            <w:highlight w:val="yellow"/>
            <w:rPrChange w:id="325" w:author="Julio César Iturra Sanhueza" w:date="2025-06-16T16:10:00Z">
              <w:rPr>
                <w:rFonts w:cs="Times New Roman"/>
              </w:rPr>
            </w:rPrChange>
          </w:rPr>
          <w:delText>(Parkin, 1974)</w:delText>
        </w:r>
        <w:r w:rsidR="00E93CE8" w:rsidRPr="00EB19C5" w:rsidDel="00182C80">
          <w:rPr>
            <w:highlight w:val="yellow"/>
            <w:rPrChange w:id="326" w:author="Julio César Iturra Sanhueza" w:date="2025-06-16T16:10:00Z">
              <w:rPr/>
            </w:rPrChange>
          </w:rPr>
          <w:fldChar w:fldCharType="end"/>
        </w:r>
      </w:del>
      <w:ins w:id="327" w:author="Julio César Iturra Sanhueza" w:date="2025-06-16T15:50:00Z">
        <w:r w:rsidR="00E93CE8" w:rsidRPr="00EB19C5">
          <w:rPr>
            <w:highlight w:val="yellow"/>
            <w:rPrChange w:id="328" w:author="Julio César Iturra Sanhueza" w:date="2025-06-16T16:10:00Z">
              <w:rPr/>
            </w:rPrChange>
          </w:rPr>
          <w:t>.</w:t>
        </w:r>
      </w:ins>
      <w:commentRangeEnd w:id="308"/>
      <w:r w:rsidR="00DC3227">
        <w:rPr>
          <w:rStyle w:val="CommentReference"/>
          <w:rFonts w:asciiTheme="minorHAnsi" w:hAnsiTheme="minorHAnsi"/>
        </w:rPr>
        <w:commentReference w:id="308"/>
      </w:r>
    </w:p>
    <w:p w14:paraId="0009F2A3" w14:textId="77777777" w:rsidR="000E3C44" w:rsidRPr="007D7C37" w:rsidRDefault="009C462E">
      <w:pPr>
        <w:pStyle w:val="Heading2"/>
        <w:rPr>
          <w:rFonts w:cs="Times New Roman"/>
        </w:rPr>
      </w:pPr>
      <w:bookmarkStart w:id="329" w:name="class-relations-and-social-networks"/>
      <w:bookmarkEnd w:id="286"/>
      <w:r w:rsidRPr="007D7C37">
        <w:rPr>
          <w:rFonts w:cs="Times New Roman"/>
        </w:rPr>
        <w:t>Class relations and social networks</w:t>
      </w:r>
    </w:p>
    <w:p w14:paraId="0009F2A4" w14:textId="5746A5FB" w:rsidR="000E3C44" w:rsidRPr="007D7C37" w:rsidRDefault="009C462E" w:rsidP="00A706D7">
      <w:pPr>
        <w:pStyle w:val="FirstParagraph"/>
      </w:pPr>
      <w:r w:rsidRPr="007D7C37">
        <w:t xml:space="preserve">Theoretically, class relations can be understood as the structure of social ties between different classes within the broader social system, represented by networks spanning various social strata </w:t>
      </w:r>
      <w:r w:rsidR="00F46542" w:rsidRPr="007D7C37">
        <w:fldChar w:fldCharType="begin"/>
      </w:r>
      <w:r w:rsidR="002216E3" w:rsidRPr="007D7C37">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fldChar w:fldCharType="separate"/>
      </w:r>
      <w:r w:rsidR="00405578" w:rsidRPr="007D7C37">
        <w:t>(Blau, 1977)</w:t>
      </w:r>
      <w:r w:rsidR="00F46542" w:rsidRPr="007D7C37">
        <w:fldChar w:fldCharType="end"/>
      </w:r>
      <w:r w:rsidRPr="007D7C37">
        <w:t xml:space="preserve">. </w:t>
      </w:r>
      <w:r w:rsidR="008A3CF4" w:rsidRPr="007D7C37">
        <w:t>Social network r</w:t>
      </w:r>
      <w:r w:rsidRPr="007D7C37">
        <w:t xml:space="preserve">esearch consistently demonstrates that homophily—the tendency for individuals to associate with others who are similar—is a structured and persistent feature of social relations </w:t>
      </w:r>
      <w:r w:rsidR="00F46542" w:rsidRPr="007D7C37">
        <w:fldChar w:fldCharType="begin"/>
      </w:r>
      <w:r w:rsidR="002216E3" w:rsidRPr="007D7C37">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fldChar w:fldCharType="separate"/>
      </w:r>
      <w:r w:rsidR="00405578" w:rsidRPr="007D7C37">
        <w:t>(McPherson et al., 2001)</w:t>
      </w:r>
      <w:r w:rsidR="00F46542" w:rsidRPr="007D7C37">
        <w:fldChar w:fldCharType="end"/>
      </w:r>
      <w:r w:rsidRPr="007D7C37">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t xml:space="preserve"> </w:t>
      </w:r>
      <w:r w:rsidR="00873515" w:rsidRPr="007D7C37">
        <w:fldChar w:fldCharType="begin"/>
      </w:r>
      <w:r w:rsidR="00972ABF">
        <w:instrText xml:space="preserve"> ADDIN ZOTERO_ITEM CSL_CITATION {"citationID":"4jYRTNtS","properties":{"formattedCitation":"(Diprete, Gelman, Mccormick, Teitler, &amp; Zheng, 2011; Lazarsfeld &amp; Merton, 1954)","plainCitation":"(Diprete, Gelman, Mccormick, Teitler, &amp; Zheng, 2011; Lazarsfeld &amp;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fldChar w:fldCharType="separate"/>
      </w:r>
      <w:r w:rsidR="00972ABF" w:rsidRPr="00972ABF">
        <w:t>(Diprete, Gelman, Mccormick, Teitler, &amp; Zheng, 2011; Lazarsfeld &amp; Merton, 1954)</w:t>
      </w:r>
      <w:r w:rsidR="00873515" w:rsidRPr="007D7C37">
        <w:fldChar w:fldCharType="end"/>
      </w:r>
      <w:r w:rsidRPr="007D7C37">
        <w:t xml:space="preserve">. Moreover, it is well established that </w:t>
      </w:r>
      <w:r w:rsidR="00A0706D" w:rsidRPr="007D7C37">
        <w:t xml:space="preserve">sociability </w:t>
      </w:r>
      <w:r w:rsidRPr="007D7C37">
        <w:t xml:space="preserve">preferences play a role in forming </w:t>
      </w:r>
      <w:del w:id="330" w:author="Julio César Iturra Sanhueza" w:date="2025-06-16T15:53:00Z">
        <w:r w:rsidRPr="007D7C37" w:rsidDel="00E93CE8">
          <w:delText>segregated</w:delText>
        </w:r>
        <w:r w:rsidR="00260098" w:rsidDel="00E93CE8">
          <w:delText xml:space="preserve"> </w:delText>
        </w:r>
      </w:del>
      <w:ins w:id="331" w:author="Julio César Iturra Sanhueza" w:date="2025-06-16T15:53:00Z">
        <w:r w:rsidR="00E93CE8">
          <w:t xml:space="preserve">segregated </w:t>
        </w:r>
      </w:ins>
      <w:r w:rsidR="00260098">
        <w:t>networks</w:t>
      </w:r>
      <w:r w:rsidRPr="007D7C37">
        <w:t xml:space="preserve"> </w:t>
      </w:r>
      <w:r w:rsidR="0066102A" w:rsidRPr="007D7C37">
        <w:fldChar w:fldCharType="begin"/>
      </w:r>
      <w:r w:rsidR="00972ABF">
        <w:instrText xml:space="preserve"> ADDIN ZOTERO_ITEM CSL_CITATION {"citationID":"CELA3fbf","properties":{"formattedCitation":"(Homans, 1951; Visser &amp; Mirabile, 2004)","plainCitation":"(Homans, 1951; Visser &amp;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fldChar w:fldCharType="separate"/>
      </w:r>
      <w:r w:rsidR="00972ABF" w:rsidRPr="00972ABF">
        <w:t>(Homans, 1951; Visser &amp; Mirabile, 2004)</w:t>
      </w:r>
      <w:r w:rsidR="0066102A" w:rsidRPr="007D7C37">
        <w:fldChar w:fldCharType="end"/>
      </w:r>
      <w:r w:rsidRPr="007D7C37">
        <w:t xml:space="preserve">. However, this research aligns with the prevailing view that attitudinal similarity within networks arises primarily from structural contact opportunities shaped by the class composition of social ties, rather than from homophilic preferences for socializing </w:t>
      </w:r>
      <w:r w:rsidRPr="007D7C37">
        <w:lastRenderedPageBreak/>
        <w:t>with like-minded individuals</w:t>
      </w:r>
      <w:r w:rsidR="00432EA5" w:rsidRPr="007D7C37">
        <w:t xml:space="preserve"> </w:t>
      </w:r>
      <w:r w:rsidR="00432EA5" w:rsidRPr="007D7C37">
        <w:fldChar w:fldCharType="begin"/>
      </w:r>
      <w:r w:rsidR="002216E3" w:rsidRPr="007D7C37">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fldChar w:fldCharType="separate"/>
      </w:r>
      <w:r w:rsidR="00405578" w:rsidRPr="007D7C37">
        <w:t>(Feld, 1981)</w:t>
      </w:r>
      <w:r w:rsidR="00432EA5" w:rsidRPr="007D7C37">
        <w:fldChar w:fldCharType="end"/>
      </w:r>
      <w:r w:rsidRPr="007D7C37">
        <w:t>. Thus, to investigate the implications of networks for redistributive preferences, I propose distinguishing between two closely related—but distinct—perspectives on how class-based networks are structured.</w:t>
      </w:r>
    </w:p>
    <w:p w14:paraId="786C04EC" w14:textId="79914730" w:rsidR="00B91E22" w:rsidRPr="007D7C37" w:rsidRDefault="009C462E" w:rsidP="00131A32">
      <w:pPr>
        <w:pStyle w:val="Bibliography"/>
      </w:pPr>
      <w:r w:rsidRPr="007D7C37">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972ABF">
        <w:instrText xml:space="preserve"> ADDIN ZOTERO_ITEM CSL_CITATION {"citationID":"n801Llh8","properties":{"formattedCitation":"(Lin &amp; Dumin, 1986)","plainCitation":"(Lin &amp;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972ABF" w:rsidRPr="00972ABF">
        <w:t>(Lin &amp;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r w:rsidRPr="007D7C37">
        <w:t>Lancee and Van de Werfhorst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r w:rsidRPr="007D7C37">
          <w:t>Cepić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cannot capture whether an individual cohabits in networks similar to them because it focuses on differences between the class positions of network ties and does not consider the individual's position</w:t>
      </w:r>
      <w:r w:rsidR="00E23E5F" w:rsidRPr="007D7C37">
        <w:t>.</w:t>
      </w:r>
    </w:p>
    <w:p w14:paraId="0009F2A6" w14:textId="77808B8C" w:rsidR="000E3C44" w:rsidRPr="007D7C37" w:rsidRDefault="009C462E" w:rsidP="00A706D7">
      <w:pPr>
        <w:pStyle w:val="BodyText"/>
      </w:pPr>
      <w:r w:rsidRPr="007D7C37">
        <w:t xml:space="preserve">By contrast, the perspective adopted in this </w:t>
      </w:r>
      <w:r w:rsidR="007708CB" w:rsidRPr="007D7C37">
        <w:t xml:space="preserve">paper </w:t>
      </w:r>
      <w:r w:rsidRPr="007D7C37">
        <w:t>is network</w:t>
      </w:r>
      <w:r w:rsidRPr="007D7C37">
        <w:rPr>
          <w:i/>
          <w:iCs/>
        </w:rPr>
        <w:t xml:space="preserve"> segregation,</w:t>
      </w:r>
      <w:r w:rsidRPr="007D7C37">
        <w:t xml:space="preserve"> defined as the pattern of contact </w:t>
      </w:r>
      <w:r w:rsidR="008A3CF4" w:rsidRPr="007D7C37">
        <w:t xml:space="preserve">an individual has </w:t>
      </w:r>
      <w:r w:rsidRPr="007D7C37">
        <w:t xml:space="preserve">with people </w:t>
      </w:r>
      <w:r w:rsidR="00F95268" w:rsidRPr="007D7C37">
        <w:t xml:space="preserve">who </w:t>
      </w:r>
      <w:r w:rsidR="008A3CF4" w:rsidRPr="007D7C37">
        <w:t xml:space="preserve">share similar (or </w:t>
      </w:r>
      <w:r w:rsidRPr="007D7C37">
        <w:t>the same</w:t>
      </w:r>
      <w:r w:rsidR="008A3CF4" w:rsidRPr="007D7C37">
        <w:t>)</w:t>
      </w:r>
      <w:r w:rsidRPr="007D7C37">
        <w:t xml:space="preserve"> characteristics.</w:t>
      </w:r>
      <w:r w:rsidR="008A3CF4" w:rsidRPr="007D7C37">
        <w:t xml:space="preserve"> Here,</w:t>
      </w:r>
      <w:r w:rsidRPr="007D7C37">
        <w:t xml:space="preserve"> </w:t>
      </w:r>
      <w:r w:rsidR="008A3CF4" w:rsidRPr="007D7C37">
        <w:t xml:space="preserve">the </w:t>
      </w:r>
      <w:r w:rsidRPr="007D7C37">
        <w:t xml:space="preserve">focus is on the </w:t>
      </w:r>
      <w:r w:rsidRPr="00F90BB2">
        <w:rPr>
          <w:i/>
          <w:rPrChange w:id="332" w:author="Patrick Sachweh" w:date="2025-07-16T22:14:00Z">
            <w:rPr/>
          </w:rPrChange>
        </w:rPr>
        <w:t>similarity</w:t>
      </w:r>
      <w:r w:rsidRPr="007D7C37">
        <w:t xml:space="preserve"> between the class position of individuals (ego) and their network ties (</w:t>
      </w:r>
      <w:r w:rsidR="00D52A7D" w:rsidRPr="007D7C37">
        <w:t>alters</w:t>
      </w:r>
      <w:r w:rsidRPr="007D7C37">
        <w:t xml:space="preserve">). Therefore, it is conceptually closer to homophily and has been empirically examined through network homogeneity </w:t>
      </w:r>
      <w:r w:rsidR="002216E3" w:rsidRPr="007D7C37">
        <w:fldChar w:fldCharType="begin"/>
      </w:r>
      <w:r w:rsidR="002216E3" w:rsidRPr="007D7C37">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fldChar w:fldCharType="separate"/>
      </w:r>
      <w:r w:rsidR="00405578" w:rsidRPr="007D7C37">
        <w:t>(Otero et al., 2021)</w:t>
      </w:r>
      <w:r w:rsidR="002216E3" w:rsidRPr="007D7C37">
        <w:fldChar w:fldCharType="end"/>
      </w:r>
      <w:r w:rsidRPr="007D7C37">
        <w:t xml:space="preserve">. Some studies have suggested that property-based boundaries are far less permeable than authority-based ones in the formation of cross-class ties. For example, Wright and Cho </w:t>
      </w:r>
      <w:r w:rsidR="00505ACC" w:rsidRPr="007D7C37">
        <w:fldChar w:fldCharType="begin"/>
      </w:r>
      <w:r w:rsidR="00EF24B7" w:rsidRPr="007D7C37">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fldChar w:fldCharType="separate"/>
      </w:r>
      <w:r w:rsidR="00405578" w:rsidRPr="007D7C37">
        <w:t>(1992)</w:t>
      </w:r>
      <w:r w:rsidR="00505ACC" w:rsidRPr="007D7C37">
        <w:fldChar w:fldCharType="end"/>
      </w:r>
      <w:r w:rsidRPr="007D7C37">
        <w:t xml:space="preserve"> </w:t>
      </w:r>
      <w:r w:rsidR="00986188" w:rsidRPr="007D7C37">
        <w:t xml:space="preserve">suggest </w:t>
      </w:r>
      <w:r w:rsidRPr="007D7C37">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fldChar w:fldCharType="begin"/>
      </w:r>
      <w:r w:rsidR="004A5B64" w:rsidRPr="007D7C37">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fldChar w:fldCharType="separate"/>
      </w:r>
      <w:r w:rsidR="00405578" w:rsidRPr="007D7C37">
        <w:t>(2021)</w:t>
      </w:r>
      <w:r w:rsidR="00EF24B7" w:rsidRPr="007D7C37">
        <w:fldChar w:fldCharType="end"/>
      </w:r>
      <w:r w:rsidRPr="007D7C37">
        <w:t xml:space="preserve"> identified a U-shaped pattern of acquaintance network segregation in Chile, where the middle classes (e.g., lower managerial professionals, clerks, and manual supervisors) exhibit lower network homogeneity</w:t>
      </w:r>
      <w:r w:rsidR="00B872BB" w:rsidRPr="007D7C37">
        <w:t xml:space="preserve"> than the upper and lower classes</w:t>
      </w:r>
      <w:r w:rsidRPr="007D7C37">
        <w:t xml:space="preserve">. </w:t>
      </w:r>
      <w:r w:rsidR="00B872BB" w:rsidRPr="007D7C37">
        <w:t>Thus</w:t>
      </w:r>
      <w:r w:rsidRPr="007D7C37">
        <w:t xml:space="preserve">, segregation is most prevalent on both ends of the class structure, particularly among the lower classes. </w:t>
      </w:r>
      <w:r w:rsidR="00B872BB" w:rsidRPr="007D7C37">
        <w:t xml:space="preserve">Otero et al. </w:t>
      </w:r>
      <w:r w:rsidR="004A5B64" w:rsidRPr="007D7C37">
        <w:fldChar w:fldCharType="begin"/>
      </w:r>
      <w:r w:rsidR="00CE21C9" w:rsidRPr="007D7C37">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fldChar w:fldCharType="separate"/>
      </w:r>
      <w:r w:rsidR="00405578" w:rsidRPr="007D7C37">
        <w:t>(2021)</w:t>
      </w:r>
      <w:r w:rsidR="004A5B64" w:rsidRPr="007D7C37">
        <w:fldChar w:fldCharType="end"/>
      </w:r>
      <w:r w:rsidR="00B872BB" w:rsidRPr="007D7C37">
        <w:t xml:space="preserve"> </w:t>
      </w:r>
      <w:r w:rsidRPr="007D7C37">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fldChar w:fldCharType="begin"/>
      </w:r>
      <w:r w:rsidR="00CE21C9" w:rsidRPr="007D7C37">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fldChar w:fldCharType="separate"/>
      </w:r>
      <w:r w:rsidR="00405578" w:rsidRPr="007D7C37">
        <w:t>(Otero et al., 2021)</w:t>
      </w:r>
      <w:r w:rsidR="00CE21C9" w:rsidRPr="007D7C37">
        <w:fldChar w:fldCharType="end"/>
      </w:r>
      <w:r w:rsidRPr="007D7C37">
        <w:t>.</w:t>
      </w:r>
    </w:p>
    <w:p w14:paraId="0009F2A7" w14:textId="09D88FFF" w:rsidR="000E3C44" w:rsidRPr="007D7C37" w:rsidRDefault="00B872BB" w:rsidP="00A706D7">
      <w:pPr>
        <w:pStyle w:val="BodyText"/>
      </w:pPr>
      <w:r w:rsidRPr="007D7C37">
        <w:t>O</w:t>
      </w:r>
      <w:r w:rsidR="009C462E" w:rsidRPr="007D7C37">
        <w:t>ne theoretical implication is that experiencing segregated class-based networks may be related to class differences in redistributive preferences.</w:t>
      </w:r>
      <w:r w:rsidR="005D17B1" w:rsidRPr="007D7C37">
        <w:t xml:space="preserve"> But how are the two linked? </w:t>
      </w:r>
      <w:r w:rsidR="009C462E" w:rsidRPr="007D7C37">
        <w:t xml:space="preserve"> </w:t>
      </w:r>
    </w:p>
    <w:p w14:paraId="0009F2A8" w14:textId="77777777" w:rsidR="000E3C44" w:rsidRPr="007D7C37" w:rsidRDefault="009C462E">
      <w:pPr>
        <w:pStyle w:val="Heading2"/>
        <w:rPr>
          <w:rFonts w:cs="Times New Roman"/>
        </w:rPr>
      </w:pPr>
      <w:bookmarkStart w:id="333" w:name="X992c93d4a9a3ae1d7ca1ecacc2ff21844ce21c6"/>
      <w:bookmarkEnd w:id="329"/>
      <w:r w:rsidRPr="007D7C37">
        <w:rPr>
          <w:rFonts w:cs="Times New Roman"/>
        </w:rPr>
        <w:t>Network segregation and redistributive preferences</w:t>
      </w:r>
    </w:p>
    <w:p w14:paraId="0009F2A9" w14:textId="23C459CF" w:rsidR="000E3C44" w:rsidRPr="007D7C37" w:rsidRDefault="005D17B1" w:rsidP="00A706D7">
      <w:pPr>
        <w:pStyle w:val="FirstParagraph"/>
      </w:pPr>
      <w:r w:rsidRPr="007D7C37">
        <w:t>T</w:t>
      </w:r>
      <w:r w:rsidR="009C462E" w:rsidRPr="007D7C37">
        <w:t xml:space="preserve">he argument that social ties have implications for attitude formation is not </w:t>
      </w:r>
      <w:r w:rsidRPr="007D7C37">
        <w:t xml:space="preserve">entirely </w:t>
      </w:r>
      <w:r w:rsidR="009C462E" w:rsidRPr="007D7C37">
        <w:t xml:space="preserve">new. </w:t>
      </w:r>
      <w:r w:rsidRPr="007D7C37">
        <w:t>T</w:t>
      </w:r>
      <w:r w:rsidR="009C462E" w:rsidRPr="007D7C37">
        <w:t xml:space="preserve">wo approaches have discussed the role of social relations in </w:t>
      </w:r>
      <w:r w:rsidR="00B872BB" w:rsidRPr="007D7C37">
        <w:t xml:space="preserve">the formation of </w:t>
      </w:r>
      <w:r w:rsidR="009C462E" w:rsidRPr="007D7C37">
        <w:t>redistributive preferences: reference groups and class-based networks.</w:t>
      </w:r>
    </w:p>
    <w:p w14:paraId="0009F2AA" w14:textId="72C9080C" w:rsidR="000E3C44" w:rsidRPr="007D7C37" w:rsidRDefault="00275CF7" w:rsidP="00A706D7">
      <w:pPr>
        <w:pStyle w:val="BodyText"/>
      </w:pPr>
      <w:r w:rsidRPr="007D7C37">
        <w:lastRenderedPageBreak/>
        <w:t>Processes of</w:t>
      </w:r>
      <w:r w:rsidR="009C462E" w:rsidRPr="007D7C37">
        <w:t xml:space="preserve"> social comparison with </w:t>
      </w:r>
      <w:r w:rsidRPr="007D7C37">
        <w:t xml:space="preserve">similar </w:t>
      </w:r>
      <w:r w:rsidR="009C462E" w:rsidRPr="007D7C37">
        <w:t xml:space="preserve">reference groups </w:t>
      </w:r>
      <w:r w:rsidRPr="007D7C37">
        <w:t xml:space="preserve">are one potential mechanism that can </w:t>
      </w:r>
      <w:r w:rsidR="009C462E" w:rsidRPr="007D7C37">
        <w:t xml:space="preserve">explain the formation of redistributive preferences </w:t>
      </w:r>
      <w:r w:rsidR="003C5BD7" w:rsidRPr="007D7C37">
        <w:t xml:space="preserve"> </w:t>
      </w:r>
      <w:r w:rsidR="003C5BD7" w:rsidRPr="007D7C37">
        <w:fldChar w:fldCharType="begin"/>
      </w:r>
      <w:r w:rsidR="00972ABF">
        <w:instrText xml:space="preserve"> ADDIN ZOTERO_ITEM CSL_CITATION {"citationID":"kKOCK4Tq","properties":{"formattedCitation":"(Condon &amp; Wichowsky, 2020)","plainCitation":"(Condon &amp;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fldChar w:fldCharType="separate"/>
      </w:r>
      <w:r w:rsidR="00972ABF" w:rsidRPr="00972ABF">
        <w:t>(Condon &amp; Wichowsky, 2020)</w:t>
      </w:r>
      <w:r w:rsidR="003C5BD7" w:rsidRPr="007D7C37">
        <w:fldChar w:fldCharType="end"/>
      </w:r>
      <w:r w:rsidR="009C462E" w:rsidRPr="007D7C37">
        <w:t>. The</w:t>
      </w:r>
      <w:r w:rsidRPr="007D7C37">
        <w:t xml:space="preserve"> key</w:t>
      </w:r>
      <w:r w:rsidR="009C462E" w:rsidRPr="007D7C37">
        <w:t xml:space="preserve"> argument posits that people form their </w:t>
      </w:r>
      <w:r w:rsidR="0014431F" w:rsidRPr="007D7C37">
        <w:t xml:space="preserve">perceptions </w:t>
      </w:r>
      <w:r w:rsidR="009C462E" w:rsidRPr="007D7C37">
        <w:t>through family, friends, and coworkers’ experiences instead of the whole society, which is described as an availability heuristic</w:t>
      </w:r>
      <w:r w:rsidR="0044611B" w:rsidRPr="007D7C37">
        <w:t xml:space="preserve"> </w:t>
      </w:r>
      <w:r w:rsidR="009C462E" w:rsidRPr="007D7C37">
        <w:t xml:space="preserve">that systematically biases inferences about inequality based on the homophily of reference groups </w:t>
      </w:r>
      <w:r w:rsidR="003C5BD7" w:rsidRPr="007D7C37">
        <w:fldChar w:fldCharType="begin"/>
      </w:r>
      <w:r w:rsidR="00972ABF">
        <w:instrText xml:space="preserve"> ADDIN ZOTERO_ITEM CSL_CITATION {"citationID":"GnFfFyqc","properties":{"formattedCitation":"(M. D. R. Evans, Kelley, &amp; Kolosi, 1992)","plainCitation":"(M. D. R. Evans, Kelley, &amp; Kolosi,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fldChar w:fldCharType="separate"/>
      </w:r>
      <w:r w:rsidR="00972ABF" w:rsidRPr="00972ABF">
        <w:t>(M. D. R. Evans, Kelley, &amp; Kolosi, 1992)</w:t>
      </w:r>
      <w:r w:rsidR="003C5BD7" w:rsidRPr="007D7C37">
        <w:fldChar w:fldCharType="end"/>
      </w:r>
      <w:r w:rsidR="009C462E" w:rsidRPr="007D7C37">
        <w:t xml:space="preserve">. Therefore, inferences about </w:t>
      </w:r>
      <w:r w:rsidR="00DA58A9" w:rsidRPr="007D7C37">
        <w:t>inequality</w:t>
      </w:r>
      <w:r w:rsidR="009C462E" w:rsidRPr="007D7C37">
        <w:t xml:space="preserve"> are linked to </w:t>
      </w:r>
      <w:r w:rsidR="0093793D" w:rsidRPr="007D7C37">
        <w:t xml:space="preserve">network </w:t>
      </w:r>
      <w:r w:rsidR="009C462E" w:rsidRPr="007D7C37">
        <w:t>segregation</w:t>
      </w:r>
      <w:r w:rsidR="003B0F26" w:rsidRPr="007D7C37">
        <w:t>,</w:t>
      </w:r>
      <w:r w:rsidR="009C462E" w:rsidRPr="007D7C37">
        <w:t xml:space="preserve"> </w:t>
      </w:r>
      <w:r w:rsidR="00FC31FE" w:rsidRPr="007D7C37">
        <w:t>which influences</w:t>
      </w:r>
      <w:r w:rsidR="003B0F26" w:rsidRPr="007D7C37">
        <w:t xml:space="preserve"> the</w:t>
      </w:r>
      <w:r w:rsidR="009C462E" w:rsidRPr="007D7C37">
        <w:t xml:space="preserve"> information that ultimately shapes inequality perceptions </w:t>
      </w:r>
      <w:r w:rsidR="00554EA0" w:rsidRPr="007D7C37">
        <w:fldChar w:fldCharType="begin"/>
      </w:r>
      <w:r w:rsidR="00972ABF">
        <w:instrText xml:space="preserve"> ADDIN ZOTERO_ITEM CSL_CITATION {"citationID":"B6snfaNl","properties":{"formattedCitation":"(Mijs &amp; Roe, 2021)","plainCitation":"(Mijs &amp;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fldChar w:fldCharType="separate"/>
      </w:r>
      <w:r w:rsidR="00972ABF" w:rsidRPr="00972ABF">
        <w:t>(Mijs &amp; Roe, 2021)</w:t>
      </w:r>
      <w:r w:rsidR="00554EA0" w:rsidRPr="007D7C37">
        <w:fldChar w:fldCharType="end"/>
      </w:r>
      <w:r w:rsidR="009C462E" w:rsidRPr="007D7C37">
        <w:t xml:space="preserve">. </w:t>
      </w:r>
      <w:r w:rsidR="00C15A4D" w:rsidRPr="007D7C37">
        <w:t>Yet, this</w:t>
      </w:r>
      <w:r w:rsidR="009C462E" w:rsidRPr="007D7C37">
        <w:t xml:space="preserve"> research has mainly focused on the cognitive dimension of preference formation through inequality perceptions rather than straightforwardly addressing the influence of network segregation on</w:t>
      </w:r>
      <w:r w:rsidR="00C15A4D" w:rsidRPr="007D7C37">
        <w:t xml:space="preserve"> </w:t>
      </w:r>
      <w:r w:rsidR="009C462E" w:rsidRPr="007D7C37">
        <w:t xml:space="preserve">redistributive preferences </w:t>
      </w:r>
      <w:r w:rsidR="0054565D" w:rsidRPr="007D7C37">
        <w:fldChar w:fldCharType="begin"/>
      </w:r>
      <w:r w:rsidR="002216E3" w:rsidRPr="007D7C37">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fldChar w:fldCharType="separate"/>
      </w:r>
      <w:r w:rsidR="00405578" w:rsidRPr="007D7C37">
        <w:t>(Cansunar, 2021; García-Castro et al., 2022)</w:t>
      </w:r>
      <w:r w:rsidR="0054565D" w:rsidRPr="007D7C37">
        <w:fldChar w:fldCharType="end"/>
      </w:r>
      <w:r w:rsidR="009C462E" w:rsidRPr="007D7C37">
        <w:t>.</w:t>
      </w:r>
    </w:p>
    <w:p w14:paraId="693385E3" w14:textId="7CB21B28" w:rsidR="00FB60C2" w:rsidDel="00FA3A17" w:rsidRDefault="009C462E">
      <w:pPr>
        <w:pStyle w:val="BodyText"/>
        <w:rPr>
          <w:del w:id="334" w:author="Julio César Iturra Sanhueza" w:date="2025-05-19T14:03:00Z"/>
        </w:rPr>
      </w:pPr>
      <w:r w:rsidRPr="007D7C37">
        <w:t>T</w:t>
      </w:r>
      <w:r w:rsidR="00C15A4D" w:rsidRPr="007D7C37">
        <w:t>herefore, t</w:t>
      </w:r>
      <w:r w:rsidRPr="007D7C37">
        <w:t xml:space="preserve">his </w:t>
      </w:r>
      <w:r w:rsidR="00C15A4D" w:rsidRPr="007D7C37">
        <w:t xml:space="preserve">paper </w:t>
      </w:r>
      <w:r w:rsidRPr="007D7C37">
        <w:t xml:space="preserve">adopts </w:t>
      </w:r>
      <w:r w:rsidR="003B0F26" w:rsidRPr="007D7C37">
        <w:t xml:space="preserve">a </w:t>
      </w:r>
      <w:r w:rsidRPr="007D7C37">
        <w:t xml:space="preserve">second approach, which suggests that social networks provide a comprehensive picture of the class relations that contribute to group identity formation and internalization of social norms </w:t>
      </w:r>
      <w:r w:rsidR="0066630E" w:rsidRPr="007D7C37">
        <w:fldChar w:fldCharType="begin"/>
      </w:r>
      <w:r w:rsidR="00972ABF">
        <w:instrText xml:space="preserve"> ADDIN ZOTERO_ITEM CSL_CITATION {"citationID":"aiweI6e8","properties":{"formattedCitation":"(Kalmijn &amp; Kraaykamp, 2007)","plainCitation":"(Kalmijn &amp;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fldChar w:fldCharType="separate"/>
      </w:r>
      <w:r w:rsidR="00972ABF" w:rsidRPr="00972ABF">
        <w:t>(Kalmijn &amp; Kraaykamp, 2007)</w:t>
      </w:r>
      <w:r w:rsidR="0066630E" w:rsidRPr="007D7C37">
        <w:fldChar w:fldCharType="end"/>
      </w:r>
      <w:r w:rsidRPr="007D7C37">
        <w:t xml:space="preserve">. Specifically, it has been argued that redistributive preferences are influenced not only by individuals’ social class but also by the class positions of their network ties </w:t>
      </w:r>
      <w:r w:rsidR="0066630E" w:rsidRPr="007D7C37">
        <w:fldChar w:fldCharType="begin"/>
      </w:r>
      <w:r w:rsidR="00972ABF">
        <w:instrText xml:space="preserve"> ADDIN ZOTERO_ITEM CSL_CITATION {"citationID":"8rJJkN3n","properties":{"formattedCitation":"(Paskov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fldChar w:fldCharType="separate"/>
      </w:r>
      <w:r w:rsidR="00972ABF" w:rsidRPr="00972ABF">
        <w:t>(Paskov &amp; Weisstanner, 2022)</w:t>
      </w:r>
      <w:r w:rsidR="0066630E" w:rsidRPr="007D7C37">
        <w:fldChar w:fldCharType="end"/>
      </w:r>
      <w:r w:rsidRPr="007D7C37">
        <w:t xml:space="preserve">. Thus, opinions can either align or divide through social influence processes depending on the class positions of contacts and the level of network segregation </w:t>
      </w:r>
      <w:r w:rsidR="00111CDD" w:rsidRPr="007D7C37">
        <w:fldChar w:fldCharType="begin"/>
      </w:r>
      <w:r w:rsidR="002216E3" w:rsidRPr="007D7C37">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fldChar w:fldCharType="separate"/>
      </w:r>
      <w:r w:rsidR="00405578" w:rsidRPr="007D7C37">
        <w:t>(Lindh et al., 2021)</w:t>
      </w:r>
      <w:r w:rsidR="00111CDD" w:rsidRPr="007D7C37">
        <w:fldChar w:fldCharType="end"/>
      </w:r>
      <w:r w:rsidRPr="007D7C37">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fldChar w:fldCharType="begin"/>
      </w:r>
      <w:r w:rsidR="00972ABF">
        <w:instrText xml:space="preserve"> ADDIN ZOTERO_ITEM CSL_CITATION {"citationID":"jrE8B5W1","properties":{"formattedCitation":"(Morris &amp; Scott, 1996)","plainCitation":"(Morris &amp;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fldChar w:fldCharType="separate"/>
      </w:r>
      <w:r w:rsidR="00972ABF" w:rsidRPr="00972ABF">
        <w:t>(Morris &amp; Scott, 1996)</w:t>
      </w:r>
      <w:r w:rsidR="005B341D" w:rsidRPr="007D7C37">
        <w:fldChar w:fldCharType="end"/>
      </w:r>
      <w:r w:rsidRPr="007D7C37">
        <w:t xml:space="preserve">. </w:t>
      </w:r>
      <w:r w:rsidR="007C044D" w:rsidRPr="007D7C37">
        <w:t xml:space="preserve">Resembling the </w:t>
      </w:r>
      <w:r w:rsidR="00BE3AF6" w:rsidRPr="007D7C37">
        <w:t>reference group</w:t>
      </w:r>
      <w:r w:rsidR="007C044D" w:rsidRPr="007D7C37">
        <w:t xml:space="preserve"> argument</w:t>
      </w:r>
      <w:r w:rsidR="0044611B" w:rsidRPr="007D7C37">
        <w:t xml:space="preserve">, </w:t>
      </w:r>
      <w:r w:rsidRPr="007D7C37">
        <w:t xml:space="preserve">Sachweh </w:t>
      </w:r>
      <w:r w:rsidR="005B341D" w:rsidRPr="007D7C37">
        <w:fldChar w:fldCharType="begin"/>
      </w:r>
      <w:r w:rsidR="002216E3" w:rsidRPr="007D7C37">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fldChar w:fldCharType="separate"/>
      </w:r>
      <w:r w:rsidR="00405578" w:rsidRPr="007D7C37">
        <w:t>(2012)</w:t>
      </w:r>
      <w:r w:rsidR="005B341D" w:rsidRPr="007D7C37">
        <w:fldChar w:fldCharType="end"/>
      </w:r>
      <w:r w:rsidR="0044611B" w:rsidRPr="007D7C37">
        <w:t xml:space="preserve"> suggests</w:t>
      </w:r>
      <w:r w:rsidRPr="007D7C37">
        <w:t xml:space="preserve"> social integration can be impeded in societies with few opportunities for contact between different social classes, creating an “empathy gulf” that hinders individuals from understanding others’ lifestyles amid rising inequality. Consequently, </w:t>
      </w:r>
      <w:del w:id="335" w:author="Patrick Sachweh" w:date="2025-07-16T22:17:00Z">
        <w:r w:rsidRPr="007D7C37" w:rsidDel="00F90BB2">
          <w:delText xml:space="preserve">segregated interactions may lead individuals to perceive the lives of different classes as more distant </w:delText>
        </w:r>
        <w:r w:rsidR="00D167FE" w:rsidRPr="007D7C37" w:rsidDel="00F90BB2">
          <w:fldChar w:fldCharType="begin"/>
        </w:r>
        <w:r w:rsidR="002216E3" w:rsidRPr="007D7C37" w:rsidDel="00F90BB2">
          <w:del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delInstrText>
        </w:r>
        <w:r w:rsidR="00D167FE" w:rsidRPr="007D7C37" w:rsidDel="00F90BB2">
          <w:fldChar w:fldCharType="separate"/>
        </w:r>
        <w:r w:rsidR="00405578" w:rsidRPr="007D7C37" w:rsidDel="00F90BB2">
          <w:delText>(Sachweh, 2012)</w:delText>
        </w:r>
        <w:r w:rsidR="00D167FE" w:rsidRPr="007D7C37" w:rsidDel="00F90BB2">
          <w:fldChar w:fldCharType="end"/>
        </w:r>
        <w:r w:rsidRPr="007D7C37" w:rsidDel="00F90BB2">
          <w:delText xml:space="preserve">. Thus, </w:delText>
        </w:r>
      </w:del>
      <w:r w:rsidRPr="007D7C37">
        <w:t xml:space="preserve">segregation can potentially </w:t>
      </w:r>
      <w:r w:rsidR="006E2A8B" w:rsidRPr="007D7C37">
        <w:t>exacerbate</w:t>
      </w:r>
      <w:r w:rsidRPr="007D7C37">
        <w:t xml:space="preserve"> perceptions of others as strangers</w:t>
      </w:r>
      <w:r w:rsidR="00C97BD6" w:rsidRPr="007D7C37">
        <w:t>,</w:t>
      </w:r>
      <w:r w:rsidRPr="007D7C37">
        <w:t xml:space="preserve"> reduc</w:t>
      </w:r>
      <w:r w:rsidR="00C97BD6" w:rsidRPr="007D7C37">
        <w:t>ing</w:t>
      </w:r>
      <w:r w:rsidRPr="007D7C37">
        <w:t xml:space="preserve"> empathy and solidarity</w:t>
      </w:r>
      <w:r w:rsidR="00C97BD6" w:rsidRPr="007D7C37">
        <w:t xml:space="preserve"> in turn</w:t>
      </w:r>
      <w:r w:rsidRPr="007D7C37">
        <w:t xml:space="preserve"> </w:t>
      </w:r>
      <w:r w:rsidR="0044629B" w:rsidRPr="007D7C37">
        <w:t xml:space="preserve"> </w:t>
      </w:r>
      <w:r w:rsidR="0044629B" w:rsidRPr="007D7C37">
        <w:fldChar w:fldCharType="begin"/>
      </w:r>
      <w:r w:rsidR="002216E3" w:rsidRPr="007D7C37">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fldChar w:fldCharType="separate"/>
      </w:r>
      <w:r w:rsidR="00405578" w:rsidRPr="007D7C37">
        <w:t>(Otero et al., 2022)</w:t>
      </w:r>
      <w:r w:rsidR="0044629B" w:rsidRPr="007D7C37">
        <w:fldChar w:fldCharType="end"/>
      </w:r>
      <w:r w:rsidRPr="007D7C37">
        <w:t>.</w:t>
      </w:r>
      <w:ins w:id="336" w:author="Julio César Iturra Sanhueza" w:date="2025-05-19T14:04:00Z">
        <w:r w:rsidR="00FA3A17">
          <w:t xml:space="preserve"> </w:t>
        </w:r>
      </w:ins>
      <w:del w:id="337" w:author="Julio César Iturra Sanhueza" w:date="2025-05-19T14:04:00Z">
        <w:r w:rsidRPr="007D7C37" w:rsidDel="00FA3A17">
          <w:delText xml:space="preserve"> </w:delText>
        </w:r>
      </w:del>
    </w:p>
    <w:p w14:paraId="0009F2AB" w14:textId="219195FB" w:rsidR="000E3C44" w:rsidRPr="007D7C37" w:rsidRDefault="009C462E" w:rsidP="00A706D7">
      <w:pPr>
        <w:pStyle w:val="BodyText"/>
      </w:pPr>
      <w:r w:rsidRPr="007D7C37">
        <w:t xml:space="preserve">Although both approaches share the assumption that social networks </w:t>
      </w:r>
      <w:r w:rsidR="00C15A4D" w:rsidRPr="007D7C37">
        <w:t xml:space="preserve">shape </w:t>
      </w:r>
      <w:r w:rsidRPr="007D7C37">
        <w:t>information (</w:t>
      </w:r>
      <w:r w:rsidRPr="007D7C37">
        <w:rPr>
          <w:i/>
          <w:iCs/>
        </w:rPr>
        <w:t>availability heuristic</w:t>
      </w:r>
      <w:r w:rsidRPr="007D7C37">
        <w:t>) and affect attitudes (</w:t>
      </w:r>
      <w:r w:rsidRPr="007D7C37">
        <w:rPr>
          <w:i/>
          <w:iCs/>
        </w:rPr>
        <w:t>social influence</w:t>
      </w:r>
      <w:r w:rsidRPr="007D7C37">
        <w:t>)</w:t>
      </w:r>
      <w:r w:rsidR="00C15A4D" w:rsidRPr="007D7C37">
        <w:t>,</w:t>
      </w:r>
      <w:r w:rsidRPr="007D7C37">
        <w:t xml:space="preserve"> I argue that an advantage of the network perspective is that it has been more effective in defining the structural position of network </w:t>
      </w:r>
      <w:r w:rsidR="005D2289" w:rsidRPr="007D7C37">
        <w:t>ties and</w:t>
      </w:r>
      <w:r w:rsidRPr="007D7C37">
        <w:t xml:space="preserve"> has more directly addressed the relationship with redistributive preferences.</w:t>
      </w:r>
    </w:p>
    <w:p w14:paraId="4A57916D" w14:textId="570E1634" w:rsidR="00812EA8" w:rsidRDefault="009C462E" w:rsidP="00A706D7">
      <w:pPr>
        <w:pStyle w:val="BodyText"/>
        <w:rPr>
          <w:ins w:id="338" w:author="Julio César Iturra Sanhueza" w:date="2025-05-16T14:32:00Z"/>
        </w:rPr>
      </w:pPr>
      <w:r w:rsidRPr="00AD1F43">
        <w:rPr>
          <w:highlight w:val="yellow"/>
          <w:rPrChange w:id="339" w:author="Julio César Iturra Sanhueza" w:date="2025-06-03T14:33:00Z">
            <w:rPr>
              <w:rFonts w:cs="Times New Roman"/>
            </w:rPr>
          </w:rPrChange>
        </w:rPr>
        <w:t xml:space="preserve">How do </w:t>
      </w:r>
      <w:ins w:id="340" w:author="Julio César Iturra Sanhueza" w:date="2025-05-21T12:19:00Z">
        <w:r w:rsidR="00FE41F6" w:rsidRPr="00AD1F43">
          <w:rPr>
            <w:highlight w:val="yellow"/>
            <w:rPrChange w:id="341" w:author="Julio César Iturra Sanhueza" w:date="2025-06-03T14:33:00Z">
              <w:rPr>
                <w:rFonts w:cs="Times New Roman"/>
              </w:rPr>
            </w:rPrChange>
          </w:rPr>
          <w:t>segregated</w:t>
        </w:r>
        <w:r w:rsidR="00811A34" w:rsidRPr="00AD1F43">
          <w:rPr>
            <w:highlight w:val="yellow"/>
            <w:rPrChange w:id="342" w:author="Julio César Iturra Sanhueza" w:date="2025-06-03T14:33:00Z">
              <w:rPr>
                <w:rFonts w:cs="Times New Roman"/>
              </w:rPr>
            </w:rPrChange>
          </w:rPr>
          <w:t xml:space="preserve"> </w:t>
        </w:r>
      </w:ins>
      <w:r w:rsidRPr="00AD1F43">
        <w:rPr>
          <w:highlight w:val="yellow"/>
          <w:rPrChange w:id="343" w:author="Julio César Iturra Sanhueza" w:date="2025-06-03T14:33:00Z">
            <w:rPr>
              <w:rFonts w:cs="Times New Roman"/>
            </w:rPr>
          </w:rPrChange>
        </w:rPr>
        <w:t xml:space="preserve">network </w:t>
      </w:r>
      <w:ins w:id="344" w:author="Julio César Iturra Sanhueza" w:date="2025-06-17T12:48:00Z">
        <w:r w:rsidR="00170F5C">
          <w:rPr>
            <w:highlight w:val="yellow"/>
          </w:rPr>
          <w:t xml:space="preserve">class-based </w:t>
        </w:r>
      </w:ins>
      <w:r w:rsidRPr="00AD1F43">
        <w:rPr>
          <w:highlight w:val="yellow"/>
          <w:rPrChange w:id="345" w:author="Julio César Iturra Sanhueza" w:date="2025-06-03T14:33:00Z">
            <w:rPr>
              <w:rFonts w:cs="Times New Roman"/>
            </w:rPr>
          </w:rPrChange>
        </w:rPr>
        <w:t xml:space="preserve">ties affect redistributive preferences? </w:t>
      </w:r>
      <w:moveFromRangeStart w:id="346" w:author="Julio César Iturra Sanhueza" w:date="2025-05-16T15:04:00Z" w:name="move198300292"/>
      <w:moveFrom w:id="347" w:author="Julio César Iturra Sanhueza" w:date="2025-05-16T15:04:00Z">
        <w:r w:rsidRPr="00AD1F43" w:rsidDel="006E0C58">
          <w:rPr>
            <w:highlight w:val="yellow"/>
            <w:rPrChange w:id="348" w:author="Julio César Iturra Sanhueza" w:date="2025-06-03T14:33:00Z">
              <w:rPr>
                <w:rFonts w:cs="Times New Roman"/>
              </w:rPr>
            </w:rPrChange>
          </w:rPr>
          <w:t>The class position</w:t>
        </w:r>
        <w:r w:rsidR="00C97BD6" w:rsidRPr="00AD1F43" w:rsidDel="006E0C58">
          <w:rPr>
            <w:highlight w:val="yellow"/>
            <w:rPrChange w:id="349" w:author="Julio César Iturra Sanhueza" w:date="2025-06-03T14:33:00Z">
              <w:rPr>
                <w:rFonts w:cs="Times New Roman"/>
              </w:rPr>
            </w:rPrChange>
          </w:rPr>
          <w:t>s</w:t>
        </w:r>
        <w:r w:rsidRPr="00AD1F43" w:rsidDel="006E0C58">
          <w:rPr>
            <w:highlight w:val="yellow"/>
            <w:rPrChange w:id="350" w:author="Julio César Iturra Sanhueza" w:date="2025-06-03T14:33:00Z">
              <w:rPr>
                <w:rFonts w:cs="Times New Roman"/>
              </w:rPr>
            </w:rPrChange>
          </w:rPr>
          <w:t xml:space="preserve"> of surrounding family members, friends, and acquaintances</w:t>
        </w:r>
        <w:r w:rsidR="00C15A4D" w:rsidRPr="00AD1F43" w:rsidDel="006E0C58">
          <w:rPr>
            <w:highlight w:val="yellow"/>
            <w:rPrChange w:id="351" w:author="Julio César Iturra Sanhueza" w:date="2025-06-03T14:33:00Z">
              <w:rPr>
                <w:rFonts w:cs="Times New Roman"/>
              </w:rPr>
            </w:rPrChange>
          </w:rPr>
          <w:t xml:space="preserve"> not only provide information about inequality</w:t>
        </w:r>
        <w:r w:rsidR="00475F12" w:rsidRPr="00AD1F43" w:rsidDel="006E0C58">
          <w:rPr>
            <w:highlight w:val="yellow"/>
            <w:rPrChange w:id="352" w:author="Julio César Iturra Sanhueza" w:date="2025-06-03T14:33:00Z">
              <w:rPr>
                <w:rFonts w:cs="Times New Roman"/>
              </w:rPr>
            </w:rPrChange>
          </w:rPr>
          <w:t xml:space="preserve"> but </w:t>
        </w:r>
        <w:r w:rsidR="00C15A4D" w:rsidRPr="00AD1F43" w:rsidDel="006E0C58">
          <w:rPr>
            <w:highlight w:val="yellow"/>
            <w:rPrChange w:id="353" w:author="Julio César Iturra Sanhueza" w:date="2025-06-03T14:33:00Z">
              <w:rPr>
                <w:rFonts w:cs="Times New Roman"/>
              </w:rPr>
            </w:rPrChange>
          </w:rPr>
          <w:t>are also a source of social influence whose impact on redistributive preferences can be amplified in segregated social networks</w:t>
        </w:r>
        <w:r w:rsidRPr="00AD1F43" w:rsidDel="006E0C58">
          <w:rPr>
            <w:highlight w:val="yellow"/>
            <w:rPrChange w:id="354" w:author="Julio César Iturra Sanhueza" w:date="2025-06-03T14:33:00Z">
              <w:rPr>
                <w:rFonts w:cs="Times New Roman"/>
              </w:rPr>
            </w:rPrChange>
          </w:rPr>
          <w:t xml:space="preserve">. </w:t>
        </w:r>
      </w:moveFrom>
      <w:moveFromRangeStart w:id="355" w:author="Julio César Iturra Sanhueza" w:date="2025-05-16T14:21:00Z" w:name="move198297701"/>
      <w:moveFromRangeEnd w:id="346"/>
      <w:moveFrom w:id="356" w:author="Julio César Iturra Sanhueza" w:date="2025-05-16T14:21:00Z">
        <w:r w:rsidRPr="00AD1F43" w:rsidDel="006231DE">
          <w:rPr>
            <w:highlight w:val="yellow"/>
            <w:rPrChange w:id="357" w:author="Julio César Iturra Sanhueza" w:date="2025-06-03T14:33:00Z">
              <w:rPr>
                <w:rFonts w:cs="Times New Roman"/>
              </w:rPr>
            </w:rPrChange>
          </w:rPr>
          <w:t xml:space="preserve">In principle, political attitudes are connected to class interests and norms as they are primarily - but </w:t>
        </w:r>
        <w:r w:rsidR="00B33B41" w:rsidRPr="00AD1F43" w:rsidDel="006231DE">
          <w:rPr>
            <w:highlight w:val="yellow"/>
            <w:rPrChange w:id="358" w:author="Julio César Iturra Sanhueza" w:date="2025-06-03T14:33:00Z">
              <w:rPr>
                <w:rFonts w:cs="Times New Roman"/>
              </w:rPr>
            </w:rPrChange>
          </w:rPr>
          <w:t xml:space="preserve">not </w:t>
        </w:r>
        <w:r w:rsidRPr="00AD1F43" w:rsidDel="006231DE">
          <w:rPr>
            <w:highlight w:val="yellow"/>
            <w:rPrChange w:id="359" w:author="Julio César Iturra Sanhueza" w:date="2025-06-03T14:33:00Z">
              <w:rPr>
                <w:rFonts w:cs="Times New Roman"/>
              </w:rPr>
            </w:rPrChange>
          </w:rPr>
          <w:t xml:space="preserve">exclusively - socialized in the family of origin during childhood and early adulthood. </w:t>
        </w:r>
      </w:moveFrom>
      <w:moveFromRangeEnd w:id="355"/>
      <w:ins w:id="360" w:author="Julio César Iturra Sanhueza" w:date="2025-05-16T12:47:00Z">
        <w:r w:rsidR="003971CA" w:rsidRPr="00AD1F43">
          <w:rPr>
            <w:highlight w:val="yellow"/>
            <w:rPrChange w:id="361" w:author="Julio César Iturra Sanhueza" w:date="2025-06-03T14:33:00Z">
              <w:rPr/>
            </w:rPrChange>
          </w:rPr>
          <w:t xml:space="preserve">According to Wright </w:t>
        </w:r>
      </w:ins>
      <w:ins w:id="362" w:author="Julio César Iturra Sanhueza" w:date="2025-05-16T14:26:00Z">
        <w:r w:rsidR="00324418" w:rsidRPr="00AD1F43">
          <w:rPr>
            <w:highlight w:val="yellow"/>
            <w:rPrChange w:id="363" w:author="Julio César Iturra Sanhueza" w:date="2025-06-03T14:33:00Z">
              <w:rPr/>
            </w:rPrChange>
          </w:rPr>
          <w:t xml:space="preserve">and Cho </w:t>
        </w:r>
      </w:ins>
      <w:ins w:id="364" w:author="Julio César Iturra Sanhueza" w:date="2025-05-16T12:47:00Z">
        <w:r w:rsidR="003971CA" w:rsidRPr="00AD1F43">
          <w:rPr>
            <w:highlight w:val="yellow"/>
            <w:rPrChange w:id="365" w:author="Julio César Iturra Sanhueza" w:date="2025-06-03T14:33:00Z">
              <w:rPr/>
            </w:rPrChange>
          </w:rPr>
          <w:t xml:space="preserve">(1992), </w:t>
        </w:r>
      </w:ins>
      <w:ins w:id="366" w:author="Julio César Iturra Sanhueza" w:date="2025-05-16T14:42:00Z">
        <w:r w:rsidR="00036EDE" w:rsidRPr="00AD1F43">
          <w:rPr>
            <w:highlight w:val="yellow"/>
            <w:rPrChange w:id="367" w:author="Julio César Iturra Sanhueza" w:date="2025-06-03T14:33:00Z">
              <w:rPr/>
            </w:rPrChange>
          </w:rPr>
          <w:t xml:space="preserve">the degree of connectedness to certain social classes </w:t>
        </w:r>
        <w:r w:rsidR="00177BDA" w:rsidRPr="00AD1F43">
          <w:rPr>
            <w:highlight w:val="yellow"/>
            <w:rPrChange w:id="368" w:author="Julio César Iturra Sanhueza" w:date="2025-06-03T14:33:00Z">
              <w:rPr/>
            </w:rPrChange>
          </w:rPr>
          <w:t xml:space="preserve">can </w:t>
        </w:r>
      </w:ins>
      <w:ins w:id="369" w:author="Julio César Iturra Sanhueza" w:date="2025-05-16T14:24:00Z">
        <w:r w:rsidR="00086A38" w:rsidRPr="00AD1F43">
          <w:rPr>
            <w:highlight w:val="yellow"/>
            <w:rPrChange w:id="370" w:author="Julio César Iturra Sanhueza" w:date="2025-06-03T14:33:00Z">
              <w:rPr/>
            </w:rPrChange>
          </w:rPr>
          <w:t>affect</w:t>
        </w:r>
      </w:ins>
      <w:ins w:id="371" w:author="Julio César Iturra Sanhueza" w:date="2025-05-16T12:47:00Z">
        <w:r w:rsidR="003971CA" w:rsidRPr="00AD1F43">
          <w:rPr>
            <w:highlight w:val="yellow"/>
            <w:rPrChange w:id="372" w:author="Julio César Iturra Sanhueza" w:date="2025-06-03T14:33:00Z">
              <w:rPr/>
            </w:rPrChange>
          </w:rPr>
          <w:t xml:space="preserve"> </w:t>
        </w:r>
      </w:ins>
      <w:ins w:id="373" w:author="Julio César Iturra Sanhueza" w:date="2025-05-16T14:25:00Z">
        <w:r w:rsidR="00086A38" w:rsidRPr="00AD1F43">
          <w:rPr>
            <w:highlight w:val="yellow"/>
            <w:rPrChange w:id="374" w:author="Julio César Iturra Sanhueza" w:date="2025-06-03T14:33:00Z">
              <w:rPr/>
            </w:rPrChange>
          </w:rPr>
          <w:t>class identity</w:t>
        </w:r>
      </w:ins>
      <w:ins w:id="375" w:author="Julio César Iturra Sanhueza" w:date="2025-05-16T12:47:00Z">
        <w:r w:rsidR="003971CA" w:rsidRPr="00AD1F43">
          <w:rPr>
            <w:highlight w:val="yellow"/>
            <w:rPrChange w:id="376" w:author="Julio César Iturra Sanhueza" w:date="2025-06-03T14:33:00Z">
              <w:rPr/>
            </w:rPrChange>
          </w:rPr>
          <w:t xml:space="preserve">, </w:t>
        </w:r>
      </w:ins>
      <w:ins w:id="377" w:author="Julio César Iturra Sanhueza" w:date="2025-05-16T14:25:00Z">
        <w:r w:rsidR="00086A38" w:rsidRPr="00AD1F43">
          <w:rPr>
            <w:highlight w:val="yellow"/>
            <w:rPrChange w:id="378" w:author="Julio César Iturra Sanhueza" w:date="2025-06-03T14:33:00Z">
              <w:rPr/>
            </w:rPrChange>
          </w:rPr>
          <w:t>class-based</w:t>
        </w:r>
        <w:r w:rsidR="003D3BA7" w:rsidRPr="00AD1F43">
          <w:rPr>
            <w:highlight w:val="yellow"/>
            <w:rPrChange w:id="379" w:author="Julio César Iturra Sanhueza" w:date="2025-06-03T14:33:00Z">
              <w:rPr/>
            </w:rPrChange>
          </w:rPr>
          <w:t xml:space="preserve"> </w:t>
        </w:r>
      </w:ins>
      <w:ins w:id="380" w:author="Julio César Iturra Sanhueza" w:date="2025-05-16T12:47:00Z">
        <w:r w:rsidR="003971CA" w:rsidRPr="00AD1F43">
          <w:rPr>
            <w:highlight w:val="yellow"/>
            <w:rPrChange w:id="381" w:author="Julio César Iturra Sanhueza" w:date="2025-06-03T14:33:00Z">
              <w:rPr/>
            </w:rPrChange>
          </w:rPr>
          <w:t>solidarity, and</w:t>
        </w:r>
      </w:ins>
      <w:ins w:id="382" w:author="Julio César Iturra Sanhueza" w:date="2025-05-16T15:59:00Z">
        <w:r w:rsidR="00BE645F" w:rsidRPr="00AD1F43">
          <w:rPr>
            <w:highlight w:val="yellow"/>
            <w:rPrChange w:id="383" w:author="Julio César Iturra Sanhueza" w:date="2025-06-03T14:33:00Z">
              <w:rPr/>
            </w:rPrChange>
          </w:rPr>
          <w:t xml:space="preserve"> </w:t>
        </w:r>
      </w:ins>
      <w:ins w:id="384" w:author="Julio César Iturra Sanhueza" w:date="2025-05-16T12:47:00Z">
        <w:r w:rsidR="003971CA" w:rsidRPr="00AD1F43">
          <w:rPr>
            <w:highlight w:val="yellow"/>
            <w:rPrChange w:id="385" w:author="Julio César Iturra Sanhueza" w:date="2025-06-03T14:33:00Z">
              <w:rPr/>
            </w:rPrChange>
          </w:rPr>
          <w:t>common interest</w:t>
        </w:r>
      </w:ins>
      <w:ins w:id="386" w:author="Julio César Iturra Sanhueza" w:date="2025-05-19T14:04:00Z">
        <w:r w:rsidR="00FA3A17" w:rsidRPr="00AD1F43">
          <w:rPr>
            <w:highlight w:val="yellow"/>
            <w:rPrChange w:id="387" w:author="Julio César Iturra Sanhueza" w:date="2025-06-03T14:33:00Z">
              <w:rPr/>
            </w:rPrChange>
          </w:rPr>
          <w:t xml:space="preserve"> recognition</w:t>
        </w:r>
      </w:ins>
      <w:ins w:id="388" w:author="Julio César Iturra Sanhueza" w:date="2025-05-16T12:47:00Z">
        <w:r w:rsidR="003971CA" w:rsidRPr="00AD1F43">
          <w:rPr>
            <w:highlight w:val="yellow"/>
            <w:rPrChange w:id="389" w:author="Julio César Iturra Sanhueza" w:date="2025-06-03T14:33:00Z">
              <w:rPr/>
            </w:rPrChange>
          </w:rPr>
          <w:t>.</w:t>
        </w:r>
      </w:ins>
      <w:ins w:id="390" w:author="Julio César Iturra Sanhueza" w:date="2025-06-16T16:10:00Z">
        <w:r w:rsidR="00182C80">
          <w:rPr>
            <w:highlight w:val="yellow"/>
          </w:rPr>
          <w:t xml:space="preserve"> </w:t>
        </w:r>
      </w:ins>
      <w:ins w:id="391" w:author="Julio César Iturra Sanhueza" w:date="2025-05-16T14:35:00Z">
        <w:r w:rsidR="003B2AEC" w:rsidRPr="00AD1F43">
          <w:rPr>
            <w:highlight w:val="yellow"/>
            <w:rPrChange w:id="392" w:author="Julio César Iturra Sanhueza" w:date="2025-06-03T14:33:00Z">
              <w:rPr/>
            </w:rPrChange>
          </w:rPr>
          <w:t xml:space="preserve">Regarding </w:t>
        </w:r>
        <w:r w:rsidR="003B2AEC" w:rsidRPr="00AD1F43">
          <w:rPr>
            <w:i/>
            <w:iCs/>
            <w:highlight w:val="yellow"/>
            <w:rPrChange w:id="393" w:author="Julio César Iturra Sanhueza" w:date="2025-06-03T14:33:00Z">
              <w:rPr/>
            </w:rPrChange>
          </w:rPr>
          <w:t>segregation</w:t>
        </w:r>
        <w:r w:rsidR="003B2AEC" w:rsidRPr="00AD1F43">
          <w:rPr>
            <w:highlight w:val="yellow"/>
            <w:rPrChange w:id="394" w:author="Julio César Iturra Sanhueza" w:date="2025-06-03T14:33:00Z">
              <w:rPr/>
            </w:rPrChange>
          </w:rPr>
          <w:t>, it can be argued that higher</w:t>
        </w:r>
      </w:ins>
      <w:ins w:id="395" w:author="Julio César Iturra Sanhueza" w:date="2025-05-16T14:26:00Z">
        <w:r w:rsidR="00324418" w:rsidRPr="00AD1F43">
          <w:rPr>
            <w:highlight w:val="yellow"/>
            <w:rPrChange w:id="396" w:author="Julio César Iturra Sanhueza" w:date="2025-06-03T14:33:00Z">
              <w:rPr/>
            </w:rPrChange>
          </w:rPr>
          <w:t xml:space="preserve"> homogeneity</w:t>
        </w:r>
      </w:ins>
      <w:ins w:id="397" w:author="Julio César Iturra Sanhueza" w:date="2025-05-21T12:19:00Z">
        <w:r w:rsidR="00E43FC1" w:rsidRPr="00AD1F43">
          <w:rPr>
            <w:highlight w:val="yellow"/>
            <w:rPrChange w:id="398" w:author="Julio César Iturra Sanhueza" w:date="2025-06-03T14:33:00Z">
              <w:rPr/>
            </w:rPrChange>
          </w:rPr>
          <w:t xml:space="preserve"> (e.g., same or similar </w:t>
        </w:r>
      </w:ins>
      <w:ins w:id="399" w:author="Julio César Iturra Sanhueza" w:date="2025-06-17T12:48:00Z">
        <w:r w:rsidR="009C1B16">
          <w:rPr>
            <w:highlight w:val="yellow"/>
          </w:rPr>
          <w:t xml:space="preserve">class </w:t>
        </w:r>
      </w:ins>
      <w:ins w:id="400" w:author="Julio César Iturra Sanhueza" w:date="2025-05-21T12:19:00Z">
        <w:r w:rsidR="00E43FC1" w:rsidRPr="00AD1F43">
          <w:rPr>
            <w:highlight w:val="yellow"/>
            <w:rPrChange w:id="401" w:author="Julio César Iturra Sanhueza" w:date="2025-06-03T14:33:00Z">
              <w:rPr/>
            </w:rPrChange>
          </w:rPr>
          <w:t>network ties)</w:t>
        </w:r>
      </w:ins>
      <w:ins w:id="402" w:author="Julio César Iturra Sanhueza" w:date="2025-05-16T14:26:00Z">
        <w:r w:rsidR="00324418" w:rsidRPr="00AD1F43">
          <w:rPr>
            <w:highlight w:val="yellow"/>
            <w:rPrChange w:id="403" w:author="Julio César Iturra Sanhueza" w:date="2025-06-03T14:33:00Z">
              <w:rPr/>
            </w:rPrChange>
          </w:rPr>
          <w:t xml:space="preserve"> </w:t>
        </w:r>
      </w:ins>
      <w:ins w:id="404" w:author="Julio César Iturra Sanhueza" w:date="2025-05-16T14:43:00Z">
        <w:r w:rsidR="00546411" w:rsidRPr="00AD1F43">
          <w:rPr>
            <w:highlight w:val="yellow"/>
            <w:rPrChange w:id="405" w:author="Julio César Iturra Sanhueza" w:date="2025-06-03T14:33:00Z">
              <w:rPr/>
            </w:rPrChange>
          </w:rPr>
          <w:t>should have</w:t>
        </w:r>
      </w:ins>
      <w:ins w:id="406" w:author="Julio César Iturra Sanhueza" w:date="2025-05-16T14:29:00Z">
        <w:r w:rsidR="001C5616" w:rsidRPr="00AD1F43">
          <w:rPr>
            <w:highlight w:val="yellow"/>
            <w:rPrChange w:id="407" w:author="Julio César Iturra Sanhueza" w:date="2025-06-03T14:33:00Z">
              <w:rPr/>
            </w:rPrChange>
          </w:rPr>
          <w:t xml:space="preserve"> different subjective implications depending on the class position of the individual</w:t>
        </w:r>
      </w:ins>
      <w:ins w:id="408" w:author="Julio César Iturra Sanhueza" w:date="2025-05-16T14:27:00Z">
        <w:r w:rsidR="006A54BA" w:rsidRPr="00AD1F43">
          <w:rPr>
            <w:highlight w:val="yellow"/>
            <w:rPrChange w:id="409" w:author="Julio César Iturra Sanhueza" w:date="2025-06-03T14:33:00Z">
              <w:rPr/>
            </w:rPrChange>
          </w:rPr>
          <w:t>.</w:t>
        </w:r>
      </w:ins>
      <w:ins w:id="410" w:author="Julio César Iturra Sanhueza" w:date="2025-05-16T14:35:00Z">
        <w:r w:rsidR="003B2AEC" w:rsidRPr="00AD1F43">
          <w:rPr>
            <w:highlight w:val="yellow"/>
            <w:rPrChange w:id="411" w:author="Julio César Iturra Sanhueza" w:date="2025-06-03T14:33:00Z">
              <w:rPr/>
            </w:rPrChange>
          </w:rPr>
          <w:t xml:space="preserve"> </w:t>
        </w:r>
      </w:ins>
      <w:ins w:id="412" w:author="Julio César Iturra Sanhueza" w:date="2025-05-16T12:47:00Z">
        <w:r w:rsidR="003971CA" w:rsidRPr="00AD1F43">
          <w:rPr>
            <w:highlight w:val="yellow"/>
            <w:rPrChange w:id="413" w:author="Julio César Iturra Sanhueza" w:date="2025-06-03T14:33:00Z">
              <w:rPr/>
            </w:rPrChange>
          </w:rPr>
          <w:t xml:space="preserve">For </w:t>
        </w:r>
      </w:ins>
      <w:ins w:id="414" w:author="Julio César Iturra Sanhueza" w:date="2025-05-16T14:29:00Z">
        <w:r w:rsidR="001C5616" w:rsidRPr="00AD1F43">
          <w:rPr>
            <w:highlight w:val="yellow"/>
            <w:rPrChange w:id="415" w:author="Julio César Iturra Sanhueza" w:date="2025-06-03T14:33:00Z">
              <w:rPr/>
            </w:rPrChange>
          </w:rPr>
          <w:t>working</w:t>
        </w:r>
        <w:r w:rsidR="002F765E" w:rsidRPr="00AD1F43">
          <w:rPr>
            <w:highlight w:val="yellow"/>
            <w:rPrChange w:id="416" w:author="Julio César Iturra Sanhueza" w:date="2025-06-03T14:33:00Z">
              <w:rPr/>
            </w:rPrChange>
          </w:rPr>
          <w:t>-</w:t>
        </w:r>
        <w:r w:rsidR="001C5616" w:rsidRPr="00AD1F43">
          <w:rPr>
            <w:highlight w:val="yellow"/>
            <w:rPrChange w:id="417" w:author="Julio César Iturra Sanhueza" w:date="2025-06-03T14:33:00Z">
              <w:rPr/>
            </w:rPrChange>
          </w:rPr>
          <w:t>class individuals</w:t>
        </w:r>
      </w:ins>
      <w:ins w:id="418" w:author="Julio César Iturra Sanhueza" w:date="2025-05-16T12:47:00Z">
        <w:r w:rsidR="003971CA" w:rsidRPr="00AD1F43">
          <w:rPr>
            <w:highlight w:val="yellow"/>
            <w:rPrChange w:id="419" w:author="Julio César Iturra Sanhueza" w:date="2025-06-03T14:33:00Z">
              <w:rPr/>
            </w:rPrChange>
          </w:rPr>
          <w:t xml:space="preserve">, </w:t>
        </w:r>
      </w:ins>
      <w:ins w:id="420" w:author="Julio César Iturra Sanhueza" w:date="2025-05-16T14:30:00Z">
        <w:r w:rsidR="002F765E" w:rsidRPr="00AD1F43">
          <w:rPr>
            <w:highlight w:val="yellow"/>
            <w:rPrChange w:id="421" w:author="Julio César Iturra Sanhueza" w:date="2025-06-03T14:33:00Z">
              <w:rPr/>
            </w:rPrChange>
          </w:rPr>
          <w:t xml:space="preserve">as </w:t>
        </w:r>
      </w:ins>
      <w:ins w:id="422" w:author="Julio César Iturra Sanhueza" w:date="2025-05-16T15:05:00Z">
        <w:r w:rsidR="00093A85" w:rsidRPr="00AD1F43">
          <w:rPr>
            <w:highlight w:val="yellow"/>
            <w:rPrChange w:id="423" w:author="Julio César Iturra Sanhueza" w:date="2025-06-03T14:33:00Z">
              <w:rPr/>
            </w:rPrChange>
          </w:rPr>
          <w:t>higher</w:t>
        </w:r>
      </w:ins>
      <w:ins w:id="424" w:author="Julio César Iturra Sanhueza" w:date="2025-05-16T14:30:00Z">
        <w:r w:rsidR="002F765E" w:rsidRPr="00AD1F43">
          <w:rPr>
            <w:highlight w:val="yellow"/>
            <w:rPrChange w:id="425" w:author="Julio César Iturra Sanhueza" w:date="2025-06-03T14:33:00Z">
              <w:rPr/>
            </w:rPrChange>
          </w:rPr>
          <w:t xml:space="preserve"> network homogeneity implies </w:t>
        </w:r>
      </w:ins>
      <w:ins w:id="426" w:author="Julio César Iturra Sanhueza" w:date="2025-05-16T15:06:00Z">
        <w:r w:rsidR="00623FAD" w:rsidRPr="00AD1F43">
          <w:rPr>
            <w:highlight w:val="yellow"/>
            <w:rPrChange w:id="427" w:author="Julio César Iturra Sanhueza" w:date="2025-06-03T14:33:00Z">
              <w:rPr/>
            </w:rPrChange>
          </w:rPr>
          <w:t>fewer</w:t>
        </w:r>
      </w:ins>
      <w:ins w:id="428" w:author="Julio César Iturra Sanhueza" w:date="2025-05-16T14:40:00Z">
        <w:r w:rsidR="001C0722" w:rsidRPr="00AD1F43">
          <w:rPr>
            <w:highlight w:val="yellow"/>
            <w:rPrChange w:id="429" w:author="Julio César Iturra Sanhueza" w:date="2025-06-03T14:33:00Z">
              <w:rPr/>
            </w:rPrChange>
          </w:rPr>
          <w:t xml:space="preserve"> connections</w:t>
        </w:r>
      </w:ins>
      <w:ins w:id="430" w:author="Julio César Iturra Sanhueza" w:date="2025-05-16T12:47:00Z">
        <w:r w:rsidR="003971CA" w:rsidRPr="00AD1F43">
          <w:rPr>
            <w:highlight w:val="yellow"/>
            <w:rPrChange w:id="431" w:author="Julio César Iturra Sanhueza" w:date="2025-06-03T14:33:00Z">
              <w:rPr/>
            </w:rPrChange>
          </w:rPr>
          <w:t xml:space="preserve"> with </w:t>
        </w:r>
      </w:ins>
      <w:ins w:id="432" w:author="Julio César Iturra Sanhueza" w:date="2025-05-20T11:35:00Z">
        <w:r w:rsidR="008F1274" w:rsidRPr="00AD1F43">
          <w:rPr>
            <w:highlight w:val="yellow"/>
            <w:rPrChange w:id="433" w:author="Julio César Iturra Sanhueza" w:date="2025-06-03T14:33:00Z">
              <w:rPr/>
            </w:rPrChange>
          </w:rPr>
          <w:t>intermediate</w:t>
        </w:r>
      </w:ins>
      <w:ins w:id="434" w:author="Julio César Iturra Sanhueza" w:date="2025-05-16T14:30:00Z">
        <w:r w:rsidR="00E42A17" w:rsidRPr="00AD1F43">
          <w:rPr>
            <w:highlight w:val="yellow"/>
            <w:rPrChange w:id="435" w:author="Julio César Iturra Sanhueza" w:date="2025-06-03T14:33:00Z">
              <w:rPr/>
            </w:rPrChange>
          </w:rPr>
          <w:t xml:space="preserve"> or </w:t>
        </w:r>
      </w:ins>
      <w:ins w:id="436" w:author="Julio César Iturra Sanhueza" w:date="2025-05-20T11:36:00Z">
        <w:r w:rsidR="0097182E" w:rsidRPr="00AD1F43">
          <w:rPr>
            <w:highlight w:val="yellow"/>
            <w:rPrChange w:id="437" w:author="Julio César Iturra Sanhueza" w:date="2025-06-03T14:33:00Z">
              <w:rPr/>
            </w:rPrChange>
          </w:rPr>
          <w:t>service</w:t>
        </w:r>
      </w:ins>
      <w:ins w:id="438" w:author="Julio César Iturra Sanhueza" w:date="2025-05-16T14:41:00Z">
        <w:r w:rsidR="001C0722" w:rsidRPr="00AD1F43">
          <w:rPr>
            <w:highlight w:val="yellow"/>
            <w:rPrChange w:id="439" w:author="Julio César Iturra Sanhueza" w:date="2025-06-03T14:33:00Z">
              <w:rPr/>
            </w:rPrChange>
          </w:rPr>
          <w:t xml:space="preserve"> classes, </w:t>
        </w:r>
        <w:del w:id="440" w:author="Patrick Sachweh" w:date="2025-07-16T22:17:00Z">
          <w:r w:rsidR="001C0722" w:rsidRPr="00AD1F43" w:rsidDel="00F90BB2">
            <w:rPr>
              <w:highlight w:val="yellow"/>
              <w:rPrChange w:id="441" w:author="Julio César Iturra Sanhueza" w:date="2025-06-03T14:33:00Z">
                <w:rPr/>
              </w:rPrChange>
            </w:rPr>
            <w:delText>this</w:delText>
          </w:r>
        </w:del>
      </w:ins>
      <w:ins w:id="442" w:author="Patrick Sachweh" w:date="2025-07-16T22:17:00Z">
        <w:r w:rsidR="00F90BB2">
          <w:rPr>
            <w:highlight w:val="yellow"/>
          </w:rPr>
          <w:t>which</w:t>
        </w:r>
      </w:ins>
      <w:ins w:id="443" w:author="Julio César Iturra Sanhueza" w:date="2025-05-16T14:40:00Z">
        <w:r w:rsidR="001C0722" w:rsidRPr="00AD1F43">
          <w:rPr>
            <w:highlight w:val="yellow"/>
            <w:rPrChange w:id="444" w:author="Julio César Iturra Sanhueza" w:date="2025-06-03T14:33:00Z">
              <w:rPr/>
            </w:rPrChange>
          </w:rPr>
          <w:t xml:space="preserve"> </w:t>
        </w:r>
      </w:ins>
      <w:ins w:id="445" w:author="Julio César Iturra Sanhueza" w:date="2025-05-16T12:47:00Z">
        <w:r w:rsidR="003971CA" w:rsidRPr="00AD1F43">
          <w:rPr>
            <w:highlight w:val="yellow"/>
            <w:rPrChange w:id="446" w:author="Julio César Iturra Sanhueza" w:date="2025-06-03T14:33:00Z">
              <w:rPr/>
            </w:rPrChange>
          </w:rPr>
          <w:t>may</w:t>
        </w:r>
      </w:ins>
      <w:ins w:id="447" w:author="Julio César Iturra Sanhueza" w:date="2025-05-16T14:44:00Z">
        <w:r w:rsidR="00712321" w:rsidRPr="00AD1F43">
          <w:rPr>
            <w:highlight w:val="yellow"/>
            <w:rPrChange w:id="448" w:author="Julio César Iturra Sanhueza" w:date="2025-06-03T14:33:00Z">
              <w:rPr/>
            </w:rPrChange>
          </w:rPr>
          <w:t xml:space="preserve"> </w:t>
        </w:r>
        <w:r w:rsidR="00111996" w:rsidRPr="00AD1F43">
          <w:rPr>
            <w:highlight w:val="yellow"/>
            <w:rPrChange w:id="449" w:author="Julio César Iturra Sanhueza" w:date="2025-06-03T14:33:00Z">
              <w:rPr/>
            </w:rPrChange>
          </w:rPr>
          <w:t xml:space="preserve">explain </w:t>
        </w:r>
      </w:ins>
      <w:ins w:id="450" w:author="Julio César Iturra Sanhueza" w:date="2025-05-21T12:16:00Z">
        <w:del w:id="451" w:author="Patrick Sachweh" w:date="2025-07-16T22:17:00Z">
          <w:r w:rsidR="00B85625" w:rsidRPr="00AD1F43" w:rsidDel="00F90BB2">
            <w:rPr>
              <w:highlight w:val="yellow"/>
              <w:rPrChange w:id="452" w:author="Julio César Iturra Sanhueza" w:date="2025-06-03T14:33:00Z">
                <w:rPr/>
              </w:rPrChange>
            </w:rPr>
            <w:delText>greater</w:delText>
          </w:r>
        </w:del>
      </w:ins>
      <w:ins w:id="453" w:author="Patrick Sachweh" w:date="2025-07-16T22:17:00Z">
        <w:r w:rsidR="00F90BB2">
          <w:rPr>
            <w:highlight w:val="yellow"/>
          </w:rPr>
          <w:t>more</w:t>
        </w:r>
      </w:ins>
      <w:ins w:id="454" w:author="Julio César Iturra Sanhueza" w:date="2025-05-21T12:16:00Z">
        <w:r w:rsidR="00B85625" w:rsidRPr="00AD1F43">
          <w:rPr>
            <w:highlight w:val="yellow"/>
            <w:rPrChange w:id="455" w:author="Julio César Iturra Sanhueza" w:date="2025-06-03T14:33:00Z">
              <w:rPr/>
            </w:rPrChange>
          </w:rPr>
          <w:t xml:space="preserve"> critical views</w:t>
        </w:r>
      </w:ins>
      <w:ins w:id="456" w:author="Julio César Iturra Sanhueza" w:date="2025-05-16T14:44:00Z">
        <w:r w:rsidR="00111996" w:rsidRPr="00AD1F43">
          <w:rPr>
            <w:highlight w:val="yellow"/>
            <w:rPrChange w:id="457" w:author="Julio César Iturra Sanhueza" w:date="2025-06-03T14:33:00Z">
              <w:rPr/>
            </w:rPrChange>
          </w:rPr>
          <w:t xml:space="preserve"> </w:t>
        </w:r>
      </w:ins>
      <w:ins w:id="458" w:author="Julio César Iturra Sanhueza" w:date="2025-05-16T15:06:00Z">
        <w:r w:rsidR="00623FAD" w:rsidRPr="00AD1F43">
          <w:rPr>
            <w:highlight w:val="yellow"/>
            <w:rPrChange w:id="459" w:author="Julio César Iturra Sanhueza" w:date="2025-06-03T14:33:00Z">
              <w:rPr/>
            </w:rPrChange>
          </w:rPr>
          <w:t xml:space="preserve">toward </w:t>
        </w:r>
      </w:ins>
      <w:ins w:id="460" w:author="Julio César Iturra Sanhueza" w:date="2025-05-20T11:36:00Z">
        <w:r w:rsidR="00B17BDB" w:rsidRPr="00AD1F43">
          <w:rPr>
            <w:highlight w:val="yellow"/>
            <w:rPrChange w:id="461" w:author="Julio César Iturra Sanhueza" w:date="2025-06-03T14:33:00Z">
              <w:rPr/>
            </w:rPrChange>
          </w:rPr>
          <w:t xml:space="preserve">economic </w:t>
        </w:r>
        <w:del w:id="462" w:author="Patrick Sachweh" w:date="2025-07-16T22:17:00Z">
          <w:r w:rsidR="00B17BDB" w:rsidRPr="00AD1F43" w:rsidDel="00F90BB2">
            <w:rPr>
              <w:highlight w:val="yellow"/>
              <w:rPrChange w:id="463" w:author="Julio César Iturra Sanhueza" w:date="2025-06-03T14:33:00Z">
                <w:rPr/>
              </w:rPrChange>
            </w:rPr>
            <w:delText>differences</w:delText>
          </w:r>
        </w:del>
      </w:ins>
      <w:ins w:id="464" w:author="Patrick Sachweh" w:date="2025-07-16T22:17:00Z">
        <w:r w:rsidR="00F90BB2">
          <w:rPr>
            <w:highlight w:val="yellow"/>
          </w:rPr>
          <w:t>inequality</w:t>
        </w:r>
      </w:ins>
      <w:ins w:id="465" w:author="Julio César Iturra Sanhueza" w:date="2025-05-16T12:48:00Z">
        <w:r w:rsidR="00FB4DF8" w:rsidRPr="00AD1F43">
          <w:rPr>
            <w:highlight w:val="yellow"/>
            <w:rPrChange w:id="466" w:author="Julio César Iturra Sanhueza" w:date="2025-06-03T14:33:00Z">
              <w:rPr/>
            </w:rPrChange>
          </w:rPr>
          <w:t xml:space="preserve"> </w:t>
        </w:r>
      </w:ins>
      <w:ins w:id="467" w:author="Julio César Iturra Sanhueza" w:date="2025-05-16T12:47:00Z">
        <w:r w:rsidR="003971CA" w:rsidRPr="00AD1F43">
          <w:rPr>
            <w:highlight w:val="yellow"/>
            <w:rPrChange w:id="468" w:author="Julio César Iturra Sanhueza" w:date="2025-06-03T14:33:00Z">
              <w:rPr/>
            </w:rPrChange>
          </w:rPr>
          <w:t xml:space="preserve">and </w:t>
        </w:r>
      </w:ins>
      <w:ins w:id="469" w:author="Julio César Iturra Sanhueza" w:date="2025-05-20T11:35:00Z">
        <w:r w:rsidR="008F1274" w:rsidRPr="00AD1F43">
          <w:rPr>
            <w:highlight w:val="yellow"/>
            <w:rPrChange w:id="470" w:author="Julio César Iturra Sanhueza" w:date="2025-06-03T14:33:00Z">
              <w:rPr/>
            </w:rPrChange>
          </w:rPr>
          <w:t>strengthen</w:t>
        </w:r>
      </w:ins>
      <w:ins w:id="471" w:author="Julio César Iturra Sanhueza" w:date="2025-05-16T12:47:00Z">
        <w:r w:rsidR="003971CA" w:rsidRPr="00AD1F43">
          <w:rPr>
            <w:highlight w:val="yellow"/>
            <w:rPrChange w:id="472" w:author="Julio César Iturra Sanhueza" w:date="2025-06-03T14:33:00Z">
              <w:rPr/>
            </w:rPrChange>
          </w:rPr>
          <w:t xml:space="preserve"> </w:t>
        </w:r>
      </w:ins>
      <w:ins w:id="473" w:author="Julio César Iturra Sanhueza" w:date="2025-05-16T14:41:00Z">
        <w:r w:rsidR="001C0722" w:rsidRPr="00AD1F43">
          <w:rPr>
            <w:highlight w:val="yellow"/>
            <w:rPrChange w:id="474" w:author="Julio César Iturra Sanhueza" w:date="2025-06-03T14:33:00Z">
              <w:rPr/>
            </w:rPrChange>
          </w:rPr>
          <w:t xml:space="preserve">perceived </w:t>
        </w:r>
      </w:ins>
      <w:ins w:id="475" w:author="Julio César Iturra Sanhueza" w:date="2025-05-16T12:47:00Z">
        <w:r w:rsidR="003971CA" w:rsidRPr="00AD1F43">
          <w:rPr>
            <w:highlight w:val="yellow"/>
            <w:rPrChange w:id="476" w:author="Julio César Iturra Sanhueza" w:date="2025-06-03T14:33:00Z">
              <w:rPr/>
            </w:rPrChange>
          </w:rPr>
          <w:t xml:space="preserve">class </w:t>
        </w:r>
      </w:ins>
      <w:ins w:id="477" w:author="Julio César Iturra Sanhueza" w:date="2025-06-03T14:41:00Z">
        <w:r w:rsidR="004B12AD">
          <w:rPr>
            <w:highlight w:val="yellow"/>
          </w:rPr>
          <w:t>conflictive interests</w:t>
        </w:r>
      </w:ins>
      <w:ins w:id="478" w:author="Julio César Iturra Sanhueza" w:date="2025-05-16T12:47:00Z">
        <w:r w:rsidR="003971CA" w:rsidRPr="00AD1F43">
          <w:rPr>
            <w:highlight w:val="yellow"/>
            <w:rPrChange w:id="479" w:author="Julio César Iturra Sanhueza" w:date="2025-06-03T14:33:00Z">
              <w:rPr/>
            </w:rPrChange>
          </w:rPr>
          <w:t xml:space="preserve">. </w:t>
        </w:r>
      </w:ins>
      <w:ins w:id="480" w:author="Julio César Iturra Sanhueza" w:date="2025-05-16T15:06:00Z">
        <w:r w:rsidR="00251A8D" w:rsidRPr="00AD1F43">
          <w:rPr>
            <w:highlight w:val="yellow"/>
            <w:rPrChange w:id="481" w:author="Julio César Iturra Sanhueza" w:date="2025-06-03T14:33:00Z">
              <w:rPr/>
            </w:rPrChange>
          </w:rPr>
          <w:t xml:space="preserve">This may </w:t>
        </w:r>
      </w:ins>
      <w:ins w:id="482" w:author="Julio César Iturra Sanhueza" w:date="2025-05-16T12:51:00Z">
        <w:r w:rsidR="00A95BB5" w:rsidRPr="00AD1F43">
          <w:rPr>
            <w:highlight w:val="yellow"/>
            <w:rPrChange w:id="483" w:author="Julio César Iturra Sanhueza" w:date="2025-06-03T14:33:00Z">
              <w:rPr/>
            </w:rPrChange>
          </w:rPr>
          <w:t>intensify</w:t>
        </w:r>
      </w:ins>
      <w:ins w:id="484" w:author="Julio César Iturra Sanhueza" w:date="2025-05-16T12:49:00Z">
        <w:r w:rsidR="006C7BE8" w:rsidRPr="00AD1F43">
          <w:rPr>
            <w:highlight w:val="yellow"/>
            <w:rPrChange w:id="485" w:author="Julio César Iturra Sanhueza" w:date="2025-06-03T14:33:00Z">
              <w:rPr/>
            </w:rPrChange>
          </w:rPr>
          <w:t xml:space="preserve"> shared experiences of </w:t>
        </w:r>
      </w:ins>
      <w:ins w:id="486" w:author="Julio César Iturra Sanhueza" w:date="2025-06-16T16:16:00Z">
        <w:r w:rsidR="00545696">
          <w:rPr>
            <w:highlight w:val="yellow"/>
          </w:rPr>
          <w:t>exclusion</w:t>
        </w:r>
      </w:ins>
      <w:ins w:id="487" w:author="Julio César Iturra Sanhueza" w:date="2025-05-16T12:49:00Z">
        <w:r w:rsidR="006C7BE8" w:rsidRPr="00AD1F43">
          <w:rPr>
            <w:highlight w:val="yellow"/>
            <w:rPrChange w:id="488" w:author="Julio César Iturra Sanhueza" w:date="2025-06-03T14:33:00Z">
              <w:rPr/>
            </w:rPrChange>
          </w:rPr>
          <w:t xml:space="preserve"> </w:t>
        </w:r>
      </w:ins>
      <w:ins w:id="489" w:author="Julio César Iturra Sanhueza" w:date="2025-06-03T15:25:00Z">
        <w:r w:rsidR="00D219DC">
          <w:rPr>
            <w:highlight w:val="yellow"/>
          </w:rPr>
          <w:t>(e.g.</w:t>
        </w:r>
      </w:ins>
      <w:ins w:id="490" w:author="Julio César Iturra Sanhueza" w:date="2025-06-17T12:49:00Z">
        <w:r w:rsidR="00942B4E">
          <w:rPr>
            <w:highlight w:val="yellow"/>
          </w:rPr>
          <w:t>,</w:t>
        </w:r>
      </w:ins>
      <w:ins w:id="491" w:author="Julio César Iturra Sanhueza" w:date="2025-06-03T15:25:00Z">
        <w:r w:rsidR="00D219DC">
          <w:rPr>
            <w:highlight w:val="yellow"/>
          </w:rPr>
          <w:t xml:space="preserve"> information) </w:t>
        </w:r>
      </w:ins>
      <w:ins w:id="492" w:author="Julio César Iturra Sanhueza" w:date="2025-05-16T12:49:00Z">
        <w:r w:rsidR="006C7BE8" w:rsidRPr="00AD1F43">
          <w:rPr>
            <w:highlight w:val="yellow"/>
            <w:rPrChange w:id="493" w:author="Julio César Iturra Sanhueza" w:date="2025-06-03T14:33:00Z">
              <w:rPr/>
            </w:rPrChange>
          </w:rPr>
          <w:t xml:space="preserve">and </w:t>
        </w:r>
      </w:ins>
      <w:ins w:id="494" w:author="Julio César Iturra Sanhueza" w:date="2025-06-03T14:41:00Z">
        <w:r w:rsidR="000520BC">
          <w:rPr>
            <w:highlight w:val="yellow"/>
          </w:rPr>
          <w:t>fortify</w:t>
        </w:r>
      </w:ins>
      <w:ins w:id="495" w:author="Julio César Iturra Sanhueza" w:date="2025-05-16T12:50:00Z">
        <w:r w:rsidR="004225BF" w:rsidRPr="00AD1F43">
          <w:rPr>
            <w:highlight w:val="yellow"/>
            <w:rPrChange w:id="496" w:author="Julio César Iturra Sanhueza" w:date="2025-06-03T14:33:00Z">
              <w:rPr/>
            </w:rPrChange>
          </w:rPr>
          <w:t xml:space="preserve"> </w:t>
        </w:r>
        <w:r w:rsidR="00741B62" w:rsidRPr="00AD1F43">
          <w:rPr>
            <w:highlight w:val="yellow"/>
            <w:rPrChange w:id="497" w:author="Julio César Iturra Sanhueza" w:date="2025-06-03T14:33:00Z">
              <w:rPr/>
            </w:rPrChange>
          </w:rPr>
          <w:t>working-class</w:t>
        </w:r>
        <w:r w:rsidR="004225BF" w:rsidRPr="00AD1F43">
          <w:rPr>
            <w:highlight w:val="yellow"/>
            <w:rPrChange w:id="498" w:author="Julio César Iturra Sanhueza" w:date="2025-06-03T14:33:00Z">
              <w:rPr/>
            </w:rPrChange>
          </w:rPr>
          <w:t xml:space="preserve"> shared identity</w:t>
        </w:r>
      </w:ins>
      <w:ins w:id="499" w:author="Julio César Iturra Sanhueza" w:date="2025-05-16T15:07:00Z">
        <w:r w:rsidR="006C2AFC" w:rsidRPr="00AD1F43">
          <w:rPr>
            <w:highlight w:val="yellow"/>
            <w:rPrChange w:id="500" w:author="Julio César Iturra Sanhueza" w:date="2025-06-03T14:33:00Z">
              <w:rPr/>
            </w:rPrChange>
          </w:rPr>
          <w:t>,</w:t>
        </w:r>
      </w:ins>
      <w:ins w:id="501" w:author="Julio César Iturra Sanhueza" w:date="2025-05-16T15:06:00Z">
        <w:r w:rsidR="00485AA4" w:rsidRPr="00AD1F43">
          <w:rPr>
            <w:highlight w:val="yellow"/>
            <w:rPrChange w:id="502" w:author="Julio César Iturra Sanhueza" w:date="2025-06-03T14:33:00Z">
              <w:rPr/>
            </w:rPrChange>
          </w:rPr>
          <w:t xml:space="preserve"> </w:t>
        </w:r>
      </w:ins>
      <w:ins w:id="503" w:author="Julio César Iturra Sanhueza" w:date="2025-05-16T15:07:00Z">
        <w:r w:rsidR="006C2AFC" w:rsidRPr="00AD1F43">
          <w:rPr>
            <w:highlight w:val="yellow"/>
            <w:rPrChange w:id="504" w:author="Julio César Iturra Sanhueza" w:date="2025-06-03T14:33:00Z">
              <w:rPr/>
            </w:rPrChange>
          </w:rPr>
          <w:t>which</w:t>
        </w:r>
      </w:ins>
      <w:ins w:id="505" w:author="Julio César Iturra Sanhueza" w:date="2025-05-16T15:06:00Z">
        <w:r w:rsidR="00485AA4" w:rsidRPr="00AD1F43">
          <w:rPr>
            <w:highlight w:val="yellow"/>
            <w:rPrChange w:id="506" w:author="Julio César Iturra Sanhueza" w:date="2025-06-03T14:33:00Z">
              <w:rPr/>
            </w:rPrChange>
          </w:rPr>
          <w:t xml:space="preserve"> </w:t>
        </w:r>
      </w:ins>
      <w:ins w:id="507" w:author="Julio César Iturra Sanhueza" w:date="2025-05-16T16:00:00Z">
        <w:r w:rsidR="00DD5FD3" w:rsidRPr="00AD1F43">
          <w:rPr>
            <w:highlight w:val="yellow"/>
            <w:rPrChange w:id="508" w:author="Julio César Iturra Sanhueza" w:date="2025-06-03T14:33:00Z">
              <w:rPr/>
            </w:rPrChange>
          </w:rPr>
          <w:t xml:space="preserve">is </w:t>
        </w:r>
      </w:ins>
      <w:ins w:id="509" w:author="Julio César Iturra Sanhueza" w:date="2025-05-16T15:07:00Z">
        <w:r w:rsidR="00722467" w:rsidRPr="00AD1F43">
          <w:rPr>
            <w:highlight w:val="yellow"/>
            <w:rPrChange w:id="510" w:author="Julio César Iturra Sanhueza" w:date="2025-06-03T14:33:00Z">
              <w:rPr/>
            </w:rPrChange>
          </w:rPr>
          <w:t>later</w:t>
        </w:r>
      </w:ins>
      <w:ins w:id="511" w:author="Julio César Iturra Sanhueza" w:date="2025-05-16T15:06:00Z">
        <w:r w:rsidR="00485AA4" w:rsidRPr="00AD1F43">
          <w:rPr>
            <w:highlight w:val="yellow"/>
            <w:rPrChange w:id="512" w:author="Julio César Iturra Sanhueza" w:date="2025-06-03T14:33:00Z">
              <w:rPr/>
            </w:rPrChange>
          </w:rPr>
          <w:t xml:space="preserve"> refle</w:t>
        </w:r>
      </w:ins>
      <w:ins w:id="513" w:author="Julio César Iturra Sanhueza" w:date="2025-05-16T15:07:00Z">
        <w:r w:rsidR="00485AA4" w:rsidRPr="00AD1F43">
          <w:rPr>
            <w:highlight w:val="yellow"/>
            <w:rPrChange w:id="514" w:author="Julio César Iturra Sanhueza" w:date="2025-06-03T14:33:00Z">
              <w:rPr/>
            </w:rPrChange>
          </w:rPr>
          <w:t xml:space="preserve">cted in </w:t>
        </w:r>
      </w:ins>
      <w:ins w:id="515" w:author="Julio César Iturra Sanhueza" w:date="2025-05-20T11:37:00Z">
        <w:r w:rsidR="00CD2525" w:rsidRPr="00AD1F43">
          <w:rPr>
            <w:highlight w:val="yellow"/>
            <w:rPrChange w:id="516" w:author="Julio César Iturra Sanhueza" w:date="2025-06-03T14:33:00Z">
              <w:rPr/>
            </w:rPrChange>
          </w:rPr>
          <w:t>higher</w:t>
        </w:r>
        <w:r w:rsidR="003D5D2A" w:rsidRPr="00AD1F43">
          <w:rPr>
            <w:highlight w:val="yellow"/>
            <w:rPrChange w:id="517" w:author="Julio César Iturra Sanhueza" w:date="2025-06-03T14:33:00Z">
              <w:rPr/>
            </w:rPrChange>
          </w:rPr>
          <w:t xml:space="preserve"> demands for redistribution</w:t>
        </w:r>
      </w:ins>
      <w:ins w:id="518" w:author="Julio César Iturra Sanhueza" w:date="2025-06-16T16:17:00Z">
        <w:r w:rsidR="0077086A">
          <w:rPr>
            <w:highlight w:val="yellow"/>
          </w:rPr>
          <w:t xml:space="preserve"> </w:t>
        </w:r>
      </w:ins>
      <w:r w:rsidR="0077086A">
        <w:rPr>
          <w:highlight w:val="yellow"/>
        </w:rPr>
        <w:fldChar w:fldCharType="begin"/>
      </w:r>
      <w:r w:rsidR="0077086A">
        <w:rPr>
          <w:highlight w:val="yellow"/>
        </w:rPr>
        <w:instrText xml:space="preserve"> ADDIN ZOTERO_ITEM CSL_CITATION {"citationID":"XtLeP44P","properties":{"formattedCitation":"(Parkin,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77086A">
        <w:rPr>
          <w:highlight w:val="yellow"/>
        </w:rPr>
        <w:fldChar w:fldCharType="separate"/>
      </w:r>
      <w:r w:rsidR="0077086A" w:rsidRPr="0077086A">
        <w:rPr>
          <w:rFonts w:cs="Times New Roman"/>
          <w:highlight w:val="yellow"/>
        </w:rPr>
        <w:t>(Parkin, 1974)</w:t>
      </w:r>
      <w:r w:rsidR="0077086A">
        <w:rPr>
          <w:highlight w:val="yellow"/>
        </w:rPr>
        <w:fldChar w:fldCharType="end"/>
      </w:r>
      <w:commentRangeStart w:id="519"/>
      <w:ins w:id="520" w:author="Julio César Iturra Sanhueza" w:date="2025-05-16T14:31:00Z">
        <w:r w:rsidR="007D7FAF" w:rsidRPr="00AD1F43">
          <w:rPr>
            <w:highlight w:val="yellow"/>
            <w:rPrChange w:id="521" w:author="Julio César Iturra Sanhueza" w:date="2025-06-03T14:33:00Z">
              <w:rPr/>
            </w:rPrChange>
          </w:rPr>
          <w:t>.</w:t>
        </w:r>
      </w:ins>
      <w:ins w:id="522" w:author="Julio César Iturra Sanhueza" w:date="2025-05-16T14:45:00Z">
        <w:r w:rsidR="00050ADF" w:rsidRPr="00AD1F43">
          <w:rPr>
            <w:highlight w:val="yellow"/>
            <w:rPrChange w:id="523" w:author="Julio César Iturra Sanhueza" w:date="2025-06-03T14:33:00Z">
              <w:rPr/>
            </w:rPrChange>
          </w:rPr>
          <w:t xml:space="preserve"> </w:t>
        </w:r>
      </w:ins>
      <w:ins w:id="524" w:author="Julio César Iturra Sanhueza" w:date="2025-05-16T12:47:00Z">
        <w:r w:rsidR="003971CA" w:rsidRPr="00AD1F43">
          <w:rPr>
            <w:highlight w:val="yellow"/>
            <w:rPrChange w:id="525" w:author="Julio César Iturra Sanhueza" w:date="2025-06-03T14:33:00Z">
              <w:rPr/>
            </w:rPrChange>
          </w:rPr>
          <w:t xml:space="preserve">Conversely, homogeneous networks among the </w:t>
        </w:r>
      </w:ins>
      <w:ins w:id="526" w:author="Julio César Iturra Sanhueza" w:date="2025-06-06T22:18:00Z">
        <w:r w:rsidR="00A150E1">
          <w:rPr>
            <w:highlight w:val="yellow"/>
          </w:rPr>
          <w:t>service</w:t>
        </w:r>
      </w:ins>
      <w:ins w:id="527" w:author="Julio César Iturra Sanhueza" w:date="2025-05-16T12:47:00Z">
        <w:r w:rsidR="003971CA" w:rsidRPr="00AD1F43">
          <w:rPr>
            <w:highlight w:val="yellow"/>
            <w:rPrChange w:id="528" w:author="Julio César Iturra Sanhueza" w:date="2025-06-03T14:33:00Z">
              <w:rPr/>
            </w:rPrChange>
          </w:rPr>
          <w:t xml:space="preserve"> class </w:t>
        </w:r>
      </w:ins>
      <w:ins w:id="529" w:author="Julio César Iturra Sanhueza" w:date="2025-05-20T11:33:00Z">
        <w:r w:rsidR="00090F5F" w:rsidRPr="00AD1F43">
          <w:rPr>
            <w:highlight w:val="yellow"/>
            <w:rPrChange w:id="530" w:author="Julio César Iturra Sanhueza" w:date="2025-06-03T14:33:00Z">
              <w:rPr/>
            </w:rPrChange>
          </w:rPr>
          <w:t>may</w:t>
        </w:r>
      </w:ins>
      <w:ins w:id="531" w:author="Julio César Iturra Sanhueza" w:date="2025-05-16T12:47:00Z">
        <w:r w:rsidR="003971CA" w:rsidRPr="00AD1F43">
          <w:rPr>
            <w:highlight w:val="yellow"/>
            <w:rPrChange w:id="532" w:author="Julio César Iturra Sanhueza" w:date="2025-06-03T14:33:00Z">
              <w:rPr/>
            </w:rPrChange>
          </w:rPr>
          <w:t xml:space="preserve"> </w:t>
        </w:r>
      </w:ins>
      <w:ins w:id="533" w:author="Julio César Iturra Sanhueza" w:date="2025-05-16T14:31:00Z">
        <w:r w:rsidR="007D7FAF" w:rsidRPr="00AD1F43">
          <w:rPr>
            <w:highlight w:val="yellow"/>
            <w:rPrChange w:id="534" w:author="Julio César Iturra Sanhueza" w:date="2025-06-03T14:33:00Z">
              <w:rPr/>
            </w:rPrChange>
          </w:rPr>
          <w:t xml:space="preserve">reinforce </w:t>
        </w:r>
        <w:r w:rsidR="00812EA8" w:rsidRPr="00AD1F43">
          <w:rPr>
            <w:highlight w:val="yellow"/>
            <w:rPrChange w:id="535" w:author="Julio César Iturra Sanhueza" w:date="2025-06-03T14:33:00Z">
              <w:rPr/>
            </w:rPrChange>
          </w:rPr>
          <w:t xml:space="preserve">inequality-legitimating narratives </w:t>
        </w:r>
      </w:ins>
      <w:ins w:id="536" w:author="Julio César Iturra Sanhueza" w:date="2025-05-16T14:32:00Z">
        <w:r w:rsidR="00812EA8" w:rsidRPr="00AD1F43">
          <w:rPr>
            <w:highlight w:val="yellow"/>
            <w:rPrChange w:id="537" w:author="Julio César Iturra Sanhueza" w:date="2025-06-03T14:33:00Z">
              <w:rPr/>
            </w:rPrChange>
          </w:rPr>
          <w:t>while reducing</w:t>
        </w:r>
      </w:ins>
      <w:ins w:id="538" w:author="Julio César Iturra Sanhueza" w:date="2025-05-16T12:47:00Z">
        <w:r w:rsidR="003971CA" w:rsidRPr="00AD1F43">
          <w:rPr>
            <w:highlight w:val="yellow"/>
            <w:rPrChange w:id="539" w:author="Julio César Iturra Sanhueza" w:date="2025-06-03T14:33:00Z">
              <w:rPr/>
            </w:rPrChange>
          </w:rPr>
          <w:t xml:space="preserve"> empathy for the disadvantaged. </w:t>
        </w:r>
      </w:ins>
      <w:ins w:id="540" w:author="Julio César Iturra Sanhueza" w:date="2025-05-16T14:32:00Z">
        <w:r w:rsidR="00812EA8" w:rsidRPr="00AD1F43">
          <w:rPr>
            <w:highlight w:val="yellow"/>
            <w:rPrChange w:id="541" w:author="Julio César Iturra Sanhueza" w:date="2025-06-03T14:33:00Z">
              <w:rPr/>
            </w:rPrChange>
          </w:rPr>
          <w:t>Thus</w:t>
        </w:r>
      </w:ins>
      <w:ins w:id="542" w:author="Julio César Iturra Sanhueza" w:date="2025-05-16T12:47:00Z">
        <w:r w:rsidR="003971CA" w:rsidRPr="00AD1F43">
          <w:rPr>
            <w:highlight w:val="yellow"/>
            <w:rPrChange w:id="543" w:author="Julio César Iturra Sanhueza" w:date="2025-06-03T14:33:00Z">
              <w:rPr/>
            </w:rPrChange>
          </w:rPr>
          <w:t xml:space="preserve">, </w:t>
        </w:r>
      </w:ins>
      <w:ins w:id="544" w:author="Julio César Iturra Sanhueza" w:date="2025-05-16T16:00:00Z">
        <w:r w:rsidR="006C5AC0" w:rsidRPr="00AD1F43">
          <w:rPr>
            <w:highlight w:val="yellow"/>
            <w:rPrChange w:id="545" w:author="Julio César Iturra Sanhueza" w:date="2025-06-03T14:33:00Z">
              <w:rPr/>
            </w:rPrChange>
          </w:rPr>
          <w:t>service</w:t>
        </w:r>
      </w:ins>
      <w:ins w:id="546" w:author="Julio César Iturra Sanhueza" w:date="2025-05-16T16:01:00Z">
        <w:r w:rsidR="00EE1C67" w:rsidRPr="00AD1F43">
          <w:rPr>
            <w:highlight w:val="yellow"/>
            <w:rPrChange w:id="547" w:author="Julio César Iturra Sanhueza" w:date="2025-06-03T14:33:00Z">
              <w:rPr/>
            </w:rPrChange>
          </w:rPr>
          <w:t>-</w:t>
        </w:r>
      </w:ins>
      <w:ins w:id="548" w:author="Julio César Iturra Sanhueza" w:date="2025-05-16T16:00:00Z">
        <w:r w:rsidR="006C5AC0" w:rsidRPr="00AD1F43">
          <w:rPr>
            <w:highlight w:val="yellow"/>
            <w:rPrChange w:id="549" w:author="Julio César Iturra Sanhueza" w:date="2025-06-03T14:33:00Z">
              <w:rPr/>
            </w:rPrChange>
          </w:rPr>
          <w:t>class in</w:t>
        </w:r>
      </w:ins>
      <w:ins w:id="550" w:author="Julio César Iturra Sanhueza" w:date="2025-05-16T16:01:00Z">
        <w:r w:rsidR="006C5AC0" w:rsidRPr="00AD1F43">
          <w:rPr>
            <w:highlight w:val="yellow"/>
            <w:rPrChange w:id="551" w:author="Julio César Iturra Sanhueza" w:date="2025-06-03T14:33:00Z">
              <w:rPr/>
            </w:rPrChange>
          </w:rPr>
          <w:t xml:space="preserve">dividuals with </w:t>
        </w:r>
      </w:ins>
      <w:ins w:id="552" w:author="Julio César Iturra Sanhueza" w:date="2025-05-16T12:47:00Z">
        <w:r w:rsidR="003971CA" w:rsidRPr="00AD1F43">
          <w:rPr>
            <w:highlight w:val="yellow"/>
            <w:rPrChange w:id="553" w:author="Julio César Iturra Sanhueza" w:date="2025-06-03T14:33:00Z">
              <w:rPr/>
            </w:rPrChange>
          </w:rPr>
          <w:t xml:space="preserve">limited exposure to hardship </w:t>
        </w:r>
      </w:ins>
      <w:ins w:id="554" w:author="Julio César Iturra Sanhueza" w:date="2025-05-16T16:01:00Z">
        <w:r w:rsidR="00C50007" w:rsidRPr="00AD1F43">
          <w:rPr>
            <w:highlight w:val="yellow"/>
            <w:rPrChange w:id="555" w:author="Julio César Iturra Sanhueza" w:date="2025-06-03T14:33:00Z">
              <w:rPr/>
            </w:rPrChange>
          </w:rPr>
          <w:t>foster</w:t>
        </w:r>
      </w:ins>
      <w:ins w:id="556" w:author="Julio César Iturra Sanhueza" w:date="2025-05-16T12:47:00Z">
        <w:r w:rsidR="003971CA" w:rsidRPr="00AD1F43">
          <w:rPr>
            <w:highlight w:val="yellow"/>
            <w:rPrChange w:id="557" w:author="Julio César Iturra Sanhueza" w:date="2025-06-03T14:33:00Z">
              <w:rPr/>
            </w:rPrChange>
          </w:rPr>
          <w:t xml:space="preserve"> </w:t>
        </w:r>
      </w:ins>
      <w:ins w:id="558" w:author="Julio César Iturra Sanhueza" w:date="2025-06-16T16:13:00Z">
        <w:r w:rsidR="00A921B4">
          <w:rPr>
            <w:highlight w:val="yellow"/>
          </w:rPr>
          <w:t xml:space="preserve">an exclusionary form of </w:t>
        </w:r>
      </w:ins>
      <w:ins w:id="559" w:author="Julio César Iturra Sanhueza" w:date="2025-06-16T16:14:00Z">
        <w:r w:rsidR="00A921B4">
          <w:rPr>
            <w:highlight w:val="yellow"/>
          </w:rPr>
          <w:t>social</w:t>
        </w:r>
      </w:ins>
      <w:ins w:id="560" w:author="Julio César Iturra Sanhueza" w:date="2025-05-16T12:47:00Z">
        <w:r w:rsidR="003971CA" w:rsidRPr="00AD1F43">
          <w:rPr>
            <w:highlight w:val="yellow"/>
            <w:rPrChange w:id="561" w:author="Julio César Iturra Sanhueza" w:date="2025-06-03T14:33:00Z">
              <w:rPr/>
            </w:rPrChange>
          </w:rPr>
          <w:t xml:space="preserve"> closure </w:t>
        </w:r>
        <w:r w:rsidR="003971CA" w:rsidRPr="00AD1F43">
          <w:rPr>
            <w:highlight w:val="yellow"/>
            <w:rPrChange w:id="562" w:author="Julio César Iturra Sanhueza" w:date="2025-06-03T14:33:00Z">
              <w:rPr/>
            </w:rPrChange>
          </w:rPr>
          <w:lastRenderedPageBreak/>
          <w:t xml:space="preserve">and </w:t>
        </w:r>
      </w:ins>
      <w:ins w:id="563" w:author="Julio César Iturra Sanhueza" w:date="2025-05-16T16:01:00Z">
        <w:r w:rsidR="00796E6E" w:rsidRPr="00AD1F43">
          <w:rPr>
            <w:highlight w:val="yellow"/>
            <w:rPrChange w:id="564" w:author="Julio César Iturra Sanhueza" w:date="2025-06-03T14:33:00Z">
              <w:rPr/>
            </w:rPrChange>
          </w:rPr>
          <w:t>legitimize</w:t>
        </w:r>
      </w:ins>
      <w:ins w:id="565" w:author="Julio César Iturra Sanhueza" w:date="2025-05-16T12:47:00Z">
        <w:r w:rsidR="003971CA" w:rsidRPr="00AD1F43">
          <w:rPr>
            <w:highlight w:val="yellow"/>
            <w:rPrChange w:id="566" w:author="Julio César Iturra Sanhueza" w:date="2025-06-03T14:33:00Z">
              <w:rPr/>
            </w:rPrChange>
          </w:rPr>
          <w:t xml:space="preserve"> </w:t>
        </w:r>
      </w:ins>
      <w:ins w:id="567" w:author="Julio César Iturra Sanhueza" w:date="2025-05-16T16:01:00Z">
        <w:r w:rsidR="00F71B7D" w:rsidRPr="00AD1F43">
          <w:rPr>
            <w:highlight w:val="yellow"/>
            <w:rPrChange w:id="568" w:author="Julio César Iturra Sanhueza" w:date="2025-06-03T14:33:00Z">
              <w:rPr/>
            </w:rPrChange>
          </w:rPr>
          <w:t>inequality</w:t>
        </w:r>
      </w:ins>
      <w:ins w:id="569" w:author="Julio César Iturra Sanhueza" w:date="2025-05-16T12:47:00Z">
        <w:r w:rsidR="003971CA" w:rsidRPr="00AD1F43">
          <w:rPr>
            <w:highlight w:val="yellow"/>
            <w:rPrChange w:id="570" w:author="Julio César Iturra Sanhueza" w:date="2025-06-03T14:33:00Z">
              <w:rPr/>
            </w:rPrChange>
          </w:rPr>
          <w:t xml:space="preserve">, weakening </w:t>
        </w:r>
      </w:ins>
      <w:ins w:id="571" w:author="Julio César Iturra Sanhueza" w:date="2025-05-16T16:02:00Z">
        <w:r w:rsidR="00FE4649" w:rsidRPr="00AD1F43">
          <w:rPr>
            <w:highlight w:val="yellow"/>
            <w:rPrChange w:id="572" w:author="Julio César Iturra Sanhueza" w:date="2025-06-03T14:33:00Z">
              <w:rPr/>
            </w:rPrChange>
          </w:rPr>
          <w:t>solidarity</w:t>
        </w:r>
      </w:ins>
      <w:ins w:id="573" w:author="Julio César Iturra Sanhueza" w:date="2025-05-20T11:32:00Z">
        <w:r w:rsidR="00D83B31" w:rsidRPr="00AD1F43">
          <w:rPr>
            <w:highlight w:val="yellow"/>
            <w:rPrChange w:id="574" w:author="Julio César Iturra Sanhueza" w:date="2025-06-03T14:33:00Z">
              <w:rPr/>
            </w:rPrChange>
          </w:rPr>
          <w:t xml:space="preserve"> toward</w:t>
        </w:r>
        <w:r w:rsidR="00556445" w:rsidRPr="00AD1F43">
          <w:rPr>
            <w:highlight w:val="yellow"/>
            <w:rPrChange w:id="575" w:author="Julio César Iturra Sanhueza" w:date="2025-06-03T14:33:00Z">
              <w:rPr/>
            </w:rPrChange>
          </w:rPr>
          <w:t xml:space="preserve"> </w:t>
        </w:r>
      </w:ins>
      <w:ins w:id="576" w:author="Julio César Iturra Sanhueza" w:date="2025-06-06T22:20:00Z">
        <w:r w:rsidR="00350328">
          <w:rPr>
            <w:highlight w:val="yellow"/>
          </w:rPr>
          <w:t>disadvantaged</w:t>
        </w:r>
      </w:ins>
      <w:ins w:id="577" w:author="Julio César Iturra Sanhueza" w:date="2025-05-20T11:32:00Z">
        <w:r w:rsidR="00CE2714" w:rsidRPr="00AD1F43">
          <w:rPr>
            <w:highlight w:val="yellow"/>
            <w:rPrChange w:id="578" w:author="Julio César Iturra Sanhueza" w:date="2025-06-03T14:33:00Z">
              <w:rPr/>
            </w:rPrChange>
          </w:rPr>
          <w:t xml:space="preserve"> </w:t>
        </w:r>
      </w:ins>
      <w:ins w:id="579" w:author="Julio César Iturra Sanhueza" w:date="2025-06-06T22:20:00Z">
        <w:r w:rsidR="00E65FB7">
          <w:rPr>
            <w:highlight w:val="yellow"/>
          </w:rPr>
          <w:t xml:space="preserve">social </w:t>
        </w:r>
      </w:ins>
      <w:ins w:id="580" w:author="Julio César Iturra Sanhueza" w:date="2025-05-20T11:32:00Z">
        <w:r w:rsidR="00CE2714" w:rsidRPr="00AD1F43">
          <w:rPr>
            <w:highlight w:val="yellow"/>
            <w:rPrChange w:id="581" w:author="Julio César Iturra Sanhueza" w:date="2025-06-03T14:33:00Z">
              <w:rPr/>
            </w:rPrChange>
          </w:rPr>
          <w:t>classes</w:t>
        </w:r>
      </w:ins>
      <w:ins w:id="582" w:author="Julio César Iturra Sanhueza" w:date="2025-05-16T16:02:00Z">
        <w:r w:rsidR="00FE4649" w:rsidRPr="00AD1F43">
          <w:rPr>
            <w:highlight w:val="yellow"/>
            <w:rPrChange w:id="583" w:author="Julio César Iturra Sanhueza" w:date="2025-06-03T14:33:00Z">
              <w:rPr/>
            </w:rPrChange>
          </w:rPr>
          <w:t xml:space="preserve"> and </w:t>
        </w:r>
      </w:ins>
      <w:ins w:id="584" w:author="Julio César Iturra Sanhueza" w:date="2025-05-20T11:37:00Z">
        <w:r w:rsidR="000B4D21" w:rsidRPr="00AD1F43">
          <w:rPr>
            <w:highlight w:val="yellow"/>
            <w:rPrChange w:id="585" w:author="Julio César Iturra Sanhueza" w:date="2025-06-03T14:33:00Z">
              <w:rPr/>
            </w:rPrChange>
          </w:rPr>
          <w:t>reducing</w:t>
        </w:r>
        <w:r w:rsidR="00611EE4" w:rsidRPr="00AD1F43">
          <w:rPr>
            <w:highlight w:val="yellow"/>
            <w:rPrChange w:id="586" w:author="Julio César Iturra Sanhueza" w:date="2025-06-03T14:33:00Z">
              <w:rPr/>
            </w:rPrChange>
          </w:rPr>
          <w:t xml:space="preserve"> their support for redistributive policies</w:t>
        </w:r>
      </w:ins>
      <w:ins w:id="587" w:author="Julio César Iturra Sanhueza" w:date="2025-06-16T16:13:00Z">
        <w:r w:rsidR="00A921B4">
          <w:rPr>
            <w:highlight w:val="yellow"/>
          </w:rPr>
          <w:t xml:space="preserve"> </w:t>
        </w:r>
      </w:ins>
      <w:r w:rsidR="00A921B4">
        <w:rPr>
          <w:highlight w:val="yellow"/>
        </w:rPr>
        <w:fldChar w:fldCharType="begin"/>
      </w:r>
      <w:r w:rsidR="00A921B4">
        <w:rPr>
          <w:highlight w:val="yellow"/>
        </w:rPr>
        <w:instrText xml:space="preserve"> ADDIN ZOTERO_ITEM CSL_CITATION {"citationID":"ywJykLcA","properties":{"formattedCitation":"(Parkin,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A921B4">
        <w:rPr>
          <w:highlight w:val="yellow"/>
        </w:rPr>
        <w:fldChar w:fldCharType="separate"/>
      </w:r>
      <w:r w:rsidR="00A921B4" w:rsidRPr="00A921B4">
        <w:rPr>
          <w:rFonts w:cs="Times New Roman"/>
          <w:highlight w:val="yellow"/>
        </w:rPr>
        <w:t>(Parkin, 1974)</w:t>
      </w:r>
      <w:r w:rsidR="00A921B4">
        <w:rPr>
          <w:highlight w:val="yellow"/>
        </w:rPr>
        <w:fldChar w:fldCharType="end"/>
      </w:r>
      <w:ins w:id="588" w:author="Julio César Iturra Sanhueza" w:date="2025-05-16T12:47:00Z">
        <w:r w:rsidR="003971CA" w:rsidRPr="00AD1F43">
          <w:rPr>
            <w:highlight w:val="yellow"/>
            <w:rPrChange w:id="589" w:author="Julio César Iturra Sanhueza" w:date="2025-06-03T14:33:00Z">
              <w:rPr/>
            </w:rPrChange>
          </w:rPr>
          <w:t>.</w:t>
        </w:r>
      </w:ins>
      <w:commentRangeEnd w:id="519"/>
      <w:r w:rsidR="00F90BB2">
        <w:rPr>
          <w:rStyle w:val="CommentReference"/>
          <w:rFonts w:asciiTheme="minorHAnsi" w:hAnsiTheme="minorHAnsi"/>
        </w:rPr>
        <w:commentReference w:id="519"/>
      </w:r>
    </w:p>
    <w:p w14:paraId="036E1076" w14:textId="37183D19" w:rsidR="009635DA" w:rsidRPr="006E0C58" w:rsidRDefault="006E0C58" w:rsidP="00A706D7">
      <w:pPr>
        <w:pStyle w:val="BodyText"/>
        <w:rPr>
          <w:ins w:id="590" w:author="Julio César Iturra Sanhueza" w:date="2025-05-16T14:47:00Z"/>
        </w:rPr>
      </w:pPr>
      <w:moveToRangeStart w:id="591" w:author="Julio César Iturra Sanhueza" w:date="2025-05-16T15:04:00Z" w:name="move198300292"/>
      <w:r w:rsidRPr="006E0C58">
        <w:t xml:space="preserve">The class positions of surrounding family members, friends, and acquaintances not only provide information about inequality but are also a source of social influence whose impact on redistributive preferences </w:t>
      </w:r>
      <w:del w:id="592" w:author="Julio César Iturra Sanhueza" w:date="2025-05-16T16:03:00Z">
        <w:r w:rsidRPr="006E0C58" w:rsidDel="00F63710">
          <w:delText xml:space="preserve">can </w:delText>
        </w:r>
      </w:del>
      <w:ins w:id="593" w:author="Julio César Iturra Sanhueza" w:date="2025-05-16T16:03:00Z">
        <w:r w:rsidR="00F63710">
          <w:t>may</w:t>
        </w:r>
        <w:r w:rsidR="00F63710" w:rsidRPr="006E0C58">
          <w:t xml:space="preserve"> </w:t>
        </w:r>
      </w:ins>
      <w:r w:rsidRPr="006E0C58">
        <w:t xml:space="preserve">be amplified in segregated social networks. </w:t>
      </w:r>
      <w:moveToRangeStart w:id="594" w:author="Julio César Iturra Sanhueza" w:date="2025-05-16T14:21:00Z" w:name="move198297701"/>
      <w:moveToRangeEnd w:id="591"/>
      <w:moveTo w:id="595" w:author="Julio César Iturra Sanhueza" w:date="2025-05-16T14:21:00Z">
        <w:r w:rsidR="006231DE" w:rsidRPr="007D7C37">
          <w:t>In principle, political attitudes are connected to class interests and norms as they are primarily</w:t>
        </w:r>
      </w:moveTo>
      <w:ins w:id="596" w:author="Julio César Iturra Sanhueza" w:date="2025-05-16T15:48:00Z">
        <w:r w:rsidR="006025EB">
          <w:t>,</w:t>
        </w:r>
      </w:ins>
      <w:moveTo w:id="597" w:author="Julio César Iturra Sanhueza" w:date="2025-05-16T14:21:00Z">
        <w:del w:id="598" w:author="Julio César Iturra Sanhueza" w:date="2025-05-16T15:48:00Z">
          <w:r w:rsidR="006231DE" w:rsidRPr="007D7C37" w:rsidDel="006025EB">
            <w:delText xml:space="preserve"> </w:delText>
          </w:r>
          <w:r w:rsidR="006231DE" w:rsidRPr="007D7C37" w:rsidDel="00A3786B">
            <w:delText xml:space="preserve">- </w:delText>
          </w:r>
        </w:del>
      </w:moveTo>
      <w:ins w:id="599" w:author="Julio César Iturra Sanhueza" w:date="2025-05-16T15:48:00Z">
        <w:r w:rsidR="00A3786B">
          <w:t xml:space="preserve"> </w:t>
        </w:r>
      </w:ins>
      <w:moveTo w:id="600" w:author="Julio César Iturra Sanhueza" w:date="2025-05-16T14:21:00Z">
        <w:r w:rsidR="006231DE" w:rsidRPr="007D7C37">
          <w:t>but not exclusively</w:t>
        </w:r>
      </w:moveTo>
      <w:ins w:id="601" w:author="Julio César Iturra Sanhueza" w:date="2025-05-16T15:48:00Z">
        <w:r w:rsidR="006025EB">
          <w:t>,</w:t>
        </w:r>
      </w:ins>
      <w:moveTo w:id="602" w:author="Julio César Iturra Sanhueza" w:date="2025-05-16T14:21:00Z">
        <w:del w:id="603" w:author="Julio César Iturra Sanhueza" w:date="2025-05-16T15:48:00Z">
          <w:r w:rsidR="006231DE" w:rsidRPr="007D7C37" w:rsidDel="006025EB">
            <w:delText xml:space="preserve"> -</w:delText>
          </w:r>
        </w:del>
        <w:r w:rsidR="006231DE" w:rsidRPr="007D7C37">
          <w:t xml:space="preserve"> socialized in the family of origin during childhood and early adulthood.</w:t>
        </w:r>
      </w:moveTo>
      <w:ins w:id="604" w:author="Julio César Iturra Sanhueza" w:date="2025-05-16T14:21:00Z">
        <w:r w:rsidR="006231DE">
          <w:t xml:space="preserve"> </w:t>
        </w:r>
      </w:ins>
      <w:moveTo w:id="605" w:author="Julio César Iturra Sanhueza" w:date="2025-05-16T14:21:00Z">
        <w:del w:id="606" w:author="Julio César Iturra Sanhueza" w:date="2025-05-16T14:21:00Z">
          <w:r w:rsidR="006231DE" w:rsidRPr="007D7C37" w:rsidDel="006231DE">
            <w:delText xml:space="preserve"> </w:delText>
          </w:r>
        </w:del>
      </w:moveTo>
      <w:moveToRangeEnd w:id="594"/>
      <w:r w:rsidR="009C462E" w:rsidRPr="007D7C37">
        <w:t xml:space="preserve">For instance, Lee </w:t>
      </w:r>
      <w:r w:rsidR="00AA66BD" w:rsidRPr="007D7C37">
        <w:fldChar w:fldCharType="begin"/>
      </w:r>
      <w:r w:rsidR="002216E3" w:rsidRPr="007D7C37">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fldChar w:fldCharType="separate"/>
      </w:r>
      <w:r w:rsidR="00405578" w:rsidRPr="007D7C37">
        <w:t>(2023)</w:t>
      </w:r>
      <w:r w:rsidR="00AA66BD" w:rsidRPr="007D7C37">
        <w:fldChar w:fldCharType="end"/>
      </w:r>
      <w:r w:rsidR="009C462E" w:rsidRPr="007D7C37">
        <w:t xml:space="preserve"> shows that individuals with network ties to the </w:t>
      </w:r>
      <w:del w:id="607" w:author="Julio César Iturra Sanhueza" w:date="2025-05-16T16:03:00Z">
        <w:r w:rsidR="009C462E" w:rsidRPr="007D7C37" w:rsidDel="00781A96">
          <w:delText xml:space="preserve">upper </w:delText>
        </w:r>
      </w:del>
      <w:ins w:id="608" w:author="Julio César Iturra Sanhueza" w:date="2025-05-16T16:03:00Z">
        <w:r w:rsidR="00781A96">
          <w:t>service</w:t>
        </w:r>
        <w:r w:rsidR="00781A96" w:rsidRPr="007D7C37">
          <w:t xml:space="preserve"> </w:t>
        </w:r>
      </w:ins>
      <w:r w:rsidR="009C462E" w:rsidRPr="007D7C37">
        <w:t xml:space="preserve">class through parental connections tend to support redistribution and progressive taxation less than those from working-class family backgrounds. </w:t>
      </w:r>
      <w:ins w:id="609" w:author="Julio César Iturra Sanhueza" w:date="2025-05-16T15:04:00Z">
        <w:r>
          <w:t xml:space="preserve"> </w:t>
        </w:r>
      </w:ins>
      <w:ins w:id="610" w:author="Julio César Iturra Sanhueza" w:date="2025-05-16T15:01:00Z">
        <w:r w:rsidR="00576DA7" w:rsidRPr="007D7C37">
          <w:t xml:space="preserve">Beyond family ties, Lindh et al. </w:t>
        </w:r>
        <w:r w:rsidR="00576DA7" w:rsidRPr="007D7C37">
          <w:fldChar w:fldCharType="begin"/>
        </w:r>
        <w:r w:rsidR="00576DA7" w:rsidRPr="007D7C37">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576DA7" w:rsidRPr="007D7C37">
          <w:fldChar w:fldCharType="separate"/>
        </w:r>
        <w:r w:rsidR="00576DA7" w:rsidRPr="007D7C37">
          <w:t>(2021)</w:t>
        </w:r>
        <w:r w:rsidR="00576DA7" w:rsidRPr="007D7C37">
          <w:fldChar w:fldCharType="end"/>
        </w:r>
        <w:r w:rsidR="00576DA7" w:rsidRPr="007D7C37">
          <w:t xml:space="preserve"> </w:t>
        </w:r>
        <w:commentRangeStart w:id="611"/>
        <w:r w:rsidR="00576DA7" w:rsidRPr="007D7C37">
          <w:t xml:space="preserve">found that friendship and acquaintanceship </w:t>
        </w:r>
        <w:r w:rsidR="00576DA7">
          <w:t xml:space="preserve">network </w:t>
        </w:r>
      </w:ins>
      <w:ins w:id="612" w:author="Julio César Iturra Sanhueza" w:date="2025-05-16T15:48:00Z">
        <w:r w:rsidR="009B233C">
          <w:t>single-</w:t>
        </w:r>
      </w:ins>
      <w:ins w:id="613" w:author="Julio César Iturra Sanhueza" w:date="2025-05-16T15:01:00Z">
        <w:r w:rsidR="00576DA7" w:rsidRPr="007D7C37">
          <w:t>class profile</w:t>
        </w:r>
        <w:r w:rsidR="00576DA7">
          <w:t>s</w:t>
        </w:r>
        <w:r w:rsidR="00576DA7" w:rsidRPr="007D7C37">
          <w:t xml:space="preserve"> </w:t>
        </w:r>
        <w:r w:rsidR="00576DA7">
          <w:t>of</w:t>
        </w:r>
        <w:r w:rsidR="00576DA7" w:rsidRPr="007D7C37">
          <w:t xml:space="preserve"> the managerial class are associated with lower redistributive preferences compared to the class profile</w:t>
        </w:r>
      </w:ins>
      <w:ins w:id="614" w:author="Julio César Iturra Sanhueza" w:date="2025-05-16T15:48:00Z">
        <w:r w:rsidR="009B233C">
          <w:t>s</w:t>
        </w:r>
      </w:ins>
      <w:ins w:id="615" w:author="Julio César Iturra Sanhueza" w:date="2025-05-16T15:01:00Z">
        <w:r w:rsidR="00576DA7" w:rsidRPr="007D7C37">
          <w:t xml:space="preserve"> </w:t>
        </w:r>
        <w:r w:rsidR="00576DA7">
          <w:t>of</w:t>
        </w:r>
        <w:r w:rsidR="00576DA7" w:rsidRPr="007D7C37">
          <w:t xml:space="preserve"> the sociocultural and working classes</w:t>
        </w:r>
      </w:ins>
      <w:commentRangeEnd w:id="611"/>
      <w:r w:rsidR="004B19E2">
        <w:rPr>
          <w:rStyle w:val="CommentReference"/>
          <w:rFonts w:asciiTheme="minorHAnsi" w:hAnsiTheme="minorHAnsi"/>
        </w:rPr>
        <w:commentReference w:id="611"/>
      </w:r>
      <w:ins w:id="616" w:author="Julio César Iturra Sanhueza" w:date="2025-05-16T15:01:00Z">
        <w:r w:rsidR="00576DA7" w:rsidRPr="007D7C37">
          <w:t xml:space="preserve">. Hence, </w:t>
        </w:r>
      </w:ins>
      <w:ins w:id="617" w:author="Julio César Iturra Sanhueza" w:date="2025-05-16T16:04:00Z">
        <w:r w:rsidR="00D3794C">
          <w:t>they</w:t>
        </w:r>
      </w:ins>
      <w:ins w:id="618" w:author="Julio César Iturra Sanhueza" w:date="2025-05-16T15:01:00Z">
        <w:r w:rsidR="00576DA7" w:rsidRPr="007D7C37">
          <w:t xml:space="preserve"> suggest that individuals tend to adjust their attitudes based on the class position of their contacts </w:t>
        </w:r>
        <w:r w:rsidR="00576DA7" w:rsidRPr="007D7C37">
          <w:fldChar w:fldCharType="begin"/>
        </w:r>
        <w:r w:rsidR="00576DA7" w:rsidRPr="007D7C37">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DA7" w:rsidRPr="007D7C37">
          <w:fldChar w:fldCharType="separate"/>
        </w:r>
        <w:r w:rsidR="00576DA7" w:rsidRPr="007D7C37">
          <w:t>(Lindh et al., 2021)</w:t>
        </w:r>
        <w:r w:rsidR="00576DA7" w:rsidRPr="007D7C37">
          <w:fldChar w:fldCharType="end"/>
        </w:r>
        <w:r w:rsidR="00576DA7" w:rsidRPr="007D7C37">
          <w:t>.</w:t>
        </w:r>
      </w:ins>
      <w:ins w:id="619" w:author="Julio César Iturra Sanhueza" w:date="2025-05-16T15:04:00Z">
        <w:r>
          <w:t xml:space="preserve"> </w:t>
        </w:r>
      </w:ins>
      <w:r w:rsidR="009C462E" w:rsidRPr="007D7C37">
        <w:t xml:space="preserve">Moreover, since households share risk based on the class position of their members, redistributive preferences are shaped not only by family background but also by the class positions of partners. For example, Paskov and Weisstanner </w:t>
      </w:r>
      <w:r w:rsidR="001C6C95" w:rsidRPr="007D7C37">
        <w:fldChar w:fldCharType="begin"/>
      </w:r>
      <w:r w:rsidR="002216E3" w:rsidRPr="007D7C37">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fldChar w:fldCharType="separate"/>
      </w:r>
      <w:r w:rsidR="00405578" w:rsidRPr="007D7C37">
        <w:t>(2022)</w:t>
      </w:r>
      <w:r w:rsidR="001C6C95" w:rsidRPr="007D7C37">
        <w:fldChar w:fldCharType="end"/>
      </w:r>
      <w:r w:rsidR="009C462E" w:rsidRPr="007D7C37">
        <w:t xml:space="preserve"> </w:t>
      </w:r>
      <w:del w:id="620" w:author="Julio César Iturra Sanhueza" w:date="2025-05-16T15:50:00Z">
        <w:r w:rsidR="00C83618" w:rsidRPr="007D7C37" w:rsidDel="009A33A5">
          <w:delText xml:space="preserve">indicate </w:delText>
        </w:r>
      </w:del>
      <w:ins w:id="621" w:author="Julio César Iturra Sanhueza" w:date="2025-05-16T15:50:00Z">
        <w:r w:rsidR="009A33A5">
          <w:t>found</w:t>
        </w:r>
        <w:r w:rsidR="009A33A5" w:rsidRPr="007D7C37">
          <w:t xml:space="preserve"> </w:t>
        </w:r>
      </w:ins>
      <w:r w:rsidR="009C462E" w:rsidRPr="007D7C37">
        <w:t xml:space="preserve">that </w:t>
      </w:r>
      <w:ins w:id="622" w:author="Julio César Iturra Sanhueza" w:date="2025-05-16T15:50:00Z">
        <w:r w:rsidR="00482E33">
          <w:t xml:space="preserve">holding </w:t>
        </w:r>
      </w:ins>
      <w:r w:rsidR="009C462E" w:rsidRPr="007D7C37">
        <w:t>working-class</w:t>
      </w:r>
      <w:ins w:id="623" w:author="Julio César Iturra Sanhueza" w:date="2025-05-16T15:49:00Z">
        <w:r w:rsidR="00E15CD9">
          <w:t xml:space="preserve"> family</w:t>
        </w:r>
      </w:ins>
      <w:r w:rsidR="009C462E" w:rsidRPr="007D7C37">
        <w:t xml:space="preserve"> ties </w:t>
      </w:r>
      <w:del w:id="624" w:author="Julio César Iturra Sanhueza" w:date="2025-05-16T15:50:00Z">
        <w:r w:rsidR="009C462E" w:rsidRPr="007D7C37" w:rsidDel="001E7C97">
          <w:delText xml:space="preserve">bolster </w:delText>
        </w:r>
      </w:del>
      <w:ins w:id="625" w:author="Julio César Iturra Sanhueza" w:date="2025-05-16T15:50:00Z">
        <w:r w:rsidR="001E7C97">
          <w:t>bolsters</w:t>
        </w:r>
        <w:r w:rsidR="001E7C97" w:rsidRPr="007D7C37">
          <w:t xml:space="preserve"> </w:t>
        </w:r>
      </w:ins>
      <w:r w:rsidR="009C462E" w:rsidRPr="007D7C37">
        <w:t xml:space="preserve">redistributive preferences, whereas ties with the </w:t>
      </w:r>
      <w:del w:id="626" w:author="Julio César Iturra Sanhueza" w:date="2025-05-16T14:47:00Z">
        <w:r w:rsidR="009C462E" w:rsidRPr="007D7C37" w:rsidDel="009635DA">
          <w:delText xml:space="preserve">upper </w:delText>
        </w:r>
      </w:del>
      <w:ins w:id="627" w:author="Julio César Iturra Sanhueza" w:date="2025-05-16T14:47:00Z">
        <w:r w:rsidR="009635DA">
          <w:t>service</w:t>
        </w:r>
        <w:r w:rsidR="009635DA" w:rsidRPr="007D7C37">
          <w:t xml:space="preserve"> </w:t>
        </w:r>
      </w:ins>
      <w:r w:rsidR="009C462E" w:rsidRPr="007D7C37">
        <w:t>class decrease them</w:t>
      </w:r>
      <w:ins w:id="628" w:author="Julio César Iturra Sanhueza" w:date="2025-05-16T14:47:00Z">
        <w:r w:rsidR="00E756C9">
          <w:t>.</w:t>
        </w:r>
      </w:ins>
      <w:del w:id="629" w:author="Julio César Iturra Sanhueza" w:date="2025-05-16T14:47:00Z">
        <w:r w:rsidR="009C462E" w:rsidRPr="007D7C37" w:rsidDel="00105D35">
          <w:delText>,</w:delText>
        </w:r>
      </w:del>
      <w:r w:rsidR="009C462E" w:rsidRPr="007D7C37">
        <w:t xml:space="preserve"> </w:t>
      </w:r>
      <w:ins w:id="630" w:author="Julio César Iturra Sanhueza" w:date="2025-05-16T15:51:00Z">
        <w:r w:rsidR="00A34AAB">
          <w:t xml:space="preserve">They </w:t>
        </w:r>
        <w:r w:rsidR="001A4D97">
          <w:t>show</w:t>
        </w:r>
        <w:r w:rsidR="00A34AAB">
          <w:t xml:space="preserve"> that </w:t>
        </w:r>
      </w:ins>
      <w:ins w:id="631" w:author="Julio César Iturra Sanhueza" w:date="2025-05-16T14:59:00Z">
        <w:r w:rsidR="00292AA0">
          <w:t xml:space="preserve">support for redistribution in </w:t>
        </w:r>
        <w:r w:rsidR="00576DA7">
          <w:t>working-class</w:t>
        </w:r>
      </w:ins>
      <w:ins w:id="632" w:author="Julio César Iturra Sanhueza" w:date="2025-05-16T14:48:00Z">
        <w:r w:rsidR="00E756C9">
          <w:t xml:space="preserve"> </w:t>
        </w:r>
      </w:ins>
      <w:ins w:id="633" w:author="Julio César Iturra Sanhueza" w:date="2025-05-16T14:58:00Z">
        <w:r w:rsidR="00292AA0">
          <w:t>in</w:t>
        </w:r>
      </w:ins>
      <w:ins w:id="634" w:author="Julio César Iturra Sanhueza" w:date="2025-05-16T14:59:00Z">
        <w:r w:rsidR="00292AA0">
          <w:t xml:space="preserve">dividuals </w:t>
        </w:r>
      </w:ins>
      <w:ins w:id="635" w:author="Julio César Iturra Sanhueza" w:date="2025-05-16T16:05:00Z">
        <w:r w:rsidR="009F712F">
          <w:t>who</w:t>
        </w:r>
        <w:r w:rsidR="00174960">
          <w:t xml:space="preserve"> simultaneously </w:t>
        </w:r>
        <w:r w:rsidR="0079674C">
          <w:t>have</w:t>
        </w:r>
        <w:r w:rsidR="00174960">
          <w:t xml:space="preserve"> </w:t>
        </w:r>
      </w:ins>
      <w:ins w:id="636" w:author="Julio César Iturra Sanhueza" w:date="2025-05-16T14:48:00Z">
        <w:r w:rsidR="00E756C9">
          <w:t xml:space="preserve">same-class </w:t>
        </w:r>
      </w:ins>
      <w:ins w:id="637" w:author="Julio César Iturra Sanhueza" w:date="2025-05-21T12:20:00Z">
        <w:r w:rsidR="00BB5C01">
          <w:t>partners</w:t>
        </w:r>
      </w:ins>
      <w:ins w:id="638" w:author="Julio César Iturra Sanhueza" w:date="2025-05-16T14:48:00Z">
        <w:r w:rsidR="00E756C9">
          <w:t xml:space="preserve"> and family ties </w:t>
        </w:r>
      </w:ins>
      <w:ins w:id="639" w:author="Julio César Iturra Sanhueza" w:date="2025-05-16T14:59:00Z">
        <w:r w:rsidR="00576DA7">
          <w:t>is</w:t>
        </w:r>
      </w:ins>
      <w:ins w:id="640" w:author="Julio César Iturra Sanhueza" w:date="2025-05-16T14:48:00Z">
        <w:r w:rsidR="00E756C9">
          <w:t xml:space="preserve"> higher than for </w:t>
        </w:r>
      </w:ins>
      <w:ins w:id="641" w:author="Julio César Iturra Sanhueza" w:date="2025-05-16T15:51:00Z">
        <w:r w:rsidR="009A19D6">
          <w:t>working-</w:t>
        </w:r>
      </w:ins>
      <w:ins w:id="642" w:author="Julio César Iturra Sanhueza" w:date="2025-05-16T15:52:00Z">
        <w:r w:rsidR="009A19D6">
          <w:t xml:space="preserve">class individuals with </w:t>
        </w:r>
      </w:ins>
      <w:ins w:id="643" w:author="Julio César Iturra Sanhueza" w:date="2025-05-16T14:48:00Z">
        <w:r w:rsidR="00E756C9">
          <w:t>mixed</w:t>
        </w:r>
      </w:ins>
      <w:ins w:id="644" w:author="Julio César Iturra Sanhueza" w:date="2025-05-16T15:52:00Z">
        <w:r w:rsidR="00583532">
          <w:t>-class</w:t>
        </w:r>
      </w:ins>
      <w:ins w:id="645" w:author="Julio César Iturra Sanhueza" w:date="2025-05-16T14:48:00Z">
        <w:r w:rsidR="00E756C9">
          <w:t xml:space="preserve"> </w:t>
        </w:r>
      </w:ins>
      <w:ins w:id="646" w:author="Julio César Iturra Sanhueza" w:date="2025-05-16T14:59:00Z">
        <w:r w:rsidR="00292AA0">
          <w:t>family connections</w:t>
        </w:r>
      </w:ins>
      <w:ins w:id="647" w:author="Julio César Iturra Sanhueza" w:date="2025-05-16T14:48:00Z">
        <w:r w:rsidR="00E756C9">
          <w:t xml:space="preserve">, which also replicates for </w:t>
        </w:r>
        <w:r w:rsidR="009D4D49">
          <w:t xml:space="preserve">service class individuals </w:t>
        </w:r>
      </w:ins>
      <w:ins w:id="648" w:author="Julio César Iturra Sanhueza" w:date="2025-05-16T15:52:00Z">
        <w:r w:rsidR="00495C2C">
          <w:t>with service class family ties</w:t>
        </w:r>
      </w:ins>
      <w:ins w:id="649" w:author="Julio César Iturra Sanhueza" w:date="2025-05-16T14:49:00Z">
        <w:r w:rsidR="009D4D49">
          <w:t xml:space="preserve">. In sum, </w:t>
        </w:r>
      </w:ins>
      <w:ins w:id="650" w:author="Julio César Iturra Sanhueza" w:date="2025-05-16T15:53:00Z">
        <w:r w:rsidR="007C039D">
          <w:t xml:space="preserve">the </w:t>
        </w:r>
      </w:ins>
      <w:ins w:id="651" w:author="Julio César Iturra Sanhueza" w:date="2025-06-04T11:21:00Z">
        <w:r w:rsidR="00666B1A">
          <w:t>preference gradient</w:t>
        </w:r>
      </w:ins>
      <w:ins w:id="652" w:author="Julio César Iturra Sanhueza" w:date="2025-05-16T15:53:00Z">
        <w:r w:rsidR="001F63BA">
          <w:t xml:space="preserve"> </w:t>
        </w:r>
      </w:ins>
      <w:ins w:id="653" w:author="Julio César Iturra Sanhueza" w:date="2025-05-16T15:54:00Z">
        <w:r w:rsidR="005323E5">
          <w:t>across classes</w:t>
        </w:r>
      </w:ins>
      <w:ins w:id="654" w:author="Julio César Iturra Sanhueza" w:date="2025-05-16T15:53:00Z">
        <w:r w:rsidR="001F63BA">
          <w:t xml:space="preserve"> </w:t>
        </w:r>
        <w:r w:rsidR="007C039D">
          <w:t xml:space="preserve">is </w:t>
        </w:r>
      </w:ins>
      <w:ins w:id="655" w:author="Julio César Iturra Sanhueza" w:date="2025-05-16T15:00:00Z">
        <w:r w:rsidR="00576DA7">
          <w:t xml:space="preserve">more pronounced when </w:t>
        </w:r>
      </w:ins>
      <w:del w:id="656" w:author="Julio César Iturra Sanhueza" w:date="2025-05-16T14:49:00Z">
        <w:r w:rsidR="009C462E" w:rsidRPr="007D7C37" w:rsidDel="009D4D49">
          <w:delText xml:space="preserve">with the effects becoming more pronounced </w:delText>
        </w:r>
      </w:del>
      <w:del w:id="657" w:author="Julio César Iturra Sanhueza" w:date="2025-05-16T15:00:00Z">
        <w:r w:rsidR="009C462E" w:rsidRPr="007D7C37" w:rsidDel="00576DA7">
          <w:delText xml:space="preserve">when </w:delText>
        </w:r>
      </w:del>
      <w:r w:rsidR="009C462E" w:rsidRPr="007D7C37">
        <w:t xml:space="preserve">the </w:t>
      </w:r>
      <w:ins w:id="658" w:author="Julio César Iturra Sanhueza" w:date="2025-05-16T15:03:00Z">
        <w:r>
          <w:t xml:space="preserve">triad of </w:t>
        </w:r>
      </w:ins>
      <w:r w:rsidR="009C462E" w:rsidRPr="007D7C37">
        <w:t xml:space="preserve">class positions of </w:t>
      </w:r>
      <w:del w:id="659" w:author="Julio César Iturra Sanhueza" w:date="2025-05-16T15:54:00Z">
        <w:r w:rsidR="009C462E" w:rsidRPr="007D7C37" w:rsidDel="00CF1867">
          <w:delText xml:space="preserve">individuals, </w:delText>
        </w:r>
      </w:del>
      <w:r w:rsidR="009C462E" w:rsidRPr="007D7C37">
        <w:t xml:space="preserve">partners, </w:t>
      </w:r>
      <w:del w:id="660" w:author="Julio César Iturra Sanhueza" w:date="2025-05-16T15:54:00Z">
        <w:r w:rsidR="009C462E" w:rsidRPr="007D7C37" w:rsidDel="00CF1867">
          <w:delText xml:space="preserve">and </w:delText>
        </w:r>
      </w:del>
      <w:r w:rsidR="009C462E" w:rsidRPr="007D7C37">
        <w:t>parents</w:t>
      </w:r>
      <w:ins w:id="661" w:author="Julio César Iturra Sanhueza" w:date="2025-05-16T15:54:00Z">
        <w:r w:rsidR="00CF1867">
          <w:t>,</w:t>
        </w:r>
      </w:ins>
      <w:r w:rsidR="009C462E" w:rsidRPr="007D7C37">
        <w:t xml:space="preserve"> </w:t>
      </w:r>
      <w:ins w:id="662" w:author="Julio César Iturra Sanhueza" w:date="2025-05-16T15:54:00Z">
        <w:r w:rsidR="00CF1867">
          <w:t xml:space="preserve">and individuals </w:t>
        </w:r>
      </w:ins>
      <w:ins w:id="663" w:author="Julio César Iturra Sanhueza" w:date="2025-05-16T16:05:00Z">
        <w:r w:rsidR="003032A0">
          <w:t xml:space="preserve">simultaneously </w:t>
        </w:r>
      </w:ins>
      <w:ins w:id="664" w:author="Julio César Iturra Sanhueza" w:date="2025-05-16T15:45:00Z">
        <w:r w:rsidR="000D6519">
          <w:t>forms</w:t>
        </w:r>
      </w:ins>
      <w:ins w:id="665" w:author="Julio César Iturra Sanhueza" w:date="2025-05-16T15:04:00Z">
        <w:r>
          <w:t xml:space="preserve"> a homogenous network</w:t>
        </w:r>
      </w:ins>
      <w:del w:id="666" w:author="Julio César Iturra Sanhueza" w:date="2025-05-16T15:03:00Z">
        <w:r w:rsidR="009C462E" w:rsidRPr="007D7C37" w:rsidDel="004635AA">
          <w:delText xml:space="preserve">form </w:delText>
        </w:r>
      </w:del>
      <w:del w:id="667" w:author="Julio César Iturra Sanhueza" w:date="2025-05-16T14:49:00Z">
        <w:r w:rsidR="009C462E" w:rsidRPr="007D7C37" w:rsidDel="009D4D49">
          <w:delText xml:space="preserve">a more </w:delText>
        </w:r>
      </w:del>
      <w:del w:id="668" w:author="Julio César Iturra Sanhueza" w:date="2025-05-16T15:03:00Z">
        <w:r w:rsidR="009E6617" w:rsidRPr="007D7C37" w:rsidDel="004635AA">
          <w:delText xml:space="preserve">class-based </w:delText>
        </w:r>
      </w:del>
      <w:del w:id="669" w:author="Julio César Iturra Sanhueza" w:date="2025-05-16T15:02:00Z">
        <w:r w:rsidR="009C462E" w:rsidRPr="007D7C37" w:rsidDel="00F21B58">
          <w:delText>homogeneous</w:delText>
        </w:r>
      </w:del>
      <w:del w:id="670" w:author="Julio César Iturra Sanhueza" w:date="2025-05-16T14:57:00Z">
        <w:r w:rsidR="009C462E" w:rsidRPr="007D7C37" w:rsidDel="00D23261">
          <w:delText xml:space="preserve"> network</w:delText>
        </w:r>
      </w:del>
      <w:r w:rsidR="009C462E" w:rsidRPr="007D7C37">
        <w:t xml:space="preserve">. </w:t>
      </w:r>
    </w:p>
    <w:p w14:paraId="0009F2AC" w14:textId="27932C92" w:rsidR="000E3C44" w:rsidDel="003C0346" w:rsidRDefault="00FE7A48">
      <w:pPr>
        <w:pStyle w:val="BodyText"/>
        <w:rPr>
          <w:del w:id="671" w:author="Julio César Iturra Sanhueza" w:date="2025-05-16T15:01:00Z"/>
        </w:rPr>
      </w:pPr>
      <w:ins w:id="672" w:author="Julio César Iturra Sanhueza" w:date="2025-06-04T11:18:00Z">
        <w:r>
          <w:t xml:space="preserve">According to the previous theorization, </w:t>
        </w:r>
        <w:del w:id="673" w:author="Patrick Sachweh" w:date="2025-07-16T22:20:00Z">
          <w:r w:rsidDel="004B19E2">
            <w:delText xml:space="preserve">as </w:delText>
          </w:r>
        </w:del>
        <w:r>
          <w:t>both ends of the clas</w:t>
        </w:r>
      </w:ins>
      <w:ins w:id="674" w:author="Julio César Iturra Sanhueza" w:date="2025-06-04T11:19:00Z">
        <w:r>
          <w:t>s structure</w:t>
        </w:r>
        <w:del w:id="675" w:author="Patrick Sachweh" w:date="2025-07-16T22:20:00Z">
          <w:r w:rsidDel="004B19E2">
            <w:delText>, namely</w:delText>
          </w:r>
        </w:del>
      </w:ins>
      <w:ins w:id="676" w:author="Patrick Sachweh" w:date="2025-07-16T22:20:00Z">
        <w:r w:rsidR="004B19E2">
          <w:t xml:space="preserve"> – i.e.,</w:t>
        </w:r>
      </w:ins>
      <w:ins w:id="677" w:author="Julio César Iturra Sanhueza" w:date="2025-06-04T11:19:00Z">
        <w:r>
          <w:t xml:space="preserve"> working and service classes</w:t>
        </w:r>
        <w:del w:id="678" w:author="Patrick Sachweh" w:date="2025-07-16T22:20:00Z">
          <w:r w:rsidDel="004B19E2">
            <w:delText>,</w:delText>
          </w:r>
        </w:del>
      </w:ins>
      <w:ins w:id="679" w:author="Patrick Sachweh" w:date="2025-07-16T22:20:00Z">
        <w:r w:rsidR="004B19E2">
          <w:t xml:space="preserve"> </w:t>
        </w:r>
      </w:ins>
      <w:ins w:id="680" w:author="Patrick Sachweh" w:date="2025-07-16T22:21:00Z">
        <w:r w:rsidR="004B19E2">
          <w:t xml:space="preserve">– </w:t>
        </w:r>
      </w:ins>
      <w:ins w:id="681" w:author="Julio César Iturra Sanhueza" w:date="2025-06-04T11:19:00Z">
        <w:del w:id="682" w:author="Patrick Sachweh" w:date="2025-07-16T22:21:00Z">
          <w:r w:rsidDel="004B19E2">
            <w:delText xml:space="preserve"> </w:delText>
          </w:r>
        </w:del>
        <w:r>
          <w:t>should experience homogeneous networks differently</w:t>
        </w:r>
      </w:ins>
      <w:ins w:id="683" w:author="Patrick Sachweh" w:date="2025-07-16T22:21:00Z">
        <w:r w:rsidR="004B19E2">
          <w:t>. Thus</w:t>
        </w:r>
      </w:ins>
      <w:ins w:id="684" w:author="Julio César Iturra Sanhueza" w:date="2025-06-04T11:24:00Z">
        <w:r w:rsidR="00F00F46">
          <w:t>,</w:t>
        </w:r>
      </w:ins>
      <w:ins w:id="685" w:author="Julio César Iturra Sanhueza" w:date="2025-06-04T11:19:00Z">
        <w:r>
          <w:t xml:space="preserve"> </w:t>
        </w:r>
      </w:ins>
      <w:ins w:id="686" w:author="Julio César Iturra Sanhueza" w:date="2025-06-04T11:21:00Z">
        <w:r w:rsidR="009004D4">
          <w:t>I do</w:t>
        </w:r>
      </w:ins>
      <w:ins w:id="687" w:author="Julio César Iturra Sanhueza" w:date="2025-06-04T11:20:00Z">
        <w:r w:rsidRPr="00CB44BB">
          <w:rPr>
            <w:highlight w:val="yellow"/>
          </w:rPr>
          <w:t xml:space="preserve"> not focus on discussing the </w:t>
        </w:r>
        <w:r w:rsidRPr="00CB44BB">
          <w:rPr>
            <w:i/>
            <w:iCs/>
            <w:highlight w:val="yellow"/>
          </w:rPr>
          <w:t>direct</w:t>
        </w:r>
        <w:r w:rsidRPr="00CB44BB">
          <w:rPr>
            <w:highlight w:val="yellow"/>
          </w:rPr>
          <w:t xml:space="preserve"> association between the overall network segregation and redistributive preferences.</w:t>
        </w:r>
      </w:ins>
      <w:ins w:id="688" w:author="Patrick Sachweh" w:date="2025-07-16T22:21:00Z">
        <w:r w:rsidR="004B19E2">
          <w:rPr>
            <w:highlight w:val="yellow"/>
          </w:rPr>
          <w:t xml:space="preserve"> Instead, consider the similarity between ego’s and alter’s class position.</w:t>
        </w:r>
      </w:ins>
      <w:ins w:id="689" w:author="Julio César Iturra Sanhueza" w:date="2025-06-04T11:20:00Z">
        <w:r w:rsidRPr="00CB44BB">
          <w:rPr>
            <w:highlight w:val="yellow"/>
          </w:rPr>
          <w:t xml:space="preserve"> </w:t>
        </w:r>
      </w:ins>
      <w:ins w:id="690" w:author="Julio César Iturra Sanhueza" w:date="2025-06-04T11:19:00Z">
        <w:r>
          <w:t xml:space="preserve"> </w:t>
        </w:r>
      </w:ins>
      <w:ins w:id="691" w:author="Julio César Iturra Sanhueza" w:date="2025-06-06T22:22:00Z">
        <w:r w:rsidR="008F7317">
          <w:t>Th</w:t>
        </w:r>
      </w:ins>
      <w:ins w:id="692" w:author="Julio César Iturra Sanhueza" w:date="2025-06-06T22:23:00Z">
        <w:r w:rsidR="008F7317">
          <w:t xml:space="preserve">e reasoning behind </w:t>
        </w:r>
      </w:ins>
      <w:ins w:id="693" w:author="Patrick Sachweh" w:date="2025-07-16T22:22:00Z">
        <w:r w:rsidR="004B19E2">
          <w:t xml:space="preserve">this </w:t>
        </w:r>
      </w:ins>
      <w:ins w:id="694" w:author="Julio César Iturra Sanhueza" w:date="2025-06-06T22:23:00Z">
        <w:r w:rsidR="008F7317">
          <w:t>is that</w:t>
        </w:r>
      </w:ins>
      <w:ins w:id="695" w:author="Julio César Iturra Sanhueza" w:date="2025-06-04T11:21:00Z">
        <w:r w:rsidRPr="00FE7A48">
          <w:t xml:space="preserve"> network homogeneity – defined as the proportion of similar </w:t>
        </w:r>
      </w:ins>
      <w:ins w:id="696" w:author="Julio César Iturra Sanhueza" w:date="2025-06-06T22:23:00Z">
        <w:r w:rsidR="000A01EA">
          <w:t xml:space="preserve">or same </w:t>
        </w:r>
      </w:ins>
      <w:ins w:id="697" w:author="Julio César Iturra Sanhueza" w:date="2025-06-04T11:21:00Z">
        <w:r w:rsidRPr="00FE7A48">
          <w:t>class network ties</w:t>
        </w:r>
      </w:ins>
      <w:ins w:id="698" w:author="Patrick Sachweh" w:date="2025-07-16T22:22:00Z">
        <w:r w:rsidR="004B19E2" w:rsidRPr="00FE7A48">
          <w:t xml:space="preserve">– </w:t>
        </w:r>
      </w:ins>
      <w:ins w:id="699" w:author="Julio César Iturra Sanhueza" w:date="2025-06-04T11:24:00Z">
        <w:del w:id="700" w:author="Patrick Sachweh" w:date="2025-07-16T22:22:00Z">
          <w:r w:rsidR="00C4197B" w:rsidDel="004B19E2">
            <w:delText>,</w:delText>
          </w:r>
        </w:del>
      </w:ins>
      <w:ins w:id="701" w:author="Julio César Iturra Sanhueza" w:date="2025-06-04T11:21:00Z">
        <w:del w:id="702" w:author="Patrick Sachweh" w:date="2025-07-16T22:22:00Z">
          <w:r w:rsidRPr="00FE7A48" w:rsidDel="004B19E2">
            <w:delText xml:space="preserve"> </w:delText>
          </w:r>
        </w:del>
        <w:r w:rsidRPr="00FE7A48">
          <w:t xml:space="preserve">refers to the overall degree of segregation across the different class positions. </w:t>
        </w:r>
        <w:r>
          <w:t xml:space="preserve">Against this background, </w:t>
        </w:r>
      </w:ins>
      <w:del w:id="703" w:author="Julio César Iturra Sanhueza" w:date="2025-05-16T15:01:00Z">
        <w:r w:rsidR="009C462E" w:rsidRPr="007D7C37" w:rsidDel="00576DA7">
          <w:delText xml:space="preserve">Beyond family ties, Lindh et al. </w:delText>
        </w:r>
        <w:r w:rsidR="001C6C95" w:rsidRPr="007D7C37" w:rsidDel="00576DA7">
          <w:fldChar w:fldCharType="begin"/>
        </w:r>
        <w:r w:rsidR="002216E3" w:rsidRPr="007D7C37" w:rsidDel="00576DA7">
          <w:del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delInstrText>
        </w:r>
        <w:r w:rsidR="001C6C95" w:rsidRPr="007D7C37" w:rsidDel="00576DA7">
          <w:fldChar w:fldCharType="separate"/>
        </w:r>
        <w:r w:rsidR="00405578" w:rsidRPr="007D7C37" w:rsidDel="00576DA7">
          <w:delText>(2021)</w:delText>
        </w:r>
        <w:r w:rsidR="001C6C95" w:rsidRPr="007D7C37" w:rsidDel="00576DA7">
          <w:fldChar w:fldCharType="end"/>
        </w:r>
        <w:r w:rsidR="009C462E" w:rsidRPr="007D7C37" w:rsidDel="00576DA7">
          <w:delText xml:space="preserve"> found that friendship and acquaintanceship </w:delText>
        </w:r>
        <w:r w:rsidR="006B42DB" w:rsidDel="00576DA7">
          <w:delText xml:space="preserve">network </w:delText>
        </w:r>
        <w:r w:rsidR="00232140" w:rsidRPr="007D7C37" w:rsidDel="00576DA7">
          <w:delText>class profile</w:delText>
        </w:r>
        <w:r w:rsidR="006B42DB" w:rsidDel="00576DA7">
          <w:delText>s</w:delText>
        </w:r>
        <w:r w:rsidR="009C462E" w:rsidRPr="007D7C37" w:rsidDel="00576DA7">
          <w:delText xml:space="preserve"> </w:delText>
        </w:r>
      </w:del>
      <w:del w:id="704" w:author="Julio César Iturra Sanhueza" w:date="2025-05-16T12:46:00Z">
        <w:r w:rsidR="009C462E" w:rsidRPr="007D7C37" w:rsidDel="0077196E">
          <w:delText xml:space="preserve">to </w:delText>
        </w:r>
      </w:del>
      <w:del w:id="705" w:author="Julio César Iturra Sanhueza" w:date="2025-05-16T15:01:00Z">
        <w:r w:rsidR="009C462E" w:rsidRPr="007D7C37" w:rsidDel="00576DA7">
          <w:delText xml:space="preserve">the managerial class are associated with lower redistributive preferences compared to </w:delText>
        </w:r>
        <w:r w:rsidR="004D1C3A" w:rsidRPr="007D7C37" w:rsidDel="00576DA7">
          <w:delText xml:space="preserve">the </w:delText>
        </w:r>
        <w:r w:rsidR="000B7A50" w:rsidRPr="007D7C37" w:rsidDel="00576DA7">
          <w:delText>class</w:delText>
        </w:r>
        <w:r w:rsidR="00024360" w:rsidRPr="007D7C37" w:rsidDel="00576DA7">
          <w:delText xml:space="preserve"> </w:delText>
        </w:r>
        <w:r w:rsidR="000B7A50" w:rsidRPr="007D7C37" w:rsidDel="00576DA7">
          <w:delText xml:space="preserve">profile </w:delText>
        </w:r>
        <w:r w:rsidR="006B42DB" w:rsidDel="00576DA7">
          <w:delText>of</w:delText>
        </w:r>
        <w:r w:rsidR="0064147C" w:rsidRPr="007D7C37" w:rsidDel="00576DA7">
          <w:delText xml:space="preserve"> </w:delText>
        </w:r>
        <w:r w:rsidR="009C462E" w:rsidRPr="007D7C37" w:rsidDel="00576DA7">
          <w:delText xml:space="preserve">the sociocultural and working classes. Hence, this suggests that individuals tend to adjust their attitudes based on the class position of their contacts </w:delText>
        </w:r>
        <w:r w:rsidR="00A263F4" w:rsidRPr="007D7C37" w:rsidDel="00576DA7">
          <w:fldChar w:fldCharType="begin"/>
        </w:r>
        <w:r w:rsidR="002216E3" w:rsidRPr="007D7C37" w:rsidDel="00576DA7">
          <w:del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delInstrText>
        </w:r>
        <w:r w:rsidR="00A263F4" w:rsidRPr="007D7C37" w:rsidDel="00576DA7">
          <w:fldChar w:fldCharType="separate"/>
        </w:r>
        <w:r w:rsidR="00405578" w:rsidRPr="007D7C37" w:rsidDel="00576DA7">
          <w:delText>(Lindh et al., 2021)</w:delText>
        </w:r>
        <w:r w:rsidR="00A263F4" w:rsidRPr="007D7C37" w:rsidDel="00576DA7">
          <w:fldChar w:fldCharType="end"/>
        </w:r>
        <w:r w:rsidR="009C462E" w:rsidRPr="007D7C37" w:rsidDel="00576DA7">
          <w:delText>.</w:delText>
        </w:r>
      </w:del>
    </w:p>
    <w:p w14:paraId="196FD4AC" w14:textId="38F940D4" w:rsidR="00215E4C" w:rsidRPr="007D7C37" w:rsidDel="00A13A24" w:rsidRDefault="00215E4C">
      <w:pPr>
        <w:pStyle w:val="BodyText"/>
        <w:rPr>
          <w:del w:id="706" w:author="Julio César Iturra Sanhueza" w:date="2025-05-16T14:45:00Z"/>
        </w:rPr>
      </w:pPr>
    </w:p>
    <w:p w14:paraId="0009F2AD" w14:textId="12C706CC" w:rsidR="000E3C44" w:rsidRPr="00FE7A48" w:rsidRDefault="00CC5595" w:rsidP="00A706D7">
      <w:pPr>
        <w:pStyle w:val="BodyText"/>
        <w:rPr>
          <w:highlight w:val="yellow"/>
          <w:rPrChange w:id="707" w:author="Julio César Iturra Sanhueza" w:date="2025-06-04T11:21:00Z">
            <w:rPr>
              <w:rFonts w:cs="Times New Roman"/>
            </w:rPr>
          </w:rPrChange>
        </w:rPr>
      </w:pPr>
      <w:del w:id="708" w:author="Julio César Iturra Sanhueza" w:date="2025-06-03T15:30:00Z">
        <w:r w:rsidRPr="007D7C37" w:rsidDel="003C0346">
          <w:delText>Against this background</w:delText>
        </w:r>
        <w:r w:rsidR="009C462E" w:rsidRPr="007D7C37" w:rsidDel="003C0346">
          <w:delText xml:space="preserve">, </w:delText>
        </w:r>
      </w:del>
      <w:ins w:id="709" w:author="Julio César Iturra Sanhueza" w:date="2025-06-03T15:32:00Z">
        <w:r w:rsidR="003C0346">
          <w:t xml:space="preserve">this </w:t>
        </w:r>
      </w:ins>
      <w:ins w:id="710" w:author="Julio César Iturra Sanhueza" w:date="2025-05-16T14:36:00Z">
        <w:r w:rsidR="00146454">
          <w:t>paper</w:t>
        </w:r>
      </w:ins>
      <w:ins w:id="711" w:author="Julio César Iturra Sanhueza" w:date="2025-05-16T16:07:00Z">
        <w:r w:rsidR="0099613E">
          <w:t xml:space="preserve"> aims to study the </w:t>
        </w:r>
      </w:ins>
      <w:ins w:id="712" w:author="Julio César Iturra Sanhueza" w:date="2025-05-16T16:06:00Z">
        <w:r w:rsidR="00514AED" w:rsidRPr="00514AED">
          <w:rPr>
            <w:i/>
            <w:iCs/>
            <w:rPrChange w:id="713" w:author="Julio César Iturra Sanhueza" w:date="2025-05-16T16:06:00Z">
              <w:rPr>
                <w:rFonts w:cs="Times New Roman"/>
              </w:rPr>
            </w:rPrChange>
          </w:rPr>
          <w:t>conditional</w:t>
        </w:r>
        <w:r w:rsidR="00514AED" w:rsidRPr="00514AED">
          <w:t xml:space="preserve"> </w:t>
        </w:r>
      </w:ins>
      <w:ins w:id="714" w:author="Julio César Iturra Sanhueza" w:date="2025-05-16T16:08:00Z">
        <w:r w:rsidR="0099613E">
          <w:t xml:space="preserve">association of </w:t>
        </w:r>
        <w:r w:rsidR="00963544">
          <w:t>class-based</w:t>
        </w:r>
        <w:r w:rsidR="0099613E">
          <w:t xml:space="preserve"> network segregation </w:t>
        </w:r>
        <w:r w:rsidR="00963544">
          <w:t xml:space="preserve">with </w:t>
        </w:r>
      </w:ins>
      <w:ins w:id="715" w:author="Julio César Iturra Sanhueza" w:date="2025-05-16T16:06:00Z">
        <w:r w:rsidR="00514AED" w:rsidRPr="00514AED">
          <w:t>the class position of the individual</w:t>
        </w:r>
        <w:r w:rsidR="00514AED">
          <w:t xml:space="preserve"> </w:t>
        </w:r>
      </w:ins>
      <w:ins w:id="716" w:author="Julio César Iturra Sanhueza" w:date="2025-05-16T16:08:00Z">
        <w:r w:rsidR="00963544">
          <w:t xml:space="preserve">on redistributive preferences. </w:t>
        </w:r>
      </w:ins>
      <w:del w:id="717" w:author="Julio César Iturra Sanhueza" w:date="2025-05-16T14:36:00Z">
        <w:r w:rsidR="00183966" w:rsidRPr="003C0346" w:rsidDel="00146454">
          <w:rPr>
            <w:highlight w:val="yellow"/>
            <w:rPrChange w:id="718" w:author="Julio César Iturra Sanhueza" w:date="2025-06-03T15:29:00Z">
              <w:rPr>
                <w:rFonts w:cs="Times New Roman"/>
              </w:rPr>
            </w:rPrChange>
          </w:rPr>
          <w:delText xml:space="preserve">the focus of this paper is </w:delText>
        </w:r>
      </w:del>
      <w:del w:id="719" w:author="Julio César Iturra Sanhueza" w:date="2025-05-16T16:07:00Z">
        <w:r w:rsidR="00183966" w:rsidRPr="003C0346" w:rsidDel="0099613E">
          <w:rPr>
            <w:highlight w:val="yellow"/>
            <w:rPrChange w:id="720" w:author="Julio César Iturra Sanhueza" w:date="2025-06-03T15:29:00Z">
              <w:rPr>
                <w:rFonts w:cs="Times New Roman"/>
              </w:rPr>
            </w:rPrChange>
          </w:rPr>
          <w:delText xml:space="preserve">not </w:delText>
        </w:r>
      </w:del>
      <w:del w:id="721" w:author="Julio César Iturra Sanhueza" w:date="2025-05-16T14:36:00Z">
        <w:r w:rsidR="00183966" w:rsidRPr="003C0346" w:rsidDel="000165D2">
          <w:rPr>
            <w:highlight w:val="yellow"/>
            <w:rPrChange w:id="722" w:author="Julio César Iturra Sanhueza" w:date="2025-06-03T15:29:00Z">
              <w:rPr>
                <w:rFonts w:cs="Times New Roman"/>
              </w:rPr>
            </w:rPrChange>
          </w:rPr>
          <w:delText>on</w:delText>
        </w:r>
      </w:del>
      <w:del w:id="723" w:author="Julio César Iturra Sanhueza" w:date="2025-05-21T12:20:00Z">
        <w:r w:rsidR="009C462E" w:rsidRPr="003C0346" w:rsidDel="00DC2B82">
          <w:rPr>
            <w:highlight w:val="yellow"/>
            <w:rPrChange w:id="724" w:author="Julio César Iturra Sanhueza" w:date="2025-06-03T15:29:00Z">
              <w:rPr>
                <w:rFonts w:cs="Times New Roman"/>
              </w:rPr>
            </w:rPrChange>
          </w:rPr>
          <w:delText xml:space="preserve"> </w:delText>
        </w:r>
      </w:del>
      <w:del w:id="725" w:author="Julio César Iturra Sanhueza" w:date="2025-06-04T11:20:00Z">
        <w:r w:rsidR="00541437" w:rsidRPr="003C0346" w:rsidDel="00FE7A48">
          <w:rPr>
            <w:highlight w:val="yellow"/>
            <w:rPrChange w:id="726" w:author="Julio César Iturra Sanhueza" w:date="2025-06-03T15:29:00Z">
              <w:rPr>
                <w:rFonts w:cs="Times New Roman"/>
              </w:rPr>
            </w:rPrChange>
          </w:rPr>
          <w:delText xml:space="preserve">the </w:delText>
        </w:r>
        <w:r w:rsidR="009C462E" w:rsidRPr="003C0346" w:rsidDel="00FE7A48">
          <w:rPr>
            <w:i/>
            <w:iCs/>
            <w:highlight w:val="yellow"/>
            <w:rPrChange w:id="727" w:author="Julio César Iturra Sanhueza" w:date="2025-06-03T15:29:00Z">
              <w:rPr>
                <w:rFonts w:cs="Times New Roman"/>
              </w:rPr>
            </w:rPrChange>
          </w:rPr>
          <w:delText>direct</w:delText>
        </w:r>
        <w:r w:rsidR="009C462E" w:rsidRPr="003C0346" w:rsidDel="00FE7A48">
          <w:rPr>
            <w:highlight w:val="yellow"/>
            <w:rPrChange w:id="728" w:author="Julio César Iturra Sanhueza" w:date="2025-06-03T15:29:00Z">
              <w:rPr>
                <w:rFonts w:cs="Times New Roman"/>
              </w:rPr>
            </w:rPrChange>
          </w:rPr>
          <w:delText xml:space="preserve"> association between network segregation and redistributive preferences</w:delText>
        </w:r>
      </w:del>
      <w:del w:id="729" w:author="Julio César Iturra Sanhueza" w:date="2025-05-16T14:37:00Z">
        <w:r w:rsidR="009C462E" w:rsidRPr="003C0346" w:rsidDel="000165D2">
          <w:rPr>
            <w:highlight w:val="yellow"/>
            <w:rPrChange w:id="730" w:author="Julio César Iturra Sanhueza" w:date="2025-06-03T15:29:00Z">
              <w:rPr>
                <w:rFonts w:cs="Times New Roman"/>
              </w:rPr>
            </w:rPrChange>
          </w:rPr>
          <w:delText xml:space="preserve">. </w:delText>
        </w:r>
      </w:del>
      <w:del w:id="731" w:author="Julio César Iturra Sanhueza" w:date="2025-05-16T14:38:00Z">
        <w:r w:rsidR="009C462E" w:rsidRPr="003C0346" w:rsidDel="000165D2">
          <w:rPr>
            <w:highlight w:val="yellow"/>
            <w:rPrChange w:id="732" w:author="Julio César Iturra Sanhueza" w:date="2025-06-03T15:29:00Z">
              <w:rPr>
                <w:rFonts w:cs="Times New Roman"/>
              </w:rPr>
            </w:rPrChange>
          </w:rPr>
          <w:delText xml:space="preserve">This is mainly because </w:delText>
        </w:r>
      </w:del>
      <w:del w:id="733" w:author="Julio César Iturra Sanhueza" w:date="2025-06-04T11:21:00Z">
        <w:r w:rsidR="009C462E" w:rsidRPr="003C0346" w:rsidDel="00FE7A48">
          <w:rPr>
            <w:highlight w:val="yellow"/>
            <w:rPrChange w:id="734" w:author="Julio César Iturra Sanhueza" w:date="2025-06-03T15:29:00Z">
              <w:rPr>
                <w:rFonts w:cs="Times New Roman"/>
              </w:rPr>
            </w:rPrChange>
          </w:rPr>
          <w:delText xml:space="preserve">network </w:delText>
        </w:r>
        <w:r w:rsidR="009C462E" w:rsidRPr="003C0346" w:rsidDel="00FE7A48">
          <w:rPr>
            <w:i/>
            <w:iCs/>
            <w:highlight w:val="yellow"/>
            <w:rPrChange w:id="735" w:author="Julio César Iturra Sanhueza" w:date="2025-06-03T15:29:00Z">
              <w:rPr>
                <w:rFonts w:cs="Times New Roman"/>
              </w:rPr>
            </w:rPrChange>
          </w:rPr>
          <w:delText>homogeneity</w:delText>
        </w:r>
        <w:r w:rsidR="009C462E" w:rsidRPr="003C0346" w:rsidDel="00FE7A48">
          <w:rPr>
            <w:highlight w:val="yellow"/>
            <w:rPrChange w:id="736" w:author="Julio César Iturra Sanhueza" w:date="2025-06-03T15:29:00Z">
              <w:rPr>
                <w:rFonts w:cs="Times New Roman"/>
              </w:rPr>
            </w:rPrChange>
          </w:rPr>
          <w:delText xml:space="preserve"> </w:delText>
        </w:r>
        <w:r w:rsidR="006E3E96" w:rsidRPr="003C0346" w:rsidDel="00FE7A48">
          <w:rPr>
            <w:highlight w:val="yellow"/>
            <w:rPrChange w:id="737" w:author="Julio César Iturra Sanhueza" w:date="2025-06-03T15:29:00Z">
              <w:rPr>
                <w:rFonts w:cs="Times New Roman"/>
              </w:rPr>
            </w:rPrChange>
          </w:rPr>
          <w:delText>–</w:delText>
        </w:r>
        <w:r w:rsidR="009C462E" w:rsidRPr="003C0346" w:rsidDel="00FE7A48">
          <w:rPr>
            <w:highlight w:val="yellow"/>
            <w:rPrChange w:id="738" w:author="Julio César Iturra Sanhueza" w:date="2025-06-03T15:29:00Z">
              <w:rPr>
                <w:rFonts w:cs="Times New Roman"/>
              </w:rPr>
            </w:rPrChange>
          </w:rPr>
          <w:delText xml:space="preserve"> </w:delText>
        </w:r>
        <w:r w:rsidR="006E3E96" w:rsidRPr="003C0346" w:rsidDel="00FE7A48">
          <w:rPr>
            <w:highlight w:val="yellow"/>
            <w:rPrChange w:id="739" w:author="Julio César Iturra Sanhueza" w:date="2025-06-03T15:29:00Z">
              <w:rPr>
                <w:rFonts w:cs="Times New Roman"/>
              </w:rPr>
            </w:rPrChange>
          </w:rPr>
          <w:delText xml:space="preserve">defined </w:delText>
        </w:r>
        <w:r w:rsidR="009C462E" w:rsidRPr="003C0346" w:rsidDel="00FE7A48">
          <w:rPr>
            <w:highlight w:val="yellow"/>
            <w:rPrChange w:id="740" w:author="Julio César Iturra Sanhueza" w:date="2025-06-03T15:29:00Z">
              <w:rPr>
                <w:rFonts w:cs="Times New Roman"/>
              </w:rPr>
            </w:rPrChange>
          </w:rPr>
          <w:delText>as the proportion of similar class network ties</w:delText>
        </w:r>
      </w:del>
      <w:del w:id="741" w:author="Julio César Iturra Sanhueza" w:date="2025-05-16T15:45:00Z">
        <w:r w:rsidR="009C462E" w:rsidRPr="003C0346" w:rsidDel="00BE08DE">
          <w:rPr>
            <w:highlight w:val="yellow"/>
            <w:rPrChange w:id="742" w:author="Julio César Iturra Sanhueza" w:date="2025-06-03T15:29:00Z">
              <w:rPr>
                <w:rFonts w:cs="Times New Roman"/>
              </w:rPr>
            </w:rPrChange>
          </w:rPr>
          <w:delText xml:space="preserve"> - </w:delText>
        </w:r>
      </w:del>
      <w:del w:id="743" w:author="Julio César Iturra Sanhueza" w:date="2025-05-20T11:46:00Z">
        <w:r w:rsidR="009C462E" w:rsidRPr="003C0346" w:rsidDel="00B72BCE">
          <w:rPr>
            <w:highlight w:val="yellow"/>
            <w:rPrChange w:id="744" w:author="Julio César Iturra Sanhueza" w:date="2025-06-03T15:29:00Z">
              <w:rPr>
                <w:rFonts w:cs="Times New Roman"/>
              </w:rPr>
            </w:rPrChange>
          </w:rPr>
          <w:delText xml:space="preserve">does not distinguish between </w:delText>
        </w:r>
        <w:r w:rsidR="00EE3FC4" w:rsidRPr="003C0346" w:rsidDel="00B72BCE">
          <w:rPr>
            <w:highlight w:val="yellow"/>
            <w:rPrChange w:id="745" w:author="Julio César Iturra Sanhueza" w:date="2025-06-03T15:29:00Z">
              <w:rPr>
                <w:rFonts w:cs="Times New Roman"/>
              </w:rPr>
            </w:rPrChange>
          </w:rPr>
          <w:delText>ego’s class position</w:delText>
        </w:r>
        <w:r w:rsidR="009C462E" w:rsidRPr="003C0346" w:rsidDel="00B72BCE">
          <w:rPr>
            <w:highlight w:val="yellow"/>
            <w:rPrChange w:id="746" w:author="Julio César Iturra Sanhueza" w:date="2025-06-03T15:29:00Z">
              <w:rPr>
                <w:rFonts w:cs="Times New Roman"/>
              </w:rPr>
            </w:rPrChange>
          </w:rPr>
          <w:delText xml:space="preserve"> and </w:delText>
        </w:r>
      </w:del>
      <w:del w:id="747" w:author="Julio César Iturra Sanhueza" w:date="2025-06-04T11:21:00Z">
        <w:r w:rsidR="009C462E" w:rsidRPr="003C0346" w:rsidDel="00FE7A48">
          <w:rPr>
            <w:highlight w:val="yellow"/>
            <w:rPrChange w:id="748" w:author="Julio César Iturra Sanhueza" w:date="2025-06-03T15:29:00Z">
              <w:rPr>
                <w:rFonts w:cs="Times New Roman"/>
              </w:rPr>
            </w:rPrChange>
          </w:rPr>
          <w:delText>refers to the overall degree of segregation.</w:delText>
        </w:r>
      </w:del>
      <w:del w:id="749" w:author="Julio César Iturra Sanhueza" w:date="2025-05-16T14:39:00Z">
        <w:r w:rsidR="009C462E" w:rsidRPr="007D7C37" w:rsidDel="005D60FD">
          <w:delText xml:space="preserve"> </w:delText>
        </w:r>
      </w:del>
      <w:ins w:id="750" w:author="Julio César Iturra Sanhueza" w:date="2025-05-16T12:44:00Z">
        <w:r w:rsidR="008E370C" w:rsidRPr="008E370C">
          <w:t>Thus,</w:t>
        </w:r>
      </w:ins>
      <w:ins w:id="751" w:author="Julio César Iturra Sanhueza" w:date="2025-05-16T16:10:00Z">
        <w:r w:rsidR="002B4996">
          <w:t xml:space="preserve"> I expect that</w:t>
        </w:r>
      </w:ins>
      <w:ins w:id="752" w:author="Julio César Iturra Sanhueza" w:date="2025-05-16T12:44:00Z">
        <w:r w:rsidR="008E370C" w:rsidRPr="008E370C">
          <w:t xml:space="preserve"> homogeneity strengthens class-based </w:t>
        </w:r>
      </w:ins>
      <w:ins w:id="753" w:author="Julio César Iturra Sanhueza" w:date="2025-05-16T14:33:00Z">
        <w:r w:rsidR="00812EA8">
          <w:t>attitude</w:t>
        </w:r>
        <w:r w:rsidR="00FB589A">
          <w:t>s</w:t>
        </w:r>
      </w:ins>
      <w:ins w:id="754" w:author="Julio César Iturra Sanhueza" w:date="2025-05-16T12:44:00Z">
        <w:r w:rsidR="008E370C" w:rsidRPr="008E370C">
          <w:t xml:space="preserve"> </w:t>
        </w:r>
      </w:ins>
      <w:ins w:id="755" w:author="Julio César Iturra Sanhueza" w:date="2025-05-16T15:46:00Z">
        <w:r w:rsidR="00232D77" w:rsidRPr="008E370C">
          <w:t>at</w:t>
        </w:r>
      </w:ins>
      <w:ins w:id="756" w:author="Julio César Iturra Sanhueza" w:date="2025-05-16T12:44:00Z">
        <w:r w:rsidR="008E370C" w:rsidRPr="008E370C">
          <w:t xml:space="preserve"> both ends of the class </w:t>
        </w:r>
      </w:ins>
      <w:ins w:id="757" w:author="Julio César Iturra Sanhueza" w:date="2025-05-16T15:46:00Z">
        <w:r w:rsidR="00232D77">
          <w:t>structure</w:t>
        </w:r>
      </w:ins>
      <w:ins w:id="758" w:author="Julio César Iturra Sanhueza" w:date="2025-05-21T12:21:00Z">
        <w:r w:rsidR="00B523E0">
          <w:t>,</w:t>
        </w:r>
      </w:ins>
      <w:ins w:id="759" w:author="Julio César Iturra Sanhueza" w:date="2025-05-16T12:44:00Z">
        <w:r w:rsidR="008E370C" w:rsidRPr="008E370C">
          <w:t xml:space="preserve"> </w:t>
        </w:r>
      </w:ins>
      <w:ins w:id="760" w:author="Julio César Iturra Sanhueza" w:date="2025-05-21T12:21:00Z">
        <w:r w:rsidR="001C626E">
          <w:t>increasing</w:t>
        </w:r>
      </w:ins>
      <w:ins w:id="761" w:author="Julio César Iturra Sanhueza" w:date="2025-05-16T12:44:00Z">
        <w:r w:rsidR="008E370C" w:rsidRPr="008E370C">
          <w:t xml:space="preserve"> </w:t>
        </w:r>
      </w:ins>
      <w:ins w:id="762" w:author="Julio César Iturra Sanhueza" w:date="2025-05-21T12:21:00Z">
        <w:r w:rsidR="001C626E">
          <w:t xml:space="preserve">the already high </w:t>
        </w:r>
      </w:ins>
      <w:ins w:id="763" w:author="Julio César Iturra Sanhueza" w:date="2025-05-16T12:44:00Z">
        <w:r w:rsidR="008E370C" w:rsidRPr="008E370C">
          <w:t xml:space="preserve">demands for redistribution </w:t>
        </w:r>
      </w:ins>
      <w:ins w:id="764" w:author="Julio César Iturra Sanhueza" w:date="2025-05-16T14:21:00Z">
        <w:r w:rsidR="006051CD">
          <w:t>in</w:t>
        </w:r>
      </w:ins>
      <w:ins w:id="765" w:author="Julio César Iturra Sanhueza" w:date="2025-05-16T14:22:00Z">
        <w:r w:rsidR="006051CD">
          <w:t xml:space="preserve"> </w:t>
        </w:r>
      </w:ins>
      <w:ins w:id="766" w:author="Julio César Iturra Sanhueza" w:date="2025-05-16T12:44:00Z">
        <w:r w:rsidR="008E370C" w:rsidRPr="008E370C">
          <w:t xml:space="preserve">the </w:t>
        </w:r>
      </w:ins>
      <w:ins w:id="767" w:author="Julio César Iturra Sanhueza" w:date="2025-05-16T14:22:00Z">
        <w:r w:rsidR="001220E1">
          <w:t>working</w:t>
        </w:r>
      </w:ins>
      <w:ins w:id="768" w:author="Julio César Iturra Sanhueza" w:date="2025-05-16T14:21:00Z">
        <w:r w:rsidR="006051CD">
          <w:t xml:space="preserve"> class</w:t>
        </w:r>
      </w:ins>
      <w:ins w:id="769" w:author="Julio César Iturra Sanhueza" w:date="2025-05-16T12:44:00Z">
        <w:r w:rsidR="008E370C" w:rsidRPr="008E370C">
          <w:t xml:space="preserve"> and </w:t>
        </w:r>
      </w:ins>
      <w:ins w:id="770" w:author="Julio César Iturra Sanhueza" w:date="2025-05-16T14:22:00Z">
        <w:r w:rsidR="003312CE">
          <w:t xml:space="preserve">reducing </w:t>
        </w:r>
      </w:ins>
      <w:ins w:id="771" w:author="Julio César Iturra Sanhueza" w:date="2025-05-21T12:21:00Z">
        <w:r w:rsidR="00B523E0">
          <w:t xml:space="preserve">the already low </w:t>
        </w:r>
      </w:ins>
      <w:ins w:id="772" w:author="Julio César Iturra Sanhueza" w:date="2025-05-16T14:22:00Z">
        <w:r w:rsidR="003312CE">
          <w:t>support by the service class</w:t>
        </w:r>
      </w:ins>
      <w:ins w:id="773" w:author="Julio César Iturra Sanhueza" w:date="2025-05-16T12:44:00Z">
        <w:r w:rsidR="008E370C" w:rsidRPr="008E370C">
          <w:t>.</w:t>
        </w:r>
      </w:ins>
      <w:ins w:id="774" w:author="Julio César Iturra Sanhueza" w:date="2025-05-16T14:22:00Z">
        <w:r w:rsidR="001220E1">
          <w:t xml:space="preserve"> </w:t>
        </w:r>
      </w:ins>
      <w:del w:id="775" w:author="Julio César Iturra Sanhueza" w:date="2025-05-16T14:22:00Z">
        <w:r w:rsidR="009C462E" w:rsidRPr="007D7C37" w:rsidDel="003312CE">
          <w:delText>Conversely</w:delText>
        </w:r>
      </w:del>
      <w:ins w:id="776" w:author="Julio César Iturra Sanhueza" w:date="2025-05-16T14:39:00Z">
        <w:r w:rsidR="005D60FD">
          <w:t>Therefore</w:t>
        </w:r>
      </w:ins>
      <w:r w:rsidR="009C462E" w:rsidRPr="007D7C37">
        <w:t xml:space="preserve">, I hypothesize that the association </w:t>
      </w:r>
      <w:r w:rsidR="001E2432" w:rsidRPr="007D7C37">
        <w:t xml:space="preserve">between </w:t>
      </w:r>
      <w:r w:rsidR="009C462E" w:rsidRPr="007D7C37">
        <w:t xml:space="preserve">network homogeneity </w:t>
      </w:r>
      <w:r w:rsidR="001E2432" w:rsidRPr="007D7C37">
        <w:t xml:space="preserve">and </w:t>
      </w:r>
      <w:r w:rsidR="009C462E" w:rsidRPr="007D7C37">
        <w:t xml:space="preserve">redistributive preferences is conditional on social class </w:t>
      </w:r>
      <w:r w:rsidR="001E2432" w:rsidRPr="007D7C37">
        <w:t xml:space="preserve">because </w:t>
      </w:r>
      <w:r w:rsidR="009C462E" w:rsidRPr="007D7C37">
        <w:t>homogeneous social networks should</w:t>
      </w:r>
      <w:ins w:id="777" w:author="Julio César Iturra Sanhueza" w:date="2025-05-16T12:09:00Z">
        <w:r w:rsidR="006E33AA">
          <w:t xml:space="preserve"> strengthen </w:t>
        </w:r>
      </w:ins>
      <w:ins w:id="778" w:author="Julio César Iturra Sanhueza" w:date="2025-05-16T12:10:00Z">
        <w:r w:rsidR="00BE30B9">
          <w:t xml:space="preserve">common </w:t>
        </w:r>
      </w:ins>
      <w:ins w:id="779" w:author="Julio César Iturra Sanhueza" w:date="2025-05-16T12:44:00Z">
        <w:r w:rsidR="008E370C">
          <w:t xml:space="preserve">class-based </w:t>
        </w:r>
      </w:ins>
      <w:ins w:id="780" w:author="Julio César Iturra Sanhueza" w:date="2025-05-16T12:10:00Z">
        <w:r w:rsidR="00BE30B9">
          <w:t xml:space="preserve">experiences and </w:t>
        </w:r>
      </w:ins>
      <w:ins w:id="781" w:author="Julio César Iturra Sanhueza" w:date="2025-05-16T12:44:00Z">
        <w:r w:rsidR="008E370C">
          <w:t xml:space="preserve">economic </w:t>
        </w:r>
      </w:ins>
      <w:ins w:id="782" w:author="Julio César Iturra Sanhueza" w:date="2025-05-16T12:10:00Z">
        <w:r w:rsidR="00BE30B9">
          <w:t>interests</w:t>
        </w:r>
      </w:ins>
      <w:ins w:id="783" w:author="Julio César Iturra Sanhueza" w:date="2025-06-04T11:25:00Z">
        <w:r w:rsidR="00843869">
          <w:t xml:space="preserve"> </w:t>
        </w:r>
      </w:ins>
      <w:del w:id="784" w:author="Julio César Iturra Sanhueza" w:date="2025-05-16T12:09:00Z">
        <w:r w:rsidR="009C462E" w:rsidRPr="007D7C37" w:rsidDel="006E33AA">
          <w:delText xml:space="preserve"> </w:delText>
        </w:r>
      </w:del>
      <w:del w:id="785" w:author="Julio César Iturra Sanhueza" w:date="2025-05-16T12:45:00Z">
        <w:r w:rsidR="009C462E" w:rsidRPr="007D7C37" w:rsidDel="00C76DF1">
          <w:delText xml:space="preserve">reinforce </w:delText>
        </w:r>
      </w:del>
      <w:del w:id="786" w:author="Julio César Iturra Sanhueza" w:date="2025-06-04T11:25:00Z">
        <w:r w:rsidR="009C462E" w:rsidRPr="007D7C37" w:rsidDel="00843869">
          <w:delText xml:space="preserve">attitude similarity </w:delText>
        </w:r>
      </w:del>
      <w:r w:rsidR="009C462E" w:rsidRPr="007D7C37">
        <w:t>(</w:t>
      </w:r>
      <w:r w:rsidR="009C462E" w:rsidRPr="007D7C37">
        <w:rPr>
          <w:i/>
          <w:iCs/>
        </w:rPr>
        <w:t>segregation hypothesis</w:t>
      </w:r>
      <w:r w:rsidR="009C462E" w:rsidRPr="007D7C37">
        <w:t xml:space="preserve">). </w:t>
      </w:r>
      <w:del w:id="787" w:author="Julio César Iturra Sanhueza" w:date="2025-05-16T16:12:00Z">
        <w:r w:rsidR="009C462E" w:rsidRPr="007D7C37" w:rsidDel="00BD0C21">
          <w:delText>Specifically</w:delText>
        </w:r>
      </w:del>
      <w:ins w:id="788" w:author="Julio César Iturra Sanhueza" w:date="2025-05-16T16:12:00Z">
        <w:r w:rsidR="00BD0C21">
          <w:t>In short</w:t>
        </w:r>
      </w:ins>
      <w:r w:rsidR="009C462E" w:rsidRPr="007D7C37">
        <w:t xml:space="preserve">, I propose that greater network segregation in the </w:t>
      </w:r>
      <w:del w:id="789" w:author="Julio César Iturra Sanhueza" w:date="2025-05-16T12:46:00Z">
        <w:r w:rsidR="009C462E" w:rsidRPr="007D7C37" w:rsidDel="0097698C">
          <w:delText xml:space="preserve">lower </w:delText>
        </w:r>
      </w:del>
      <w:ins w:id="790" w:author="Julio César Iturra Sanhueza" w:date="2025-05-16T12:46:00Z">
        <w:r w:rsidR="0097698C">
          <w:t>working</w:t>
        </w:r>
        <w:r w:rsidR="0097698C" w:rsidRPr="007D7C37">
          <w:t xml:space="preserve"> </w:t>
        </w:r>
      </w:ins>
      <w:r w:rsidR="009C462E" w:rsidRPr="007D7C37">
        <w:t>class</w:t>
      </w:r>
      <w:del w:id="791" w:author="Julio César Iturra Sanhueza" w:date="2025-05-16T12:46:00Z">
        <w:r w:rsidR="009C462E" w:rsidRPr="007D7C37" w:rsidDel="0097698C">
          <w:delText>es</w:delText>
        </w:r>
      </w:del>
      <w:r w:rsidR="009C462E" w:rsidRPr="007D7C37">
        <w:t xml:space="preserve"> is associated with higher redistributive preferences, whereas greater segregation in the </w:t>
      </w:r>
      <w:del w:id="792" w:author="Julio César Iturra Sanhueza" w:date="2025-05-16T12:46:00Z">
        <w:r w:rsidR="009C462E" w:rsidRPr="007D7C37" w:rsidDel="0097698C">
          <w:delText>upper classes</w:delText>
        </w:r>
      </w:del>
      <w:ins w:id="793" w:author="Julio César Iturra Sanhueza" w:date="2025-05-16T12:46:00Z">
        <w:r w:rsidR="0097698C">
          <w:t>service class</w:t>
        </w:r>
      </w:ins>
      <w:r w:rsidR="009C462E" w:rsidRPr="007D7C37">
        <w:t xml:space="preserve"> is related to lower redistributive preferences. Therefore, the first hypothesis is as follows:</w:t>
      </w:r>
    </w:p>
    <w:p w14:paraId="0009F2AE" w14:textId="2715A429" w:rsidR="000E3C44" w:rsidRPr="007D7C37" w:rsidRDefault="009C462E" w:rsidP="00A706D7">
      <w:pPr>
        <w:pStyle w:val="BlockText"/>
      </w:pPr>
      <w:r w:rsidRPr="007D7C37">
        <w:t>H1: The greater the</w:t>
      </w:r>
      <w:r w:rsidR="001E2432" w:rsidRPr="007D7C37">
        <w:t xml:space="preserve"> degree of</w:t>
      </w:r>
      <w:r w:rsidRPr="007D7C37">
        <w:t xml:space="preserve"> network segregation in the </w:t>
      </w:r>
      <w:del w:id="794" w:author="Julio César Iturra Sanhueza" w:date="2025-05-20T17:30:00Z">
        <w:r w:rsidRPr="007D7C37" w:rsidDel="004C5B4B">
          <w:delText xml:space="preserve">lower </w:delText>
        </w:r>
      </w:del>
      <w:ins w:id="795" w:author="Julio César Iturra Sanhueza" w:date="2025-05-20T17:30:00Z">
        <w:r w:rsidR="004C5B4B">
          <w:t>working</w:t>
        </w:r>
        <w:r w:rsidR="004C5B4B" w:rsidRPr="007D7C37">
          <w:t xml:space="preserve"> </w:t>
        </w:r>
      </w:ins>
      <w:r w:rsidRPr="007D7C37">
        <w:t>(</w:t>
      </w:r>
      <w:del w:id="796" w:author="Julio César Iturra Sanhueza" w:date="2025-05-20T17:30:00Z">
        <w:r w:rsidRPr="007D7C37" w:rsidDel="004C5B4B">
          <w:delText>upper</w:delText>
        </w:r>
      </w:del>
      <w:ins w:id="797" w:author="Julio César Iturra Sanhueza" w:date="2025-05-20T17:30:00Z">
        <w:r w:rsidR="004C5B4B">
          <w:t>ser</w:t>
        </w:r>
        <w:r w:rsidR="0083605C">
          <w:t>v</w:t>
        </w:r>
        <w:r w:rsidR="004C5B4B">
          <w:t>ice</w:t>
        </w:r>
      </w:ins>
      <w:r w:rsidRPr="007D7C37">
        <w:t xml:space="preserve">) classes, the higher (lower) </w:t>
      </w:r>
      <w:r w:rsidR="001E2432" w:rsidRPr="007D7C37">
        <w:t xml:space="preserve">their </w:t>
      </w:r>
      <w:r w:rsidRPr="007D7C37">
        <w:t>redistributive preferences.</w:t>
      </w:r>
    </w:p>
    <w:p w14:paraId="0009F2AF" w14:textId="12A891F2" w:rsidR="000E3C44" w:rsidRPr="007D7C37" w:rsidRDefault="009C462E">
      <w:pPr>
        <w:pStyle w:val="Heading2"/>
        <w:rPr>
          <w:rFonts w:cs="Times New Roman"/>
        </w:rPr>
      </w:pPr>
      <w:bookmarkStart w:id="798" w:name="X4ef90a52f09a02ad136c8e308652be6f879645a"/>
      <w:bookmarkEnd w:id="333"/>
      <w:r w:rsidRPr="007D7C37">
        <w:rPr>
          <w:rFonts w:cs="Times New Roman"/>
        </w:rPr>
        <w:lastRenderedPageBreak/>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3C71A23B" w:rsidR="0006216F" w:rsidRPr="007D7C37" w:rsidRDefault="0073305A" w:rsidP="00A706D7">
      <w:pPr>
        <w:pStyle w:val="BodyText"/>
      </w:pPr>
      <w:r w:rsidRPr="007D7C37">
        <w:t>There are</w:t>
      </w:r>
      <w:r w:rsidR="00782566" w:rsidRPr="007D7C37">
        <w:t xml:space="preserve"> several</w:t>
      </w:r>
      <w:r w:rsidRPr="007D7C37">
        <w:t xml:space="preserve"> </w:t>
      </w:r>
      <w:r w:rsidR="007D24D9" w:rsidRPr="007D7C37">
        <w:t>arguments</w:t>
      </w:r>
      <w:r w:rsidRPr="007D7C37">
        <w:t xml:space="preserve"> on why income inequality can play a moderating role </w:t>
      </w:r>
      <w:r w:rsidR="00B87568" w:rsidRPr="007D7C37">
        <w:t>i</w:t>
      </w:r>
      <w:r w:rsidR="00E07563" w:rsidRPr="007D7C37">
        <w:t xml:space="preserve">n the relationship between class-based networks and redistributive preferences </w:t>
      </w:r>
      <w:r w:rsidR="00667BBD" w:rsidRPr="007D7C37">
        <w:t>that can be summarized in</w:t>
      </w:r>
      <w:r w:rsidR="00E07563" w:rsidRPr="007D7C37">
        <w:t xml:space="preserve"> </w:t>
      </w:r>
      <w:r w:rsidR="00126AA6" w:rsidRPr="007D7C37">
        <w:t>two</w:t>
      </w:r>
      <w:r w:rsidR="00E07563" w:rsidRPr="007D7C37">
        <w:t xml:space="preserve"> </w:t>
      </w:r>
      <w:r w:rsidR="000F6BF8" w:rsidRPr="007D7C37">
        <w:t xml:space="preserve">key </w:t>
      </w:r>
      <w:r w:rsidR="004443A8" w:rsidRPr="007D7C37">
        <w:t xml:space="preserve">theoretical </w:t>
      </w:r>
      <w:r w:rsidR="000F6BF8" w:rsidRPr="007D7C37">
        <w:t>implications. First, income inequality likely leads to greater segregation due to reduced participation and lower social trust</w:t>
      </w:r>
      <w:r w:rsidR="00EE4C85" w:rsidRPr="007D7C37">
        <w:t xml:space="preserve"> </w:t>
      </w:r>
      <w:del w:id="799" w:author="Patrick Sachweh" w:date="2025-07-16T22:23:00Z">
        <w:r w:rsidR="00BB459C" w:rsidRPr="007D7C37" w:rsidDel="004B19E2">
          <w:fldChar w:fldCharType="begin"/>
        </w:r>
        <w:r w:rsidR="00972ABF" w:rsidDel="004B19E2">
          <w:delInstrText xml:space="preserve"> ADDIN ZOTERO_ITEM CSL_CITATION {"citationID":"ZMksMadM","properties":{"formattedCitation":"(Kragten &amp; R\\uc0\\u246{}zer, 2017; Lancee &amp; Van de Werfhorst, 2012)","plainCitation":"(Kragten &amp; Rözer, 2017; Lancee &amp;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delInstrText>
        </w:r>
        <w:r w:rsidR="00BB459C" w:rsidRPr="007D7C37" w:rsidDel="004B19E2">
          <w:fldChar w:fldCharType="separate"/>
        </w:r>
        <w:r w:rsidR="00972ABF" w:rsidRPr="00972ABF" w:rsidDel="004B19E2">
          <w:delText>(Kragten &amp; Rözer, 2017; Lancee &amp; Van de Werfhorst, 2012)</w:delText>
        </w:r>
        <w:r w:rsidR="00BB459C" w:rsidRPr="007D7C37" w:rsidDel="004B19E2">
          <w:fldChar w:fldCharType="end"/>
        </w:r>
        <w:r w:rsidR="000F6BF8" w:rsidRPr="007D7C37" w:rsidDel="004B19E2">
          <w:delText xml:space="preserve">; </w:delText>
        </w:r>
      </w:del>
      <w:ins w:id="800" w:author="Patrick Sachweh" w:date="2025-07-16T22:23:00Z">
        <w:r w:rsidR="004B19E2" w:rsidRPr="007D7C37">
          <w:fldChar w:fldCharType="begin"/>
        </w:r>
        <w:r w:rsidR="004B19E2">
          <w:instrText xml:space="preserve"> ADDIN ZOTERO_ITEM CSL_CITATION {"citationID":"ZMksMadM","properties":{"formattedCitation":"(Kragten &amp; R\\uc0\\u246{}zer, 2017; Lancee &amp; Van de Werfhorst, 2012)","plainCitation":"(Kragten &amp; Rözer, 2017; Lancee &amp;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4B19E2" w:rsidRPr="007D7C37">
          <w:fldChar w:fldCharType="separate"/>
        </w:r>
        <w:r w:rsidR="004B19E2" w:rsidRPr="00972ABF">
          <w:t>(Kragten &amp; Rözer, 2017; Lancee &amp; Van de Werfhorst, 2012)</w:t>
        </w:r>
        <w:r w:rsidR="004B19E2" w:rsidRPr="007D7C37">
          <w:fldChar w:fldCharType="end"/>
        </w:r>
        <w:r w:rsidR="004B19E2">
          <w:t>.</w:t>
        </w:r>
        <w:r w:rsidR="004B19E2" w:rsidRPr="007D7C37">
          <w:t xml:space="preserve"> </w:t>
        </w:r>
      </w:ins>
      <w:del w:id="801" w:author="Patrick Sachweh" w:date="2025-07-16T22:23:00Z">
        <w:r w:rsidR="000F6BF8" w:rsidRPr="007D7C37" w:rsidDel="004B19E2">
          <w:delText>however</w:delText>
        </w:r>
      </w:del>
      <w:ins w:id="802" w:author="Patrick Sachweh" w:date="2025-07-16T22:23:00Z">
        <w:r w:rsidR="004B19E2">
          <w:t>H</w:t>
        </w:r>
        <w:r w:rsidR="004B19E2" w:rsidRPr="007D7C37">
          <w:t>owever</w:t>
        </w:r>
      </w:ins>
      <w:r w:rsidR="000F6BF8" w:rsidRPr="007D7C37">
        <w:t xml:space="preserve">, while </w:t>
      </w:r>
      <w:r w:rsidR="00162AEB" w:rsidRPr="007D7C37">
        <w:t xml:space="preserve">inequality in </w:t>
      </w:r>
      <w:r w:rsidR="00807EFE" w:rsidRPr="007D7C37">
        <w:t xml:space="preserve">economic </w:t>
      </w:r>
      <w:r w:rsidR="008222D8" w:rsidRPr="007D7C37">
        <w:t>resources</w:t>
      </w:r>
      <w:r w:rsidR="000F6BF8" w:rsidRPr="007D7C37">
        <w:t xml:space="preserve"> exacerbates social exclusion for lower classes, </w:t>
      </w:r>
      <w:r w:rsidR="00A155D3" w:rsidRPr="007D7C37">
        <w:t>the </w:t>
      </w:r>
      <w:r w:rsidR="000F6BF8" w:rsidRPr="007D7C37">
        <w:t xml:space="preserve">upper classes may </w:t>
      </w:r>
      <w:r w:rsidR="001318EC" w:rsidRPr="007D7C37">
        <w:t xml:space="preserve">hold higher </w:t>
      </w:r>
      <w:r w:rsidR="00390242" w:rsidRPr="007D7C37">
        <w:t>opportunities and openness to participate in social life</w:t>
      </w:r>
      <w:r w:rsidR="000F6BF8" w:rsidRPr="007D7C37">
        <w:t xml:space="preserve">, potentially </w:t>
      </w:r>
      <w:r w:rsidR="00390242" w:rsidRPr="007D7C37">
        <w:t>maintaining</w:t>
      </w:r>
      <w:r w:rsidR="000F6BF8" w:rsidRPr="007D7C37">
        <w:t xml:space="preserve"> or even reducing segregation in more unequal </w:t>
      </w:r>
      <w:r w:rsidR="00E94373" w:rsidRPr="007D7C37">
        <w:t>countries</w:t>
      </w:r>
      <w:r w:rsidR="000F6BF8" w:rsidRPr="007D7C37">
        <w:t xml:space="preserve">. </w:t>
      </w:r>
      <w:r w:rsidR="0006216F" w:rsidRPr="007D7C37">
        <w:t xml:space="preserve">Empirically, </w:t>
      </w:r>
      <w:r w:rsidR="00C5359A" w:rsidRPr="007D7C37">
        <w:t>previous studies</w:t>
      </w:r>
      <w:r w:rsidR="0006216F" w:rsidRPr="007D7C37">
        <w:t xml:space="preserve"> </w:t>
      </w:r>
      <w:r w:rsidR="00C5359A" w:rsidRPr="007D7C37">
        <w:t>have shown</w:t>
      </w:r>
      <w:r w:rsidR="0006216F" w:rsidRPr="007D7C37">
        <w:t xml:space="preserve"> that high levels of inequality erode trust and social participation</w:t>
      </w:r>
      <w:ins w:id="803" w:author="Julio César Iturra Sanhueza" w:date="2025-05-21T12:22:00Z">
        <w:r w:rsidR="00D30770">
          <w:t>,</w:t>
        </w:r>
      </w:ins>
      <w:r w:rsidR="0006216F" w:rsidRPr="007D7C37">
        <w:t xml:space="preserve"> particularly among marginalized groups, thereby exacerbating social exclusion </w:t>
      </w:r>
      <w:r w:rsidR="00CA1238" w:rsidRPr="007D7C37">
        <w:fldChar w:fldCharType="begin"/>
      </w:r>
      <w:r w:rsidR="00972ABF">
        <w:instrText xml:space="preserve"> ADDIN ZOTERO_ITEM CSL_CITATION {"citationID":"cDFkESUA","properties":{"formattedCitation":"(Neckerman &amp; Torche, 2007)","plainCitation":"(Neckerman &amp;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fldChar w:fldCharType="separate"/>
      </w:r>
      <w:r w:rsidR="00972ABF" w:rsidRPr="00972ABF">
        <w:t>(Neckerman &amp; Torche, 2007)</w:t>
      </w:r>
      <w:r w:rsidR="00CA1238" w:rsidRPr="007D7C37">
        <w:fldChar w:fldCharType="end"/>
      </w:r>
      <w:r w:rsidR="0006216F" w:rsidRPr="007D7C37">
        <w:t>. In contrast, egalitarian societies</w:t>
      </w:r>
      <w:r w:rsidR="005C361D" w:rsidRPr="007D7C37">
        <w:t xml:space="preserve"> </w:t>
      </w:r>
      <w:r w:rsidR="0006216F" w:rsidRPr="007D7C37">
        <w:t xml:space="preserve">foster higher levels of civic engagement and cross-class interactions, which </w:t>
      </w:r>
      <w:ins w:id="804" w:author="Julio César Iturra Sanhueza" w:date="2025-05-19T14:49:00Z">
        <w:r w:rsidR="00B969AC">
          <w:t xml:space="preserve">might </w:t>
        </w:r>
      </w:ins>
      <w:r w:rsidR="0006216F" w:rsidRPr="007D7C37">
        <w:t>strengthen</w:t>
      </w:r>
      <w:del w:id="805" w:author="Julio César Iturra Sanhueza" w:date="2025-05-21T12:24:00Z">
        <w:r w:rsidR="0006216F" w:rsidRPr="007D7C37" w:rsidDel="003000D6">
          <w:delText xml:space="preserve"> </w:delText>
        </w:r>
      </w:del>
      <w:ins w:id="806" w:author="Julio César Iturra Sanhueza" w:date="2025-05-21T12:23:00Z">
        <w:r w:rsidR="00476154">
          <w:t xml:space="preserve"> </w:t>
        </w:r>
      </w:ins>
      <w:r w:rsidR="0006216F" w:rsidRPr="007D7C37">
        <w:t xml:space="preserve">solidarity and promote more egalitarian </w:t>
      </w:r>
      <w:del w:id="807" w:author="Julio César Iturra Sanhueza" w:date="2025-05-21T12:23:00Z">
        <w:r w:rsidR="0006216F" w:rsidRPr="007D7C37" w:rsidDel="00A9549F">
          <w:delText xml:space="preserve">attitudes </w:delText>
        </w:r>
      </w:del>
      <w:ins w:id="808" w:author="Julio César Iturra Sanhueza" w:date="2025-05-21T12:23:00Z">
        <w:r w:rsidR="00A9549F">
          <w:t>values</w:t>
        </w:r>
        <w:r w:rsidR="00A9549F" w:rsidRPr="007D7C37">
          <w:t xml:space="preserve"> </w:t>
        </w:r>
      </w:ins>
      <w:r w:rsidR="00131711" w:rsidRPr="007D7C37">
        <w:fldChar w:fldCharType="begin"/>
      </w:r>
      <w:r w:rsidR="00972ABF">
        <w:instrText xml:space="preserve"> ADDIN ZOTERO_ITEM CSL_CITATION {"citationID":"7j9fH26W","properties":{"formattedCitation":"(Uslaner &amp; Brown, 2005; Yamamura, 2012)","plainCitation":"(Uslaner &amp;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fldChar w:fldCharType="separate"/>
      </w:r>
      <w:r w:rsidR="00972ABF" w:rsidRPr="00972ABF">
        <w:t>(Uslaner &amp; Brown, 2005; Yamamura, 2012)</w:t>
      </w:r>
      <w:r w:rsidR="00131711" w:rsidRPr="007D7C37">
        <w:fldChar w:fldCharType="end"/>
      </w:r>
      <w:r w:rsidR="0006216F" w:rsidRPr="007D7C37">
        <w:t xml:space="preserve">. Moreover, income inequality reinforces stratification in social participation, as the affluent maintain access to diverse networks while the lower classes face growing exclusion </w:t>
      </w:r>
      <w:r w:rsidR="00F709D1" w:rsidRPr="007D7C37">
        <w:fldChar w:fldCharType="begin"/>
      </w:r>
      <w:r w:rsidR="00972ABF">
        <w:instrText xml:space="preserve"> ADDIN ZOTERO_ITEM CSL_CITATION {"citationID":"CcApLGL3","properties":{"formattedCitation":"(Lancee &amp; Van de Werfhorst, 2012; Pichler &amp; Wallace, 2009)","plainCitation":"(Lancee &amp; Van de Werfhorst, 2012; Pichler &amp;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fldChar w:fldCharType="separate"/>
      </w:r>
      <w:r w:rsidR="00972ABF" w:rsidRPr="00972ABF">
        <w:t>(Lancee &amp; Van de Werfhorst, 2012; Pichler &amp; Wallace, 2009)</w:t>
      </w:r>
      <w:r w:rsidR="00F709D1" w:rsidRPr="007D7C37">
        <w:fldChar w:fldCharType="end"/>
      </w:r>
      <w:r w:rsidR="0006216F" w:rsidRPr="007D7C37">
        <w:t xml:space="preserve">. This stratification limits cross-class interactions and further entrenches social divisions, with the upper classes navigating diverse social environments while the lower classes remain segregated and marginalized </w:t>
      </w:r>
      <w:r w:rsidR="008551F3" w:rsidRPr="007D7C37">
        <w:fldChar w:fldCharType="begin"/>
      </w:r>
      <w:r w:rsidR="002216E3" w:rsidRPr="007D7C37">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fldChar w:fldCharType="separate"/>
      </w:r>
      <w:r w:rsidR="00405578" w:rsidRPr="007D7C37">
        <w:t>(Otero et al., 2021, 2024)</w:t>
      </w:r>
      <w:r w:rsidR="008551F3" w:rsidRPr="007D7C37">
        <w:fldChar w:fldCharType="end"/>
      </w:r>
      <w:r w:rsidR="0006216F" w:rsidRPr="007D7C37">
        <w:t>.</w:t>
      </w:r>
    </w:p>
    <w:p w14:paraId="79E7DAEF" w14:textId="7E6F4F30" w:rsidR="00681469" w:rsidRPr="007D7C37" w:rsidRDefault="000F6BF8" w:rsidP="00A706D7">
      <w:pPr>
        <w:pStyle w:val="BodyText"/>
      </w:pPr>
      <w:r w:rsidRPr="007D7C37">
        <w:t xml:space="preserve">Second, the relationship between class and attitudes weakens in highly unequal contexts, where </w:t>
      </w:r>
      <w:ins w:id="809" w:author="Julio César Iturra Sanhueza" w:date="2025-05-21T12:28:00Z">
        <w:r w:rsidR="0052000B">
          <w:t xml:space="preserve">the </w:t>
        </w:r>
      </w:ins>
      <w:del w:id="810" w:author="Julio César Iturra Sanhueza" w:date="2025-05-20T17:31:00Z">
        <w:r w:rsidRPr="007D7C37" w:rsidDel="00CF71F8">
          <w:delText xml:space="preserve">upper </w:delText>
        </w:r>
      </w:del>
      <w:ins w:id="811" w:author="Julio César Iturra Sanhueza" w:date="2025-05-20T17:31:00Z">
        <w:r w:rsidR="00CF71F8">
          <w:t>ser</w:t>
        </w:r>
      </w:ins>
      <w:ins w:id="812" w:author="Julio César Iturra Sanhueza" w:date="2025-05-20T17:32:00Z">
        <w:r w:rsidR="00CF71F8">
          <w:t>vice</w:t>
        </w:r>
      </w:ins>
      <w:ins w:id="813" w:author="Julio César Iturra Sanhueza" w:date="2025-05-20T17:31:00Z">
        <w:r w:rsidR="00CF71F8" w:rsidRPr="007D7C37">
          <w:t xml:space="preserve"> </w:t>
        </w:r>
      </w:ins>
      <w:r w:rsidRPr="007D7C37">
        <w:t>class</w:t>
      </w:r>
      <w:del w:id="814" w:author="Julio César Iturra Sanhueza" w:date="2025-05-20T17:32:00Z">
        <w:r w:rsidRPr="007D7C37" w:rsidDel="00893A94">
          <w:delText>es</w:delText>
        </w:r>
      </w:del>
      <w:r w:rsidRPr="007D7C37">
        <w:t xml:space="preserve"> </w:t>
      </w:r>
      <w:del w:id="815" w:author="Julio César Iturra Sanhueza" w:date="2025-05-21T12:28:00Z">
        <w:r w:rsidRPr="007D7C37" w:rsidDel="006E097F">
          <w:delText xml:space="preserve">tend </w:delText>
        </w:r>
      </w:del>
      <w:ins w:id="816" w:author="Julio César Iturra Sanhueza" w:date="2025-05-21T12:28:00Z">
        <w:r w:rsidR="006E097F">
          <w:t>tends</w:t>
        </w:r>
        <w:r w:rsidR="006E097F" w:rsidRPr="007D7C37">
          <w:t xml:space="preserve"> </w:t>
        </w:r>
      </w:ins>
      <w:r w:rsidRPr="007D7C37">
        <w:t xml:space="preserve">to show </w:t>
      </w:r>
      <w:r w:rsidR="00DB58BA" w:rsidRPr="007D7C37">
        <w:t>higher</w:t>
      </w:r>
      <w:r w:rsidRPr="007D7C37">
        <w:t xml:space="preserve"> support for redistribution, contrasting with the relatively stable preferences of </w:t>
      </w:r>
      <w:del w:id="817" w:author="Julio César Iturra Sanhueza" w:date="2025-05-20T17:32:00Z">
        <w:r w:rsidRPr="007D7C37" w:rsidDel="00E413D8">
          <w:delText>lower classes</w:delText>
        </w:r>
      </w:del>
      <w:ins w:id="818" w:author="Julio César Iturra Sanhueza" w:date="2025-05-20T17:32:00Z">
        <w:r w:rsidR="00E413D8">
          <w:t>the working class</w:t>
        </w:r>
      </w:ins>
      <w:r w:rsidRPr="007D7C37">
        <w:t xml:space="preserve">. </w:t>
      </w:r>
      <w:r w:rsidR="00F24A97" w:rsidRPr="007D7C37">
        <w:t xml:space="preserve">Political </w:t>
      </w:r>
      <w:r w:rsidR="00BF3867" w:rsidRPr="007D7C37">
        <w:t>econom</w:t>
      </w:r>
      <w:r w:rsidR="00F24A97" w:rsidRPr="007D7C37">
        <w:t>ist</w:t>
      </w:r>
      <w:r w:rsidR="00661C04" w:rsidRPr="007D7C37">
        <w:t>s</w:t>
      </w:r>
      <w:r w:rsidR="00F24A97" w:rsidRPr="007D7C37">
        <w:t xml:space="preserve"> have </w:t>
      </w:r>
      <w:r w:rsidR="00672290" w:rsidRPr="007D7C37">
        <w:t>argued</w:t>
      </w:r>
      <w:r w:rsidR="00EA0A44" w:rsidRPr="007D7C37">
        <w:t xml:space="preserve"> that </w:t>
      </w:r>
      <w:del w:id="819" w:author="Julio César Iturra Sanhueza" w:date="2025-05-21T12:29:00Z">
        <w:r w:rsidR="00091473" w:rsidRPr="007D7C37" w:rsidDel="006E097F">
          <w:delText xml:space="preserve">contexts with </w:delText>
        </w:r>
      </w:del>
      <w:r w:rsidR="00091473" w:rsidRPr="007D7C37">
        <w:t xml:space="preserve">high levels of </w:t>
      </w:r>
      <w:r w:rsidR="00C636C6" w:rsidRPr="007D7C37">
        <w:t xml:space="preserve">economic </w:t>
      </w:r>
      <w:r w:rsidR="00091473" w:rsidRPr="007D7C37">
        <w:t xml:space="preserve">inequality </w:t>
      </w:r>
      <w:ins w:id="820" w:author="Julio César Iturra Sanhueza" w:date="2025-05-21T12:29:00Z">
        <w:del w:id="821" w:author="Patrick Sachweh" w:date="2025-07-16T22:24:00Z">
          <w:r w:rsidR="00156010" w:rsidDel="004B19E2">
            <w:delText xml:space="preserve">in </w:delText>
          </w:r>
          <w:r w:rsidR="006E097F" w:rsidDel="004B19E2">
            <w:delText xml:space="preserve">contexts </w:delText>
          </w:r>
        </w:del>
      </w:ins>
      <w:r w:rsidR="00672290" w:rsidRPr="007D7C37">
        <w:t>nurture</w:t>
      </w:r>
      <w:r w:rsidR="00E5139E" w:rsidRPr="007D7C37">
        <w:t xml:space="preserve"> </w:t>
      </w:r>
      <w:r w:rsidR="0098118A" w:rsidRPr="007D7C37">
        <w:t xml:space="preserve">a </w:t>
      </w:r>
      <w:r w:rsidR="00E27605" w:rsidRPr="007D7C37">
        <w:t>greater concern for</w:t>
      </w:r>
      <w:r w:rsidR="00091473" w:rsidRPr="007D7C37">
        <w:t xml:space="preserve"> </w:t>
      </w:r>
      <w:r w:rsidR="000F1C8B" w:rsidRPr="007D7C37">
        <w:t xml:space="preserve">its </w:t>
      </w:r>
      <w:r w:rsidR="00E27605" w:rsidRPr="007D7C37">
        <w:t>negative externalities</w:t>
      </w:r>
      <w:r w:rsidR="00C636C6" w:rsidRPr="007D7C37">
        <w:t>, such as increasing crime rates and decreasing social welfare,</w:t>
      </w:r>
      <w:r w:rsidR="007033E7" w:rsidRPr="007D7C37">
        <w:t xml:space="preserve"> </w:t>
      </w:r>
      <w:r w:rsidR="00C67FFD" w:rsidRPr="007D7C37">
        <w:t xml:space="preserve">which </w:t>
      </w:r>
      <w:r w:rsidR="007033E7" w:rsidRPr="007D7C37">
        <w:t xml:space="preserve">can motivate altruistic support for </w:t>
      </w:r>
      <w:r w:rsidR="006C4CD8" w:rsidRPr="007D7C37">
        <w:t xml:space="preserve">income </w:t>
      </w:r>
      <w:r w:rsidR="007033E7" w:rsidRPr="007D7C37">
        <w:t xml:space="preserve">redistribution </w:t>
      </w:r>
      <w:r w:rsidR="00E60F40" w:rsidRPr="007D7C37">
        <w:t>among affluent individuals</w:t>
      </w:r>
      <w:r w:rsidR="00774048" w:rsidRPr="007D7C37">
        <w:t xml:space="preserve"> </w:t>
      </w:r>
      <w:r w:rsidR="000033DC" w:rsidRPr="007D7C37">
        <w:fldChar w:fldCharType="begin"/>
      </w:r>
      <w:r w:rsidR="00156010">
        <w:instrText xml:space="preserve"> ADDIN ZOTERO_ITEM CSL_CITATION {"citationID":"nK9GbWLm","properties":{"formattedCitation":"(Dimick et al., 2017; Rueda &amp; Stegmueller, 2019; Wiesner, 2025)","plainCitation":"(Dimick et al., 2017; Rueda &amp; Stegmueller, 2019; Wiesner, 2025)","noteIndex":0},"citationItems":[{"id":15445,"uris":["http://zotero.org/users/5414506/items/MCS8ZKYD"],"itemData":{"id":15445,"type":"article-journal","container-title":"Quarterly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0033DC" w:rsidRPr="007D7C37">
        <w:fldChar w:fldCharType="separate"/>
      </w:r>
      <w:r w:rsidR="00156010" w:rsidRPr="00156010">
        <w:t>(Dimick et al., 2017; Rueda &amp; Stegmueller, 2019; Wiesner, 2025)</w:t>
      </w:r>
      <w:r w:rsidR="000033DC" w:rsidRPr="007D7C37">
        <w:fldChar w:fldCharType="end"/>
      </w:r>
      <w:r w:rsidR="00CD40D3" w:rsidRPr="007D7C37">
        <w:t xml:space="preserve">. </w:t>
      </w:r>
      <w:r w:rsidR="00C42F57" w:rsidRPr="007D7C37">
        <w:t>F</w:t>
      </w:r>
      <w:r w:rsidR="002F2454" w:rsidRPr="007D7C37">
        <w:t>urthermore, f</w:t>
      </w:r>
      <w:r w:rsidR="002542C9" w:rsidRPr="007D7C37">
        <w:t xml:space="preserve">rom a </w:t>
      </w:r>
      <w:r w:rsidR="00EB1744" w:rsidRPr="007D7C37">
        <w:t xml:space="preserve">sociological </w:t>
      </w:r>
      <w:r w:rsidR="007518F7" w:rsidRPr="007D7C37">
        <w:t>moral economy approach</w:t>
      </w:r>
      <w:r w:rsidR="000F3526" w:rsidRPr="007D7C37">
        <w:t>,</w:t>
      </w:r>
      <w:r w:rsidR="00EB1744" w:rsidRPr="007D7C37">
        <w:t xml:space="preserve"> </w:t>
      </w:r>
      <w:r w:rsidR="006C589E" w:rsidRPr="007D7C37">
        <w:t>it has been argued</w:t>
      </w:r>
      <w:r w:rsidR="00242C45" w:rsidRPr="007D7C37">
        <w:t xml:space="preserve"> that th</w:t>
      </w:r>
      <w:r w:rsidR="000F3526" w:rsidRPr="007D7C37">
        <w:t>e</w:t>
      </w:r>
      <w:r w:rsidR="00242C45" w:rsidRPr="007D7C37">
        <w:t>s</w:t>
      </w:r>
      <w:r w:rsidR="000F3526" w:rsidRPr="007D7C37">
        <w:t>e</w:t>
      </w:r>
      <w:r w:rsidR="00CD40D3" w:rsidRPr="007D7C37">
        <w:t xml:space="preserve"> </w:t>
      </w:r>
      <w:r w:rsidR="007A2CAA" w:rsidRPr="007D7C37">
        <w:t>differences</w:t>
      </w:r>
      <w:r w:rsidR="00CD40D3" w:rsidRPr="007D7C37">
        <w:t xml:space="preserve"> </w:t>
      </w:r>
      <w:r w:rsidR="00242C45" w:rsidRPr="007D7C37">
        <w:t xml:space="preserve">can be explained through </w:t>
      </w:r>
      <w:r w:rsidR="000F3526" w:rsidRPr="007D7C37">
        <w:t>diverging</w:t>
      </w:r>
      <w:r w:rsidR="00CD40D3" w:rsidRPr="007D7C37">
        <w:t xml:space="preserve"> views on </w:t>
      </w:r>
      <w:del w:id="822" w:author="Patrick Sachweh" w:date="2025-07-16T22:25:00Z">
        <w:r w:rsidR="00CD40D3" w:rsidRPr="007D7C37" w:rsidDel="004B19E2">
          <w:delText xml:space="preserve">distributive </w:delText>
        </w:r>
      </w:del>
      <w:ins w:id="823" w:author="Patrick Sachweh" w:date="2025-07-16T22:25:00Z">
        <w:r w:rsidR="004B19E2">
          <w:t>procedura</w:t>
        </w:r>
      </w:ins>
      <w:ins w:id="824" w:author="Patrick Sachweh" w:date="2025-07-16T22:26:00Z">
        <w:r w:rsidR="004B19E2">
          <w:t>l</w:t>
        </w:r>
      </w:ins>
      <w:ins w:id="825" w:author="Patrick Sachweh" w:date="2025-07-16T22:25:00Z">
        <w:r w:rsidR="004B19E2" w:rsidRPr="007D7C37">
          <w:t xml:space="preserve"> </w:t>
        </w:r>
      </w:ins>
      <w:r w:rsidR="00CD40D3" w:rsidRPr="007D7C37">
        <w:t xml:space="preserve">justice </w:t>
      </w:r>
      <w:r w:rsidR="00795F1C" w:rsidRPr="007D7C37">
        <w:t>perceptions</w:t>
      </w:r>
      <w:del w:id="826" w:author="Patrick Sachweh" w:date="2025-07-16T22:25:00Z">
        <w:r w:rsidR="00795F1C" w:rsidRPr="007D7C37" w:rsidDel="004B19E2">
          <w:delText xml:space="preserve"> </w:delText>
        </w:r>
        <w:r w:rsidR="00CD40D3" w:rsidRPr="007D7C37" w:rsidDel="004B19E2">
          <w:delText>in resource allocation</w:delText>
        </w:r>
      </w:del>
      <w:r w:rsidR="00CD40D3" w:rsidRPr="007D7C37">
        <w:t xml:space="preserve"> </w:t>
      </w:r>
      <w:r w:rsidR="00EC1D22" w:rsidRPr="007D7C37">
        <w:fldChar w:fldCharType="begin"/>
      </w:r>
      <w:r w:rsidR="00972ABF">
        <w:instrText xml:space="preserve"> ADDIN ZOTERO_ITEM CSL_CITATION {"citationID":"48eLN2GF","properties":{"formattedCitation":"(Liebig &amp; Sauer, 2016)","plainCitation":"(Liebig &amp;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fldChar w:fldCharType="separate"/>
      </w:r>
      <w:r w:rsidR="00972ABF" w:rsidRPr="00972ABF">
        <w:t>(Liebig &amp; Sauer, 2016)</w:t>
      </w:r>
      <w:r w:rsidR="00EC1D22" w:rsidRPr="007D7C37">
        <w:fldChar w:fldCharType="end"/>
      </w:r>
      <w:r w:rsidR="00CD40D3" w:rsidRPr="007D7C37">
        <w:t xml:space="preserve">. </w:t>
      </w:r>
      <w:r w:rsidR="000B07A4" w:rsidRPr="007D7C37">
        <w:t>Empirically,</w:t>
      </w:r>
      <w:r w:rsidR="00CD40D3" w:rsidRPr="007D7C37">
        <w:t xml:space="preserve"> affluent individuals are more likely to perceive inequality as a threat to social mobility and opportunity</w:t>
      </w:r>
      <w:del w:id="827" w:author="Patrick Sachweh" w:date="2025-07-16T22:25:00Z">
        <w:r w:rsidR="00CD40D3" w:rsidRPr="007D7C37" w:rsidDel="004B19E2">
          <w:delText xml:space="preserve"> structures</w:delText>
        </w:r>
      </w:del>
      <w:r w:rsidR="00CD40D3" w:rsidRPr="007D7C37">
        <w:t xml:space="preserve">, motivating support for redistribution </w:t>
      </w:r>
      <w:del w:id="828" w:author="Patrick Sachweh" w:date="2025-07-16T22:25:00Z">
        <w:r w:rsidR="00CD40D3" w:rsidRPr="007D7C37" w:rsidDel="004B19E2">
          <w:delText xml:space="preserve">as a form of procedural justice </w:delText>
        </w:r>
      </w:del>
      <w:r w:rsidR="00EC1D22" w:rsidRPr="007D7C37">
        <w:fldChar w:fldCharType="begin"/>
      </w:r>
      <w:r w:rsidR="006813D2">
        <w:instrText xml:space="preserve"> ADDIN ZOTERO_ITEM CSL_CITATION {"citationID":"0qcNgSJX","properties":{"formattedCitation":"(Kim &amp; Lee, 2018; Sachweh &amp; Sthamer, 2019; Wiesner, 2025)","plainCitation":"(Kim &amp; Lee, 2018; Sachweh &amp; Sthamer, 2019; Wiesner, 2025)","noteIndex":0},"citationItems":[{"id":15443,"uris":["http://zotero.org/users/5414506/items/3B2DZPIC"],"itemData":{"id":15443,"type":"article-journal","abstract":"Previous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EC1D22" w:rsidRPr="007D7C37">
        <w:fldChar w:fldCharType="separate"/>
      </w:r>
      <w:r w:rsidR="006813D2" w:rsidRPr="006813D2">
        <w:t xml:space="preserve">(Kim &amp; Lee, </w:t>
      </w:r>
      <w:r w:rsidR="006813D2" w:rsidRPr="004B19E2">
        <w:t>2018</w:t>
      </w:r>
      <w:r w:rsidR="006813D2" w:rsidRPr="006813D2">
        <w:t>; Sachweh &amp; Sthamer, 2019; Wiesner, 2025)</w:t>
      </w:r>
      <w:r w:rsidR="00EC1D22" w:rsidRPr="007D7C37">
        <w:fldChar w:fldCharType="end"/>
      </w:r>
      <w:r w:rsidR="00CD40D3" w:rsidRPr="007D7C37">
        <w:t xml:space="preserve">. </w:t>
      </w:r>
      <w:r w:rsidR="00C552B9" w:rsidRPr="007D7C37">
        <w:t xml:space="preserve">Also, </w:t>
      </w:r>
      <w:r w:rsidR="0081129F" w:rsidRPr="007D7C37">
        <w:t xml:space="preserve">it has been shown that </w:t>
      </w:r>
      <w:r w:rsidR="004F53AB" w:rsidRPr="007D7C37">
        <w:t>in contexts with higher income inequality</w:t>
      </w:r>
      <w:r w:rsidR="00450B1A" w:rsidRPr="007D7C37">
        <w:t>,</w:t>
      </w:r>
      <w:r w:rsidR="004F53AB" w:rsidRPr="007D7C37">
        <w:t xml:space="preserve"> </w:t>
      </w:r>
      <w:del w:id="829" w:author="Patrick Sachweh" w:date="2025-07-16T22:26:00Z">
        <w:r w:rsidR="00531D1E" w:rsidRPr="007D7C37" w:rsidDel="004B19E2">
          <w:delText>the</w:delText>
        </w:r>
        <w:r w:rsidR="00CD40D3" w:rsidRPr="007D7C37" w:rsidDel="004B19E2">
          <w:delText xml:space="preserve"> </w:delText>
        </w:r>
      </w:del>
      <w:r w:rsidR="00CD40D3" w:rsidRPr="007D7C37">
        <w:t xml:space="preserve">support for redistribution might stem from a heightened awareness </w:t>
      </w:r>
      <w:r w:rsidR="00661618" w:rsidRPr="007D7C37">
        <w:t xml:space="preserve">of </w:t>
      </w:r>
      <w:r w:rsidR="00F42A5F" w:rsidRPr="007D7C37">
        <w:t>mismatches between</w:t>
      </w:r>
      <w:r w:rsidR="00661618" w:rsidRPr="007D7C37">
        <w:t xml:space="preserve"> </w:t>
      </w:r>
      <w:r w:rsidR="00BB7CC9" w:rsidRPr="007D7C37">
        <w:t xml:space="preserve">the </w:t>
      </w:r>
      <w:r w:rsidR="002E6B3E" w:rsidRPr="007D7C37">
        <w:t xml:space="preserve">consequences </w:t>
      </w:r>
      <w:r w:rsidR="00772C83" w:rsidRPr="007D7C37">
        <w:t>and</w:t>
      </w:r>
      <w:r w:rsidR="00BB7CC9" w:rsidRPr="007D7C37">
        <w:t xml:space="preserve"> incentives </w:t>
      </w:r>
      <w:r w:rsidR="002E6B3E" w:rsidRPr="007D7C37">
        <w:t xml:space="preserve">of </w:t>
      </w:r>
      <w:r w:rsidR="00BB7CC9" w:rsidRPr="007D7C37">
        <w:t xml:space="preserve">income </w:t>
      </w:r>
      <w:r w:rsidR="002E6B3E" w:rsidRPr="007D7C37">
        <w:t xml:space="preserve">inequality </w:t>
      </w:r>
      <w:r w:rsidR="009C0C53" w:rsidRPr="007D7C37">
        <w:fldChar w:fldCharType="begin"/>
      </w:r>
      <w:r w:rsidR="002216E3" w:rsidRPr="007D7C37">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fldChar w:fldCharType="separate"/>
      </w:r>
      <w:r w:rsidR="00405578" w:rsidRPr="007D7C37">
        <w:t>(Svallfors, 2006)</w:t>
      </w:r>
      <w:r w:rsidR="009C0C53" w:rsidRPr="007D7C37">
        <w:fldChar w:fldCharType="end"/>
      </w:r>
      <w:r w:rsidR="00CD40D3" w:rsidRPr="007D7C37">
        <w:t>.</w:t>
      </w:r>
      <w:r w:rsidR="00C463FF" w:rsidRPr="007D7C37">
        <w:t xml:space="preserve"> By contrast,</w:t>
      </w:r>
      <w:r w:rsidR="00CD40D3" w:rsidRPr="007D7C37">
        <w:t xml:space="preserve"> </w:t>
      </w:r>
      <w:r w:rsidR="00CC3457" w:rsidRPr="007D7C37">
        <w:t xml:space="preserve">in </w:t>
      </w:r>
      <w:r w:rsidR="00753CDE" w:rsidRPr="007D7C37">
        <w:t xml:space="preserve">countries </w:t>
      </w:r>
      <w:r w:rsidR="00681469" w:rsidRPr="007D7C37">
        <w:t xml:space="preserve">with </w:t>
      </w:r>
      <w:r w:rsidR="005E3EB8" w:rsidRPr="007D7C37">
        <w:t>lower levels of economic inequality</w:t>
      </w:r>
      <w:r w:rsidR="00CC3457" w:rsidRPr="007D7C37">
        <w:t xml:space="preserve"> due to</w:t>
      </w:r>
      <w:r w:rsidR="005E3EB8" w:rsidRPr="007D7C37">
        <w:t xml:space="preserve"> </w:t>
      </w:r>
      <w:r w:rsidR="00481172" w:rsidRPr="007D7C37">
        <w:t xml:space="preserve">a </w:t>
      </w:r>
      <w:r w:rsidR="00681469" w:rsidRPr="007D7C37">
        <w:t>comprehensive welfare state</w:t>
      </w:r>
      <w:r w:rsidR="00CC3457" w:rsidRPr="007D7C37">
        <w:t>,</w:t>
      </w:r>
      <w:r w:rsidR="00753CDE" w:rsidRPr="007D7C37">
        <w:t xml:space="preserve"> </w:t>
      </w:r>
      <w:r w:rsidR="00681469" w:rsidRPr="007D7C37">
        <w:t xml:space="preserve">class-based distributive struggles are more institutionalized and politicized, </w:t>
      </w:r>
      <w:r w:rsidR="00CC5461" w:rsidRPr="007D7C37">
        <w:t xml:space="preserve">aligning </w:t>
      </w:r>
      <w:r w:rsidR="00681469" w:rsidRPr="007D7C37">
        <w:t xml:space="preserve">class positions </w:t>
      </w:r>
      <w:r w:rsidR="00CC5461" w:rsidRPr="007D7C37">
        <w:t xml:space="preserve">and </w:t>
      </w:r>
      <w:r w:rsidR="00681469" w:rsidRPr="007D7C37">
        <w:t xml:space="preserve">political </w:t>
      </w:r>
      <w:r w:rsidR="00764C2D" w:rsidRPr="007D7C37">
        <w:t>attitudes</w:t>
      </w:r>
      <w:r w:rsidR="00CC5461" w:rsidRPr="007D7C37">
        <w:t xml:space="preserve"> more closely</w:t>
      </w:r>
      <w:r w:rsidR="00681469" w:rsidRPr="007D7C37">
        <w:t xml:space="preserve"> </w:t>
      </w:r>
      <w:r w:rsidR="009C0C53" w:rsidRPr="007D7C37">
        <w:fldChar w:fldCharType="begin"/>
      </w:r>
      <w:r w:rsidR="00972ABF">
        <w:instrText xml:space="preserve"> ADDIN ZOTERO_ITEM CSL_CITATION {"citationID":"zKGozXce","properties":{"formattedCitation":"(Curtis &amp; Andersen, 2015; Edlund &amp; Lindh, 2015)","plainCitation":"(Curtis &amp; Andersen, 2015;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fldChar w:fldCharType="separate"/>
      </w:r>
      <w:r w:rsidR="00972ABF" w:rsidRPr="00972ABF">
        <w:t>(Curtis &amp; Andersen, 2015; Edlund &amp; Lindh, 2015)</w:t>
      </w:r>
      <w:r w:rsidR="009C0C53" w:rsidRPr="007D7C37">
        <w:fldChar w:fldCharType="end"/>
      </w:r>
      <w:r w:rsidR="00681469" w:rsidRPr="007D7C37">
        <w:t xml:space="preserve">. </w:t>
      </w:r>
    </w:p>
    <w:p w14:paraId="0009F2B3" w14:textId="531B42A2" w:rsidR="000E3C44" w:rsidRPr="007D7C37" w:rsidRDefault="0031128C" w:rsidP="00A706D7">
      <w:pPr>
        <w:pStyle w:val="BodyText"/>
      </w:pPr>
      <w:del w:id="830" w:author="Patrick Sachweh" w:date="2025-07-16T22:26:00Z">
        <w:r w:rsidRPr="007D7C37" w:rsidDel="004B19E2">
          <w:delText xml:space="preserve">According to </w:delText>
        </w:r>
        <w:r w:rsidR="006C1587" w:rsidRPr="007D7C37" w:rsidDel="004B19E2">
          <w:delText>all</w:delText>
        </w:r>
        <w:r w:rsidRPr="007D7C37" w:rsidDel="004B19E2">
          <w:delText xml:space="preserve"> the above</w:delText>
        </w:r>
      </w:del>
      <w:ins w:id="831" w:author="Patrick Sachweh" w:date="2025-07-16T22:26:00Z">
        <w:r w:rsidR="004B19E2">
          <w:t>In sum</w:t>
        </w:r>
      </w:ins>
      <w:r w:rsidRPr="007D7C37">
        <w:t xml:space="preserve">, </w:t>
      </w:r>
      <w:r w:rsidR="00CB70D4" w:rsidRPr="007D7C37">
        <w:t xml:space="preserve">I </w:t>
      </w:r>
      <w:r w:rsidR="00B61FD7" w:rsidRPr="007D7C37">
        <w:t>expect</w:t>
      </w:r>
      <w:r w:rsidR="00CB70D4" w:rsidRPr="007D7C37">
        <w:t xml:space="preserve"> that </w:t>
      </w:r>
      <w:r w:rsidRPr="007D7C37">
        <w:t xml:space="preserve">as </w:t>
      </w:r>
      <w:r w:rsidR="000F6BF8" w:rsidRPr="007D7C37">
        <w:t>the class divide in redistributive preferences narrows</w:t>
      </w:r>
      <w:r w:rsidRPr="007D7C37">
        <w:t xml:space="preserve"> in countries with higher income inequality</w:t>
      </w:r>
      <w:r w:rsidR="000F6BF8" w:rsidRPr="007D7C37">
        <w:t xml:space="preserve">, the </w:t>
      </w:r>
      <w:r w:rsidRPr="007D7C37">
        <w:t>association</w:t>
      </w:r>
      <w:r w:rsidR="000F6BF8" w:rsidRPr="007D7C37">
        <w:t xml:space="preserve"> of class-based segregation on these </w:t>
      </w:r>
      <w:r w:rsidR="00236214" w:rsidRPr="007D7C37">
        <w:t>attitudes</w:t>
      </w:r>
      <w:r w:rsidR="000F6BF8" w:rsidRPr="007D7C37">
        <w:t xml:space="preserve"> may diminish, with homogeneous class networks losing </w:t>
      </w:r>
      <w:r w:rsidR="00236214" w:rsidRPr="007D7C37">
        <w:t xml:space="preserve">strength </w:t>
      </w:r>
      <w:r w:rsidR="000F6BF8" w:rsidRPr="007D7C37">
        <w:t xml:space="preserve">as </w:t>
      </w:r>
      <w:r w:rsidR="00F33856" w:rsidRPr="007D7C37">
        <w:t xml:space="preserve">individual class differences in attitude </w:t>
      </w:r>
      <w:r w:rsidR="000D5F61" w:rsidRPr="007D7C37">
        <w:t>decrease</w:t>
      </w:r>
      <w:r w:rsidR="000F6BF8" w:rsidRPr="007D7C37">
        <w:t>.</w:t>
      </w:r>
      <w:r w:rsidR="009C462E" w:rsidRPr="007D7C37">
        <w:t xml:space="preserve"> </w:t>
      </w:r>
      <w:r w:rsidR="00571F02" w:rsidRPr="007D7C37">
        <w:t>In other words</w:t>
      </w:r>
      <w:r w:rsidR="009C462E" w:rsidRPr="007D7C37">
        <w:t xml:space="preserve">, I hypothesize that the conditional relationship between </w:t>
      </w:r>
      <w:r w:rsidR="008A3774" w:rsidRPr="007D7C37">
        <w:t xml:space="preserve">class-based network segregation </w:t>
      </w:r>
      <w:r w:rsidR="009C462E" w:rsidRPr="007D7C37">
        <w:t xml:space="preserve">and social class </w:t>
      </w:r>
      <w:r w:rsidR="00AE6A5A" w:rsidRPr="007D7C37">
        <w:t>is</w:t>
      </w:r>
      <w:r w:rsidR="009C462E" w:rsidRPr="007D7C37">
        <w:t xml:space="preserve"> less pronounced in </w:t>
      </w:r>
      <w:r w:rsidR="00F750A9" w:rsidRPr="007D7C37">
        <w:lastRenderedPageBreak/>
        <w:t>countries with</w:t>
      </w:r>
      <w:r w:rsidR="00AE5893" w:rsidRPr="007D7C37">
        <w:t xml:space="preserve"> </w:t>
      </w:r>
      <w:r w:rsidR="009C462E" w:rsidRPr="007D7C37">
        <w:t>higher income inequality (</w:t>
      </w:r>
      <w:r w:rsidR="009C462E" w:rsidRPr="007D7C37">
        <w:rPr>
          <w:i/>
          <w:iCs/>
        </w:rPr>
        <w:t>mitigation hypothesis</w:t>
      </w:r>
      <w:r w:rsidR="009C462E" w:rsidRPr="007D7C37">
        <w:t xml:space="preserve">). Given these considerations, the second hypothesis </w:t>
      </w:r>
      <w:r w:rsidR="00F24272" w:rsidRPr="007D7C37">
        <w:t>reads</w:t>
      </w:r>
      <w:r w:rsidR="009C462E" w:rsidRPr="007D7C37">
        <w:t xml:space="preserve"> as follows:</w:t>
      </w:r>
    </w:p>
    <w:p w14:paraId="0009F2B4" w14:textId="7313DA42" w:rsidR="000E3C44" w:rsidRPr="007D7C37" w:rsidRDefault="009C462E" w:rsidP="00A706D7">
      <w:pPr>
        <w:pStyle w:val="BlockText"/>
      </w:pPr>
      <w:r w:rsidRPr="007D7C37">
        <w:t>H2: The greater the</w:t>
      </w:r>
      <w:r w:rsidR="001F20BF" w:rsidRPr="007D7C37">
        <w:t xml:space="preserve"> level of</w:t>
      </w:r>
      <w:r w:rsidRPr="007D7C37">
        <w:t xml:space="preserve"> income inequality</w:t>
      </w:r>
      <w:r w:rsidR="001F20BF" w:rsidRPr="007D7C37">
        <w:t xml:space="preserve"> in a country</w:t>
      </w:r>
      <w:r w:rsidRPr="007D7C37">
        <w:t xml:space="preserve">, </w:t>
      </w:r>
      <w:del w:id="832" w:author="Julio César Iturra Sanhueza" w:date="2025-05-29T11:39:00Z">
        <w:r w:rsidRPr="007D7C37" w:rsidDel="000B1EBB">
          <w:delText xml:space="preserve">the </w:delText>
        </w:r>
      </w:del>
      <w:ins w:id="833" w:author="Julio César Iturra Sanhueza" w:date="2025-05-29T11:39:00Z">
        <w:r w:rsidR="000B1EBB">
          <w:t>the</w:t>
        </w:r>
        <w:r w:rsidR="000B1EBB" w:rsidRPr="007D7C37">
          <w:t xml:space="preserve"> </w:t>
        </w:r>
      </w:ins>
      <w:r w:rsidRPr="007D7C37">
        <w:t>weaker the conditional association of network segregation by social class with redistributive preferences.</w:t>
      </w:r>
    </w:p>
    <w:p w14:paraId="0009F2B5" w14:textId="478F7773" w:rsidR="000E3C44" w:rsidRPr="007D7C37" w:rsidRDefault="009C462E" w:rsidP="00A706D7">
      <w:pPr>
        <w:pStyle w:val="FirstParagraph"/>
      </w:pPr>
      <w:r w:rsidRPr="007D7C37">
        <w:t>A simplified framework of the hypotheses is shown in Figure 1.</w:t>
      </w: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Default="001260A5" w:rsidP="006D25C7">
      <w:pPr>
        <w:pStyle w:val="ImageCaption"/>
        <w:jc w:val="center"/>
        <w:rPr>
          <w:ins w:id="834" w:author="Julio César Iturra Sanhueza" w:date="2025-06-06T22:11:00Z"/>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7091FC5D" w14:textId="7636499D" w:rsidR="00A150E1" w:rsidRPr="007D7C37" w:rsidRDefault="00A150E1" w:rsidP="006D25C7">
      <w:pPr>
        <w:pStyle w:val="ImageCaption"/>
        <w:jc w:val="center"/>
        <w:rPr>
          <w:rFonts w:ascii="Times New Roman" w:hAnsi="Times New Roman" w:cs="Times New Roman"/>
          <w:i w:val="0"/>
          <w:iCs/>
        </w:rPr>
      </w:pPr>
      <w:ins w:id="835" w:author="Julio César Iturra Sanhueza" w:date="2025-06-06T22:11:00Z">
        <w:r>
          <w:rPr>
            <w:noProof/>
            <w:lang w:val="de-DE" w:eastAsia="de-DE"/>
          </w:rPr>
          <w:drawing>
            <wp:inline distT="0" distB="0" distL="0" distR="0" wp14:anchorId="196352EE" wp14:editId="141B1663">
              <wp:extent cx="3498746" cy="1939393"/>
              <wp:effectExtent l="0" t="0" r="6985" b="3810"/>
              <wp:docPr id="122479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5391" cy="1943076"/>
                      </a:xfrm>
                      <a:prstGeom prst="rect">
                        <a:avLst/>
                      </a:prstGeom>
                      <a:noFill/>
                      <a:ln>
                        <a:noFill/>
                      </a:ln>
                    </pic:spPr>
                  </pic:pic>
                </a:graphicData>
              </a:graphic>
            </wp:inline>
          </w:drawing>
        </w:r>
      </w:ins>
    </w:p>
    <w:p w14:paraId="0009F2B8" w14:textId="77777777" w:rsidR="000E3C44" w:rsidRPr="007D7C37" w:rsidRDefault="009C462E">
      <w:pPr>
        <w:pStyle w:val="Heading1"/>
        <w:rPr>
          <w:rFonts w:cs="Times New Roman"/>
        </w:rPr>
      </w:pPr>
      <w:bookmarkStart w:id="836" w:name="methodology"/>
      <w:bookmarkEnd w:id="285"/>
      <w:bookmarkEnd w:id="798"/>
      <w:r w:rsidRPr="007D7C37">
        <w:rPr>
          <w:rFonts w:cs="Times New Roman"/>
        </w:rPr>
        <w:t>Methodology</w:t>
      </w:r>
    </w:p>
    <w:p w14:paraId="0009F2B9" w14:textId="77777777" w:rsidR="000E3C44" w:rsidRPr="007D7C37" w:rsidRDefault="009C462E">
      <w:pPr>
        <w:pStyle w:val="Heading2"/>
        <w:rPr>
          <w:rFonts w:cs="Times New Roman"/>
        </w:rPr>
      </w:pPr>
      <w:bookmarkStart w:id="837" w:name="data"/>
      <w:r w:rsidRPr="007D7C37">
        <w:rPr>
          <w:rFonts w:cs="Times New Roman"/>
        </w:rPr>
        <w:t>Data</w:t>
      </w:r>
    </w:p>
    <w:p w14:paraId="0009F2BA" w14:textId="1B9614F9" w:rsidR="000E3C44" w:rsidRPr="007D7C37" w:rsidRDefault="009C462E" w:rsidP="00A706D7">
      <w:pPr>
        <w:pStyle w:val="FirstParagraph"/>
      </w:pPr>
      <w:r w:rsidRPr="007D7C37">
        <w:t xml:space="preserve">The primary data source for this study is the “Social Networks and Social Resources” module of the International Social Survey Program (ISSP) </w:t>
      </w:r>
      <w:r w:rsidR="00E356FB" w:rsidRPr="007D7C37">
        <w:fldChar w:fldCharType="begin"/>
      </w:r>
      <w:r w:rsidR="00867242">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7D7C37">
        <w:fldChar w:fldCharType="separate"/>
      </w:r>
      <w:r w:rsidR="00405578" w:rsidRPr="007D7C37">
        <w:t>(ISSP Research Group, 2019)</w:t>
      </w:r>
      <w:r w:rsidR="00E356FB" w:rsidRPr="007D7C37">
        <w:fldChar w:fldCharType="end"/>
      </w:r>
      <w:r w:rsidRPr="007D7C37">
        <w:t xml:space="preserve">. The ISSP provides a nationally representative probability sample of the adult population in each participating country. Each country administers a carefully adapted questionnaire to ensure </w:t>
      </w:r>
      <w:r w:rsidR="00345BE2">
        <w:t xml:space="preserve">the </w:t>
      </w:r>
      <w:r w:rsidRPr="007D7C37">
        <w:t xml:space="preserve">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w:t>
      </w:r>
      <w:ins w:id="838" w:author="Julio César Iturra Sanhueza" w:date="2025-05-29T14:00:00Z">
        <w:r w:rsidR="00714C40" w:rsidRPr="0044629E">
          <w:rPr>
            <w:highlight w:val="yellow"/>
            <w:rPrChange w:id="839" w:author="Julio César Iturra Sanhueza" w:date="2025-06-04T11:30:00Z">
              <w:rPr>
                <w:rFonts w:cs="Times New Roman"/>
              </w:rPr>
            </w:rPrChange>
          </w:rPr>
          <w:t>32,717</w:t>
        </w:r>
      </w:ins>
      <w:del w:id="840" w:author="Julio César Iturra Sanhueza" w:date="2025-05-29T14:00:00Z">
        <w:r w:rsidRPr="0044629E" w:rsidDel="00714C40">
          <w:rPr>
            <w:highlight w:val="yellow"/>
            <w:rPrChange w:id="841" w:author="Julio César Iturra Sanhueza" w:date="2025-06-04T11:30:00Z">
              <w:rPr>
                <w:rFonts w:cs="Times New Roman"/>
              </w:rPr>
            </w:rPrChange>
          </w:rPr>
          <w:delText>31,694</w:delText>
        </w:r>
      </w:del>
      <w:r w:rsidRPr="007D7C37">
        <w:t xml:space="preserve"> observations from 31 countries</w:t>
      </w:r>
      <w:r w:rsidR="00740424" w:rsidRPr="007D7C37">
        <w:t xml:space="preserve"> (</w:t>
      </w:r>
      <w:r w:rsidR="00CB6170" w:rsidRPr="007D7C37">
        <w:t xml:space="preserve">see Table A4 </w:t>
      </w:r>
      <w:r w:rsidR="00A95CF2" w:rsidRPr="007D7C37">
        <w:t xml:space="preserve">in </w:t>
      </w:r>
      <w:r w:rsidR="00F002C5">
        <w:t xml:space="preserve">the </w:t>
      </w:r>
      <w:r w:rsidR="00CB6170" w:rsidRPr="007D7C37">
        <w:t>Appendix)</w:t>
      </w:r>
      <w:r w:rsidR="003C7D8F" w:rsidRPr="007D7C37">
        <w:rPr>
          <w:rStyle w:val="EndnoteReference"/>
          <w:rFonts w:cs="Times New Roman"/>
        </w:rPr>
        <w:endnoteReference w:id="2"/>
      </w:r>
      <w:r w:rsidR="003C7D8F" w:rsidRPr="007D7C37">
        <w:t>.</w:t>
      </w:r>
    </w:p>
    <w:p w14:paraId="0009F2BB" w14:textId="77777777" w:rsidR="000E3C44" w:rsidRPr="007D7C37" w:rsidRDefault="009C462E">
      <w:pPr>
        <w:pStyle w:val="Heading2"/>
        <w:rPr>
          <w:rFonts w:cs="Times New Roman"/>
        </w:rPr>
      </w:pPr>
      <w:bookmarkStart w:id="842" w:name="variables"/>
      <w:bookmarkEnd w:id="837"/>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843" w:name="dependent-variable"/>
      <w:r w:rsidRPr="007D7C37">
        <w:rPr>
          <w:rFonts w:ascii="Times New Roman" w:hAnsi="Times New Roman" w:cs="Times New Roman"/>
        </w:rPr>
        <w:t>Dependent variable</w:t>
      </w:r>
    </w:p>
    <w:p w14:paraId="0009F2BD" w14:textId="26E9EF41" w:rsidR="000E3C44" w:rsidRPr="007D7C37" w:rsidRDefault="009C462E" w:rsidP="00A706D7">
      <w:pPr>
        <w:pStyle w:val="FirstParagraph"/>
      </w:pPr>
      <w:r w:rsidRPr="007D7C37">
        <w:t>I use two indicators to measure redistributive preferences. The first indicator is support for government redistribution</w:t>
      </w:r>
      <w:r w:rsidR="00941641" w:rsidRPr="007D7C37">
        <w:t>, as measured by the following </w:t>
      </w:r>
      <w:r w:rsidRPr="007D7C37">
        <w:t xml:space="preserve">item: “It is the responsibility of the government to reduce the differences in income between people with high incomes and those with low incomes.” The second indicator is egalitarian preferences measured by the </w:t>
      </w:r>
      <w:r w:rsidRPr="007D7C37">
        <w:lastRenderedPageBreak/>
        <w:t>item: “For a society to be fair, differences in people’s standard of living should be small.” Both indicators use a five-point Likert scale with the following categories: ‘Strongly agree’ (1), ‘Agree’ (2), ‘Neither agree nor disagree’(3), ‘Disagree’ (4), and ‘Strongly disagree’(5) (</w:t>
      </w:r>
      <w:r w:rsidRPr="007D7C37">
        <w:rPr>
          <w:i/>
          <w:iCs/>
        </w:rPr>
        <w:t>r</w:t>
      </w:r>
      <w:r w:rsidRPr="007D7C37">
        <w:t xml:space="preserve"> = 0.62). Following Svallfors</w:t>
      </w:r>
      <w:r w:rsidR="00633C04" w:rsidRPr="007D7C37">
        <w:t xml:space="preserve"> </w:t>
      </w:r>
      <w:r w:rsidR="00633C04" w:rsidRPr="007D7C37">
        <w:fldChar w:fldCharType="begin"/>
      </w:r>
      <w:r w:rsidR="002216E3" w:rsidRPr="007D7C37">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fldChar w:fldCharType="separate"/>
      </w:r>
      <w:r w:rsidR="00405578" w:rsidRPr="007D7C37">
        <w:t>(2013)</w:t>
      </w:r>
      <w:r w:rsidR="00633C04" w:rsidRPr="007D7C37">
        <w:fldChar w:fldCharType="end"/>
      </w:r>
      <w:ins w:id="844" w:author="Julio César Iturra Sanhueza" w:date="2025-07-18T11:15:00Z" w16du:dateUtc="2025-07-18T09:15:00Z">
        <w:r w:rsidR="00435B05">
          <w:t>,</w:t>
        </w:r>
      </w:ins>
      <w:ins w:id="845" w:author="Julio César Iturra Sanhueza" w:date="2025-06-04T11:31:00Z">
        <w:r w:rsidR="00351A8C">
          <w:t xml:space="preserve"> </w:t>
        </w:r>
      </w:ins>
      <w:del w:id="846" w:author="Julio César Iturra Sanhueza" w:date="2025-06-04T11:31:00Z">
        <w:r w:rsidRPr="007D7C37" w:rsidDel="00351A8C">
          <w:delText xml:space="preserve">, </w:delText>
        </w:r>
      </w:del>
      <w:r w:rsidRPr="007D7C37">
        <w:t>I reverse-coded, averaged, and normalized the indicators in a 0 to 100 index, where higher values reflect stronger redistributive preferences</w:t>
      </w:r>
      <w:ins w:id="847" w:author="Julio César Iturra Sanhueza" w:date="2025-05-19T15:48:00Z">
        <w:r w:rsidR="00974F27">
          <w:t xml:space="preserve"> for the descriptive analyses</w:t>
        </w:r>
      </w:ins>
      <w:r w:rsidRPr="007D7C37">
        <w:t>.</w:t>
      </w:r>
      <w:ins w:id="848" w:author="Julio César Iturra Sanhueza" w:date="2025-05-19T15:48:00Z">
        <w:r w:rsidR="00974F27">
          <w:t xml:space="preserve"> </w:t>
        </w:r>
      </w:ins>
      <w:ins w:id="849" w:author="Julio César Iturra Sanhueza" w:date="2025-06-04T11:31:00Z">
        <w:r w:rsidR="00D30487">
          <w:t>For the main analysis,</w:t>
        </w:r>
      </w:ins>
      <w:ins w:id="850" w:author="Julio César Iturra Sanhueza" w:date="2025-05-19T16:52:00Z">
        <w:r w:rsidR="00732DB9">
          <w:t xml:space="preserve"> </w:t>
        </w:r>
      </w:ins>
      <w:ins w:id="851" w:author="Julio César Iturra Sanhueza" w:date="2025-05-19T16:51:00Z">
        <w:r w:rsidR="005D6A9A">
          <w:t>I</w:t>
        </w:r>
      </w:ins>
      <w:ins w:id="852" w:author="Julio César Iturra Sanhueza" w:date="2025-05-19T15:47:00Z">
        <w:r w:rsidR="00CB5469">
          <w:t xml:space="preserve"> incl</w:t>
        </w:r>
      </w:ins>
      <w:ins w:id="853" w:author="Julio César Iturra Sanhueza" w:date="2025-05-19T15:48:00Z">
        <w:r w:rsidR="00CB5469">
          <w:t xml:space="preserve">uded the </w:t>
        </w:r>
      </w:ins>
      <w:ins w:id="854" w:author="Julio César Iturra Sanhueza" w:date="2025-07-18T11:15:00Z" w16du:dateUtc="2025-07-18T09:15:00Z">
        <w:r w:rsidR="00572FB4">
          <w:t>z-</w:t>
        </w:r>
      </w:ins>
      <w:commentRangeStart w:id="855"/>
      <w:ins w:id="856" w:author="Julio César Iturra Sanhueza" w:date="2025-05-19T16:06:00Z">
        <w:r w:rsidR="00252EA0">
          <w:t>standardized</w:t>
        </w:r>
      </w:ins>
      <w:commentRangeEnd w:id="855"/>
      <w:r w:rsidR="00C423CF">
        <w:rPr>
          <w:rStyle w:val="CommentReference"/>
          <w:rFonts w:asciiTheme="minorHAnsi" w:hAnsiTheme="minorHAnsi"/>
        </w:rPr>
        <w:commentReference w:id="855"/>
      </w:r>
      <w:ins w:id="857" w:author="Julio César Iturra Sanhueza" w:date="2025-05-19T16:06:00Z">
        <w:r w:rsidR="00252EA0">
          <w:t xml:space="preserve"> </w:t>
        </w:r>
      </w:ins>
      <w:ins w:id="858" w:author="Julio César Iturra Sanhueza" w:date="2025-05-19T15:48:00Z">
        <w:r w:rsidR="00974F27">
          <w:t>indicator to observe differences in units of standard deviations.</w:t>
        </w:r>
      </w:ins>
    </w:p>
    <w:p w14:paraId="0009F2BE" w14:textId="77777777" w:rsidR="000E3C44" w:rsidRPr="007D7C37" w:rsidRDefault="009C462E">
      <w:pPr>
        <w:pStyle w:val="Heading3"/>
        <w:rPr>
          <w:rFonts w:ascii="Times New Roman" w:hAnsi="Times New Roman" w:cs="Times New Roman"/>
        </w:rPr>
      </w:pPr>
      <w:bookmarkStart w:id="859" w:name="independent-variables---individual-level"/>
      <w:bookmarkEnd w:id="843"/>
      <w:r w:rsidRPr="007D7C37">
        <w:rPr>
          <w:rFonts w:ascii="Times New Roman" w:hAnsi="Times New Roman" w:cs="Times New Roman"/>
        </w:rPr>
        <w:t>Independent variables - individual level</w:t>
      </w:r>
    </w:p>
    <w:p w14:paraId="0009F2BF" w14:textId="397CE789" w:rsidR="000E3C44" w:rsidRPr="007D7C37" w:rsidRDefault="009C462E" w:rsidP="00A706D7">
      <w:pPr>
        <w:pStyle w:val="FirstParagraph"/>
      </w:pPr>
      <w:r w:rsidRPr="007D7C37">
        <w:t>I employ the Erikson-Goldthorpe-Portocarrero (EGP) class scheme</w:t>
      </w:r>
      <w:r w:rsidR="00E7254C" w:rsidRPr="007D7C37">
        <w:t xml:space="preserve"> </w:t>
      </w:r>
      <w:r w:rsidRPr="007D7C37">
        <w:t>to measure social class</w:t>
      </w:r>
      <w:r w:rsidR="0056550D" w:rsidRPr="007D7C37">
        <w:t xml:space="preserve">  </w:t>
      </w:r>
      <w:r w:rsidR="00D7244B" w:rsidRPr="007D7C37">
        <w:t xml:space="preserve"> </w:t>
      </w:r>
      <w:r w:rsidR="00D7244B" w:rsidRPr="007D7C37">
        <w:fldChar w:fldCharType="begin"/>
      </w:r>
      <w:r w:rsidR="00972ABF">
        <w:instrText xml:space="preserve"> ADDIN ZOTERO_ITEM CSL_CITATION {"citationID":"qb2n9Ydu","properties":{"formattedCitation":"(Erikson &amp; Goldthorpe, 1992)","plainCitation":"(Erikson &amp;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fldChar w:fldCharType="separate"/>
      </w:r>
      <w:r w:rsidR="00972ABF" w:rsidRPr="00972ABF">
        <w:t>(Erikson &amp; Goldthorpe, 1992)</w:t>
      </w:r>
      <w:r w:rsidR="00D7244B" w:rsidRPr="007D7C37">
        <w:fldChar w:fldCharType="end"/>
      </w:r>
      <w:r w:rsidRPr="007D7C37">
        <w:t xml:space="preserve">. The EGP scheme is the most consistent and validated measure for class positions in comparative research and has demonstrated its validity in both industrialized and late-industrialized societies </w:t>
      </w:r>
      <w:r w:rsidR="00D7244B" w:rsidRPr="007D7C37">
        <w:fldChar w:fldCharType="begin"/>
      </w:r>
      <w:r w:rsidR="00972ABF">
        <w:instrText xml:space="preserve"> ADDIN ZOTERO_ITEM CSL_CITATION {"citationID":"z3Hj1Mhs","properties":{"formattedCitation":"(Barozet, Boado, &amp; Marqu\\uc0\\u233{}s-Perales, 2021; G. Evans &amp; Graaf, 2013)","plainCitation":"(Barozet, Boado, &amp; Marqués-Perales, 2021; G. Evans &amp;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fldChar w:fldCharType="separate"/>
      </w:r>
      <w:r w:rsidR="00972ABF" w:rsidRPr="00972ABF">
        <w:t>(Barozet, Boado, &amp; Marqués-Perales, 2021; G. Evans &amp; Graaf, 2013)</w:t>
      </w:r>
      <w:r w:rsidR="00D7244B" w:rsidRPr="007D7C37">
        <w:fldChar w:fldCharType="end"/>
      </w:r>
      <w:r w:rsidRPr="007D7C37">
        <w:t>.</w:t>
      </w:r>
      <w:r w:rsidR="003542A9" w:rsidRPr="007D7C37">
        <w:t xml:space="preserve"> I</w:t>
      </w:r>
      <w:r w:rsidRPr="007D7C37">
        <w:t>nformation about occupations, self-employment status, and the number of employees is used to classify respondents into six class positions. Following previous research,</w:t>
      </w:r>
      <w:r w:rsidR="00E444FB">
        <w:t xml:space="preserve"> I employ</w:t>
      </w:r>
      <w:r w:rsidRPr="007D7C37">
        <w:t xml:space="preserve"> a simplified version of the EGP class scheme that collapses three classes </w:t>
      </w:r>
      <w:r w:rsidR="00DF2DC3" w:rsidRPr="007D7C37">
        <w:fldChar w:fldCharType="begin"/>
      </w:r>
      <w:r w:rsidR="00972ABF">
        <w:instrText xml:space="preserve"> ADDIN ZOTERO_ITEM CSL_CITATION {"citationID":"jEByWuSm","properties":{"formattedCitation":"(Edlund, 2003; Sosnaud, Brady, &amp; Frenk, 2013)","plainCitation":"(Edlund, 2003; Sosnaud, Brady, &amp; Frenk,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fldChar w:fldCharType="separate"/>
      </w:r>
      <w:r w:rsidR="00972ABF" w:rsidRPr="00972ABF">
        <w:t>(Edlund, 2003; Sosnaud, Brady, &amp; Frenk, 2013)</w:t>
      </w:r>
      <w:r w:rsidR="00DF2DC3" w:rsidRPr="007D7C37">
        <w:fldChar w:fldCharType="end"/>
      </w:r>
      <w:r w:rsidRPr="007D7C37">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t xml:space="preserve"> </w:t>
      </w:r>
      <w:r w:rsidRPr="007D7C37">
        <w:t xml:space="preserve">(see Table </w:t>
      </w:r>
      <w:r w:rsidR="00155964" w:rsidRPr="007D7C37">
        <w:t>A</w:t>
      </w:r>
      <w:r w:rsidR="00131AF4" w:rsidRPr="007D7C37">
        <w:t>2</w:t>
      </w:r>
      <w:r w:rsidRPr="007D7C37">
        <w:t xml:space="preserve"> in the Appendix).</w:t>
      </w:r>
    </w:p>
    <w:p w14:paraId="0009F2C0" w14:textId="5FA43550" w:rsidR="000E3C44" w:rsidRPr="007D7C37" w:rsidRDefault="009C462E" w:rsidP="00A706D7">
      <w:pPr>
        <w:pStyle w:val="BodyText"/>
      </w:pPr>
      <w:r w:rsidRPr="007D7C37">
        <w:t>I employed the position generator as the basis for the class-based network homogeneity measure. This instrument has been widely used in social capital studies and follows an ego-centered approach</w:t>
      </w:r>
      <w:ins w:id="860" w:author="Julio César Iturra Sanhueza" w:date="2025-05-21T16:40:00Z">
        <w:r w:rsidR="008E5724">
          <w:t>,</w:t>
        </w:r>
      </w:ins>
      <w:r w:rsidRPr="007D7C37">
        <w:t xml:space="preserve"> where </w:t>
      </w:r>
      <w:r w:rsidR="003542A9" w:rsidRPr="007D7C37">
        <w:t xml:space="preserve">it </w:t>
      </w:r>
      <w:r w:rsidRPr="007D7C37">
        <w:t xml:space="preserve">is assumed that social ties to different hierarchical positions in the social structure provide access to social resources </w:t>
      </w:r>
      <w:r w:rsidR="00886F31" w:rsidRPr="007D7C37">
        <w:fldChar w:fldCharType="begin"/>
      </w:r>
      <w:r w:rsidR="00972ABF">
        <w:instrText xml:space="preserve"> ADDIN ZOTERO_ITEM CSL_CITATION {"citationID":"AKUWWXUk","properties":{"formattedCitation":"(van der Gaag, Snijders, &amp; Flap, 2008)","plainCitation":"(van der Gaag, Snijders, &amp; Flap,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fldChar w:fldCharType="separate"/>
      </w:r>
      <w:r w:rsidR="00972ABF" w:rsidRPr="00972ABF">
        <w:t>(van der Gaag, Snijders, &amp; Flap, 2008)</w:t>
      </w:r>
      <w:r w:rsidR="00886F31" w:rsidRPr="007D7C37">
        <w:fldChar w:fldCharType="end"/>
      </w:r>
      <w:r w:rsidRPr="007D7C37">
        <w:t xml:space="preserve">. The position generator employed included a list of ten occupations. Here, occupations are presented to the respondent in a grid that allows them to declare whether they know (or </w:t>
      </w:r>
      <w:ins w:id="861" w:author="Julio César Iturra Sanhueza" w:date="2025-06-04T11:32:00Z">
        <w:r w:rsidR="00691D72">
          <w:t xml:space="preserve">do </w:t>
        </w:r>
      </w:ins>
      <w:r w:rsidRPr="007D7C37">
        <w:t>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32B761B4" w:rsidR="000E3C44" w:rsidRPr="007D7C37" w:rsidRDefault="009C462E" w:rsidP="00A706D7">
      <w:pPr>
        <w:pStyle w:val="BodyText"/>
      </w:pPr>
      <w:del w:id="862" w:author="Patrick Sachweh" w:date="2025-07-16T22:30:00Z">
        <w:r w:rsidRPr="007D7C37" w:rsidDel="00332ECB">
          <w:delText>Subsequently, f</w:delText>
        </w:r>
      </w:del>
      <w:ins w:id="863" w:author="Patrick Sachweh" w:date="2025-07-16T22:30:00Z">
        <w:r w:rsidR="00332ECB">
          <w:t>F</w:t>
        </w:r>
      </w:ins>
      <w:r w:rsidRPr="007D7C37">
        <w:t xml:space="preserve">ollowing </w:t>
      </w:r>
      <w:r w:rsidR="00100863" w:rsidRPr="007D7C37">
        <w:t xml:space="preserve">previous </w:t>
      </w:r>
      <w:r w:rsidR="00C07135" w:rsidRPr="007D7C37">
        <w:t xml:space="preserve">cross-national </w:t>
      </w:r>
      <w:r w:rsidR="00CC000E" w:rsidRPr="007D7C37">
        <w:t>studies</w:t>
      </w:r>
      <w:ins w:id="864" w:author="Julio César Iturra Sanhueza" w:date="2025-05-21T16:40:00Z">
        <w:r w:rsidR="008E5724">
          <w:t>,</w:t>
        </w:r>
      </w:ins>
      <w:r w:rsidRPr="007D7C37">
        <w:t xml:space="preserve"> I classify occupations into three status positions that resemble class positions</w:t>
      </w:r>
      <w:r w:rsidR="001B0014" w:rsidRPr="007D7C37">
        <w:t xml:space="preserve"> </w:t>
      </w:r>
      <w:r w:rsidR="00A254E7" w:rsidRPr="007D7C37">
        <w:fldChar w:fldCharType="begin"/>
      </w:r>
      <w:r w:rsidR="00972ABF">
        <w:instrText xml:space="preserve"> ADDIN ZOTERO_ITEM CSL_CITATION {"citationID":"a8XwF3Yi","properties":{"formattedCitation":"(Lindh &amp; Andersson, 2024; Otero et al., 2024)","plainCitation":"(Lindh &amp;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fldChar w:fldCharType="separate"/>
      </w:r>
      <w:r w:rsidR="00972ABF" w:rsidRPr="00972ABF">
        <w:t>(Lindh &amp; Andersson, 2024; Otero et al., 2024)</w:t>
      </w:r>
      <w:r w:rsidR="00A254E7" w:rsidRPr="007D7C37">
        <w:fldChar w:fldCharType="end"/>
      </w:r>
      <w:r w:rsidR="00571570" w:rsidRPr="007D7C37">
        <w:t>.</w:t>
      </w:r>
      <w:r w:rsidRPr="007D7C37">
        <w:t xml:space="preserve"> The classification is as follows: lawyer, executive of a large firm, and human resource manager are categorized as </w:t>
      </w:r>
      <w:r w:rsidRPr="007D7C37">
        <w:rPr>
          <w:i/>
          <w:iCs/>
        </w:rPr>
        <w:t>higher</w:t>
      </w:r>
      <w:r w:rsidRPr="007D7C37">
        <w:t xml:space="preserve"> positions; schoolteacher, police officer, and nurse are classified as </w:t>
      </w:r>
      <w:ins w:id="865" w:author="Julio César Iturra Sanhueza" w:date="2025-07-18T11:16:00Z" w16du:dateUtc="2025-07-18T09:16:00Z">
        <w:r w:rsidR="006F7B28" w:rsidRPr="00814714">
          <w:rPr>
            <w:i/>
            <w:iCs/>
            <w:highlight w:val="yellow"/>
            <w:rPrChange w:id="866" w:author="Julio César Iturra Sanhueza" w:date="2025-07-18T11:16:00Z" w16du:dateUtc="2025-07-18T09:16:00Z">
              <w:rPr/>
            </w:rPrChange>
          </w:rPr>
          <w:t>intermediate</w:t>
        </w:r>
        <w:r w:rsidR="006F7B28">
          <w:t xml:space="preserve"> </w:t>
        </w:r>
      </w:ins>
      <w:commentRangeStart w:id="867"/>
      <w:del w:id="868" w:author="Julio César Iturra Sanhueza" w:date="2025-07-18T11:16:00Z" w16du:dateUtc="2025-07-18T09:16:00Z">
        <w:r w:rsidRPr="007D7C37" w:rsidDel="006F7B28">
          <w:rPr>
            <w:i/>
            <w:iCs/>
          </w:rPr>
          <w:delText>medium</w:delText>
        </w:r>
        <w:r w:rsidRPr="007D7C37" w:rsidDel="006F7B28">
          <w:delText xml:space="preserve"> </w:delText>
        </w:r>
        <w:commentRangeEnd w:id="867"/>
        <w:r w:rsidR="00332ECB" w:rsidDel="006F7B28">
          <w:rPr>
            <w:rStyle w:val="CommentReference"/>
            <w:rFonts w:asciiTheme="minorHAnsi" w:hAnsiTheme="minorHAnsi"/>
          </w:rPr>
          <w:commentReference w:id="867"/>
        </w:r>
      </w:del>
      <w:r w:rsidR="00D7261D" w:rsidRPr="007D7C37">
        <w:t>positions;</w:t>
      </w:r>
      <w:r w:rsidRPr="007D7C37">
        <w:t xml:space="preserve"> and car mechanic, bus driver, hairdresser, and home or office cleaner are considered </w:t>
      </w:r>
      <w:r w:rsidRPr="007D7C37">
        <w:rPr>
          <w:i/>
          <w:iCs/>
        </w:rPr>
        <w:t>lower</w:t>
      </w:r>
      <w:r w:rsidRPr="007D7C37">
        <w:t xml:space="preserve"> positions.</w:t>
      </w:r>
    </w:p>
    <w:p w14:paraId="0009F2C2" w14:textId="11F997B9" w:rsidR="000E3C44" w:rsidDel="00966372" w:rsidRDefault="009C462E">
      <w:pPr>
        <w:pStyle w:val="BodyText"/>
        <w:rPr>
          <w:del w:id="869" w:author="Julio César Iturra Sanhueza" w:date="2025-05-19T14:30:00Z"/>
        </w:rPr>
      </w:pPr>
      <w:r w:rsidRPr="007D7C37">
        <w:t xml:space="preserve">Given the above, I adopt established procedures in the literature for measuring homogeneity in ego-centered networks </w:t>
      </w:r>
      <w:r w:rsidR="00141A3F" w:rsidRPr="007D7C37">
        <w:fldChar w:fldCharType="begin"/>
      </w:r>
      <w:r w:rsidR="002216E3" w:rsidRPr="007D7C37">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fldChar w:fldCharType="separate"/>
      </w:r>
      <w:r w:rsidR="00405578" w:rsidRPr="007D7C37">
        <w:t>(Völker, 2022)</w:t>
      </w:r>
      <w:r w:rsidR="00141A3F" w:rsidRPr="007D7C37">
        <w:fldChar w:fldCharType="end"/>
      </w:r>
      <w:r w:rsidRPr="007D7C37">
        <w:t xml:space="preserve">. Regarding class segregation, Otero et al. </w:t>
      </w:r>
      <w:r w:rsidR="00141A3F" w:rsidRPr="007D7C37">
        <w:fldChar w:fldCharType="begin"/>
      </w:r>
      <w:r w:rsidR="002216E3" w:rsidRPr="007D7C37">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fldChar w:fldCharType="separate"/>
      </w:r>
      <w:r w:rsidR="00405578" w:rsidRPr="007D7C37">
        <w:t>(2022)</w:t>
      </w:r>
      <w:r w:rsidR="00141A3F" w:rsidRPr="007D7C37">
        <w:fldChar w:fldCharType="end"/>
      </w:r>
      <w:r w:rsidRPr="007D7C37">
        <w:t xml:space="preserve"> classified occupations from the position generator into three class positions to compute the proportion of similar ties based on social class, thereby measuring class-based network homogeneity.</w:t>
      </w:r>
    </w:p>
    <w:p w14:paraId="0009F2C3" w14:textId="35588074" w:rsidR="000E3C44" w:rsidRDefault="00966372" w:rsidP="00A706D7">
      <w:pPr>
        <w:pStyle w:val="BodyText"/>
        <w:rPr>
          <w:ins w:id="870" w:author="Julio César Iturra Sanhueza" w:date="2025-05-12T14:52:00Z"/>
        </w:rPr>
      </w:pPr>
      <w:ins w:id="871" w:author="Julio César Iturra Sanhueza" w:date="2025-05-19T14:30:00Z">
        <w:r>
          <w:t xml:space="preserve"> </w:t>
        </w:r>
      </w:ins>
      <w:del w:id="872" w:author="Julio César Iturra Sanhueza" w:date="2025-05-19T14:30:00Z">
        <w:r w:rsidR="009C462E" w:rsidRPr="008F64B6" w:rsidDel="00966372">
          <w:rPr>
            <w:highlight w:val="yellow"/>
            <w:rPrChange w:id="873" w:author="Julio César Iturra Sanhueza" w:date="2025-06-02T15:00:00Z">
              <w:rPr>
                <w:rFonts w:cs="Times New Roman"/>
              </w:rPr>
            </w:rPrChange>
          </w:rPr>
          <w:delText xml:space="preserve">I calculate the number of ingroup ties according to the respondents’ class position and divide it by the total number of known occupations. </w:delText>
        </w:r>
      </w:del>
      <w:ins w:id="874" w:author="Julio César Iturra Sanhueza" w:date="2025-05-19T14:26:00Z">
        <w:r w:rsidR="006B2158" w:rsidRPr="008F64B6">
          <w:rPr>
            <w:highlight w:val="yellow"/>
            <w:rPrChange w:id="875" w:author="Julio César Iturra Sanhueza" w:date="2025-06-02T15:00:00Z">
              <w:rPr>
                <w:rFonts w:cs="Times New Roman"/>
              </w:rPr>
            </w:rPrChange>
          </w:rPr>
          <w:t xml:space="preserve">In this regard, individuals who </w:t>
        </w:r>
      </w:ins>
      <w:ins w:id="876" w:author="Julio César Iturra Sanhueza" w:date="2025-05-19T14:29:00Z">
        <w:r w:rsidR="004F201A" w:rsidRPr="008F64B6">
          <w:rPr>
            <w:highlight w:val="yellow"/>
            <w:rPrChange w:id="877" w:author="Julio César Iturra Sanhueza" w:date="2025-06-02T15:00:00Z">
              <w:rPr>
                <w:rFonts w:cs="Times New Roman"/>
              </w:rPr>
            </w:rPrChange>
          </w:rPr>
          <w:t>do</w:t>
        </w:r>
      </w:ins>
      <w:ins w:id="878" w:author="Julio César Iturra Sanhueza" w:date="2025-05-19T14:27:00Z">
        <w:r w:rsidR="005B48F3" w:rsidRPr="008F64B6">
          <w:rPr>
            <w:highlight w:val="yellow"/>
            <w:rPrChange w:id="879" w:author="Julio César Iturra Sanhueza" w:date="2025-06-02T15:00:00Z">
              <w:rPr>
                <w:rFonts w:cs="Times New Roman"/>
              </w:rPr>
            </w:rPrChange>
          </w:rPr>
          <w:t xml:space="preserve"> not have the necessary </w:t>
        </w:r>
        <w:r w:rsidR="005B48F3" w:rsidRPr="008F64B6">
          <w:rPr>
            <w:highlight w:val="yellow"/>
            <w:rPrChange w:id="880" w:author="Julio César Iturra Sanhueza" w:date="2025-06-02T15:00:00Z">
              <w:rPr>
                <w:rFonts w:cs="Times New Roman"/>
              </w:rPr>
            </w:rPrChange>
          </w:rPr>
          <w:lastRenderedPageBreak/>
          <w:t>information to be classified in any of the occupational classes or declared no</w:t>
        </w:r>
        <w:r w:rsidR="002D0109" w:rsidRPr="008F64B6">
          <w:rPr>
            <w:highlight w:val="yellow"/>
            <w:rPrChange w:id="881" w:author="Julio César Iturra Sanhueza" w:date="2025-06-02T15:00:00Z">
              <w:rPr>
                <w:rFonts w:cs="Times New Roman"/>
              </w:rPr>
            </w:rPrChange>
          </w:rPr>
          <w:t xml:space="preserve"> </w:t>
        </w:r>
      </w:ins>
      <w:ins w:id="882" w:author="Julio César Iturra Sanhueza" w:date="2025-05-19T14:28:00Z">
        <w:r w:rsidR="002D0109" w:rsidRPr="008F64B6">
          <w:rPr>
            <w:highlight w:val="yellow"/>
            <w:rPrChange w:id="883" w:author="Julio César Iturra Sanhueza" w:date="2025-06-02T15:00:00Z">
              <w:rPr>
                <w:rFonts w:cs="Times New Roman"/>
              </w:rPr>
            </w:rPrChange>
          </w:rPr>
          <w:t>network ties were excluded from the analyses</w:t>
        </w:r>
      </w:ins>
      <w:ins w:id="884" w:author="Julio César Iturra Sanhueza" w:date="2025-05-19T14:29:00Z">
        <w:r w:rsidR="00911061" w:rsidRPr="008F64B6">
          <w:rPr>
            <w:highlight w:val="yellow"/>
            <w:rPrChange w:id="885" w:author="Julio César Iturra Sanhueza" w:date="2025-06-02T15:00:00Z">
              <w:rPr>
                <w:rFonts w:cs="Times New Roman"/>
              </w:rPr>
            </w:rPrChange>
          </w:rPr>
          <w:t>,</w:t>
        </w:r>
      </w:ins>
      <w:ins w:id="886" w:author="Julio César Iturra Sanhueza" w:date="2025-05-19T14:28:00Z">
        <w:r w:rsidR="002D0109" w:rsidRPr="008F64B6">
          <w:rPr>
            <w:highlight w:val="yellow"/>
            <w:rPrChange w:id="887" w:author="Julio César Iturra Sanhueza" w:date="2025-06-02T15:00:00Z">
              <w:rPr>
                <w:rFonts w:cs="Times New Roman"/>
              </w:rPr>
            </w:rPrChange>
          </w:rPr>
          <w:t xml:space="preserve"> </w:t>
        </w:r>
      </w:ins>
      <w:ins w:id="888" w:author="Julio César Iturra Sanhueza" w:date="2025-05-19T14:26:00Z">
        <w:r w:rsidR="006B2158" w:rsidRPr="008F64B6">
          <w:rPr>
            <w:highlight w:val="yellow"/>
            <w:rPrChange w:id="889" w:author="Julio César Iturra Sanhueza" w:date="2025-06-02T15:00:00Z">
              <w:rPr>
                <w:rFonts w:cs="Times New Roman"/>
              </w:rPr>
            </w:rPrChange>
          </w:rPr>
          <w:t xml:space="preserve">as </w:t>
        </w:r>
      </w:ins>
      <w:ins w:id="890" w:author="Julio César Iturra Sanhueza" w:date="2025-05-19T14:28:00Z">
        <w:r w:rsidR="002D0109" w:rsidRPr="008F64B6">
          <w:rPr>
            <w:highlight w:val="yellow"/>
            <w:rPrChange w:id="891" w:author="Julio César Iturra Sanhueza" w:date="2025-06-02T15:00:00Z">
              <w:rPr>
                <w:rFonts w:cs="Times New Roman"/>
              </w:rPr>
            </w:rPrChange>
          </w:rPr>
          <w:t xml:space="preserve">the aim of the study </w:t>
        </w:r>
      </w:ins>
      <w:ins w:id="892" w:author="Julio César Iturra Sanhueza" w:date="2025-05-19T14:29:00Z">
        <w:r w:rsidR="002D0109" w:rsidRPr="008F64B6">
          <w:rPr>
            <w:highlight w:val="yellow"/>
            <w:rPrChange w:id="893" w:author="Julio César Iturra Sanhueza" w:date="2025-06-02T15:00:00Z">
              <w:rPr>
                <w:rFonts w:cs="Times New Roman"/>
              </w:rPr>
            </w:rPrChange>
          </w:rPr>
          <w:t>is</w:t>
        </w:r>
        <w:r w:rsidR="004F201A" w:rsidRPr="008F64B6">
          <w:rPr>
            <w:highlight w:val="yellow"/>
            <w:rPrChange w:id="894" w:author="Julio César Iturra Sanhueza" w:date="2025-06-02T15:00:00Z">
              <w:rPr>
                <w:rFonts w:cs="Times New Roman"/>
              </w:rPr>
            </w:rPrChange>
          </w:rPr>
          <w:t xml:space="preserve"> to empirically study the share of in-group </w:t>
        </w:r>
      </w:ins>
      <w:ins w:id="895" w:author="Julio César Iturra Sanhueza" w:date="2025-05-19T14:28:00Z">
        <w:r w:rsidR="002D0109" w:rsidRPr="008F64B6">
          <w:rPr>
            <w:highlight w:val="yellow"/>
            <w:rPrChange w:id="896" w:author="Julio César Iturra Sanhueza" w:date="2025-06-02T15:00:00Z">
              <w:rPr>
                <w:rFonts w:cs="Times New Roman"/>
              </w:rPr>
            </w:rPrChange>
          </w:rPr>
          <w:t>network ties according to the respondents’ class position.</w:t>
        </w:r>
      </w:ins>
      <w:ins w:id="897" w:author="Julio César Iturra Sanhueza" w:date="2025-05-19T14:29:00Z">
        <w:r w:rsidR="00D92951">
          <w:t xml:space="preserve"> </w:t>
        </w:r>
      </w:ins>
      <w:ins w:id="898" w:author="Julio César Iturra Sanhueza" w:date="2025-05-19T14:31:00Z">
        <w:r w:rsidR="007A31A9">
          <w:t xml:space="preserve">Therefore, </w:t>
        </w:r>
      </w:ins>
      <w:ins w:id="899" w:author="Julio César Iturra Sanhueza" w:date="2025-05-19T14:30:00Z">
        <w:r w:rsidRPr="007D7C37">
          <w:t>I calculate the number of ingroup ties according to the respondents’ class position and divide it by the total number of known occupations.</w:t>
        </w:r>
      </w:ins>
      <w:ins w:id="900" w:author="Julio César Iturra Sanhueza" w:date="2025-05-19T14:31:00Z">
        <w:r w:rsidR="007A31A9">
          <w:t xml:space="preserve"> </w:t>
        </w:r>
      </w:ins>
      <w:r w:rsidR="009C462E" w:rsidRPr="007D7C37">
        <w:t xml:space="preserve">This measure represents the proportion of similar social ties within the personal network, where a value of zero indicates complete </w:t>
      </w:r>
      <w:r w:rsidR="009C462E" w:rsidRPr="007D7C37">
        <w:rPr>
          <w:i/>
          <w:iCs/>
        </w:rPr>
        <w:t>heterogeneity</w:t>
      </w:r>
      <w:r w:rsidR="009C462E" w:rsidRPr="007D7C37">
        <w:t xml:space="preserve"> (i.e., all ties are different), and a value of one indicates complete </w:t>
      </w:r>
      <w:r w:rsidR="009C462E" w:rsidRPr="007D7C37">
        <w:rPr>
          <w:i/>
          <w:iCs/>
        </w:rPr>
        <w:t>homogeneity</w:t>
      </w:r>
      <w:r w:rsidR="009C462E" w:rsidRPr="007D7C37">
        <w:t xml:space="preserve"> (i.e., all ties are similar). Substantively, higher values reflect </w:t>
      </w:r>
      <w:ins w:id="901" w:author="Julio César Iturra Sanhueza" w:date="2025-05-21T16:42:00Z">
        <w:r w:rsidR="007C04BA">
          <w:t>more</w:t>
        </w:r>
      </w:ins>
      <w:ins w:id="902" w:author="Julio César Iturra Sanhueza" w:date="2025-05-21T16:41:00Z">
        <w:r w:rsidR="009F03D8">
          <w:t xml:space="preserve"> </w:t>
        </w:r>
      </w:ins>
      <w:ins w:id="903" w:author="Julio César Iturra Sanhueza" w:date="2025-05-19T14:34:00Z">
        <w:r w:rsidR="00C509BB">
          <w:t xml:space="preserve">relative </w:t>
        </w:r>
        <w:r w:rsidR="00F65370">
          <w:t xml:space="preserve">in-group similarity </w:t>
        </w:r>
      </w:ins>
      <w:ins w:id="904" w:author="Julio César Iturra Sanhueza" w:date="2025-05-21T16:42:00Z">
        <w:r w:rsidR="00C67FA1">
          <w:t xml:space="preserve">of </w:t>
        </w:r>
        <w:r w:rsidR="00C67FA1" w:rsidRPr="00C67FA1">
          <w:t>ego</w:t>
        </w:r>
        <w:r w:rsidR="00C67FA1">
          <w:t xml:space="preserve"> </w:t>
        </w:r>
      </w:ins>
      <w:ins w:id="905" w:author="Julio César Iturra Sanhueza" w:date="2025-05-21T16:41:00Z">
        <w:r w:rsidR="00C67FA1">
          <w:t>with</w:t>
        </w:r>
      </w:ins>
      <w:ins w:id="906" w:author="Julio César Iturra Sanhueza" w:date="2025-05-19T14:34:00Z">
        <w:r w:rsidR="00F65370">
          <w:t xml:space="preserve"> </w:t>
        </w:r>
      </w:ins>
      <w:ins w:id="907" w:author="Julio César Iturra Sanhueza" w:date="2025-05-21T16:42:00Z">
        <w:r w:rsidR="00C67FA1">
          <w:t xml:space="preserve">their </w:t>
        </w:r>
        <w:r w:rsidR="001269C8">
          <w:t xml:space="preserve">network ties </w:t>
        </w:r>
      </w:ins>
      <w:ins w:id="908" w:author="Julio César Iturra Sanhueza" w:date="2025-05-19T14:34:00Z">
        <w:r w:rsidR="00F65370">
          <w:t xml:space="preserve">and </w:t>
        </w:r>
      </w:ins>
      <w:del w:id="909" w:author="Julio César Iturra Sanhueza" w:date="2025-05-19T14:34:00Z">
        <w:r w:rsidR="009C462E" w:rsidRPr="007D7C37" w:rsidDel="00F65370">
          <w:delText xml:space="preserve">a </w:delText>
        </w:r>
      </w:del>
      <w:r w:rsidR="009C462E" w:rsidRPr="007D7C37">
        <w:t>greater social distance from other social classes in society.</w:t>
      </w:r>
    </w:p>
    <w:p w14:paraId="3682D1EC" w14:textId="24EC9EE2" w:rsidR="00C1101C" w:rsidRPr="007D7C37" w:rsidDel="00D92951" w:rsidRDefault="00C1101C">
      <w:pPr>
        <w:pStyle w:val="BodyText"/>
        <w:rPr>
          <w:del w:id="910" w:author="Julio César Iturra Sanhueza" w:date="2025-05-19T14:29:00Z"/>
        </w:rPr>
      </w:pPr>
    </w:p>
    <w:p w14:paraId="0009F2C4" w14:textId="25720DCD" w:rsidR="000E3C44" w:rsidRPr="008246DF" w:rsidRDefault="009C462E" w:rsidP="00A706D7">
      <w:pPr>
        <w:pStyle w:val="BodyText"/>
        <w:rPr>
          <w:ins w:id="911" w:author="Julio César Iturra Sanhueza" w:date="2025-05-12T14:53:00Z"/>
        </w:rPr>
      </w:pPr>
      <w:del w:id="912" w:author="Julio César Iturra Sanhueza" w:date="2025-05-29T12:13:00Z">
        <w:r w:rsidRPr="0071154F" w:rsidDel="00356BF8">
          <w:rPr>
            <w:highlight w:val="yellow"/>
            <w:rPrChange w:id="913" w:author="Julio César Iturra Sanhueza" w:date="2025-06-10T16:26:00Z">
              <w:rPr/>
            </w:rPrChange>
          </w:rPr>
          <w:delText>A set of control</w:delText>
        </w:r>
      </w:del>
      <w:del w:id="914" w:author="Julio César Iturra Sanhueza" w:date="2025-05-19T14:24:00Z">
        <w:r w:rsidRPr="0071154F" w:rsidDel="00600FA7">
          <w:rPr>
            <w:highlight w:val="yellow"/>
            <w:rPrChange w:id="915" w:author="Julio César Iturra Sanhueza" w:date="2025-06-10T16:26:00Z">
              <w:rPr/>
            </w:rPrChange>
          </w:rPr>
          <w:delText xml:space="preserve"> variables</w:delText>
        </w:r>
      </w:del>
      <w:del w:id="916" w:author="Julio César Iturra Sanhueza" w:date="2025-05-29T12:13:00Z">
        <w:r w:rsidRPr="0071154F" w:rsidDel="00356BF8">
          <w:rPr>
            <w:highlight w:val="yellow"/>
            <w:rPrChange w:id="917" w:author="Julio César Iturra Sanhueza" w:date="2025-06-10T16:26:00Z">
              <w:rPr/>
            </w:rPrChange>
          </w:rPr>
          <w:delText xml:space="preserve"> are </w:delText>
        </w:r>
      </w:del>
      <w:del w:id="918" w:author="Julio César Iturra Sanhueza" w:date="2025-05-21T16:43:00Z">
        <w:r w:rsidRPr="0071154F" w:rsidDel="0033610E">
          <w:rPr>
            <w:highlight w:val="yellow"/>
            <w:rPrChange w:id="919" w:author="Julio César Iturra Sanhueza" w:date="2025-06-10T16:26:00Z">
              <w:rPr/>
            </w:rPrChange>
          </w:rPr>
          <w:delText xml:space="preserve">considered </w:delText>
        </w:r>
      </w:del>
      <w:del w:id="920" w:author="Julio César Iturra Sanhueza" w:date="2025-05-19T14:24:00Z">
        <w:r w:rsidRPr="0071154F" w:rsidDel="00600FA7">
          <w:rPr>
            <w:highlight w:val="yellow"/>
            <w:rPrChange w:id="921" w:author="Julio César Iturra Sanhueza" w:date="2025-06-10T16:26:00Z">
              <w:rPr/>
            </w:rPrChange>
          </w:rPr>
          <w:delText>in the estimations</w:delText>
        </w:r>
      </w:del>
      <w:del w:id="922" w:author="Julio César Iturra Sanhueza" w:date="2025-05-29T12:13:00Z">
        <w:r w:rsidRPr="0071154F" w:rsidDel="00356BF8">
          <w:rPr>
            <w:highlight w:val="yellow"/>
            <w:rPrChange w:id="923" w:author="Julio César Iturra Sanhueza" w:date="2025-06-10T16:26:00Z">
              <w:rPr/>
            </w:rPrChange>
          </w:rPr>
          <w:delText>. First, t</w:delText>
        </w:r>
      </w:del>
      <w:ins w:id="924" w:author="Julio César Iturra Sanhueza" w:date="2025-05-29T12:13:00Z">
        <w:r w:rsidR="00356BF8" w:rsidRPr="0071154F">
          <w:rPr>
            <w:highlight w:val="yellow"/>
            <w:rPrChange w:id="925" w:author="Julio César Iturra Sanhueza" w:date="2025-06-10T16:26:00Z">
              <w:rPr/>
            </w:rPrChange>
          </w:rPr>
          <w:t>Regarding control variables, t</w:t>
        </w:r>
      </w:ins>
      <w:r w:rsidRPr="0071154F">
        <w:rPr>
          <w:highlight w:val="yellow"/>
          <w:rPrChange w:id="926" w:author="Julio César Iturra Sanhueza" w:date="2025-06-10T16:26:00Z">
            <w:rPr/>
          </w:rPrChange>
        </w:rPr>
        <w:t xml:space="preserve">he number of social ties is included to ensure that the association between network homogeneity and redistributive preferences is independent of network size. </w:t>
      </w:r>
      <w:ins w:id="927" w:author="Julio César Iturra Sanhueza" w:date="2025-05-29T12:19:00Z">
        <w:r w:rsidR="00B30E6E" w:rsidRPr="0071154F">
          <w:rPr>
            <w:highlight w:val="yellow"/>
            <w:rPrChange w:id="928" w:author="Julio César Iturra Sanhueza" w:date="2025-06-10T16:26:00Z">
              <w:rPr/>
            </w:rPrChange>
          </w:rPr>
          <w:t xml:space="preserve">Given the gender-based class inequality in economic resources (Waitkus &amp; Minkus, 2021), age differences in terms of values and socioeconomic vulnerability (VanHeuvelen &amp; Copas, 2018), gender, and age were included as control variables in all models as potential confounders. </w:t>
        </w:r>
      </w:ins>
      <w:ins w:id="929" w:author="Julio César Iturra Sanhueza" w:date="2025-05-29T12:20:00Z">
        <w:r w:rsidR="004708BF" w:rsidRPr="0071154F">
          <w:rPr>
            <w:highlight w:val="yellow"/>
            <w:rPrChange w:id="930" w:author="Julio César Iturra Sanhueza" w:date="2025-06-10T16:26:00Z">
              <w:rPr/>
            </w:rPrChange>
          </w:rPr>
          <w:t>I avoid over-controlling by o</w:t>
        </w:r>
      </w:ins>
      <w:ins w:id="931" w:author="Julio César Iturra Sanhueza" w:date="2025-05-29T12:14:00Z">
        <w:r w:rsidR="00356BF8" w:rsidRPr="0071154F">
          <w:rPr>
            <w:highlight w:val="yellow"/>
            <w:rPrChange w:id="932" w:author="Julio César Iturra Sanhueza" w:date="2025-06-10T16:26:00Z">
              <w:rPr/>
            </w:rPrChange>
          </w:rPr>
          <w:t>ther socioeconomic factors</w:t>
        </w:r>
      </w:ins>
      <w:ins w:id="933" w:author="Julio César Iturra Sanhueza" w:date="2025-05-29T12:21:00Z">
        <w:r w:rsidR="004708BF" w:rsidRPr="0071154F">
          <w:rPr>
            <w:highlight w:val="yellow"/>
            <w:rPrChange w:id="934" w:author="Julio César Iturra Sanhueza" w:date="2025-06-10T16:26:00Z">
              <w:rPr/>
            </w:rPrChange>
          </w:rPr>
          <w:t xml:space="preserve"> </w:t>
        </w:r>
      </w:ins>
      <w:ins w:id="935" w:author="Julio César Iturra Sanhueza" w:date="2025-05-29T12:14:00Z">
        <w:r w:rsidR="00356BF8" w:rsidRPr="0071154F">
          <w:rPr>
            <w:highlight w:val="yellow"/>
            <w:rPrChange w:id="936" w:author="Julio César Iturra Sanhueza" w:date="2025-06-10T16:26:00Z">
              <w:rPr/>
            </w:rPrChange>
          </w:rPr>
          <w:t>in the estimations</w:t>
        </w:r>
      </w:ins>
      <w:ins w:id="937" w:author="Julio César Iturra Sanhueza" w:date="2025-05-29T12:26:00Z">
        <w:del w:id="938" w:author="Patrick Sachweh" w:date="2025-07-16T22:32:00Z">
          <w:r w:rsidR="00F630A0" w:rsidRPr="0071154F" w:rsidDel="00332ECB">
            <w:rPr>
              <w:highlight w:val="yellow"/>
              <w:rPrChange w:id="939" w:author="Julio César Iturra Sanhueza" w:date="2025-06-10T16:26:00Z">
                <w:rPr/>
              </w:rPrChange>
            </w:rPr>
            <w:delText>,</w:delText>
          </w:r>
        </w:del>
      </w:ins>
      <w:ins w:id="940" w:author="Julio César Iturra Sanhueza" w:date="2025-05-29T12:14:00Z">
        <w:del w:id="941" w:author="Patrick Sachweh" w:date="2025-07-16T22:32:00Z">
          <w:r w:rsidR="00356BF8" w:rsidRPr="0071154F" w:rsidDel="00332ECB">
            <w:rPr>
              <w:highlight w:val="yellow"/>
              <w:rPrChange w:id="942" w:author="Julio César Iturra Sanhueza" w:date="2025-06-10T16:26:00Z">
                <w:rPr/>
              </w:rPrChange>
            </w:rPr>
            <w:delText xml:space="preserve"> as </w:delText>
          </w:r>
        </w:del>
      </w:ins>
      <w:ins w:id="943" w:author="Julio César Iturra Sanhueza" w:date="2025-05-29T12:29:00Z">
        <w:del w:id="944" w:author="Patrick Sachweh" w:date="2025-07-16T22:32:00Z">
          <w:r w:rsidR="00842092" w:rsidRPr="0071154F" w:rsidDel="00332ECB">
            <w:rPr>
              <w:highlight w:val="yellow"/>
              <w:rPrChange w:id="945" w:author="Julio César Iturra Sanhueza" w:date="2025-06-10T16:26:00Z">
                <w:rPr/>
              </w:rPrChange>
            </w:rPr>
            <w:delText>they</w:delText>
          </w:r>
        </w:del>
      </w:ins>
      <w:ins w:id="946" w:author="Patrick Sachweh" w:date="2025-07-16T22:32:00Z">
        <w:r w:rsidR="00332ECB">
          <w:rPr>
            <w:highlight w:val="yellow"/>
          </w:rPr>
          <w:t xml:space="preserve"> which</w:t>
        </w:r>
      </w:ins>
      <w:ins w:id="947" w:author="Julio César Iturra Sanhueza" w:date="2025-05-29T12:29:00Z">
        <w:r w:rsidR="00842092" w:rsidRPr="0071154F">
          <w:rPr>
            <w:highlight w:val="yellow"/>
            <w:rPrChange w:id="948" w:author="Julio César Iturra Sanhueza" w:date="2025-06-10T16:26:00Z">
              <w:rPr/>
            </w:rPrChange>
          </w:rPr>
          <w:t xml:space="preserve"> </w:t>
        </w:r>
      </w:ins>
      <w:ins w:id="949" w:author="Julio César Iturra Sanhueza" w:date="2025-05-29T12:34:00Z">
        <w:r w:rsidR="0052786F" w:rsidRPr="0071154F">
          <w:rPr>
            <w:highlight w:val="yellow"/>
            <w:rPrChange w:id="950" w:author="Julio César Iturra Sanhueza" w:date="2025-06-10T16:26:00Z">
              <w:rPr/>
            </w:rPrChange>
          </w:rPr>
          <w:t>are</w:t>
        </w:r>
      </w:ins>
      <w:ins w:id="951" w:author="Julio César Iturra Sanhueza" w:date="2025-05-29T12:26:00Z">
        <w:r w:rsidR="00D70485" w:rsidRPr="0071154F">
          <w:rPr>
            <w:highlight w:val="yellow"/>
            <w:rPrChange w:id="952" w:author="Julio César Iturra Sanhueza" w:date="2025-06-10T16:26:00Z">
              <w:rPr/>
            </w:rPrChange>
          </w:rPr>
          <w:t xml:space="preserve"> closely interrelated with class</w:t>
        </w:r>
      </w:ins>
      <w:ins w:id="953" w:author="Julio César Iturra Sanhueza" w:date="2025-06-11T17:22:00Z">
        <w:del w:id="954" w:author="Patrick Sachweh" w:date="2025-07-16T22:32:00Z">
          <w:r w:rsidR="00BC2E4C" w:rsidDel="00332ECB">
            <w:rPr>
              <w:highlight w:val="yellow"/>
            </w:rPr>
            <w:delText xml:space="preserve"> </w:delText>
          </w:r>
        </w:del>
      </w:ins>
      <w:ins w:id="955" w:author="Julio César Iturra Sanhueza" w:date="2025-05-29T12:14:00Z">
        <w:r w:rsidR="00356BF8" w:rsidRPr="0071154F">
          <w:rPr>
            <w:highlight w:val="yellow"/>
            <w:rPrChange w:id="956" w:author="Julio César Iturra Sanhueza" w:date="2025-06-10T16:26:00Z">
              <w:rPr/>
            </w:rPrChange>
          </w:rPr>
          <w:t>.</w:t>
        </w:r>
      </w:ins>
      <w:ins w:id="957" w:author="Julio César Iturra Sanhueza" w:date="2025-05-29T12:17:00Z">
        <w:r w:rsidR="00350019" w:rsidRPr="0071154F">
          <w:rPr>
            <w:highlight w:val="yellow"/>
            <w:rPrChange w:id="958" w:author="Julio César Iturra Sanhueza" w:date="2025-06-10T16:26:00Z">
              <w:rPr/>
            </w:rPrChange>
          </w:rPr>
          <w:t xml:space="preserve"> </w:t>
        </w:r>
      </w:ins>
      <w:ins w:id="959" w:author="Julio César Iturra Sanhueza" w:date="2025-05-29T12:28:00Z">
        <w:r w:rsidR="00E547B6" w:rsidRPr="0071154F">
          <w:rPr>
            <w:highlight w:val="yellow"/>
            <w:rPrChange w:id="960" w:author="Julio César Iturra Sanhueza" w:date="2025-06-10T16:26:00Z">
              <w:rPr/>
            </w:rPrChange>
          </w:rPr>
          <w:t>Theoretically, income</w:t>
        </w:r>
      </w:ins>
      <w:ins w:id="961" w:author="Julio César Iturra Sanhueza" w:date="2025-05-29T12:29:00Z">
        <w:r w:rsidR="009F355A" w:rsidRPr="0071154F">
          <w:rPr>
            <w:highlight w:val="yellow"/>
            <w:rPrChange w:id="962" w:author="Julio César Iturra Sanhueza" w:date="2025-06-10T16:26:00Z">
              <w:rPr/>
            </w:rPrChange>
          </w:rPr>
          <w:t>, education</w:t>
        </w:r>
        <w:r w:rsidR="00F15517" w:rsidRPr="0071154F">
          <w:rPr>
            <w:highlight w:val="yellow"/>
            <w:rPrChange w:id="963" w:author="Julio César Iturra Sanhueza" w:date="2025-06-10T16:26:00Z">
              <w:rPr/>
            </w:rPrChange>
          </w:rPr>
          <w:t>,</w:t>
        </w:r>
        <w:r w:rsidR="009F355A" w:rsidRPr="0071154F">
          <w:rPr>
            <w:highlight w:val="yellow"/>
            <w:rPrChange w:id="964" w:author="Julio César Iturra Sanhueza" w:date="2025-06-10T16:26:00Z">
              <w:rPr/>
            </w:rPrChange>
          </w:rPr>
          <w:t xml:space="preserve"> </w:t>
        </w:r>
      </w:ins>
      <w:ins w:id="965" w:author="Julio César Iturra Sanhueza" w:date="2025-05-29T12:27:00Z">
        <w:r w:rsidR="008246DF" w:rsidRPr="0071154F">
          <w:rPr>
            <w:highlight w:val="yellow"/>
            <w:rPrChange w:id="966" w:author="Julio César Iturra Sanhueza" w:date="2025-06-10T16:26:00Z">
              <w:rPr/>
            </w:rPrChange>
          </w:rPr>
          <w:t xml:space="preserve">and employment </w:t>
        </w:r>
      </w:ins>
      <w:ins w:id="967" w:author="Julio César Iturra Sanhueza" w:date="2025-05-29T12:30:00Z">
        <w:r w:rsidR="000260A9" w:rsidRPr="0071154F">
          <w:rPr>
            <w:highlight w:val="yellow"/>
            <w:rPrChange w:id="968" w:author="Julio César Iturra Sanhueza" w:date="2025-06-10T16:26:00Z">
              <w:rPr/>
            </w:rPrChange>
          </w:rPr>
          <w:t>vulnerability</w:t>
        </w:r>
        <w:r w:rsidR="00B324F1" w:rsidRPr="0071154F">
          <w:rPr>
            <w:highlight w:val="yellow"/>
            <w:rPrChange w:id="969" w:author="Julio César Iturra Sanhueza" w:date="2025-06-10T16:26:00Z">
              <w:rPr/>
            </w:rPrChange>
          </w:rPr>
          <w:t xml:space="preserve"> </w:t>
        </w:r>
      </w:ins>
      <w:ins w:id="970" w:author="Julio César Iturra Sanhueza" w:date="2025-05-29T12:15:00Z">
        <w:del w:id="971" w:author="Patrick Sachweh" w:date="2025-07-16T22:32:00Z">
          <w:r w:rsidR="00251858" w:rsidRPr="0071154F" w:rsidDel="00332ECB">
            <w:rPr>
              <w:highlight w:val="yellow"/>
              <w:rPrChange w:id="972" w:author="Julio César Iturra Sanhueza" w:date="2025-06-10T16:26:00Z">
                <w:rPr/>
              </w:rPrChange>
            </w:rPr>
            <w:delText>are</w:delText>
          </w:r>
        </w:del>
      </w:ins>
      <w:ins w:id="973" w:author="Patrick Sachweh" w:date="2025-07-16T22:32:00Z">
        <w:r w:rsidR="00332ECB">
          <w:rPr>
            <w:highlight w:val="yellow"/>
          </w:rPr>
          <w:t>can be</w:t>
        </w:r>
      </w:ins>
      <w:ins w:id="974" w:author="Julio César Iturra Sanhueza" w:date="2025-05-29T12:15:00Z">
        <w:r w:rsidR="00251858" w:rsidRPr="0071154F">
          <w:rPr>
            <w:highlight w:val="yellow"/>
            <w:rPrChange w:id="975" w:author="Julio César Iturra Sanhueza" w:date="2025-06-10T16:26:00Z">
              <w:rPr/>
            </w:rPrChange>
          </w:rPr>
          <w:t xml:space="preserve"> conceived as potential confounders, as they represent the </w:t>
        </w:r>
      </w:ins>
      <w:ins w:id="976" w:author="Julio César Iturra Sanhueza" w:date="2025-05-29T12:29:00Z">
        <w:r w:rsidR="00F15517" w:rsidRPr="0071154F">
          <w:rPr>
            <w:highlight w:val="yellow"/>
            <w:rPrChange w:id="977" w:author="Julio César Iturra Sanhueza" w:date="2025-06-10T16:26:00Z">
              <w:rPr/>
            </w:rPrChange>
          </w:rPr>
          <w:t xml:space="preserve">socioeconomic resources </w:t>
        </w:r>
      </w:ins>
      <w:ins w:id="978" w:author="Julio César Iturra Sanhueza" w:date="2025-05-29T12:15:00Z">
        <w:r w:rsidR="00251858" w:rsidRPr="0071154F">
          <w:rPr>
            <w:highlight w:val="yellow"/>
            <w:rPrChange w:id="979" w:author="Julio César Iturra Sanhueza" w:date="2025-06-10T16:26:00Z">
              <w:rPr/>
            </w:rPrChange>
          </w:rPr>
          <w:t>and labor market risk within each class (Langsæther &amp; Evans, 2020).</w:t>
        </w:r>
      </w:ins>
      <w:ins w:id="980" w:author="Julio César Iturra Sanhueza" w:date="2025-05-29T12:19:00Z">
        <w:r w:rsidR="00B30E6E" w:rsidRPr="0071154F">
          <w:rPr>
            <w:highlight w:val="yellow"/>
            <w:rPrChange w:id="981" w:author="Julio César Iturra Sanhueza" w:date="2025-06-10T16:26:00Z">
              <w:rPr/>
            </w:rPrChange>
          </w:rPr>
          <w:t xml:space="preserve"> </w:t>
        </w:r>
      </w:ins>
      <w:del w:id="982" w:author="Julio César Iturra Sanhueza" w:date="2025-05-29T12:14:00Z">
        <w:r w:rsidRPr="0071154F" w:rsidDel="00356BF8">
          <w:rPr>
            <w:highlight w:val="yellow"/>
            <w:rPrChange w:id="983" w:author="Julio César Iturra Sanhueza" w:date="2025-06-10T16:26:00Z">
              <w:rPr/>
            </w:rPrChange>
          </w:rPr>
          <w:delText xml:space="preserve">Second, </w:delText>
        </w:r>
      </w:del>
      <w:ins w:id="984" w:author="Julio César Iturra Sanhueza" w:date="2025-05-29T12:14:00Z">
        <w:r w:rsidR="00356BF8" w:rsidRPr="0071154F">
          <w:rPr>
            <w:highlight w:val="yellow"/>
            <w:rPrChange w:id="985" w:author="Julio César Iturra Sanhueza" w:date="2025-06-10T16:26:00Z">
              <w:rPr/>
            </w:rPrChange>
          </w:rPr>
          <w:t xml:space="preserve">In this regard, </w:t>
        </w:r>
      </w:ins>
      <w:del w:id="986" w:author="Julio César Iturra Sanhueza" w:date="2025-05-29T12:15:00Z">
        <w:r w:rsidRPr="0071154F" w:rsidDel="00251858">
          <w:rPr>
            <w:highlight w:val="yellow"/>
            <w:rPrChange w:id="987" w:author="Julio César Iturra Sanhueza" w:date="2025-06-10T16:26:00Z">
              <w:rPr/>
            </w:rPrChange>
          </w:rPr>
          <w:delText xml:space="preserve">socioeconomic characteristics are incorporated into the models, as they represent the current social status through </w:delText>
        </w:r>
      </w:del>
      <w:r w:rsidRPr="0071154F">
        <w:rPr>
          <w:highlight w:val="yellow"/>
          <w:rPrChange w:id="988" w:author="Julio César Iturra Sanhueza" w:date="2025-06-10T16:26:00Z">
            <w:rPr/>
          </w:rPrChange>
        </w:rPr>
        <w:t xml:space="preserve">income, education, and labor market </w:t>
      </w:r>
      <w:del w:id="989" w:author="Julio César Iturra Sanhueza" w:date="2025-05-29T12:23:00Z">
        <w:r w:rsidRPr="0071154F" w:rsidDel="00CC4D71">
          <w:rPr>
            <w:highlight w:val="yellow"/>
            <w:rPrChange w:id="990" w:author="Julio César Iturra Sanhueza" w:date="2025-06-10T16:26:00Z">
              <w:rPr/>
            </w:rPrChange>
          </w:rPr>
          <w:delText>status</w:delText>
        </w:r>
      </w:del>
      <w:ins w:id="991" w:author="Julio César Iturra Sanhueza" w:date="2025-05-29T12:23:00Z">
        <w:r w:rsidR="00CC4D71" w:rsidRPr="0071154F">
          <w:rPr>
            <w:highlight w:val="yellow"/>
            <w:rPrChange w:id="992" w:author="Julio César Iturra Sanhueza" w:date="2025-06-10T16:26:00Z">
              <w:rPr/>
            </w:rPrChange>
          </w:rPr>
          <w:t xml:space="preserve">risk </w:t>
        </w:r>
      </w:ins>
      <w:ins w:id="993" w:author="Julio César Iturra Sanhueza" w:date="2025-05-29T12:18:00Z">
        <w:r w:rsidR="00D009DE" w:rsidRPr="0071154F">
          <w:rPr>
            <w:highlight w:val="yellow"/>
            <w:rPrChange w:id="994" w:author="Julio César Iturra Sanhueza" w:date="2025-06-10T16:26:00Z">
              <w:rPr/>
            </w:rPrChange>
          </w:rPr>
          <w:t xml:space="preserve">have been recognized as potential </w:t>
        </w:r>
        <w:r w:rsidR="00B30E6E" w:rsidRPr="0071154F">
          <w:rPr>
            <w:highlight w:val="yellow"/>
            <w:rPrChange w:id="995" w:author="Julio César Iturra Sanhueza" w:date="2025-06-10T16:26:00Z">
              <w:rPr/>
            </w:rPrChange>
          </w:rPr>
          <w:t xml:space="preserve">mediators </w:t>
        </w:r>
      </w:ins>
      <w:ins w:id="996" w:author="Julio César Iturra Sanhueza" w:date="2025-05-29T12:30:00Z">
        <w:r w:rsidR="00DE70E5" w:rsidRPr="0071154F">
          <w:rPr>
            <w:highlight w:val="yellow"/>
            <w:rPrChange w:id="997" w:author="Julio César Iturra Sanhueza" w:date="2025-06-10T16:26:00Z">
              <w:rPr/>
            </w:rPrChange>
          </w:rPr>
          <w:t xml:space="preserve">that </w:t>
        </w:r>
      </w:ins>
      <w:ins w:id="998" w:author="Julio César Iturra Sanhueza" w:date="2025-05-29T12:31:00Z">
        <w:r w:rsidR="00585327" w:rsidRPr="0071154F">
          <w:rPr>
            <w:highlight w:val="yellow"/>
            <w:rPrChange w:id="999" w:author="Julio César Iturra Sanhueza" w:date="2025-06-10T16:26:00Z">
              <w:rPr/>
            </w:rPrChange>
          </w:rPr>
          <w:t>would rather mask than clarify</w:t>
        </w:r>
      </w:ins>
      <w:ins w:id="1000" w:author="Julio César Iturra Sanhueza" w:date="2025-05-29T12:32:00Z">
        <w:r w:rsidR="00585327" w:rsidRPr="0071154F">
          <w:rPr>
            <w:highlight w:val="yellow"/>
            <w:rPrChange w:id="1001" w:author="Julio César Iturra Sanhueza" w:date="2025-06-10T16:26:00Z">
              <w:rPr/>
            </w:rPrChange>
          </w:rPr>
          <w:t xml:space="preserve"> </w:t>
        </w:r>
      </w:ins>
      <w:ins w:id="1002" w:author="Julio César Iturra Sanhueza" w:date="2025-05-29T12:23:00Z">
        <w:r w:rsidR="003D6471" w:rsidRPr="0071154F">
          <w:rPr>
            <w:highlight w:val="yellow"/>
            <w:rPrChange w:id="1003" w:author="Julio César Iturra Sanhueza" w:date="2025-06-10T16:26:00Z">
              <w:rPr/>
            </w:rPrChange>
          </w:rPr>
          <w:t xml:space="preserve">the relationship </w:t>
        </w:r>
      </w:ins>
      <w:ins w:id="1004" w:author="Julio César Iturra Sanhueza" w:date="2025-05-29T12:18:00Z">
        <w:r w:rsidR="00B30E6E" w:rsidRPr="0071154F">
          <w:rPr>
            <w:highlight w:val="yellow"/>
            <w:rPrChange w:id="1005" w:author="Julio César Iturra Sanhueza" w:date="2025-06-10T16:26:00Z">
              <w:rPr/>
            </w:rPrChange>
          </w:rPr>
          <w:t>between class</w:t>
        </w:r>
      </w:ins>
      <w:ins w:id="1006" w:author="Julio César Iturra Sanhueza" w:date="2025-05-29T12:31:00Z">
        <w:r w:rsidR="008E25BF" w:rsidRPr="0071154F">
          <w:rPr>
            <w:highlight w:val="yellow"/>
            <w:rPrChange w:id="1007" w:author="Julio César Iturra Sanhueza" w:date="2025-06-10T16:26:00Z">
              <w:rPr/>
            </w:rPrChange>
          </w:rPr>
          <w:t xml:space="preserve"> position</w:t>
        </w:r>
      </w:ins>
      <w:ins w:id="1008" w:author="Julio César Iturra Sanhueza" w:date="2025-05-29T12:32:00Z">
        <w:r w:rsidR="00D9064D" w:rsidRPr="0071154F">
          <w:rPr>
            <w:highlight w:val="yellow"/>
            <w:rPrChange w:id="1009" w:author="Julio César Iturra Sanhueza" w:date="2025-06-10T16:26:00Z">
              <w:rPr/>
            </w:rPrChange>
          </w:rPr>
          <w:t>s</w:t>
        </w:r>
      </w:ins>
      <w:ins w:id="1010" w:author="Julio César Iturra Sanhueza" w:date="2025-05-29T12:18:00Z">
        <w:r w:rsidR="00B30E6E" w:rsidRPr="0071154F">
          <w:rPr>
            <w:highlight w:val="yellow"/>
            <w:rPrChange w:id="1011" w:author="Julio César Iturra Sanhueza" w:date="2025-06-10T16:26:00Z">
              <w:rPr/>
            </w:rPrChange>
          </w:rPr>
          <w:t xml:space="preserve"> </w:t>
        </w:r>
        <w:r w:rsidR="00D009DE" w:rsidRPr="0071154F">
          <w:rPr>
            <w:highlight w:val="yellow"/>
            <w:rPrChange w:id="1012" w:author="Julio César Iturra Sanhueza" w:date="2025-06-10T16:26:00Z">
              <w:rPr/>
            </w:rPrChange>
          </w:rPr>
          <w:t xml:space="preserve">and </w:t>
        </w:r>
      </w:ins>
      <w:ins w:id="1013" w:author="Julio César Iturra Sanhueza" w:date="2025-05-29T12:31:00Z">
        <w:r w:rsidR="00033DC7" w:rsidRPr="0071154F">
          <w:rPr>
            <w:highlight w:val="yellow"/>
            <w:rPrChange w:id="1014" w:author="Julio César Iturra Sanhueza" w:date="2025-06-10T16:26:00Z">
              <w:rPr/>
            </w:rPrChange>
          </w:rPr>
          <w:t xml:space="preserve">political </w:t>
        </w:r>
      </w:ins>
      <w:ins w:id="1015" w:author="Julio César Iturra Sanhueza" w:date="2025-05-29T12:18:00Z">
        <w:r w:rsidR="00D009DE" w:rsidRPr="0071154F">
          <w:rPr>
            <w:highlight w:val="yellow"/>
            <w:rPrChange w:id="1016" w:author="Julio César Iturra Sanhueza" w:date="2025-06-10T16:26:00Z">
              <w:rPr/>
            </w:rPrChange>
          </w:rPr>
          <w:t xml:space="preserve">attitudes </w:t>
        </w:r>
      </w:ins>
      <w:del w:id="1017" w:author="Julio César Iturra Sanhueza" w:date="2025-05-29T12:18:00Z">
        <w:r w:rsidRPr="0071154F" w:rsidDel="00D009DE">
          <w:rPr>
            <w:highlight w:val="yellow"/>
            <w:rPrChange w:id="1018" w:author="Julio César Iturra Sanhueza" w:date="2025-06-10T16:26:00Z">
              <w:rPr/>
            </w:rPrChange>
          </w:rPr>
          <w:delText xml:space="preserve"> </w:delText>
        </w:r>
      </w:del>
      <w:r w:rsidR="00402410" w:rsidRPr="0071154F">
        <w:rPr>
          <w:highlight w:val="yellow"/>
          <w:rPrChange w:id="1019" w:author="Julio César Iturra Sanhueza" w:date="2025-06-10T16:26:00Z">
            <w:rPr/>
          </w:rPrChange>
        </w:rPr>
        <w:fldChar w:fldCharType="begin"/>
      </w:r>
      <w:r w:rsidR="00972ABF" w:rsidRPr="0071154F">
        <w:rPr>
          <w:highlight w:val="yellow"/>
          <w:rPrChange w:id="1020" w:author="Julio César Iturra Sanhueza" w:date="2025-06-10T16:26:00Z">
            <w:rPr/>
          </w:rPrChange>
        </w:rPr>
        <w:instrText xml:space="preserve"> ADDIN ZOTERO_ITEM CSL_CITATION {"citationID":"dYelO8Xh","properties":{"formattedCitation":"(H\\uc0\\u228{}usermann, Kurer, &amp; Schwander, 2015; Kitschelt &amp; Rehm, 2014)","plainCitation":"(Häusermann, Kurer, &amp; Schwander, 2015; Kitschelt &amp;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1154F">
        <w:rPr>
          <w:highlight w:val="yellow"/>
          <w:rPrChange w:id="1021" w:author="Julio César Iturra Sanhueza" w:date="2025-06-10T16:26:00Z">
            <w:rPr/>
          </w:rPrChange>
        </w:rPr>
        <w:fldChar w:fldCharType="separate"/>
      </w:r>
      <w:r w:rsidR="00972ABF" w:rsidRPr="0071154F">
        <w:rPr>
          <w:highlight w:val="yellow"/>
          <w:rPrChange w:id="1022" w:author="Julio César Iturra Sanhueza" w:date="2025-06-10T16:26:00Z">
            <w:rPr/>
          </w:rPrChange>
        </w:rPr>
        <w:t>(Häusermann, Kurer, &amp; Schwander, 2015; Kitschelt &amp; Rehm, 2014)</w:t>
      </w:r>
      <w:r w:rsidR="00402410" w:rsidRPr="0071154F">
        <w:rPr>
          <w:highlight w:val="yellow"/>
          <w:rPrChange w:id="1023" w:author="Julio César Iturra Sanhueza" w:date="2025-06-10T16:26:00Z">
            <w:rPr/>
          </w:rPrChange>
        </w:rPr>
        <w:fldChar w:fldCharType="end"/>
      </w:r>
      <w:r w:rsidRPr="0071154F">
        <w:rPr>
          <w:highlight w:val="yellow"/>
          <w:rPrChange w:id="1024" w:author="Julio César Iturra Sanhueza" w:date="2025-06-10T16:26:00Z">
            <w:rPr/>
          </w:rPrChange>
        </w:rPr>
        <w:t>.</w:t>
      </w:r>
      <w:r w:rsidRPr="008246DF">
        <w:t xml:space="preserve"> </w:t>
      </w:r>
      <w:del w:id="1025" w:author="Julio César Iturra Sanhueza" w:date="2025-05-29T12:15:00Z">
        <w:r w:rsidR="00A26769" w:rsidDel="00251858">
          <w:fldChar w:fldCharType="begin"/>
        </w:r>
        <w:r w:rsidR="00A26769" w:rsidRPr="008246DF" w:rsidDel="00251858">
          <w:delInstrText xml:space="preserve"> ADDIN ZOTERO_ITEM CSL_CITATION {"citationID":"bZAdla8N","properties":{"formattedCitation":"(Langs\\uc0\\u230{}ther &amp; Evans, 2020)","plainCitation":"(Langsæther &amp; Evans, 2020)","noteIndex":0},"citationItems":[{"id":14394,"uris":["http://zotero.org/users/5414506/items/DRIPSN5K"],"itemData":{"id":14394,"type":"article-journal","abstract":"The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delInstrText>
        </w:r>
        <w:r w:rsidR="00A26769" w:rsidDel="00251858">
          <w:fldChar w:fldCharType="separate"/>
        </w:r>
        <w:r w:rsidR="00A26769" w:rsidRPr="008246DF" w:rsidDel="00251858">
          <w:delText>(Langsæther &amp; Evans, 2020)</w:delText>
        </w:r>
        <w:r w:rsidR="00A26769" w:rsidDel="00251858">
          <w:fldChar w:fldCharType="end"/>
        </w:r>
      </w:del>
      <w:del w:id="1026" w:author="Julio César Iturra Sanhueza" w:date="2025-05-29T12:27:00Z">
        <w:r w:rsidR="00745979" w:rsidDel="008246DF">
          <w:fldChar w:fldCharType="begin"/>
        </w:r>
        <w:r w:rsidR="00182ADB" w:rsidRPr="008246DF" w:rsidDel="008246DF">
          <w:delInstrText xml:space="preserve"> ADDIN ZOTERO_ITEM CSL_CITATION {"citationID":"WWTj7ZGW","properties":{"formattedCitation":"(Kitschelt &amp; Rehm, 2014)","plainCitation":"(Kitschelt &amp;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w:delInstrText>
        </w:r>
        <w:r w:rsidR="00182ADB" w:rsidDel="008246DF">
          <w:delInstrText xml:space="preserve">olitical Preference Formation","volume":"47","author":[{"family":"Kitschelt","given":"Herbert"},{"family":"Rehm","given":"Philipp"}],"issued":{"date-parts":[["2014",10,1]]},"citation-key":"kitschelt_occupations_2014"}}],"schema":"https://github.com/citation-style-language/schema/raw/master/csl-citation.json"} </w:delInstrText>
        </w:r>
        <w:r w:rsidR="00745979" w:rsidDel="008246DF">
          <w:fldChar w:fldCharType="separate"/>
        </w:r>
        <w:r w:rsidR="00182ADB" w:rsidRPr="00182ADB" w:rsidDel="008246DF">
          <w:delText>(Kitschelt &amp; Rehm, 2014)</w:delText>
        </w:r>
        <w:r w:rsidR="00745979" w:rsidDel="008246DF">
          <w:fldChar w:fldCharType="end"/>
        </w:r>
      </w:del>
      <w:del w:id="1027" w:author="Julio César Iturra Sanhueza" w:date="2025-05-29T12:19:00Z">
        <w:r w:rsidRPr="007D7C37" w:rsidDel="00B30E6E">
          <w:delText xml:space="preserve">Third, given the gender-based class inequality in economic resources </w:delText>
        </w:r>
        <w:r w:rsidR="00402410" w:rsidRPr="007D7C37" w:rsidDel="00B30E6E">
          <w:fldChar w:fldCharType="begin"/>
        </w:r>
        <w:r w:rsidR="00972ABF" w:rsidDel="00B30E6E">
          <w:delInstrText xml:space="preserve"> ADDIN ZOTERO_ITEM CSL_CITATION {"citationID":"YeexRY23","properties":{"formattedCitation":"(Waitkus &amp; Minkus, 2021)","plainCitation":"(Waitkus &amp;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delInstrText>
        </w:r>
        <w:r w:rsidR="00402410" w:rsidRPr="007D7C37" w:rsidDel="00B30E6E">
          <w:fldChar w:fldCharType="separate"/>
        </w:r>
        <w:r w:rsidR="00972ABF" w:rsidRPr="00972ABF" w:rsidDel="00B30E6E">
          <w:delText>(Waitkus &amp; Minkus, 2021)</w:delText>
        </w:r>
        <w:r w:rsidR="00402410" w:rsidRPr="007D7C37" w:rsidDel="00B30E6E">
          <w:fldChar w:fldCharType="end"/>
        </w:r>
        <w:r w:rsidRPr="007D7C37" w:rsidDel="00B30E6E">
          <w:delText xml:space="preserve">, age differences in terms of values and socioeconomic vulnerability </w:delText>
        </w:r>
        <w:r w:rsidR="0036694B" w:rsidRPr="007D7C37" w:rsidDel="00B30E6E">
          <w:fldChar w:fldCharType="begin"/>
        </w:r>
        <w:r w:rsidR="00972ABF" w:rsidDel="00B30E6E">
          <w:delInstrText xml:space="preserve"> ADDIN ZOTERO_ITEM CSL_CITATION {"citationID":"CM80wyHu","properties":{"formattedCitation":"(VanHeuvelen &amp; Copas, 2018)","plainCitation":"(VanHeuvelen &amp; Copas, 2018)","noteIndex":0},"citationItems":[{"id":15822,"uris":["http://zotero.org/users/5414506/items/AB7UIYPY"],"itemData":{"id":15822,"type":"article-journal","abstract":"When do attitudes towards inequality cha</w:delInstrText>
        </w:r>
        <w:r w:rsidR="00972ABF" w:rsidRPr="008246DF" w:rsidDel="00B30E6E">
          <w:delInstrText xml:space="preserve">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delInstrText>
        </w:r>
        <w:r w:rsidR="0036694B" w:rsidRPr="007D7C37" w:rsidDel="00B30E6E">
          <w:fldChar w:fldCharType="separate"/>
        </w:r>
        <w:r w:rsidR="00972ABF" w:rsidRPr="008246DF" w:rsidDel="00B30E6E">
          <w:delText>(VanHeuvelen &amp; Copas, 2018)</w:delText>
        </w:r>
        <w:r w:rsidR="0036694B" w:rsidRPr="007D7C37" w:rsidDel="00B30E6E">
          <w:fldChar w:fldCharType="end"/>
        </w:r>
      </w:del>
      <w:del w:id="1028" w:author="Julio César Iturra Sanhueza" w:date="2025-05-29T12:12:00Z">
        <w:r w:rsidRPr="008246DF" w:rsidDel="002C45BD">
          <w:delText xml:space="preserve">, and the role of family support provided by partners </w:delText>
        </w:r>
        <w:r w:rsidR="0036694B" w:rsidRPr="007D7C37" w:rsidDel="002C45BD">
          <w:fldChar w:fldCharType="begin"/>
        </w:r>
        <w:r w:rsidR="002216E3" w:rsidRPr="008246DF" w:rsidDel="002C45BD">
          <w:del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delInstrText>
        </w:r>
        <w:r w:rsidR="0036694B" w:rsidRPr="007D7C37" w:rsidDel="002C45BD">
          <w:fldChar w:fldCharType="separate"/>
        </w:r>
        <w:r w:rsidR="00405578" w:rsidRPr="008246DF" w:rsidDel="002C45BD">
          <w:delText>(Edlund, 2003)</w:delText>
        </w:r>
        <w:r w:rsidR="0036694B" w:rsidRPr="007D7C37" w:rsidDel="002C45BD">
          <w:fldChar w:fldCharType="end"/>
        </w:r>
        <w:r w:rsidRPr="008246DF" w:rsidDel="002C45BD">
          <w:delText xml:space="preserve">, </w:delText>
        </w:r>
      </w:del>
      <w:del w:id="1029" w:author="Julio César Iturra Sanhueza" w:date="2025-05-29T12:19:00Z">
        <w:r w:rsidRPr="008246DF" w:rsidDel="00B30E6E">
          <w:delText xml:space="preserve">gender, </w:delText>
        </w:r>
      </w:del>
      <w:del w:id="1030" w:author="Julio César Iturra Sanhueza" w:date="2025-05-29T12:12:00Z">
        <w:r w:rsidRPr="008246DF" w:rsidDel="002C45BD">
          <w:delText>age, a</w:delText>
        </w:r>
      </w:del>
      <w:del w:id="1031" w:author="Julio César Iturra Sanhueza" w:date="2025-05-29T12:19:00Z">
        <w:r w:rsidRPr="008246DF" w:rsidDel="00B30E6E">
          <w:delText xml:space="preserve">nd </w:delText>
        </w:r>
      </w:del>
      <w:del w:id="1032" w:author="Julio César Iturra Sanhueza" w:date="2025-05-29T12:12:00Z">
        <w:r w:rsidRPr="008246DF" w:rsidDel="002C45BD">
          <w:delText>marital status</w:delText>
        </w:r>
      </w:del>
      <w:del w:id="1033" w:author="Julio César Iturra Sanhueza" w:date="2025-05-29T12:19:00Z">
        <w:r w:rsidRPr="008246DF" w:rsidDel="00B30E6E">
          <w:delText xml:space="preserve"> were included as control variables in all models.</w:delText>
        </w:r>
      </w:del>
    </w:p>
    <w:p w14:paraId="7E35DCD3" w14:textId="7A8B0ABF" w:rsidR="00CD3877" w:rsidRPr="007D7C37" w:rsidDel="00814676" w:rsidRDefault="00CD3877">
      <w:pPr>
        <w:pStyle w:val="BodyText"/>
        <w:rPr>
          <w:del w:id="1034" w:author="Julio César Iturra Sanhueza" w:date="2025-05-19T14:23:00Z"/>
          <w:rFonts w:cs="Times New Roman"/>
        </w:rPr>
      </w:pPr>
    </w:p>
    <w:p w14:paraId="0009F2C5" w14:textId="77777777" w:rsidR="000E3C44" w:rsidRPr="007D7C37" w:rsidRDefault="009C462E">
      <w:pPr>
        <w:pStyle w:val="Heading3"/>
        <w:rPr>
          <w:rFonts w:ascii="Times New Roman" w:hAnsi="Times New Roman" w:cs="Times New Roman"/>
        </w:rPr>
      </w:pPr>
      <w:bookmarkStart w:id="1035" w:name="independent-variables---country-level"/>
      <w:bookmarkEnd w:id="859"/>
      <w:r w:rsidRPr="007D7C37">
        <w:rPr>
          <w:rFonts w:ascii="Times New Roman" w:hAnsi="Times New Roman" w:cs="Times New Roman"/>
        </w:rPr>
        <w:t>Independent variable</w:t>
      </w:r>
      <w:del w:id="1036" w:author="Julio César Iturra Sanhueza" w:date="2025-06-10T16:27:00Z">
        <w:r w:rsidRPr="007D7C37" w:rsidDel="003F5E32">
          <w:rPr>
            <w:rFonts w:ascii="Times New Roman" w:hAnsi="Times New Roman" w:cs="Times New Roman"/>
          </w:rPr>
          <w:delText>s</w:delText>
        </w:r>
      </w:del>
      <w:r w:rsidRPr="007D7C37">
        <w:rPr>
          <w:rFonts w:ascii="Times New Roman" w:hAnsi="Times New Roman" w:cs="Times New Roman"/>
        </w:rPr>
        <w:t xml:space="preserve"> - country level</w:t>
      </w:r>
    </w:p>
    <w:p w14:paraId="38A9495C" w14:textId="63B7B5F6" w:rsidR="00785E00" w:rsidRPr="00200604" w:rsidRDefault="009C462E" w:rsidP="00A706D7">
      <w:pPr>
        <w:pStyle w:val="FirstParagraph"/>
        <w:rPr>
          <w:ins w:id="1037" w:author="Julio César Iturra Sanhueza" w:date="2025-06-06T22:28:00Z"/>
        </w:rPr>
      </w:pPr>
      <w:r w:rsidRPr="007D7C37">
        <w:t xml:space="preserve">To measure economic inequality comparatively, I use the Gini index (post-taxes and transfers) from the World Income Inequality Dataset (WID) </w:t>
      </w:r>
      <w:r w:rsidR="00C9260F" w:rsidRPr="007D7C37">
        <w:fldChar w:fldCharType="begin"/>
      </w:r>
      <w:r w:rsidR="00972ABF">
        <w:instrText xml:space="preserve"> ADDIN ZOTERO_ITEM CSL_CITATION {"citationID":"fptEEC08","properties":{"formattedCitation":"(Alvaredo, Atkinson, Piketty, &amp; Saez, 2022)","plainCitation":"(Alvaredo, Atkinson, Piketty, &amp; Saez,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fldChar w:fldCharType="separate"/>
      </w:r>
      <w:r w:rsidR="00972ABF" w:rsidRPr="00972ABF">
        <w:t>(Alvaredo, Atkinson, Piketty, &amp; Saez, 2022)</w:t>
      </w:r>
      <w:r w:rsidR="00C9260F" w:rsidRPr="007D7C37">
        <w:fldChar w:fldCharType="end"/>
      </w:r>
      <w:r w:rsidRPr="007D7C37">
        <w:t xml:space="preserve">. </w:t>
      </w:r>
      <w:ins w:id="1038" w:author="Julio César Iturra Sanhueza" w:date="2025-06-06T22:30:00Z">
        <w:r w:rsidR="00D10AC1">
          <w:t>In the supplementary material, I included additional analyses of two</w:t>
        </w:r>
      </w:ins>
      <w:ins w:id="1039" w:author="Julio César Iturra Sanhueza" w:date="2025-06-06T22:31:00Z">
        <w:r w:rsidR="00D10AC1">
          <w:t xml:space="preserve"> contextual factors as controls. However, I do consider them in the main analysis</w:t>
        </w:r>
      </w:ins>
      <w:ins w:id="1040" w:author="Julio César Iturra Sanhueza" w:date="2025-06-10T16:27:00Z">
        <w:r w:rsidR="00CF16A8">
          <w:t>,</w:t>
        </w:r>
      </w:ins>
      <w:ins w:id="1041" w:author="Julio César Iturra Sanhueza" w:date="2025-06-06T22:31:00Z">
        <w:r w:rsidR="00D10AC1">
          <w:t xml:space="preserve"> as my main focus here is to </w:t>
        </w:r>
      </w:ins>
      <w:ins w:id="1042" w:author="Julio César Iturra Sanhueza" w:date="2025-06-06T22:32:00Z">
        <w:r w:rsidR="00D10AC1">
          <w:t>study the moderating role of income inequality</w:t>
        </w:r>
      </w:ins>
      <w:ins w:id="1043" w:author="Julio César Iturra Sanhueza" w:date="2025-06-06T22:37:00Z">
        <w:r w:rsidR="004A593C">
          <w:rPr>
            <w:rStyle w:val="EndnoteReference"/>
            <w:rFonts w:cs="Times New Roman"/>
          </w:rPr>
          <w:endnoteReference w:id="4"/>
        </w:r>
      </w:ins>
      <w:ins w:id="1070" w:author="Julio César Iturra Sanhueza" w:date="2025-06-06T22:31:00Z">
        <w:r w:rsidR="00D10AC1">
          <w:t>.</w:t>
        </w:r>
      </w:ins>
      <w:ins w:id="1071" w:author="Julio César Iturra Sanhueza" w:date="2025-06-06T22:32:00Z">
        <w:r w:rsidR="00D10AC1">
          <w:t xml:space="preserve"> </w:t>
        </w:r>
      </w:ins>
      <w:del w:id="1072" w:author="Julio César Iturra Sanhueza" w:date="2025-06-06T22:31:00Z">
        <w:r w:rsidRPr="00FA0D53" w:rsidDel="00D10AC1">
          <w:rPr>
            <w:highlight w:val="yellow"/>
            <w:rPrChange w:id="1073" w:author="Julio César Iturra Sanhueza" w:date="2025-06-02T15:00:00Z">
              <w:rPr>
                <w:rFonts w:cs="Times New Roman"/>
              </w:rPr>
            </w:rPrChange>
          </w:rPr>
          <w:delText xml:space="preserve">Additionally, I incorporate two contextual variables as controls </w:delText>
        </w:r>
      </w:del>
      <w:del w:id="1074" w:author="Julio César Iturra Sanhueza" w:date="2025-06-06T22:29:00Z">
        <w:r w:rsidRPr="00FA0D53" w:rsidDel="00785E00">
          <w:rPr>
            <w:highlight w:val="yellow"/>
            <w:rPrChange w:id="1075" w:author="Julio César Iturra Sanhueza" w:date="2025-06-02T15:00:00Z">
              <w:rPr>
                <w:rFonts w:cs="Times New Roman"/>
              </w:rPr>
            </w:rPrChange>
          </w:rPr>
          <w:delText xml:space="preserve">in the </w:delText>
        </w:r>
      </w:del>
      <w:del w:id="1076" w:author="Julio César Iturra Sanhueza" w:date="2025-05-29T12:36:00Z">
        <w:r w:rsidR="00CF4408" w:rsidRPr="00FA0D53" w:rsidDel="004F1201">
          <w:rPr>
            <w:highlight w:val="yellow"/>
            <w:rPrChange w:id="1077" w:author="Julio César Iturra Sanhueza" w:date="2025-06-02T15:00:00Z">
              <w:rPr>
                <w:rFonts w:cs="Times New Roman"/>
              </w:rPr>
            </w:rPrChange>
          </w:rPr>
          <w:delText>analysis</w:delText>
        </w:r>
      </w:del>
      <w:del w:id="1078" w:author="Julio César Iturra Sanhueza" w:date="2025-06-06T22:31:00Z">
        <w:r w:rsidRPr="00FA0D53" w:rsidDel="00D10AC1">
          <w:rPr>
            <w:highlight w:val="yellow"/>
            <w:rPrChange w:id="1079" w:author="Julio César Iturra Sanhueza" w:date="2025-06-02T15:00:00Z">
              <w:rPr>
                <w:rFonts w:cs="Times New Roman"/>
              </w:rPr>
            </w:rPrChange>
          </w:rPr>
          <w:delText>.</w:delText>
        </w:r>
        <w:r w:rsidRPr="007D7C37" w:rsidDel="00D10AC1">
          <w:delText xml:space="preserve"> </w:delText>
        </w:r>
      </w:del>
    </w:p>
    <w:p w14:paraId="0009F2C6" w14:textId="41A1F781" w:rsidR="000E3C44" w:rsidRPr="007D7C37" w:rsidDel="00200604" w:rsidRDefault="009C462E">
      <w:pPr>
        <w:pStyle w:val="FirstParagraph"/>
        <w:rPr>
          <w:del w:id="1080" w:author="Julio César Iturra Sanhueza" w:date="2025-06-08T17:43:00Z"/>
          <w:rFonts w:cs="Times New Roman"/>
        </w:rPr>
      </w:pPr>
      <w:del w:id="1081" w:author="Julio César Iturra Sanhueza" w:date="2025-06-06T22:35:00Z">
        <w:r w:rsidRPr="007D7C37" w:rsidDel="00BC25B8">
          <w:rPr>
            <w:rFonts w:cs="Times New Roman"/>
          </w:rPr>
          <w:delText xml:space="preserve">First, </w:delText>
        </w:r>
      </w:del>
      <w:del w:id="1082" w:author="Julio César Iturra Sanhueza" w:date="2025-06-06T22:32:00Z">
        <w:r w:rsidRPr="007D7C37" w:rsidDel="00D10AC1">
          <w:rPr>
            <w:rFonts w:cs="Times New Roman"/>
          </w:rPr>
          <w:delText xml:space="preserve">employing </w:delText>
        </w:r>
      </w:del>
      <w:del w:id="1083" w:author="Julio César Iturra Sanhueza" w:date="2025-06-08T17:43:00Z">
        <w:r w:rsidRPr="007D7C37" w:rsidDel="00200604">
          <w:rPr>
            <w:rFonts w:cs="Times New Roman"/>
          </w:rPr>
          <w:delText xml:space="preserve">Gross Domestic Product (GDP) in constant 2017 USD (PPP) ensures that economic inequality estimates remain consistent regardless of economic conditions </w:delText>
        </w:r>
        <w:r w:rsidR="00C9260F" w:rsidRPr="007D7C37" w:rsidDel="00200604">
          <w:rPr>
            <w:rFonts w:cs="Times New Roman"/>
          </w:rPr>
          <w:fldChar w:fldCharType="begin"/>
        </w:r>
        <w:r w:rsidR="002216E3" w:rsidRPr="007D7C37" w:rsidDel="00200604">
          <w:rPr>
            <w:rFonts w:cs="Times New Roman"/>
          </w:rPr>
          <w:del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C9260F" w:rsidRPr="007D7C37" w:rsidDel="00200604">
          <w:rPr>
            <w:rFonts w:cs="Times New Roman"/>
          </w:rPr>
          <w:fldChar w:fldCharType="separate"/>
        </w:r>
        <w:r w:rsidR="00405578" w:rsidRPr="007D7C37" w:rsidDel="00200604">
          <w:rPr>
            <w:rFonts w:cs="Times New Roman"/>
          </w:rPr>
          <w:delText>(UNU-WIDER, 2023)</w:delText>
        </w:r>
        <w:r w:rsidR="00C9260F" w:rsidRPr="007D7C37" w:rsidDel="00200604">
          <w:rPr>
            <w:rFonts w:cs="Times New Roman"/>
          </w:rPr>
          <w:fldChar w:fldCharType="end"/>
        </w:r>
        <w:r w:rsidRPr="007D7C37" w:rsidDel="00200604">
          <w:rPr>
            <w:rFonts w:cs="Times New Roman"/>
          </w:rPr>
          <w:delText xml:space="preserve">. Second, following Edlund and Lindh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(2015)</w:delText>
        </w:r>
        <w:r w:rsidR="00CB2BE5" w:rsidRPr="007D7C37" w:rsidDel="00200604">
          <w:rPr>
            <w:rFonts w:cs="Times New Roman"/>
          </w:rPr>
          <w:fldChar w:fldCharType="end"/>
        </w:r>
      </w:del>
      <w:del w:id="1084" w:author="Julio César Iturra Sanhueza" w:date="2025-05-21T12:07:00Z">
        <w:r w:rsidRPr="007D7C37" w:rsidDel="004335F6">
          <w:rPr>
            <w:rFonts w:cs="Times New Roman"/>
          </w:rPr>
          <w:delText xml:space="preserve">, </w:delText>
        </w:r>
      </w:del>
      <w:del w:id="1085" w:author="Julio César Iturra Sanhueza" w:date="2025-06-08T17:43:00Z">
        <w:r w:rsidRPr="007D7C37" w:rsidDel="00200604">
          <w:rPr>
            <w:rFonts w:cs="Times New Roman"/>
          </w:rPr>
          <w:delText xml:space="preserve">I </w:delText>
        </w:r>
      </w:del>
      <w:del w:id="1086" w:author="Julio César Iturra Sanhueza" w:date="2025-06-06T22:24:00Z">
        <w:r w:rsidRPr="007D7C37" w:rsidDel="0090740C">
          <w:rPr>
            <w:rFonts w:cs="Times New Roman"/>
          </w:rPr>
          <w:delText xml:space="preserve">include </w:delText>
        </w:r>
      </w:del>
      <w:del w:id="1087" w:author="Julio César Iturra Sanhueza" w:date="2025-06-06T22:33:00Z">
        <w:r w:rsidRPr="007D7C37" w:rsidDel="006D4D8E">
          <w:rPr>
            <w:rFonts w:cs="Times New Roman"/>
          </w:rPr>
          <w:delText xml:space="preserve">a measure of the welfare state that conceptually captures </w:delText>
        </w:r>
      </w:del>
      <w:del w:id="1088" w:author="Julio César Iturra Sanhueza" w:date="2025-05-21T12:07:00Z">
        <w:r w:rsidRPr="007D7C37" w:rsidDel="00BF78A2">
          <w:rPr>
            <w:rFonts w:cs="Times New Roman"/>
          </w:rPr>
          <w:delText xml:space="preserve">both </w:delText>
        </w:r>
      </w:del>
      <w:del w:id="1089" w:author="Julio César Iturra Sanhueza" w:date="2025-06-06T22:33:00Z">
        <w:r w:rsidRPr="007D7C37" w:rsidDel="006D4D8E">
          <w:rPr>
            <w:rFonts w:cs="Times New Roman"/>
          </w:rPr>
          <w:delText xml:space="preserve">its </w:delText>
        </w:r>
      </w:del>
      <w:del w:id="1090" w:author="Julio César Iturra Sanhueza" w:date="2025-06-08T17:43:00Z">
        <w:r w:rsidRPr="007D7C37" w:rsidDel="00200604">
          <w:rPr>
            <w:rFonts w:cs="Times New Roman"/>
          </w:rPr>
          <w:delText xml:space="preserve">overall size and redistributive capacity based on taxation and spending levels. </w:delText>
        </w:r>
      </w:del>
      <w:del w:id="1091" w:author="Julio César Iturra Sanhueza" w:date="2025-06-06T22:33:00Z">
        <w:r w:rsidRPr="007D7C37" w:rsidDel="007129D0">
          <w:rPr>
            <w:rFonts w:cs="Times New Roman"/>
          </w:rPr>
          <w:delText xml:space="preserve">This approach provides a more accurate representation of the welfare state’s </w:delText>
        </w:r>
      </w:del>
      <w:del w:id="1092" w:author="Julio César Iturra Sanhueza" w:date="2025-06-06T22:34:00Z">
        <w:r w:rsidRPr="007D7C37" w:rsidDel="007129D0">
          <w:rPr>
            <w:rFonts w:cs="Times New Roman"/>
          </w:rPr>
          <w:delText xml:space="preserve">impact by incorporating a </w:delText>
        </w:r>
      </w:del>
      <w:del w:id="1093" w:author="Julio César Iturra Sanhueza" w:date="2025-06-08T17:43:00Z">
        <w:r w:rsidRPr="007D7C37" w:rsidDel="00200604">
          <w:rPr>
            <w:rFonts w:cs="Times New Roman"/>
          </w:rPr>
          <w:delText xml:space="preserve">broader range of services and reflecting the actual outcomes of welfare policies. </w:delText>
        </w:r>
      </w:del>
      <w:del w:id="1094" w:author="Julio César Iturra Sanhueza" w:date="2025-06-06T22:34:00Z">
        <w:r w:rsidRPr="007D7C37" w:rsidDel="00F93D21">
          <w:rPr>
            <w:rFonts w:cs="Times New Roman"/>
          </w:rPr>
          <w:delText>Empirically</w:delText>
        </w:r>
      </w:del>
      <w:del w:id="1095" w:author="Julio César Iturra Sanhueza" w:date="2025-06-08T17:43:00Z">
        <w:r w:rsidRPr="007D7C37" w:rsidDel="00200604">
          <w:rPr>
            <w:rFonts w:cs="Times New Roman"/>
          </w:rPr>
          <w:delText xml:space="preserve">, </w:delText>
        </w:r>
      </w:del>
      <w:del w:id="1096" w:author="Julio César Iturra Sanhueza" w:date="2025-06-06T22:34:00Z">
        <w:r w:rsidRPr="007D7C37" w:rsidDel="00F93D21">
          <w:rPr>
            <w:rFonts w:cs="Times New Roman"/>
          </w:rPr>
          <w:delText xml:space="preserve">I compute a normalized indicator on a scale from 0 to 100, which </w:delText>
        </w:r>
      </w:del>
      <w:del w:id="1097" w:author="Julio César Iturra Sanhueza" w:date="2025-06-08T17:43:00Z">
        <w:r w:rsidRPr="007D7C37" w:rsidDel="00200604">
          <w:rPr>
            <w:rFonts w:cs="Times New Roman"/>
          </w:rPr>
          <w:delText xml:space="preserve">combines (i) tax revenue as a percentage of GDP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(ILO, 2022)</w:delText>
        </w:r>
        <w:r w:rsidR="00CB2BE5" w:rsidRPr="007D7C37" w:rsidDel="00200604">
          <w:rPr>
            <w:rFonts w:cs="Times New Roman"/>
          </w:rPr>
          <w:fldChar w:fldCharType="end"/>
        </w:r>
        <w:r w:rsidRPr="007D7C37" w:rsidDel="00200604">
          <w:rPr>
            <w:rFonts w:cs="Times New Roman"/>
          </w:rPr>
          <w:delText xml:space="preserve">, (ii) welfare generosity as total governmental spending as a share of GDP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(ILO, 2022)</w:delText>
        </w:r>
        <w:r w:rsidR="00AB0717" w:rsidRPr="007D7C37" w:rsidDel="00200604">
          <w:rPr>
            <w:rFonts w:cs="Times New Roman"/>
          </w:rPr>
          <w:fldChar w:fldCharType="end"/>
        </w:r>
        <w:r w:rsidRPr="007D7C37" w:rsidDel="00200604">
          <w:rPr>
            <w:rFonts w:cs="Times New Roman"/>
          </w:rPr>
          <w:delText xml:space="preserve">, and (iii) the current level of redistribution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(Solt, 2020)</w:delText>
        </w:r>
        <w:r w:rsidR="00AB0717" w:rsidRPr="007D7C37" w:rsidDel="00200604">
          <w:rPr>
            <w:rFonts w:cs="Times New Roman"/>
          </w:rPr>
          <w:fldChar w:fldCharType="end"/>
        </w:r>
        <w:r w:rsidRPr="007D7C37" w:rsidDel="00200604">
          <w:rPr>
            <w:rFonts w:cs="Times New Roman"/>
          </w:rPr>
          <w:delText>.</w:delText>
        </w:r>
      </w:del>
    </w:p>
    <w:p w14:paraId="0009F2C7" w14:textId="77777777" w:rsidR="000E3C44" w:rsidRPr="007D7C37" w:rsidRDefault="009C462E">
      <w:pPr>
        <w:pStyle w:val="Heading2"/>
        <w:rPr>
          <w:rFonts w:cs="Times New Roman"/>
        </w:rPr>
      </w:pPr>
      <w:bookmarkStart w:id="1098" w:name="methods"/>
      <w:bookmarkEnd w:id="842"/>
      <w:bookmarkEnd w:id="1035"/>
      <w:r w:rsidRPr="007D7C37">
        <w:rPr>
          <w:rFonts w:cs="Times New Roman"/>
        </w:rPr>
        <w:t>Methods</w:t>
      </w:r>
    </w:p>
    <w:p w14:paraId="0009F2C8" w14:textId="5B8BE10E" w:rsidR="003C7D8F" w:rsidRPr="007D7C37" w:rsidRDefault="00D36FB4" w:rsidP="00A706D7">
      <w:pPr>
        <w:pStyle w:val="FirstParagraph"/>
      </w:pPr>
      <w:ins w:id="1099" w:author="Julio César Iturra Sanhueza" w:date="2025-06-04T11:35:00Z">
        <w:r w:rsidRPr="00F80E92">
          <w:rPr>
            <w:highlight w:val="yellow"/>
            <w:rPrChange w:id="1100" w:author="Julio César Iturra Sanhueza" w:date="2025-06-16T12:25:00Z">
              <w:rPr/>
            </w:rPrChange>
          </w:rPr>
          <w:t>First, to identify general patterns at the country level, I describe how redistributive preferences vary across social classes within each country. Second, I illustrate the relationship between average class-based network segregation and social class by country. Third, I examine the country-level correlations between class-based network segregation, redistributive preferences, income inequality, and the gap in network homogeneity between the working and service classes.</w:t>
        </w:r>
        <w:r>
          <w:t xml:space="preserve"> </w:t>
        </w:r>
      </w:ins>
      <w:ins w:id="1101" w:author="Julio César Iturra Sanhueza" w:date="2025-05-29T12:42:00Z">
        <w:r w:rsidR="0060417F">
          <w:t>To test my hypotheses</w:t>
        </w:r>
      </w:ins>
      <w:ins w:id="1102" w:author="Julio César Iturra Sanhueza" w:date="2025-05-19T16:41:00Z">
        <w:r w:rsidR="00AB6934">
          <w:t xml:space="preserve">, </w:t>
        </w:r>
      </w:ins>
      <w:r w:rsidR="009C462E" w:rsidRPr="007D7C37">
        <w:t xml:space="preserve">I employ multilevel linear regression models </w:t>
      </w:r>
      <w:r w:rsidR="000E0236" w:rsidRPr="007D7C37">
        <w:t xml:space="preserve">to </w:t>
      </w:r>
      <w:r w:rsidR="009C462E" w:rsidRPr="007D7C37">
        <w:t>account</w:t>
      </w:r>
      <w:r w:rsidR="000E0236" w:rsidRPr="007D7C37">
        <w:t xml:space="preserve"> for</w:t>
      </w:r>
      <w:r w:rsidR="009C462E" w:rsidRPr="007D7C37">
        <w:t xml:space="preserve"> the hierarchical structure of the </w:t>
      </w:r>
      <w:r w:rsidR="00A11DB1" w:rsidRPr="007D7C37">
        <w:t>data (</w:t>
      </w:r>
      <w:r w:rsidR="009C462E" w:rsidRPr="007D7C37">
        <w:t>individuals nested within countries</w:t>
      </w:r>
      <w:r w:rsidR="000E0236" w:rsidRPr="007D7C37">
        <w:t>)</w:t>
      </w:r>
      <w:r w:rsidR="009C462E" w:rsidRPr="007D7C37">
        <w:t xml:space="preserve">. </w:t>
      </w:r>
      <w:ins w:id="1103" w:author="Julio César Iturra Sanhueza" w:date="2025-05-19T16:41:00Z">
        <w:r w:rsidR="00800F1A">
          <w:t>The analysis beg</w:t>
        </w:r>
      </w:ins>
      <w:ins w:id="1104" w:author="Julio César Iturra Sanhueza" w:date="2025-05-19T16:42:00Z">
        <w:r w:rsidR="00800F1A">
          <w:t>ins with</w:t>
        </w:r>
      </w:ins>
      <w:del w:id="1105" w:author="Julio César Iturra Sanhueza" w:date="2025-05-19T16:40:00Z">
        <w:r w:rsidR="009C462E" w:rsidRPr="007D7C37" w:rsidDel="00AB6934">
          <w:delText xml:space="preserve">The analysis begins </w:delText>
        </w:r>
      </w:del>
      <w:del w:id="1106" w:author="Julio César Iturra Sanhueza" w:date="2025-05-19T16:33:00Z">
        <w:r w:rsidR="009C462E" w:rsidRPr="007D7C37" w:rsidDel="00122F1C">
          <w:delText xml:space="preserve">by </w:delText>
        </w:r>
      </w:del>
      <w:ins w:id="1107" w:author="Julio César Iturra Sanhueza" w:date="2025-05-19T16:42:00Z">
        <w:r w:rsidR="00A52368">
          <w:t xml:space="preserve"> </w:t>
        </w:r>
      </w:ins>
      <w:r w:rsidR="009C462E" w:rsidRPr="007D7C37">
        <w:t xml:space="preserve">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t>h</w:t>
      </w:r>
      <w:r w:rsidR="009C462E" w:rsidRPr="007D7C37">
        <w:t>ypothesis 1</w:t>
      </w:r>
      <w:r w:rsidR="003C7D8F" w:rsidRPr="007D7C37">
        <w:rPr>
          <w:rStyle w:val="EndnoteReference"/>
          <w:rFonts w:cs="Times New Roman"/>
        </w:rPr>
        <w:endnoteReference w:id="5"/>
      </w:r>
      <w:r w:rsidR="003C7D8F" w:rsidRPr="007D7C37">
        <w:t>.</w:t>
      </w:r>
      <w:r w:rsidR="009C462E" w:rsidRPr="007D7C37">
        <w:t xml:space="preserve"> Following this, </w:t>
      </w:r>
      <w:del w:id="1108" w:author="Julio César Iturra Sanhueza" w:date="2025-05-29T12:48:00Z">
        <w:r w:rsidR="009C462E" w:rsidRPr="007D7C37" w:rsidDel="000E5724">
          <w:delText>country-level variables are</w:delText>
        </w:r>
      </w:del>
      <w:ins w:id="1109" w:author="Julio César Iturra Sanhueza" w:date="2025-05-29T12:48:00Z">
        <w:r w:rsidR="000E5724">
          <w:t>Income inequality is</w:t>
        </w:r>
      </w:ins>
      <w:r w:rsidR="009C462E" w:rsidRPr="007D7C37">
        <w:t xml:space="preserve"> included in the estimations by </w:t>
      </w:r>
      <w:r w:rsidR="009C462E" w:rsidRPr="007D7C37">
        <w:lastRenderedPageBreak/>
        <w:t xml:space="preserve">incorporating random intercepts and random slopes for network homogeneity and social class. This model </w:t>
      </w:r>
      <w:del w:id="1110" w:author="Julio César Iturra Sanhueza" w:date="2025-05-29T12:48:00Z">
        <w:r w:rsidR="009C462E" w:rsidRPr="007D7C37" w:rsidDel="000E5724">
          <w:delText xml:space="preserve">tests </w:delText>
        </w:r>
      </w:del>
      <w:ins w:id="1111" w:author="Julio César Iturra Sanhueza" w:date="2025-05-29T12:48:00Z">
        <w:r w:rsidR="000E5724">
          <w:t xml:space="preserve">is the </w:t>
        </w:r>
        <w:r w:rsidR="0084284C">
          <w:t>basis</w:t>
        </w:r>
        <w:r w:rsidR="000E5724">
          <w:t xml:space="preserve"> </w:t>
        </w:r>
        <w:r w:rsidR="0084284C">
          <w:t>for testing</w:t>
        </w:r>
        <w:r w:rsidR="000E5724" w:rsidRPr="007D7C37">
          <w:t xml:space="preserve"> </w:t>
        </w:r>
      </w:ins>
      <w:r w:rsidR="004C2E9F" w:rsidRPr="007D7C37">
        <w:t>h</w:t>
      </w:r>
      <w:r w:rsidR="009C462E" w:rsidRPr="007D7C37">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fldChar w:fldCharType="begin"/>
      </w:r>
      <w:r w:rsidR="00972ABF">
        <w:instrText xml:space="preserve"> ADDIN ZOTERO_ITEM CSL_CITATION {"citationID":"xtWJrIEf","properties":{"formattedCitation":"(Aguinis, Gottfredson, &amp; Culpepper, 2013)","plainCitation":"(Aguinis, Gottfredson, &amp; Culpepper,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fldChar w:fldCharType="separate"/>
      </w:r>
      <w:r w:rsidR="00972ABF" w:rsidRPr="00972ABF">
        <w:t>(Aguinis, Gottfredson, &amp; Culpepper, 2013)</w:t>
      </w:r>
      <w:r w:rsidR="008878B8" w:rsidRPr="007D7C37">
        <w:fldChar w:fldCharType="end"/>
      </w:r>
      <w:r w:rsidR="009C462E" w:rsidRPr="007D7C37">
        <w:t xml:space="preserve">. Additionally, </w:t>
      </w:r>
      <w:del w:id="1112" w:author="Julio César Iturra Sanhueza" w:date="2025-05-29T12:48:00Z">
        <w:r w:rsidR="009C462E" w:rsidRPr="007D7C37" w:rsidDel="00461E6A">
          <w:delText xml:space="preserve">all </w:delText>
        </w:r>
      </w:del>
      <w:r w:rsidR="009C462E" w:rsidRPr="007D7C37">
        <w:t xml:space="preserve">country-level </w:t>
      </w:r>
      <w:del w:id="1113" w:author="Julio César Iturra Sanhueza" w:date="2025-05-29T12:49:00Z">
        <w:r w:rsidR="009C462E" w:rsidRPr="007D7C37" w:rsidDel="00E44AE9">
          <w:delText xml:space="preserve">factors </w:delText>
        </w:r>
      </w:del>
      <w:ins w:id="1114" w:author="Julio César Iturra Sanhueza" w:date="2025-05-29T12:49:00Z">
        <w:r w:rsidR="00E44AE9">
          <w:t>variables</w:t>
        </w:r>
        <w:r w:rsidR="00E44AE9" w:rsidRPr="007D7C37">
          <w:t xml:space="preserve"> </w:t>
        </w:r>
      </w:ins>
      <w:r w:rsidR="009C462E" w:rsidRPr="007D7C37">
        <w:t xml:space="preserve">are standardized (z-scores) to facilitate comparability in the estimations </w:t>
      </w:r>
      <w:r w:rsidR="008878B8" w:rsidRPr="007D7C37">
        <w:fldChar w:fldCharType="begin"/>
      </w:r>
      <w:r w:rsidR="002216E3" w:rsidRPr="007D7C37">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fldChar w:fldCharType="separate"/>
      </w:r>
      <w:r w:rsidR="00405578" w:rsidRPr="007D7C37">
        <w:t>(Hox, 2010)</w:t>
      </w:r>
      <w:r w:rsidR="008878B8" w:rsidRPr="007D7C37">
        <w:fldChar w:fldCharType="end"/>
      </w:r>
      <w:r w:rsidR="009C462E" w:rsidRPr="007D7C37">
        <w:t xml:space="preserve">. All the models are estimated employing the </w:t>
      </w:r>
      <w:r w:rsidR="00CB61BE">
        <w:t>“</w:t>
      </w:r>
      <w:r w:rsidR="009C462E" w:rsidRPr="007D7C37">
        <w:rPr>
          <w:rStyle w:val="VerbatimChar"/>
          <w:rFonts w:ascii="Times New Roman" w:hAnsi="Times New Roman" w:cs="Times New Roman"/>
        </w:rPr>
        <w:t>lme4</w:t>
      </w:r>
      <w:r w:rsidR="00CB61BE">
        <w:rPr>
          <w:rStyle w:val="VerbatimChar"/>
          <w:rFonts w:ascii="Times New Roman" w:hAnsi="Times New Roman" w:cs="Times New Roman"/>
        </w:rPr>
        <w:t>”</w:t>
      </w:r>
      <w:r w:rsidR="009C462E" w:rsidRPr="007D7C37">
        <w:t xml:space="preserve"> package in </w:t>
      </w:r>
      <w:r w:rsidR="009C462E" w:rsidRPr="007D7C37">
        <w:rPr>
          <w:rStyle w:val="VerbatimChar"/>
          <w:rFonts w:ascii="Times New Roman" w:hAnsi="Times New Roman" w:cs="Times New Roman"/>
        </w:rPr>
        <w:t>R</w:t>
      </w:r>
      <w:r w:rsidR="009C462E" w:rsidRPr="007D7C37">
        <w:t xml:space="preserve"> </w:t>
      </w:r>
      <w:r w:rsidR="00DC0EE6" w:rsidRPr="007D7C37">
        <w:fldChar w:fldCharType="begin"/>
      </w:r>
      <w:r w:rsidR="00972ABF">
        <w:instrText xml:space="preserve"> ADDIN ZOTERO_ITEM CSL_CITATION {"citationID":"E1n6u37c","properties":{"formattedCitation":"(Bates, M\\uc0\\u228{}chler, Bolker, &amp; Walker, 2015)","plainCitation":"(Bates, Mächler, Bolker, &amp; Walker,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fldChar w:fldCharType="separate"/>
      </w:r>
      <w:r w:rsidR="00972ABF" w:rsidRPr="00972ABF">
        <w:t>(Bates, Mächler, Bolker, &amp; Walker, 2015)</w:t>
      </w:r>
      <w:r w:rsidR="00DC0EE6" w:rsidRPr="007D7C37">
        <w:fldChar w:fldCharType="end"/>
      </w:r>
      <w:r w:rsidR="009C462E" w:rsidRPr="007D7C37">
        <w:t xml:space="preserve">. </w:t>
      </w:r>
      <w:r w:rsidR="003C7D8F" w:rsidRPr="007D7C37">
        <w:rPr>
          <w:rStyle w:val="EndnoteReference"/>
          <w:rFonts w:cs="Times New Roman"/>
        </w:rPr>
        <w:endnoteReference w:id="6"/>
      </w:r>
    </w:p>
    <w:p w14:paraId="0009F2C9" w14:textId="77777777" w:rsidR="000E3C44" w:rsidRPr="007D7C37" w:rsidRDefault="009C462E">
      <w:pPr>
        <w:pStyle w:val="Heading1"/>
        <w:rPr>
          <w:rFonts w:cs="Times New Roman"/>
        </w:rPr>
      </w:pPr>
      <w:bookmarkStart w:id="1115" w:name="results"/>
      <w:bookmarkEnd w:id="836"/>
      <w:bookmarkEnd w:id="1098"/>
      <w:r w:rsidRPr="007D7C37">
        <w:rPr>
          <w:rFonts w:cs="Times New Roman"/>
        </w:rPr>
        <w:t>Results</w:t>
      </w:r>
    </w:p>
    <w:p w14:paraId="0009F2CA" w14:textId="77777777" w:rsidR="000E3C44" w:rsidRPr="007D7C37" w:rsidRDefault="009C462E">
      <w:pPr>
        <w:pStyle w:val="Heading2"/>
        <w:rPr>
          <w:rFonts w:cs="Times New Roman"/>
        </w:rPr>
      </w:pPr>
      <w:bookmarkStart w:id="1116"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D" w14:textId="77777777" w:rsidR="000E3C44" w:rsidRPr="007D7C37" w:rsidRDefault="009C462E" w:rsidP="00A706D7">
      <w:pPr>
        <w:pStyle w:val="BodyText"/>
      </w:pPr>
      <w:r w:rsidRPr="007D7C37">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A706D7">
      <w:pPr>
        <w:pStyle w:val="BodyText"/>
      </w:pPr>
      <w:r w:rsidRPr="007D7C37">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t>,</w:t>
      </w:r>
      <w:r w:rsidR="00E4334C" w:rsidRPr="007D7C37">
        <w:t xml:space="preserve"> some countries show a divergent distribution of network homogeneity by social class (</w:t>
      </w:r>
      <w:r w:rsidR="00D62BB0" w:rsidRPr="007D7C37">
        <w:t xml:space="preserve">e.g. </w:t>
      </w:r>
      <w:r w:rsidR="00701437" w:rsidRPr="007D7C37">
        <w:t>Philippines</w:t>
      </w:r>
      <w:r w:rsidR="00D62BB0" w:rsidRPr="007D7C37">
        <w:t>)</w:t>
      </w:r>
      <w:r w:rsidR="00E4334C" w:rsidRPr="007D7C37">
        <w:t>, the general pattern of a segregated working class and an upper class with lower segregation holds</w:t>
      </w:r>
      <w:r w:rsidRPr="007D7C37">
        <w:t>.</w:t>
      </w:r>
    </w:p>
    <w:p w14:paraId="2095AD1D" w14:textId="60022870" w:rsidR="008B2C1D" w:rsidRPr="007D7C37" w:rsidRDefault="007C474F" w:rsidP="00D579F2">
      <w:pPr>
        <w:pStyle w:val="BodyText"/>
        <w:jc w:val="center"/>
        <w:rPr>
          <w:rFonts w:cs="Times New Roman"/>
        </w:rPr>
      </w:pPr>
      <w:r w:rsidRPr="00641B64">
        <w:t>[</w:t>
      </w:r>
      <w:r>
        <w:t>Figure</w:t>
      </w:r>
      <w:r w:rsidRPr="00641B64">
        <w:t xml:space="preserve"> </w:t>
      </w:r>
      <w:r>
        <w:t>4</w:t>
      </w:r>
      <w:r w:rsidRPr="00641B64">
        <w:t xml:space="preserve"> about here]</w:t>
      </w:r>
    </w:p>
    <w:p w14:paraId="0009F2D2" w14:textId="385EBADB" w:rsidR="000E3C44" w:rsidRPr="007D7C37" w:rsidDel="00AA0814" w:rsidRDefault="000E3C44">
      <w:pPr>
        <w:pStyle w:val="ImageCaption"/>
        <w:rPr>
          <w:del w:id="1117" w:author="Julio César Iturra Sanhueza" w:date="2025-06-11T16:54:00Z"/>
          <w:rFonts w:ascii="Times New Roman" w:hAnsi="Times New Roman" w:cs="Times New Roman"/>
        </w:rPr>
      </w:pPr>
    </w:p>
    <w:p w14:paraId="0009F2D3" w14:textId="55740F8E" w:rsidR="000E3C44" w:rsidRDefault="009C462E" w:rsidP="00A706D7">
      <w:pPr>
        <w:pStyle w:val="BodyText"/>
      </w:pPr>
      <w:r w:rsidRPr="007D7C37">
        <w:t xml:space="preserve">Regarding the country-level relationships, Figure 4 depicts the correlation between </w:t>
      </w:r>
      <w:r w:rsidR="007935EE" w:rsidRPr="007D7C37">
        <w:t xml:space="preserve">network homogeneity and income inequality (Panel </w:t>
      </w:r>
      <w:r w:rsidR="00D04845" w:rsidRPr="007D7C37">
        <w:t>A</w:t>
      </w:r>
      <w:r w:rsidR="007935EE" w:rsidRPr="007D7C37">
        <w:t>)</w:t>
      </w:r>
      <w:r w:rsidRPr="007D7C37">
        <w:t>,</w:t>
      </w:r>
      <w:r w:rsidR="007935EE" w:rsidRPr="007D7C37">
        <w:t xml:space="preserve"> and</w:t>
      </w:r>
      <w:r w:rsidRPr="007D7C37">
        <w:t xml:space="preserve"> </w:t>
      </w:r>
      <w:r w:rsidR="007935EE" w:rsidRPr="007D7C37">
        <w:t xml:space="preserve">network homogeneity and redistributive preferences (Panel </w:t>
      </w:r>
      <w:r w:rsidR="00D04845" w:rsidRPr="007D7C37">
        <w:t>B</w:t>
      </w:r>
      <w:r w:rsidR="007935EE" w:rsidRPr="007D7C37">
        <w:t>)</w:t>
      </w:r>
      <w:r w:rsidRPr="007D7C37">
        <w:t>.</w:t>
      </w:r>
      <w:r w:rsidR="00FD7EFF" w:rsidRPr="007D7C37">
        <w:t xml:space="preserve"> Complementary, I included the </w:t>
      </w:r>
      <w:r w:rsidR="00F40C9E" w:rsidRPr="007D7C37">
        <w:t xml:space="preserve">correlation between </w:t>
      </w:r>
      <w:r w:rsidR="00D04845" w:rsidRPr="007D7C37">
        <w:t xml:space="preserve">income inequality and </w:t>
      </w:r>
      <w:r w:rsidR="001E3DB5" w:rsidRPr="007D7C37">
        <w:t xml:space="preserve">the </w:t>
      </w:r>
      <w:r w:rsidR="008B2C1D" w:rsidRPr="007D7C37">
        <w:t>class differences</w:t>
      </w:r>
      <w:r w:rsidR="001E3DB5" w:rsidRPr="007D7C37">
        <w:t xml:space="preserve"> between the working and service </w:t>
      </w:r>
      <w:r w:rsidR="008770CD" w:rsidRPr="007D7C37">
        <w:t>classes</w:t>
      </w:r>
      <w:r w:rsidR="001E3DB5" w:rsidRPr="007D7C37">
        <w:t xml:space="preserve"> on network homogeneity </w:t>
      </w:r>
      <w:r w:rsidR="00D04845" w:rsidRPr="007D7C37">
        <w:t>(Panel C)</w:t>
      </w:r>
      <w:r w:rsidR="00FE284D" w:rsidRPr="007D7C37">
        <w:t xml:space="preserve">, and </w:t>
      </w:r>
      <w:r w:rsidR="008B2C1D" w:rsidRPr="007D7C37">
        <w:t>class differences</w:t>
      </w:r>
      <w:r w:rsidR="00FE284D" w:rsidRPr="007D7C37">
        <w:t xml:space="preserve"> in homogeneity </w:t>
      </w:r>
      <w:r w:rsidR="00F7380A" w:rsidRPr="007D7C37">
        <w:t xml:space="preserve">and redistributive </w:t>
      </w:r>
      <w:r w:rsidR="008B2C1D" w:rsidRPr="007D7C37">
        <w:t>preferences</w:t>
      </w:r>
      <w:r w:rsidR="00F7380A" w:rsidRPr="007D7C37">
        <w:t xml:space="preserve"> </w:t>
      </w:r>
      <w:r w:rsidR="00F7380A" w:rsidRPr="007D7C37">
        <w:lastRenderedPageBreak/>
        <w:t>(Panel D)</w:t>
      </w:r>
      <w:r w:rsidR="009112ED" w:rsidRPr="007D7C37">
        <w:t xml:space="preserve">. </w:t>
      </w:r>
      <w:r w:rsidR="00593642" w:rsidRPr="007D7C37">
        <w:t xml:space="preserve">Panel </w:t>
      </w:r>
      <w:r w:rsidR="00F7380A" w:rsidRPr="007D7C37">
        <w:t>A</w:t>
      </w:r>
      <w:r w:rsidR="00593642" w:rsidRPr="007D7C37">
        <w:t xml:space="preserve"> illustrates a positive but relatively weak association between income inequality and network homogeneity (</w:t>
      </w:r>
      <w:r w:rsidR="00593642" w:rsidRPr="007D7C37">
        <w:rPr>
          <w:i/>
          <w:iCs/>
        </w:rPr>
        <w:t>r</w:t>
      </w:r>
      <w:r w:rsidR="00593642" w:rsidRPr="007D7C37">
        <w:t xml:space="preserve"> = 0.28), suggesting that in more unequal countries, class-based network homogeneity is also higher. </w:t>
      </w:r>
      <w:r w:rsidR="00F7380A" w:rsidRPr="007D7C37">
        <w:t>Panel B shows a medium positive association between network homogeneity and redistributive preferences (</w:t>
      </w:r>
      <w:r w:rsidR="00F7380A" w:rsidRPr="007D7C37">
        <w:rPr>
          <w:i/>
          <w:iCs/>
        </w:rPr>
        <w:t>r</w:t>
      </w:r>
      <w:r w:rsidR="00F7380A" w:rsidRPr="007D7C37">
        <w:t xml:space="preserve"> = 0.44)</w:t>
      </w:r>
      <w:r w:rsidR="00DA2DC7" w:rsidRPr="007D7C37">
        <w:t xml:space="preserve">, indicating that </w:t>
      </w:r>
      <w:r w:rsidR="00A21F80" w:rsidRPr="007D7C37">
        <w:t xml:space="preserve">a </w:t>
      </w:r>
      <w:r w:rsidR="00DA2DC7" w:rsidRPr="007D7C37">
        <w:t xml:space="preserve">higher degree of network homogeneity </w:t>
      </w:r>
      <w:r w:rsidR="00525637" w:rsidRPr="007D7C37">
        <w:t>goes</w:t>
      </w:r>
      <w:r w:rsidR="00DA2DC7" w:rsidRPr="007D7C37">
        <w:t xml:space="preserve"> together with stronger redistributive preferences</w:t>
      </w:r>
      <w:r w:rsidR="00F7380A" w:rsidRPr="007D7C37">
        <w:t xml:space="preserve">. </w:t>
      </w:r>
      <w:r w:rsidR="00885FE5" w:rsidRPr="007D7C37">
        <w:t>Furthermore</w:t>
      </w:r>
      <w:r w:rsidR="00593642" w:rsidRPr="007D7C37">
        <w:t xml:space="preserve">, Panel </w:t>
      </w:r>
      <w:r w:rsidR="003E5AEE" w:rsidRPr="007D7C37">
        <w:t>C</w:t>
      </w:r>
      <w:r w:rsidR="00593642" w:rsidRPr="007D7C37">
        <w:t xml:space="preserve"> </w:t>
      </w:r>
      <w:r w:rsidR="00DA2DC7" w:rsidRPr="007D7C37">
        <w:t>shows that</w:t>
      </w:r>
      <w:r w:rsidR="00593642" w:rsidRPr="007D7C37">
        <w:t xml:space="preserve"> the differences in network homogeneity between the working class and the service class </w:t>
      </w:r>
      <w:r w:rsidR="00285DEA" w:rsidRPr="007D7C37">
        <w:t>are</w:t>
      </w:r>
      <w:r w:rsidR="00DB58BA" w:rsidRPr="007D7C37">
        <w:t xml:space="preserve"> higher</w:t>
      </w:r>
      <w:r w:rsidR="00593642" w:rsidRPr="007D7C37">
        <w:t xml:space="preserve"> in countries with higher income inequality (</w:t>
      </w:r>
      <w:r w:rsidR="00593642" w:rsidRPr="007D7C37">
        <w:rPr>
          <w:i/>
          <w:iCs/>
        </w:rPr>
        <w:t>r</w:t>
      </w:r>
      <w:r w:rsidR="00593642" w:rsidRPr="007D7C37">
        <w:t xml:space="preserve"> = 0.3</w:t>
      </w:r>
      <w:r w:rsidR="009112ED" w:rsidRPr="007D7C37">
        <w:t>1</w:t>
      </w:r>
      <w:r w:rsidR="00593642" w:rsidRPr="007D7C37">
        <w:t>)</w:t>
      </w:r>
      <w:r w:rsidR="00DA2DC7" w:rsidRPr="007D7C37">
        <w:t xml:space="preserve">. Thus, </w:t>
      </w:r>
      <w:r w:rsidR="00DC23EC" w:rsidRPr="007D7C37">
        <w:t xml:space="preserve">in countries with higher income inequality, </w:t>
      </w:r>
      <w:r w:rsidR="00E468A7" w:rsidRPr="007D7C37">
        <w:t xml:space="preserve">the working class </w:t>
      </w:r>
      <w:r w:rsidR="00DC23EC" w:rsidRPr="007D7C37">
        <w:t>tends to be</w:t>
      </w:r>
      <w:r w:rsidR="00DA2DC7" w:rsidRPr="007D7C37">
        <w:t xml:space="preserve"> more </w:t>
      </w:r>
      <w:r w:rsidR="00E468A7" w:rsidRPr="007D7C37">
        <w:t xml:space="preserve">segregated than the </w:t>
      </w:r>
      <w:r w:rsidR="00DC23EC" w:rsidRPr="007D7C37">
        <w:t>service class</w:t>
      </w:r>
      <w:r w:rsidR="00593642" w:rsidRPr="007D7C37">
        <w:t xml:space="preserve">. Therefore, income inequality not only is associated with greater overall network homogeneity but also goes along with </w:t>
      </w:r>
      <w:r w:rsidR="00F81FFA" w:rsidRPr="007D7C37">
        <w:t>a wider</w:t>
      </w:r>
      <w:r w:rsidR="00593642" w:rsidRPr="007D7C37">
        <w:t xml:space="preserve"> social distance between social classes.</w:t>
      </w:r>
      <w:r w:rsidR="00885FE5" w:rsidRPr="007D7C37">
        <w:t xml:space="preserve"> </w:t>
      </w:r>
      <w:r w:rsidR="00956DEF" w:rsidRPr="007D7C37">
        <w:t xml:space="preserve">Additionally, Panel </w:t>
      </w:r>
      <w:r w:rsidR="00DF085F" w:rsidRPr="007D7C37">
        <w:t>D</w:t>
      </w:r>
      <w:r w:rsidR="00956DEF" w:rsidRPr="007D7C37">
        <w:t xml:space="preserve"> shows that </w:t>
      </w:r>
      <w:r w:rsidR="003F3BDA" w:rsidRPr="007D7C37">
        <w:t>higher national levels of</w:t>
      </w:r>
      <w:r w:rsidRPr="007D7C37">
        <w:t xml:space="preserve"> </w:t>
      </w:r>
      <w:r w:rsidR="00593642" w:rsidRPr="007D7C37">
        <w:t xml:space="preserve">class differences between the working and service </w:t>
      </w:r>
      <w:r w:rsidR="00FC2894" w:rsidRPr="007D7C37">
        <w:t>classes</w:t>
      </w:r>
      <w:r w:rsidR="00593642" w:rsidRPr="007D7C37">
        <w:t xml:space="preserve"> </w:t>
      </w:r>
      <w:r w:rsidR="00FC2894" w:rsidRPr="007D7C37">
        <w:t>are</w:t>
      </w:r>
      <w:r w:rsidR="00593642" w:rsidRPr="007D7C37">
        <w:t xml:space="preserve"> </w:t>
      </w:r>
      <w:r w:rsidR="00DA2DC7" w:rsidRPr="007D7C37">
        <w:t>pos</w:t>
      </w:r>
      <w:r w:rsidR="00D4351A" w:rsidRPr="007D7C37">
        <w:t>itiv</w:t>
      </w:r>
      <w:r w:rsidR="00DA2DC7" w:rsidRPr="007D7C37">
        <w:t>ely</w:t>
      </w:r>
      <w:r w:rsidR="00593642" w:rsidRPr="007D7C37">
        <w:t xml:space="preserve"> associated with redistributive preferences (</w:t>
      </w:r>
      <w:r w:rsidR="00593642" w:rsidRPr="007D7C37">
        <w:rPr>
          <w:i/>
          <w:iCs/>
        </w:rPr>
        <w:t>r</w:t>
      </w:r>
      <w:r w:rsidR="00593642" w:rsidRPr="007D7C37">
        <w:t xml:space="preserve"> = 0.46)</w:t>
      </w:r>
      <w:r w:rsidR="00FC2894" w:rsidRPr="007D7C37">
        <w:t xml:space="preserve">. This means that in countries where </w:t>
      </w:r>
      <w:r w:rsidR="00E557A2" w:rsidRPr="007D7C37">
        <w:t xml:space="preserve">the working class </w:t>
      </w:r>
      <w:r w:rsidR="00DA2DC7" w:rsidRPr="007D7C37">
        <w:t>has</w:t>
      </w:r>
      <w:r w:rsidR="00E557A2" w:rsidRPr="007D7C37">
        <w:t xml:space="preserve"> more segregated networks than the service class</w:t>
      </w:r>
      <w:r w:rsidR="00A56BC3" w:rsidRPr="007D7C37">
        <w:t>, redistributive preferences tend to be higher as well.</w:t>
      </w:r>
    </w:p>
    <w:p w14:paraId="60A0A844" w14:textId="77777777" w:rsidR="00E57259" w:rsidRDefault="00E57259" w:rsidP="00A706D7">
      <w:pPr>
        <w:pStyle w:val="BodyText"/>
      </w:pPr>
    </w:p>
    <w:p w14:paraId="1272DCF4" w14:textId="77777777" w:rsidR="00CC16BD" w:rsidDel="0085488F" w:rsidRDefault="00CC16BD">
      <w:pPr>
        <w:pStyle w:val="BodyText"/>
        <w:rPr>
          <w:del w:id="1118" w:author="Julio César Iturra Sanhueza" w:date="2025-05-29T11:42:00Z"/>
          <w:rFonts w:cs="Times New Roman"/>
        </w:rPr>
      </w:pPr>
    </w:p>
    <w:p w14:paraId="6D012B55" w14:textId="77777777" w:rsidR="00E57259" w:rsidDel="0085488F" w:rsidRDefault="00E57259">
      <w:pPr>
        <w:pStyle w:val="BodyText"/>
        <w:rPr>
          <w:del w:id="1119" w:author="Julio César Iturra Sanhueza" w:date="2025-05-29T11:42:00Z"/>
          <w:rFonts w:cs="Times New Roman"/>
        </w:rPr>
      </w:pPr>
    </w:p>
    <w:p w14:paraId="73EAB8B1" w14:textId="77777777" w:rsidR="00E57259" w:rsidRPr="007D7C37" w:rsidDel="0085488F" w:rsidRDefault="00E57259">
      <w:pPr>
        <w:pStyle w:val="BodyText"/>
        <w:rPr>
          <w:del w:id="1120" w:author="Julio César Iturra Sanhueza" w:date="2025-05-29T11:42:00Z"/>
          <w:rFonts w:cs="Times New Roman"/>
        </w:rPr>
      </w:pPr>
    </w:p>
    <w:p w14:paraId="766A48C0" w14:textId="100CCB02" w:rsidR="009C7817" w:rsidRPr="007D7C37" w:rsidRDefault="009C462E" w:rsidP="009C7817">
      <w:pPr>
        <w:pStyle w:val="Heading2"/>
        <w:rPr>
          <w:rFonts w:cs="Times New Roman"/>
        </w:rPr>
      </w:pPr>
      <w:bookmarkStart w:id="1121" w:name="X98b23bc5e701956f6b44c22287f1fc85da53a9d"/>
      <w:bookmarkEnd w:id="1116"/>
      <w:r w:rsidRPr="007D7C37">
        <w:rPr>
          <w:rFonts w:cs="Times New Roman"/>
        </w:rPr>
        <w:t>The segregation hypothesis on redistributive preferences</w:t>
      </w:r>
      <w:r w:rsidR="009C7817" w:rsidRPr="007D7C37">
        <w:rPr>
          <w:rFonts w:cs="Times New Roman"/>
        </w:rPr>
        <w:br/>
      </w:r>
    </w:p>
    <w:p w14:paraId="776EDC93" w14:textId="6FCC6375" w:rsidR="000D2A88" w:rsidRDefault="000D2A88" w:rsidP="00A706D7">
      <w:pPr>
        <w:pStyle w:val="FirstParagraph"/>
      </w:pPr>
      <w:r w:rsidRPr="007D7C37">
        <w:t>[</w:t>
      </w:r>
      <w:commentRangeStart w:id="1122"/>
      <w:commentRangeStart w:id="1123"/>
      <w:r w:rsidRPr="007D7C37">
        <w:t xml:space="preserve">Table </w:t>
      </w:r>
      <w:commentRangeEnd w:id="1122"/>
      <w:r w:rsidR="008D4814">
        <w:rPr>
          <w:rStyle w:val="CommentReference"/>
          <w:rFonts w:asciiTheme="minorHAnsi" w:hAnsiTheme="minorHAnsi"/>
        </w:rPr>
        <w:commentReference w:id="1122"/>
      </w:r>
      <w:commentRangeEnd w:id="1123"/>
      <w:r w:rsidR="00B86EAE">
        <w:rPr>
          <w:rStyle w:val="CommentReference"/>
          <w:rFonts w:asciiTheme="minorHAnsi" w:hAnsiTheme="minorHAnsi"/>
        </w:rPr>
        <w:commentReference w:id="1123"/>
      </w:r>
      <w:r w:rsidRPr="007D7C37">
        <w:t>1 about here]</w:t>
      </w:r>
    </w:p>
    <w:p w14:paraId="1510BC26" w14:textId="5C64C954" w:rsidR="00E45E22" w:rsidRPr="00E45E22" w:rsidRDefault="00FA0D53" w:rsidP="00A706D7">
      <w:pPr>
        <w:pStyle w:val="BodyText"/>
      </w:pPr>
      <w:ins w:id="1124" w:author="Julio César Iturra Sanhueza" w:date="2025-06-02T14:59:00Z">
        <w:r>
          <w:rPr>
            <w:noProof/>
            <w:lang w:val="de-DE" w:eastAsia="de-DE"/>
          </w:rPr>
          <w:drawing>
            <wp:inline distT="0" distB="0" distL="0" distR="0" wp14:anchorId="218C908E" wp14:editId="60236595">
              <wp:extent cx="5347538" cy="2926080"/>
              <wp:effectExtent l="0" t="0" r="5715" b="7620"/>
              <wp:docPr id="1913674321" name="Picture 1" descr="A screenshot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4321" name="Picture 1" descr="A screenshot of a model&#10;&#10;AI-generated content may be incorrect."/>
                      <pic:cNvPicPr/>
                    </pic:nvPicPr>
                    <pic:blipFill>
                      <a:blip r:embed="rId13"/>
                      <a:stretch>
                        <a:fillRect/>
                      </a:stretch>
                    </pic:blipFill>
                    <pic:spPr>
                      <a:xfrm>
                        <a:off x="0" y="0"/>
                        <a:ext cx="5350714" cy="2927818"/>
                      </a:xfrm>
                      <a:prstGeom prst="rect">
                        <a:avLst/>
                      </a:prstGeom>
                    </pic:spPr>
                  </pic:pic>
                </a:graphicData>
              </a:graphic>
            </wp:inline>
          </w:drawing>
        </w:r>
      </w:ins>
    </w:p>
    <w:p w14:paraId="0009F2D5" w14:textId="4066E279" w:rsidR="003C7D8F" w:rsidRPr="007D7C37" w:rsidRDefault="009C462E" w:rsidP="00A706D7">
      <w:pPr>
        <w:pStyle w:val="FirstParagraph"/>
      </w:pPr>
      <w:commentRangeStart w:id="1125"/>
      <w:r w:rsidRPr="007D7C37">
        <w:t xml:space="preserve">The results regarding the relationship between class-based network homogeneity and redistributive preferences using multilevel models are shown in Table </w:t>
      </w:r>
      <w:r w:rsidR="0070201E" w:rsidRPr="007D7C37">
        <w:t>1</w:t>
      </w:r>
      <w:r w:rsidRPr="007D7C37">
        <w:t>. Model 1 shows that individuals embedded in homogeneous social networks are more likely to support redistributi</w:t>
      </w:r>
      <w:r w:rsidR="00577968" w:rsidRPr="007D7C37">
        <w:t>on</w:t>
      </w:r>
      <w:r w:rsidRPr="007D7C37">
        <w:t xml:space="preserve">. In Model 2, the introduction of control variables and network size slightly reduces the effect of homogeneity. These </w:t>
      </w:r>
      <w:commentRangeStart w:id="1126"/>
      <w:r w:rsidRPr="007D7C37">
        <w:t xml:space="preserve">results </w:t>
      </w:r>
      <w:r w:rsidR="00440CEA" w:rsidRPr="007D7C37">
        <w:t xml:space="preserve">contrast with </w:t>
      </w:r>
      <w:r w:rsidRPr="007D7C37">
        <w:t xml:space="preserve">previous findings, where being more segregated is associated with less attachment to society </w:t>
      </w:r>
      <w:r w:rsidR="003820B2" w:rsidRPr="007D7C37">
        <w:fldChar w:fldCharType="begin"/>
      </w:r>
      <w:r w:rsidR="002216E3" w:rsidRPr="007D7C37">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fldChar w:fldCharType="separate"/>
      </w:r>
      <w:r w:rsidR="00405578" w:rsidRPr="007D7C37">
        <w:t>(Otero et al., 2022)</w:t>
      </w:r>
      <w:r w:rsidR="003820B2" w:rsidRPr="007D7C37">
        <w:fldChar w:fldCharType="end"/>
      </w:r>
      <w:r w:rsidRPr="007D7C37">
        <w:t xml:space="preserve"> and stronger support for redistribution in more cohesive communities </w:t>
      </w:r>
      <w:commentRangeEnd w:id="1126"/>
      <w:r w:rsidR="00712E72">
        <w:rPr>
          <w:rStyle w:val="CommentReference"/>
          <w:rFonts w:asciiTheme="minorHAnsi" w:hAnsiTheme="minorHAnsi"/>
        </w:rPr>
        <w:commentReference w:id="1126"/>
      </w:r>
      <w:r w:rsidR="003820B2" w:rsidRPr="007D7C37">
        <w:fldChar w:fldCharType="begin"/>
      </w:r>
      <w:r w:rsidR="002216E3" w:rsidRPr="007D7C37">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fldChar w:fldCharType="separate"/>
      </w:r>
      <w:r w:rsidR="00405578" w:rsidRPr="007D7C37">
        <w:t>(Yamamura, 2012)</w:t>
      </w:r>
      <w:r w:rsidR="003820B2" w:rsidRPr="007D7C37">
        <w:fldChar w:fldCharType="end"/>
      </w:r>
      <w:r w:rsidRPr="007D7C37">
        <w:t>.</w:t>
      </w:r>
      <w:del w:id="1127" w:author="Julio César Iturra Sanhueza" w:date="2025-05-29T12:07:00Z">
        <w:r w:rsidR="003C7D8F" w:rsidRPr="007D7C37" w:rsidDel="00BA71EC">
          <w:rPr>
            <w:rStyle w:val="EndnoteReference"/>
            <w:rFonts w:cs="Times New Roman"/>
          </w:rPr>
          <w:endnoteReference w:id="7"/>
        </w:r>
      </w:del>
      <w:ins w:id="1130" w:author="Julio César Iturra Sanhueza" w:date="2025-05-29T11:46:00Z">
        <w:r w:rsidR="00DE6027">
          <w:t xml:space="preserve"> </w:t>
        </w:r>
        <w:r w:rsidR="00DE6027" w:rsidRPr="0097106F">
          <w:rPr>
            <w:highlight w:val="yellow"/>
            <w:rPrChange w:id="1131" w:author="Julio César Iturra Sanhueza" w:date="2025-06-03T15:41:00Z">
              <w:rPr>
                <w:rFonts w:cs="Times New Roman"/>
              </w:rPr>
            </w:rPrChange>
          </w:rPr>
          <w:t xml:space="preserve">In </w:t>
        </w:r>
        <w:r w:rsidR="00DE6027" w:rsidRPr="0097106F">
          <w:rPr>
            <w:highlight w:val="yellow"/>
            <w:rPrChange w:id="1132" w:author="Julio César Iturra Sanhueza" w:date="2025-06-03T15:41:00Z">
              <w:rPr>
                <w:rFonts w:cs="Times New Roman"/>
              </w:rPr>
            </w:rPrChange>
          </w:rPr>
          <w:lastRenderedPageBreak/>
          <w:t xml:space="preserve">Model 3, </w:t>
        </w:r>
        <w:r w:rsidR="00380636" w:rsidRPr="0097106F">
          <w:rPr>
            <w:highlight w:val="yellow"/>
            <w:rPrChange w:id="1133" w:author="Julio César Iturra Sanhueza" w:date="2025-06-03T15:41:00Z">
              <w:rPr>
                <w:rFonts w:cs="Times New Roman"/>
              </w:rPr>
            </w:rPrChange>
          </w:rPr>
          <w:t xml:space="preserve">individual class position is included, where the association between </w:t>
        </w:r>
        <w:r w:rsidR="0025495C" w:rsidRPr="0097106F">
          <w:rPr>
            <w:highlight w:val="yellow"/>
            <w:rPrChange w:id="1134" w:author="Julio César Iturra Sanhueza" w:date="2025-06-03T15:41:00Z">
              <w:rPr>
                <w:rFonts w:cs="Times New Roman"/>
              </w:rPr>
            </w:rPrChange>
          </w:rPr>
          <w:t xml:space="preserve">network homogeneity </w:t>
        </w:r>
      </w:ins>
      <w:ins w:id="1135" w:author="Julio César Iturra Sanhueza" w:date="2025-05-29T11:48:00Z">
        <w:r w:rsidR="008A701C" w:rsidRPr="0097106F">
          <w:rPr>
            <w:highlight w:val="yellow"/>
            <w:rPrChange w:id="1136" w:author="Julio César Iturra Sanhueza" w:date="2025-06-03T15:41:00Z">
              <w:rPr>
                <w:rFonts w:cs="Times New Roman"/>
              </w:rPr>
            </w:rPrChange>
          </w:rPr>
          <w:t>loss</w:t>
        </w:r>
      </w:ins>
      <w:ins w:id="1137" w:author="Julio César Iturra Sanhueza" w:date="2025-05-29T11:47:00Z">
        <w:r w:rsidR="008A701C" w:rsidRPr="0097106F">
          <w:rPr>
            <w:highlight w:val="yellow"/>
            <w:rPrChange w:id="1138" w:author="Julio César Iturra Sanhueza" w:date="2025-06-03T15:41:00Z">
              <w:rPr>
                <w:rFonts w:cs="Times New Roman"/>
              </w:rPr>
            </w:rPrChange>
          </w:rPr>
          <w:t xml:space="preserve"> </w:t>
        </w:r>
        <w:r w:rsidR="0025495C" w:rsidRPr="0097106F">
          <w:rPr>
            <w:highlight w:val="yellow"/>
            <w:rPrChange w:id="1139" w:author="Julio César Iturra Sanhueza" w:date="2025-06-03T15:41:00Z">
              <w:rPr>
                <w:rFonts w:cs="Times New Roman"/>
              </w:rPr>
            </w:rPrChange>
          </w:rPr>
          <w:t>strength and statistical significance (β=-0.04, p &gt; 0.05)</w:t>
        </w:r>
      </w:ins>
      <w:ins w:id="1140" w:author="Julio César Iturra Sanhueza" w:date="2025-05-29T11:48:00Z">
        <w:r w:rsidR="008A701C" w:rsidRPr="0097106F">
          <w:rPr>
            <w:highlight w:val="yellow"/>
            <w:rPrChange w:id="1141" w:author="Julio César Iturra Sanhueza" w:date="2025-06-03T15:41:00Z">
              <w:rPr>
                <w:rFonts w:cs="Times New Roman"/>
              </w:rPr>
            </w:rPrChange>
          </w:rPr>
          <w:t>.</w:t>
        </w:r>
      </w:ins>
      <w:commentRangeEnd w:id="1125"/>
      <w:r w:rsidR="00712E72">
        <w:rPr>
          <w:rStyle w:val="CommentReference"/>
          <w:rFonts w:asciiTheme="minorHAnsi" w:hAnsiTheme="minorHAnsi"/>
        </w:rPr>
        <w:commentReference w:id="1125"/>
      </w:r>
    </w:p>
    <w:p w14:paraId="0009F2D6" w14:textId="56238E73" w:rsidR="000E3C44" w:rsidRPr="007D7C37" w:rsidRDefault="009C462E" w:rsidP="00A706D7">
      <w:pPr>
        <w:pStyle w:val="BodyText"/>
      </w:pPr>
      <w:r w:rsidRPr="007D7C37">
        <w:t>Moving to hypothesis 1</w:t>
      </w:r>
      <w:r w:rsidR="00BC7019" w:rsidRPr="007D7C37">
        <w:t xml:space="preserve"> – the </w:t>
      </w:r>
      <w:r w:rsidR="00BC7019" w:rsidRPr="007D7C37">
        <w:rPr>
          <w:i/>
        </w:rPr>
        <w:t>segregation hypothesis</w:t>
      </w:r>
      <w:r w:rsidR="00BC7019" w:rsidRPr="007D7C37">
        <w:t xml:space="preserve"> –</w:t>
      </w:r>
      <w:r w:rsidRPr="007D7C37">
        <w:t xml:space="preserve">, the interaction terms of network homogeneity and social class in Model </w:t>
      </w:r>
      <w:ins w:id="1142" w:author="Julio César Iturra Sanhueza" w:date="2025-05-29T11:48:00Z">
        <w:r w:rsidR="008A701C">
          <w:t>4</w:t>
        </w:r>
      </w:ins>
      <w:del w:id="1143" w:author="Julio César Iturra Sanhueza" w:date="2025-05-29T11:48:00Z">
        <w:r w:rsidRPr="007D7C37" w:rsidDel="008A701C">
          <w:delText>3</w:delText>
        </w:r>
      </w:del>
      <w:r w:rsidRPr="007D7C37">
        <w:t xml:space="preserve"> </w:t>
      </w:r>
      <w:r w:rsidR="001D308E" w:rsidRPr="007D7C37">
        <w:t>test</w:t>
      </w:r>
      <w:r w:rsidR="00A34B27" w:rsidRPr="007D7C37">
        <w:t xml:space="preserve"> for the conditional effect of network homogeneity on individuals’ social class. The results </w:t>
      </w:r>
      <w:r w:rsidRPr="007D7C37">
        <w:t xml:space="preserve">show that </w:t>
      </w:r>
      <w:r w:rsidR="00BC520B" w:rsidRPr="007D7C37">
        <w:t xml:space="preserve">the association of class-based network homogeneity is conditional </w:t>
      </w:r>
      <w:r w:rsidR="00BC7019" w:rsidRPr="007D7C37">
        <w:t xml:space="preserve">on </w:t>
      </w:r>
      <w:r w:rsidR="00BC520B" w:rsidRPr="007D7C37">
        <w:t>ego’s class position</w:t>
      </w:r>
      <w:r w:rsidRPr="007D7C37">
        <w:t>.</w:t>
      </w:r>
      <w:r w:rsidR="00ED570B" w:rsidRPr="007D7C37">
        <w:t xml:space="preserve"> For the working</w:t>
      </w:r>
      <w:r w:rsidR="00BC7019" w:rsidRPr="007D7C37">
        <w:t xml:space="preserve"> class</w:t>
      </w:r>
      <w:r w:rsidR="00ED570B" w:rsidRPr="007D7C37">
        <w:t xml:space="preserve"> </w:t>
      </w:r>
      <w:r w:rsidR="00C64ACF" w:rsidRPr="007D7C37">
        <w:t>(</w:t>
      </w:r>
      <w:r w:rsidR="001900A9" w:rsidRPr="007D7C37">
        <w:t>β=</w:t>
      </w:r>
      <w:del w:id="1144" w:author="Julio César Iturra Sanhueza" w:date="2025-05-29T11:43:00Z">
        <w:r w:rsidR="00C64ACF" w:rsidRPr="007D7C37" w:rsidDel="004B6250">
          <w:delText>8.74</w:delText>
        </w:r>
      </w:del>
      <w:ins w:id="1145" w:author="Julio César Iturra Sanhueza" w:date="2025-05-29T11:43:00Z">
        <w:r w:rsidR="004B6250">
          <w:t>0.53</w:t>
        </w:r>
      </w:ins>
      <w:r w:rsidR="001900A9" w:rsidRPr="007D7C37">
        <w:t>,</w:t>
      </w:r>
      <w:r w:rsidR="00AB0118" w:rsidRPr="007D7C37">
        <w:t xml:space="preserve"> </w:t>
      </w:r>
      <w:r w:rsidR="0027593D" w:rsidRPr="007D7C37">
        <w:rPr>
          <w:i/>
          <w:iCs/>
        </w:rPr>
        <w:t>p</w:t>
      </w:r>
      <w:r w:rsidR="0027593D" w:rsidRPr="007D7C37">
        <w:t xml:space="preserve"> &lt; 0.001</w:t>
      </w:r>
      <w:r w:rsidR="00C64ACF" w:rsidRPr="007D7C37">
        <w:t>)</w:t>
      </w:r>
      <w:r w:rsidR="0027593D" w:rsidRPr="007D7C37">
        <w:t xml:space="preserve"> </w:t>
      </w:r>
      <w:r w:rsidR="00475EAC" w:rsidRPr="007D7C37">
        <w:t>and the intermediate class</w:t>
      </w:r>
      <w:r w:rsidR="00493D2C" w:rsidRPr="007D7C37">
        <w:t>e</w:t>
      </w:r>
      <w:r w:rsidR="0027593D" w:rsidRPr="007D7C37">
        <w:t>s</w:t>
      </w:r>
      <w:r w:rsidR="00AB0118" w:rsidRPr="007D7C37">
        <w:t xml:space="preserve"> (β=</w:t>
      </w:r>
      <w:del w:id="1146" w:author="Julio César Iturra Sanhueza" w:date="2025-05-29T11:43:00Z">
        <w:r w:rsidR="00AB0118" w:rsidRPr="007D7C37" w:rsidDel="00A2407A">
          <w:delText>10.35</w:delText>
        </w:r>
      </w:del>
      <w:ins w:id="1147" w:author="Julio César Iturra Sanhueza" w:date="2025-05-29T11:43:00Z">
        <w:r w:rsidR="00A2407A">
          <w:t>0.45</w:t>
        </w:r>
      </w:ins>
      <w:r w:rsidR="00AB0118" w:rsidRPr="007D7C37">
        <w:t xml:space="preserve">, </w:t>
      </w:r>
      <w:r w:rsidR="00AB0118" w:rsidRPr="007D7C37">
        <w:rPr>
          <w:i/>
          <w:iCs/>
        </w:rPr>
        <w:t>p</w:t>
      </w:r>
      <w:r w:rsidR="00AB0118" w:rsidRPr="007D7C37">
        <w:t xml:space="preserve"> &lt; 0.001)</w:t>
      </w:r>
      <w:r w:rsidR="0027593D" w:rsidRPr="007D7C37">
        <w:t>,</w:t>
      </w:r>
      <w:r w:rsidR="00493D2C" w:rsidRPr="007D7C37">
        <w:t xml:space="preserve"> network</w:t>
      </w:r>
      <w:r w:rsidR="00475EAC" w:rsidRPr="007D7C37">
        <w:t xml:space="preserve"> homogeneity </w:t>
      </w:r>
      <w:r w:rsidR="00BC7019" w:rsidRPr="007D7C37">
        <w:t>is</w:t>
      </w:r>
      <w:r w:rsidR="00493D2C" w:rsidRPr="007D7C37">
        <w:t xml:space="preserve"> positive</w:t>
      </w:r>
      <w:r w:rsidR="00BC7019" w:rsidRPr="007D7C37">
        <w:t>ly</w:t>
      </w:r>
      <w:r w:rsidR="00493D2C" w:rsidRPr="007D7C37">
        <w:t xml:space="preserve"> associat</w:t>
      </w:r>
      <w:r w:rsidR="00BC7019" w:rsidRPr="007D7C37">
        <w:t>ed</w:t>
      </w:r>
      <w:r w:rsidR="00493D2C" w:rsidRPr="007D7C37">
        <w:t xml:space="preserve"> with redistributive preferences, in contrast to </w:t>
      </w:r>
      <w:r w:rsidR="00BC7019" w:rsidRPr="007D7C37">
        <w:t>a</w:t>
      </w:r>
      <w:r w:rsidR="00493D2C" w:rsidRPr="007D7C37">
        <w:t xml:space="preserve"> negative association </w:t>
      </w:r>
      <w:r w:rsidR="00FA70BE">
        <w:t>of</w:t>
      </w:r>
      <w:r w:rsidR="00BC7019" w:rsidRPr="007D7C37">
        <w:t xml:space="preserve"> </w:t>
      </w:r>
      <w:r w:rsidR="00C64ACF" w:rsidRPr="007D7C37">
        <w:t>the service class (</w:t>
      </w:r>
      <w:r w:rsidR="0027593D" w:rsidRPr="007D7C37">
        <w:t>β=</w:t>
      </w:r>
      <w:ins w:id="1148" w:author="Julio César Iturra Sanhueza" w:date="2025-05-29T11:44:00Z">
        <w:r w:rsidR="004B6250">
          <w:t>-0</w:t>
        </w:r>
        <w:r w:rsidR="00F51499">
          <w:t>.</w:t>
        </w:r>
        <w:r w:rsidR="004B6250">
          <w:t>39</w:t>
        </w:r>
      </w:ins>
      <w:del w:id="1149" w:author="Julio César Iturra Sanhueza" w:date="2025-05-29T11:44:00Z">
        <w:r w:rsidR="00AB0118" w:rsidRPr="007D7C37" w:rsidDel="004B6250">
          <w:delText>-7.45</w:delText>
        </w:r>
      </w:del>
      <w:r w:rsidR="0027593D" w:rsidRPr="007D7C37">
        <w:t>,</w:t>
      </w:r>
      <w:r w:rsidR="00AB0118" w:rsidRPr="007D7C37">
        <w:t xml:space="preserve"> </w:t>
      </w:r>
      <w:r w:rsidR="0027593D" w:rsidRPr="007D7C37">
        <w:rPr>
          <w:i/>
          <w:iCs/>
        </w:rPr>
        <w:t>p</w:t>
      </w:r>
      <w:r w:rsidR="0027593D" w:rsidRPr="007D7C37">
        <w:t xml:space="preserve"> &lt; 0.001</w:t>
      </w:r>
      <w:r w:rsidR="00C64ACF" w:rsidRPr="007D7C37">
        <w:t>)</w:t>
      </w:r>
      <w:r w:rsidR="00446D93" w:rsidRPr="007D7C37">
        <w:t>.</w:t>
      </w:r>
      <w:r w:rsidRPr="007D7C37">
        <w:t xml:space="preserve"> To illustrate this result further, </w:t>
      </w:r>
      <w:r w:rsidR="00BC7019" w:rsidRPr="007D7C37">
        <w:t>based on</w:t>
      </w:r>
      <w:r w:rsidR="00C123E0" w:rsidRPr="007D7C37">
        <w:t xml:space="preserve"> Model </w:t>
      </w:r>
      <w:ins w:id="1150" w:author="Julio César Iturra Sanhueza" w:date="2025-05-29T11:45:00Z">
        <w:r w:rsidR="00A14D1D">
          <w:t>4</w:t>
        </w:r>
      </w:ins>
      <w:del w:id="1151" w:author="Julio César Iturra Sanhueza" w:date="2025-05-29T11:45:00Z">
        <w:r w:rsidR="00C123E0" w:rsidRPr="007D7C37" w:rsidDel="00A14D1D">
          <w:delText>3</w:delText>
        </w:r>
      </w:del>
      <w:r w:rsidR="00C123E0" w:rsidRPr="007D7C37">
        <w:t xml:space="preserve">, </w:t>
      </w:r>
      <w:r w:rsidRPr="007D7C37">
        <w:t>Figure 5 depicts that the changes in redistributive preferences from low</w:t>
      </w:r>
      <w:r w:rsidR="008130BE" w:rsidRPr="007D7C37">
        <w:t xml:space="preserve">er to higher levels of class-based network homogeneity </w:t>
      </w:r>
      <w:r w:rsidRPr="007D7C37">
        <w:t xml:space="preserve">are </w:t>
      </w:r>
      <w:r w:rsidR="00BC7019" w:rsidRPr="007D7C37">
        <w:t>relatively modest</w:t>
      </w:r>
      <w:r w:rsidRPr="007D7C37">
        <w:t xml:space="preserve">, </w:t>
      </w:r>
      <w:r w:rsidR="00BC7019" w:rsidRPr="007D7C37">
        <w:t xml:space="preserve">with </w:t>
      </w:r>
      <w:r w:rsidRPr="007D7C37">
        <w:t xml:space="preserve">the differences in </w:t>
      </w:r>
      <w:r w:rsidR="00B051F2" w:rsidRPr="007D7C37">
        <w:t xml:space="preserve">the predicted </w:t>
      </w:r>
      <w:r w:rsidR="0073663B" w:rsidRPr="007D7C37">
        <w:t xml:space="preserve">average estimates </w:t>
      </w:r>
      <w:r w:rsidR="00551967" w:rsidRPr="007D7C37">
        <w:t xml:space="preserve">in </w:t>
      </w:r>
      <w:r w:rsidRPr="007D7C37">
        <w:t xml:space="preserve">redistributive preferences </w:t>
      </w:r>
      <w:r w:rsidR="00DD4818" w:rsidRPr="007D7C37">
        <w:t xml:space="preserve">– on a scale </w:t>
      </w:r>
      <w:del w:id="1152" w:author="Julio César Iturra Sanhueza" w:date="2025-05-29T11:48:00Z">
        <w:r w:rsidR="00DD4818" w:rsidRPr="007D7C37" w:rsidDel="008E3C9B">
          <w:delText xml:space="preserve">of 0 to 100 </w:delText>
        </w:r>
      </w:del>
      <w:ins w:id="1153" w:author="Julio César Iturra Sanhueza" w:date="2025-05-29T11:48:00Z">
        <w:r w:rsidR="008E3C9B">
          <w:t>of mean 0 and standard deviation of 1</w:t>
        </w:r>
      </w:ins>
      <w:r w:rsidR="00DD4818" w:rsidRPr="007D7C37">
        <w:t xml:space="preserve">– </w:t>
      </w:r>
      <w:r w:rsidRPr="007D7C37">
        <w:t>go</w:t>
      </w:r>
      <w:r w:rsidR="00BC7019" w:rsidRPr="007D7C37">
        <w:t>ing</w:t>
      </w:r>
      <w:r w:rsidRPr="007D7C37">
        <w:t xml:space="preserve"> from </w:t>
      </w:r>
      <w:ins w:id="1154" w:author="Julio César Iturra Sanhueza" w:date="2025-05-29T11:53:00Z">
        <w:r w:rsidR="0086463B" w:rsidRPr="0086463B">
          <w:t>0.12</w:t>
        </w:r>
      </w:ins>
      <w:del w:id="1155" w:author="Julio César Iturra Sanhueza" w:date="2025-05-29T11:53:00Z">
        <w:r w:rsidRPr="007D7C37" w:rsidDel="0086463B">
          <w:delText>69.8</w:delText>
        </w:r>
      </w:del>
      <w:r w:rsidRPr="007D7C37">
        <w:t xml:space="preserve"> to </w:t>
      </w:r>
      <w:ins w:id="1156" w:author="Julio César Iturra Sanhueza" w:date="2025-05-29T11:53:00Z">
        <w:r w:rsidR="009618EA" w:rsidRPr="009618EA">
          <w:t>0.27</w:t>
        </w:r>
      </w:ins>
      <w:del w:id="1157" w:author="Julio César Iturra Sanhueza" w:date="2025-05-29T11:53:00Z">
        <w:r w:rsidRPr="007D7C37" w:rsidDel="009618EA">
          <w:delText>72.8</w:delText>
        </w:r>
      </w:del>
      <w:r w:rsidRPr="007D7C37">
        <w:t xml:space="preserve"> </w:t>
      </w:r>
      <w:r w:rsidR="00721125" w:rsidRPr="007D7C37">
        <w:t xml:space="preserve">in the working class </w:t>
      </w:r>
      <w:r w:rsidRPr="007D7C37">
        <w:t xml:space="preserve">and from </w:t>
      </w:r>
      <w:ins w:id="1158" w:author="Julio César Iturra Sanhueza" w:date="2025-05-29T11:53:00Z">
        <w:r w:rsidR="009618EA" w:rsidRPr="009618EA">
          <w:t>0.09</w:t>
        </w:r>
        <w:r w:rsidR="009618EA">
          <w:t xml:space="preserve"> </w:t>
        </w:r>
      </w:ins>
      <w:del w:id="1159" w:author="Julio César Iturra Sanhueza" w:date="2025-05-29T11:53:00Z">
        <w:r w:rsidRPr="007D7C37" w:rsidDel="009618EA">
          <w:delText xml:space="preserve">69.4 </w:delText>
        </w:r>
      </w:del>
      <w:r w:rsidRPr="007D7C37">
        <w:t xml:space="preserve">to </w:t>
      </w:r>
      <w:ins w:id="1160" w:author="Julio César Iturra Sanhueza" w:date="2025-05-29T11:54:00Z">
        <w:r w:rsidR="00E567ED" w:rsidRPr="00E567ED">
          <w:t>0.14</w:t>
        </w:r>
      </w:ins>
      <w:del w:id="1161" w:author="Julio César Iturra Sanhueza" w:date="2025-05-29T11:54:00Z">
        <w:r w:rsidRPr="007D7C37" w:rsidDel="00E567ED">
          <w:delText>70.47</w:delText>
        </w:r>
      </w:del>
      <w:r w:rsidR="00721125" w:rsidRPr="007D7C37">
        <w:t xml:space="preserve"> in the intermediate class</w:t>
      </w:r>
      <w:r w:rsidRPr="007D7C37">
        <w:t xml:space="preserve">. In contrast, the changes in </w:t>
      </w:r>
      <w:r w:rsidR="00CF4D99" w:rsidRPr="007D7C37">
        <w:t xml:space="preserve">the predicted </w:t>
      </w:r>
      <w:r w:rsidR="0073663B" w:rsidRPr="007D7C37">
        <w:t>average estimates</w:t>
      </w:r>
      <w:r w:rsidR="00CF4D99" w:rsidRPr="007D7C37">
        <w:t xml:space="preserve"> of </w:t>
      </w:r>
      <w:r w:rsidRPr="007D7C37">
        <w:t>redistributive preferences in homogeneous service</w:t>
      </w:r>
      <w:del w:id="1162" w:author="Julio César Iturra Sanhueza" w:date="2025-05-29T11:54:00Z">
        <w:r w:rsidRPr="007D7C37" w:rsidDel="00E567ED">
          <w:delText>s</w:delText>
        </w:r>
      </w:del>
      <w:r w:rsidRPr="007D7C37">
        <w:t xml:space="preserve"> class networks are more pronounced, changing from </w:t>
      </w:r>
      <w:ins w:id="1163" w:author="Julio César Iturra Sanhueza" w:date="2025-05-29T11:54:00Z">
        <w:r w:rsidR="00E567ED" w:rsidRPr="00E567ED">
          <w:t>0.11</w:t>
        </w:r>
      </w:ins>
      <w:del w:id="1164" w:author="Julio César Iturra Sanhueza" w:date="2025-05-29T11:54:00Z">
        <w:r w:rsidRPr="007D7C37" w:rsidDel="00E567ED">
          <w:delText>70</w:delText>
        </w:r>
      </w:del>
      <w:r w:rsidRPr="007D7C37">
        <w:t xml:space="preserve"> when homogeneity is at its lowest point to </w:t>
      </w:r>
      <w:ins w:id="1165" w:author="Julio César Iturra Sanhueza" w:date="2025-05-29T11:54:00Z">
        <w:r w:rsidR="000B6550" w:rsidRPr="000B6550">
          <w:t>-0.27</w:t>
        </w:r>
      </w:ins>
      <w:del w:id="1166" w:author="Julio César Iturra Sanhueza" w:date="2025-05-29T11:54:00Z">
        <w:r w:rsidRPr="007D7C37" w:rsidDel="000B6550">
          <w:delText>62.8</w:delText>
        </w:r>
      </w:del>
      <w:r w:rsidRPr="007D7C37">
        <w:t xml:space="preserve"> in fully homogeneous networks.</w:t>
      </w:r>
    </w:p>
    <w:p w14:paraId="0009F2D7" w14:textId="0734F905" w:rsidR="000E3C44" w:rsidRPr="007D7C37" w:rsidRDefault="009C462E" w:rsidP="00A706D7">
      <w:pPr>
        <w:pStyle w:val="BodyText"/>
      </w:pPr>
      <w:r w:rsidRPr="007D7C37">
        <w:t xml:space="preserve">These results confirm previous findings on how </w:t>
      </w:r>
      <w:del w:id="1167" w:author="Patrick Sachweh" w:date="2025-07-16T22:50:00Z">
        <w:r w:rsidRPr="007D7C37" w:rsidDel="00712E72">
          <w:delText xml:space="preserve">social influence processes through </w:delText>
        </w:r>
      </w:del>
      <w:r w:rsidRPr="007D7C37">
        <w:t xml:space="preserve">class-based network ties affect attitudes in the economic domain </w:t>
      </w:r>
      <w:r w:rsidR="00D9208D" w:rsidRPr="007D7C37">
        <w:fldChar w:fldCharType="begin"/>
      </w:r>
      <w:r w:rsidR="00972ABF">
        <w:instrText xml:space="preserve"> ADDIN ZOTERO_ITEM CSL_CITATION {"citationID":"21GHznve","properties":{"formattedCitation":"(Lindh et al., 2021; Otero &amp; Mendoza, 2023)","plainCitation":"(Lindh et al., 2021; Otero &amp;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fldChar w:fldCharType="separate"/>
      </w:r>
      <w:r w:rsidR="00972ABF" w:rsidRPr="00972ABF">
        <w:t>(Lindh et al., 2021; Otero &amp; Mendoza, 2023)</w:t>
      </w:r>
      <w:r w:rsidR="00D9208D" w:rsidRPr="007D7C37">
        <w:fldChar w:fldCharType="end"/>
      </w:r>
      <w:r w:rsidRPr="007D7C37">
        <w:t>. Additionally, they echo previous arguments on how sharing similar class positions with partner or family ties tends to intensify redistributive preferences depending on individual class positions</w:t>
      </w:r>
      <w:r w:rsidR="00D66206">
        <w:t xml:space="preserve"> </w:t>
      </w:r>
      <w:r w:rsidR="002F437F" w:rsidRPr="007D7C37">
        <w:fldChar w:fldCharType="begin"/>
      </w:r>
      <w:r w:rsidR="00972ABF">
        <w:instrText xml:space="preserve"> ADDIN ZOTERO_ITEM CSL_CITATION {"citationID":"KfJIYtIg","properties":{"formattedCitation":"(Lee, 2023; Paskov &amp; Weisstanner, 2022)","plainCitation":"(Lee, 2023; Paskov &amp;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fldChar w:fldCharType="separate"/>
      </w:r>
      <w:r w:rsidR="00972ABF" w:rsidRPr="00972ABF">
        <w:t>(Lee, 2023; Paskov &amp; Weisstanner, 2022)</w:t>
      </w:r>
      <w:r w:rsidR="002F437F" w:rsidRPr="007D7C37">
        <w:fldChar w:fldCharType="end"/>
      </w:r>
      <w:r w:rsidRPr="007D7C37">
        <w:t xml:space="preserve">. Altogether, these results support the </w:t>
      </w:r>
      <w:r w:rsidRPr="007D7C37">
        <w:rPr>
          <w:i/>
          <w:iCs/>
        </w:rPr>
        <w:t>segregation hypothesis</w:t>
      </w:r>
      <w:r w:rsidRPr="007D7C37">
        <w:t xml:space="preserve"> (H1), where</w:t>
      </w:r>
      <w:r w:rsidR="00BC7019" w:rsidRPr="007D7C37">
        <w:t>by</w:t>
      </w:r>
      <w:r w:rsidRPr="007D7C37">
        <w:t xml:space="preserve"> the class differences in redistributive preferences become wider </w:t>
      </w:r>
      <w:r w:rsidR="000C1ADE" w:rsidRPr="007D7C37">
        <w:t xml:space="preserve">as </w:t>
      </w:r>
      <w:r w:rsidRPr="007D7C37">
        <w:t xml:space="preserve">network homogeneity </w:t>
      </w:r>
      <w:r w:rsidR="000C1ADE" w:rsidRPr="007D7C37">
        <w:t>increases</w:t>
      </w:r>
      <w:r w:rsidRPr="007D7C37">
        <w:t>.</w:t>
      </w:r>
    </w:p>
    <w:p w14:paraId="0009F2DA" w14:textId="1CB8D20E" w:rsidR="000E3C44" w:rsidRDefault="000D2A88" w:rsidP="00A706D7">
      <w:pPr>
        <w:pStyle w:val="FirstParagraph"/>
        <w:rPr>
          <w:ins w:id="1168" w:author="Julio César Iturra Sanhueza" w:date="2025-06-02T14:59:00Z"/>
        </w:rPr>
      </w:pPr>
      <w:r w:rsidRPr="007D7C37">
        <w:t>[Figure 5 about here]</w:t>
      </w:r>
    </w:p>
    <w:p w14:paraId="74DA5C69" w14:textId="7A6A3C97" w:rsidR="00FA0D53" w:rsidRPr="00FA0D53" w:rsidRDefault="00FA0D53" w:rsidP="00A706D7">
      <w:pPr>
        <w:pStyle w:val="BodyText"/>
      </w:pPr>
      <w:ins w:id="1169" w:author="Julio César Iturra Sanhueza" w:date="2025-06-02T14:59:00Z">
        <w:r>
          <w:rPr>
            <w:noProof/>
            <w:lang w:val="de-DE" w:eastAsia="de-DE"/>
          </w:rPr>
          <w:drawing>
            <wp:inline distT="0" distB="0" distL="0" distR="0" wp14:anchorId="7D47C6D3" wp14:editId="57B9DACA">
              <wp:extent cx="5612130" cy="2804795"/>
              <wp:effectExtent l="0" t="0" r="7620" b="0"/>
              <wp:docPr id="791230588" name="Picture 1" descr="A graph of 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0588" name="Picture 1" descr="A graph of a graph showing a graph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0DF8B92E" w14:textId="77777777" w:rsidR="00CD4479" w:rsidDel="00FA0D53" w:rsidRDefault="00CD4479" w:rsidP="00CD4479">
      <w:pPr>
        <w:pStyle w:val="BodyText"/>
        <w:rPr>
          <w:del w:id="1170" w:author="Julio César Iturra Sanhueza" w:date="2025-06-02T14:59:00Z"/>
        </w:rPr>
      </w:pPr>
    </w:p>
    <w:p w14:paraId="7A3035A4" w14:textId="77777777" w:rsidR="00CD4479" w:rsidDel="003826CC" w:rsidRDefault="00CD4479" w:rsidP="00CD4479">
      <w:pPr>
        <w:pStyle w:val="BodyText"/>
        <w:rPr>
          <w:del w:id="1171" w:author="Julio César Iturra Sanhueza" w:date="2025-05-29T11:57:00Z"/>
        </w:rPr>
      </w:pPr>
    </w:p>
    <w:p w14:paraId="10ABB0FF" w14:textId="77777777" w:rsidR="00CD4479" w:rsidRPr="00CD4479" w:rsidDel="003826CC" w:rsidRDefault="00CD4479" w:rsidP="00CD4479">
      <w:pPr>
        <w:pStyle w:val="BodyText"/>
        <w:rPr>
          <w:del w:id="1172" w:author="Julio César Iturra Sanhueza" w:date="2025-05-29T11:57:00Z"/>
        </w:rPr>
      </w:pPr>
    </w:p>
    <w:p w14:paraId="0009F2DB" w14:textId="77777777" w:rsidR="000E3C44" w:rsidRPr="007D7C37" w:rsidRDefault="009C462E">
      <w:pPr>
        <w:pStyle w:val="Heading2"/>
        <w:rPr>
          <w:rFonts w:cs="Times New Roman"/>
        </w:rPr>
      </w:pPr>
      <w:bookmarkStart w:id="1173" w:name="Xf0c95c569f7167de8c659605db86b19ef8e901a"/>
      <w:bookmarkEnd w:id="1121"/>
      <w:r w:rsidRPr="007D7C37">
        <w:rPr>
          <w:rFonts w:cs="Times New Roman"/>
        </w:rPr>
        <w:t>The mitigation hypothesis on network segregation and redistributive preferences</w:t>
      </w:r>
    </w:p>
    <w:p w14:paraId="38F10A3B" w14:textId="14952C68" w:rsidR="00A16CAF" w:rsidRDefault="009C462E" w:rsidP="00A706D7">
      <w:pPr>
        <w:pStyle w:val="FirstParagraph"/>
        <w:rPr>
          <w:ins w:id="1174" w:author="Julio César Iturra Sanhueza" w:date="2025-05-29T12:00:00Z"/>
        </w:rPr>
      </w:pPr>
      <w:r w:rsidRPr="007D7C37">
        <w:t xml:space="preserve">Table </w:t>
      </w:r>
      <w:r w:rsidR="0025642D" w:rsidRPr="007D7C37">
        <w:t>2</w:t>
      </w:r>
      <w:r w:rsidRPr="007D7C37">
        <w:t xml:space="preserve"> presents the results of the multilevel models for </w:t>
      </w:r>
      <w:r w:rsidR="00946073" w:rsidRPr="007D7C37">
        <w:t xml:space="preserve">the </w:t>
      </w:r>
      <w:r w:rsidR="00980A9A" w:rsidRPr="007D7C37">
        <w:t>moderating role</w:t>
      </w:r>
      <w:r w:rsidR="00946073" w:rsidRPr="007D7C37">
        <w:t xml:space="preserve"> of </w:t>
      </w:r>
      <w:r w:rsidRPr="007D7C37">
        <w:t>income inequality</w:t>
      </w:r>
      <w:r w:rsidR="00946073" w:rsidRPr="007D7C37">
        <w:t xml:space="preserve"> on the interaction between social class and network homogeneity</w:t>
      </w:r>
      <w:r w:rsidRPr="007D7C37">
        <w:t xml:space="preserve">. </w:t>
      </w:r>
      <w:r w:rsidR="00A21C1B" w:rsidRPr="007D7C37">
        <w:t xml:space="preserve"> </w:t>
      </w:r>
      <w:ins w:id="1175" w:author="Julio César Iturra Sanhueza" w:date="2025-05-29T12:00:00Z">
        <w:r w:rsidR="00A16CAF">
          <w:t xml:space="preserve">First, Model 1 shows the </w:t>
        </w:r>
        <w:r w:rsidR="00FF3DA6">
          <w:t xml:space="preserve">interaction between class-based network </w:t>
        </w:r>
      </w:ins>
      <w:ins w:id="1176" w:author="Julio César Iturra Sanhueza" w:date="2025-05-29T12:01:00Z">
        <w:r w:rsidR="00FF3DA6">
          <w:t>segregation and individual class position</w:t>
        </w:r>
        <w:r w:rsidR="008E6AA4">
          <w:t xml:space="preserve"> according to the </w:t>
        </w:r>
        <w:r w:rsidR="008E6AA4" w:rsidRPr="00BA5FFE">
          <w:rPr>
            <w:i/>
            <w:iCs/>
            <w:rPrChange w:id="1177" w:author="Julio César Iturra Sanhueza" w:date="2025-05-29T12:06:00Z">
              <w:rPr>
                <w:rFonts w:cs="Times New Roman"/>
              </w:rPr>
            </w:rPrChange>
          </w:rPr>
          <w:t>segregation</w:t>
        </w:r>
        <w:r w:rsidR="008E6AA4">
          <w:t xml:space="preserve"> hypothesis (H1). </w:t>
        </w:r>
      </w:ins>
      <w:ins w:id="1178" w:author="Julio César Iturra Sanhueza" w:date="2025-05-29T12:03:00Z">
        <w:del w:id="1179" w:author="Patrick Sachweh" w:date="2025-07-16T22:51:00Z">
          <w:r w:rsidR="00264973" w:rsidDel="00712E72">
            <w:delText>Nonetheless</w:delText>
          </w:r>
        </w:del>
      </w:ins>
      <w:ins w:id="1180" w:author="Patrick Sachweh" w:date="2025-07-16T22:51:00Z">
        <w:r w:rsidR="00712E72">
          <w:t>Yet</w:t>
        </w:r>
      </w:ins>
      <w:ins w:id="1181" w:author="Julio César Iturra Sanhueza" w:date="2025-05-29T12:02:00Z">
        <w:r w:rsidR="008E6AA4">
          <w:t xml:space="preserve">, the </w:t>
        </w:r>
        <w:r w:rsidR="008E6AA4" w:rsidRPr="00BA5FFE">
          <w:rPr>
            <w:i/>
            <w:iCs/>
            <w:rPrChange w:id="1182" w:author="Julio César Iturra Sanhueza" w:date="2025-05-29T12:06:00Z">
              <w:rPr>
                <w:rFonts w:cs="Times New Roman"/>
              </w:rPr>
            </w:rPrChange>
          </w:rPr>
          <w:t>mitigation</w:t>
        </w:r>
        <w:r w:rsidR="008E6AA4">
          <w:t xml:space="preserve"> hypothesis</w:t>
        </w:r>
      </w:ins>
      <w:ins w:id="1183" w:author="Julio César Iturra Sanhueza" w:date="2025-05-29T12:06:00Z">
        <w:r w:rsidR="00BA5FFE">
          <w:t xml:space="preserve"> (H2)</w:t>
        </w:r>
      </w:ins>
      <w:ins w:id="1184" w:author="Julio César Iturra Sanhueza" w:date="2025-05-29T12:02:00Z">
        <w:r w:rsidR="008E6AA4">
          <w:t xml:space="preserve"> </w:t>
        </w:r>
        <w:r w:rsidR="00DB6D29">
          <w:t xml:space="preserve">aims to test whether income inequality plays a </w:t>
        </w:r>
      </w:ins>
      <w:ins w:id="1185" w:author="Julio César Iturra Sanhueza" w:date="2025-05-29T12:03:00Z">
        <w:r w:rsidR="00DB6D29">
          <w:t xml:space="preserve">moderating </w:t>
        </w:r>
      </w:ins>
      <w:ins w:id="1186" w:author="Julio César Iturra Sanhueza" w:date="2025-05-29T12:02:00Z">
        <w:r w:rsidR="00DB6D29">
          <w:t>r</w:t>
        </w:r>
      </w:ins>
      <w:ins w:id="1187" w:author="Julio César Iturra Sanhueza" w:date="2025-05-29T12:03:00Z">
        <w:r w:rsidR="00DB6D29">
          <w:t xml:space="preserve">ole </w:t>
        </w:r>
        <w:r w:rsidR="00264973">
          <w:t>in</w:t>
        </w:r>
        <w:r w:rsidR="00DB6D29">
          <w:t xml:space="preserve"> the interaction between class-based network segregation and individual class.</w:t>
        </w:r>
      </w:ins>
      <w:ins w:id="1188" w:author="Patrick Sachweh" w:date="2025-07-16T22:52:00Z">
        <w:r w:rsidR="00712E72" w:rsidRPr="00712E72">
          <w:t xml:space="preserve"> </w:t>
        </w:r>
        <w:r w:rsidR="00712E72">
          <w:t>It</w:t>
        </w:r>
        <w:r w:rsidR="00712E72" w:rsidRPr="007D7C37">
          <w:t xml:space="preserve"> posits that the greater the level of income inequality in a country, the weaker the conditional association of network segregation by social class with redistributive preferences</w:t>
        </w:r>
      </w:ins>
    </w:p>
    <w:p w14:paraId="70A9952C" w14:textId="72C6D14D" w:rsidR="00E5377E" w:rsidRPr="007D7C37" w:rsidDel="008E6AA4" w:rsidRDefault="00E5377E">
      <w:pPr>
        <w:pStyle w:val="FirstParagraph"/>
        <w:rPr>
          <w:del w:id="1189" w:author="Julio César Iturra Sanhueza" w:date="2025-05-29T12:01:00Z"/>
        </w:rPr>
        <w:pPrChange w:id="1190" w:author="Julio César Iturra Sanhueza" w:date="2025-06-10T15:50:00Z">
          <w:pPr>
            <w:pStyle w:val="BodyText"/>
          </w:pPr>
        </w:pPrChange>
      </w:pPr>
      <w:del w:id="1191" w:author="Julio César Iturra Sanhueza" w:date="2025-05-29T12:01:00Z">
        <w:r w:rsidRPr="007D7C37" w:rsidDel="008E6AA4">
          <w:delText xml:space="preserve">Looking at the impact of </w:delText>
        </w:r>
        <w:r w:rsidR="00B03AAB" w:rsidRPr="007D7C37" w:rsidDel="008E6AA4">
          <w:delText>country</w:delText>
        </w:r>
        <w:r w:rsidRPr="007D7C37" w:rsidDel="008E6AA4">
          <w:delText>-level indicators, we see that redistributive preferences are unrelated to national levels of income inequality (Model 1)</w:delText>
        </w:r>
        <w:r w:rsidR="009978C5" w:rsidRPr="007D7C37" w:rsidDel="008E6AA4">
          <w:delText xml:space="preserve">, </w:delText>
        </w:r>
        <w:r w:rsidR="00605D3D" w:rsidRPr="007D7C37" w:rsidDel="008E6AA4">
          <w:delText xml:space="preserve">are </w:delText>
        </w:r>
        <w:r w:rsidR="00CA0A5D" w:rsidRPr="007D7C37" w:rsidDel="008E6AA4">
          <w:delText>lower</w:delText>
        </w:r>
        <w:r w:rsidR="00F942BB" w:rsidRPr="007D7C37" w:rsidDel="008E6AA4">
          <w:delText xml:space="preserve"> </w:delText>
        </w:r>
        <w:r w:rsidR="00605D3D" w:rsidRPr="007D7C37" w:rsidDel="008E6AA4">
          <w:delText>in economically</w:delText>
        </w:r>
        <w:r w:rsidR="00F942BB" w:rsidRPr="007D7C37" w:rsidDel="008E6AA4">
          <w:delText xml:space="preserve"> </w:delText>
        </w:r>
        <w:r w:rsidR="00605D3D" w:rsidRPr="007D7C37" w:rsidDel="008E6AA4">
          <w:delText xml:space="preserve">prosperous countries </w:delText>
        </w:r>
        <w:r w:rsidRPr="007D7C37" w:rsidDel="008E6AA4">
          <w:delText>(Model 2)</w:delText>
        </w:r>
        <w:r w:rsidR="00374F77" w:rsidRPr="007D7C37" w:rsidDel="008E6AA4">
          <w:delText>,</w:delText>
        </w:r>
        <w:r w:rsidRPr="007D7C37" w:rsidDel="008E6AA4">
          <w:delText xml:space="preserve"> and </w:delText>
        </w:r>
        <w:r w:rsidR="00F942BB" w:rsidRPr="007D7C37" w:rsidDel="008E6AA4">
          <w:delText xml:space="preserve">higher in </w:delText>
        </w:r>
        <w:r w:rsidRPr="007D7C37" w:rsidDel="008E6AA4">
          <w:delText>more generous welfare states (Model 3)</w:delText>
        </w:r>
        <w:r w:rsidR="009978C5" w:rsidRPr="007D7C37" w:rsidDel="008E6AA4">
          <w:delText>.</w:delText>
        </w:r>
      </w:del>
    </w:p>
    <w:p w14:paraId="0BF99753" w14:textId="224FF787" w:rsidR="00A67275" w:rsidRDefault="00EB7B28" w:rsidP="00A706D7">
      <w:pPr>
        <w:pStyle w:val="FirstParagraph"/>
        <w:rPr>
          <w:ins w:id="1192" w:author="Julio César Iturra Sanhueza" w:date="2025-06-02T14:57:00Z"/>
        </w:rPr>
      </w:pPr>
      <w:r w:rsidRPr="007D7C37">
        <w:t>[Table 2 about here]</w:t>
      </w:r>
    </w:p>
    <w:p w14:paraId="38EC1171" w14:textId="52C52117" w:rsidR="00FA0D53" w:rsidRPr="00FA0D53" w:rsidRDefault="00FA0D53" w:rsidP="00A706D7">
      <w:pPr>
        <w:pStyle w:val="BodyText"/>
        <w:rPr>
          <w:ins w:id="1193" w:author="Julio César Iturra Sanhueza" w:date="2025-05-29T12:04:00Z"/>
        </w:rPr>
      </w:pPr>
      <w:ins w:id="1194" w:author="Julio César Iturra Sanhueza" w:date="2025-06-02T14:57:00Z">
        <w:r>
          <w:rPr>
            <w:noProof/>
            <w:lang w:val="de-DE" w:eastAsia="de-DE"/>
          </w:rPr>
          <w:drawing>
            <wp:inline distT="0" distB="0" distL="0" distR="0" wp14:anchorId="6F934B84" wp14:editId="26CED7C5">
              <wp:extent cx="3992584" cy="3783204"/>
              <wp:effectExtent l="0" t="0" r="8255" b="8255"/>
              <wp:docPr id="25053568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35687" name="Picture 1" descr="A screenshot of a table&#10;&#10;AI-generated content may be incorrect."/>
                      <pic:cNvPicPr/>
                    </pic:nvPicPr>
                    <pic:blipFill rotWithShape="1">
                      <a:blip r:embed="rId15"/>
                      <a:srcRect l="1791" r="4030"/>
                      <a:stretch>
                        <a:fillRect/>
                      </a:stretch>
                    </pic:blipFill>
                    <pic:spPr bwMode="auto">
                      <a:xfrm>
                        <a:off x="0" y="0"/>
                        <a:ext cx="3995136" cy="3785622"/>
                      </a:xfrm>
                      <a:prstGeom prst="rect">
                        <a:avLst/>
                      </a:prstGeom>
                      <a:ln>
                        <a:noFill/>
                      </a:ln>
                      <a:extLst>
                        <a:ext uri="{53640926-AAD7-44D8-BBD7-CCE9431645EC}">
                          <a14:shadowObscured xmlns:a14="http://schemas.microsoft.com/office/drawing/2010/main"/>
                        </a:ext>
                      </a:extLst>
                    </pic:spPr>
                  </pic:pic>
                </a:graphicData>
              </a:graphic>
            </wp:inline>
          </w:drawing>
        </w:r>
      </w:ins>
    </w:p>
    <w:p w14:paraId="1553630D" w14:textId="7C49957B" w:rsidR="0037626A" w:rsidRPr="0037626A" w:rsidDel="003C37B4" w:rsidRDefault="00FE4848">
      <w:pPr>
        <w:pStyle w:val="BodyText"/>
        <w:rPr>
          <w:del w:id="1195" w:author="Julio César Iturra Sanhueza" w:date="2025-05-29T12:05:00Z"/>
        </w:rPr>
        <w:pPrChange w:id="1196" w:author="Julio César Iturra Sanhueza" w:date="2025-06-10T15:50:00Z">
          <w:pPr>
            <w:pStyle w:val="FirstParagraph"/>
          </w:pPr>
        </w:pPrChange>
      </w:pPr>
      <w:ins w:id="1197" w:author="Julio César Iturra Sanhueza" w:date="2025-06-11T16:55:00Z">
        <w:r>
          <w:t xml:space="preserve">In Table 2, </w:t>
        </w:r>
      </w:ins>
    </w:p>
    <w:p w14:paraId="0009F2DD" w14:textId="5F5EA453" w:rsidR="000E3C44" w:rsidRPr="007D7C37" w:rsidRDefault="00712E72" w:rsidP="00A706D7">
      <w:pPr>
        <w:pStyle w:val="BodyText"/>
      </w:pPr>
      <w:ins w:id="1198" w:author="Patrick Sachweh" w:date="2025-07-16T22:53:00Z">
        <w:r>
          <w:t xml:space="preserve">Therefore, </w:t>
        </w:r>
      </w:ins>
      <w:del w:id="1199" w:author="Patrick Sachweh" w:date="2025-07-16T22:53:00Z">
        <w:r w:rsidR="00521179" w:rsidRPr="007D7C37" w:rsidDel="00712E72">
          <w:delText xml:space="preserve">Model </w:delText>
        </w:r>
      </w:del>
      <w:ins w:id="1200" w:author="Patrick Sachweh" w:date="2025-07-16T22:53:00Z">
        <w:r>
          <w:t>m</w:t>
        </w:r>
        <w:r w:rsidRPr="007D7C37">
          <w:t xml:space="preserve">odel </w:t>
        </w:r>
      </w:ins>
      <w:ins w:id="1201" w:author="Julio César Iturra Sanhueza" w:date="2025-05-29T12:03:00Z">
        <w:r w:rsidR="00DB6D29">
          <w:t>2</w:t>
        </w:r>
      </w:ins>
      <w:del w:id="1202" w:author="Julio César Iturra Sanhueza" w:date="2025-05-29T12:03:00Z">
        <w:r w:rsidR="00521179" w:rsidRPr="007D7C37" w:rsidDel="00DB6D29">
          <w:delText>4</w:delText>
        </w:r>
      </w:del>
      <w:r w:rsidR="00521179" w:rsidRPr="007D7C37">
        <w:t xml:space="preserve"> </w:t>
      </w:r>
      <w:del w:id="1203" w:author="Patrick Sachweh" w:date="2025-07-16T22:53:00Z">
        <w:r w:rsidR="00521179" w:rsidRPr="007D7C37" w:rsidDel="00712E72">
          <w:delText>tests</w:delText>
        </w:r>
        <w:r w:rsidR="007B1E9F" w:rsidRPr="007D7C37" w:rsidDel="00712E72">
          <w:delText xml:space="preserve"> the </w:delText>
        </w:r>
        <w:r w:rsidR="005859C9" w:rsidRPr="007D7C37" w:rsidDel="00712E72">
          <w:rPr>
            <w:i/>
            <w:iCs/>
          </w:rPr>
          <w:delText>mitigation hypothesis</w:delText>
        </w:r>
      </w:del>
      <w:ins w:id="1204" w:author="Patrick Sachweh" w:date="2025-07-16T22:53:00Z">
        <w:r>
          <w:t xml:space="preserve">includes a three-way </w:t>
        </w:r>
        <w:del w:id="1205" w:author="Julio César Iturra Sanhueza" w:date="2025-07-18T11:17:00Z" w16du:dateUtc="2025-07-18T09:17:00Z">
          <w:r w:rsidDel="003C47F1">
            <w:delText>cross-level-interaction</w:delText>
          </w:r>
        </w:del>
      </w:ins>
      <w:ins w:id="1206" w:author="Julio César Iturra Sanhueza" w:date="2025-07-18T11:17:00Z" w16du:dateUtc="2025-07-18T09:17:00Z">
        <w:r w:rsidR="003C47F1">
          <w:t>cross-level interaction</w:t>
        </w:r>
      </w:ins>
      <w:ins w:id="1207" w:author="Patrick Sachweh" w:date="2025-07-16T22:53:00Z">
        <w:r>
          <w:t xml:space="preserve"> between network homogeneity, ego’s social class, and country-level economic </w:t>
        </w:r>
        <w:del w:id="1208" w:author="Julio César Iturra Sanhueza" w:date="2025-07-18T11:17:00Z" w16du:dateUtc="2025-07-18T09:17:00Z">
          <w:r w:rsidDel="003C47F1">
            <w:delText>inqualiaty</w:delText>
          </w:r>
        </w:del>
      </w:ins>
      <w:ins w:id="1209" w:author="Julio César Iturra Sanhueza" w:date="2025-07-18T11:17:00Z" w16du:dateUtc="2025-07-18T09:17:00Z">
        <w:r w:rsidR="003C47F1">
          <w:t>inequality</w:t>
        </w:r>
      </w:ins>
      <w:ins w:id="1210" w:author="Patrick Sachweh" w:date="2025-07-16T22:53:00Z">
        <w:del w:id="1211" w:author="Julio César Iturra Sanhueza" w:date="2025-07-18T11:17:00Z" w16du:dateUtc="2025-07-18T09:17:00Z">
          <w:r w:rsidDel="003C47F1">
            <w:delText xml:space="preserve"> </w:delText>
          </w:r>
        </w:del>
      </w:ins>
      <w:del w:id="1212" w:author="Patrick Sachweh" w:date="2025-07-16T22:52:00Z">
        <w:r w:rsidR="005859C9" w:rsidRPr="007D7C37" w:rsidDel="00712E72">
          <w:delText xml:space="preserve"> </w:delText>
        </w:r>
        <w:r w:rsidR="00521179" w:rsidRPr="007D7C37" w:rsidDel="00712E72">
          <w:delText>that posits that the greater the level of income inequality in a country, the weaker the conditional association of network segregation by social class with redistributive preferences</w:delText>
        </w:r>
      </w:del>
      <w:r w:rsidR="00AB32E4" w:rsidRPr="007D7C37">
        <w:t>.</w:t>
      </w:r>
      <w:r w:rsidR="00CA0A5D" w:rsidRPr="007D7C37">
        <w:t xml:space="preserve"> </w:t>
      </w:r>
      <w:r w:rsidR="009C462E" w:rsidRPr="007D7C37">
        <w:t xml:space="preserve">The results suggest that </w:t>
      </w:r>
      <w:r w:rsidR="00946073" w:rsidRPr="007D7C37">
        <w:t xml:space="preserve">in societies with </w:t>
      </w:r>
      <w:r w:rsidR="009C462E" w:rsidRPr="007D7C37">
        <w:t xml:space="preserve">higher </w:t>
      </w:r>
      <w:r w:rsidR="00946073" w:rsidRPr="007D7C37">
        <w:t xml:space="preserve">levels of </w:t>
      </w:r>
      <w:r w:rsidR="009C462E" w:rsidRPr="007D7C37">
        <w:t>economic inequality</w:t>
      </w:r>
      <w:r w:rsidR="00946073" w:rsidRPr="007D7C37">
        <w:t>,</w:t>
      </w:r>
      <w:r w:rsidR="009C462E" w:rsidRPr="007D7C37">
        <w:t xml:space="preserve"> the interaction </w:t>
      </w:r>
      <w:del w:id="1213" w:author="Patrick Sachweh" w:date="2025-07-16T22:54:00Z">
        <w:r w:rsidR="009C462E" w:rsidRPr="007D7C37" w:rsidDel="00E45AE7">
          <w:delText xml:space="preserve">of </w:delText>
        </w:r>
      </w:del>
      <w:ins w:id="1214" w:author="Patrick Sachweh" w:date="2025-07-16T22:54:00Z">
        <w:r w:rsidR="00E45AE7">
          <w:t>between</w:t>
        </w:r>
        <w:r w:rsidR="00E45AE7" w:rsidRPr="007D7C37">
          <w:t xml:space="preserve"> </w:t>
        </w:r>
      </w:ins>
      <w:r w:rsidR="009C462E" w:rsidRPr="007D7C37">
        <w:t>network homogeneity and social class – especially in the service class</w:t>
      </w:r>
      <w:r w:rsidR="00946073" w:rsidRPr="007D7C37">
        <w:t xml:space="preserve"> – </w:t>
      </w:r>
      <w:r w:rsidR="00F43023" w:rsidRPr="007D7C37">
        <w:t xml:space="preserve">becomes less </w:t>
      </w:r>
      <w:r w:rsidR="00AA2A33" w:rsidRPr="007D7C37">
        <w:t>pronounced</w:t>
      </w:r>
      <w:r w:rsidR="00B10110" w:rsidRPr="007D7C37">
        <w:t xml:space="preserve"> </w:t>
      </w:r>
      <w:r w:rsidR="00946073" w:rsidRPr="007D7C37">
        <w:t>than in societies with lower levels of economic inequality</w:t>
      </w:r>
      <w:r w:rsidR="009C462E" w:rsidRPr="007D7C37">
        <w:t xml:space="preserve">. To illustrate this result, Figure 6 depicts how the interaction of network homogeneity and social class is gradually mitigated as income inequality increases. </w:t>
      </w:r>
      <w:r w:rsidR="00946073" w:rsidRPr="007D7C37">
        <w:t>T</w:t>
      </w:r>
      <w:r w:rsidR="009C462E" w:rsidRPr="007D7C37">
        <w:t>he left panel in Figure 6 illustrates that when inequality is low, the conditional association of network homogeneity and social class on redistributive preferences is more pronounced than in contexts of middle and high inequality.</w:t>
      </w:r>
    </w:p>
    <w:p w14:paraId="5D0784E1" w14:textId="3B622DCA" w:rsidR="00941550" w:rsidRPr="007D7C37" w:rsidRDefault="009C462E" w:rsidP="00A706D7">
      <w:pPr>
        <w:pStyle w:val="BodyText"/>
      </w:pPr>
      <w:r w:rsidRPr="007D7C37">
        <w:lastRenderedPageBreak/>
        <w:t>Taking a closer look, differences in redistributive preferences between the working and service classes are smaller when network homogeneity is low, regardless of income inequality.</w:t>
      </w:r>
      <w:r w:rsidR="000F1986" w:rsidRPr="007D7C37">
        <w:t xml:space="preserve"> Greater network</w:t>
      </w:r>
      <w:r w:rsidRPr="007D7C37">
        <w:t xml:space="preserve"> homogeneity is associated with wider class differences in redistributive </w:t>
      </w:r>
      <w:r w:rsidR="00F376BF" w:rsidRPr="007D7C37">
        <w:t>preferences,</w:t>
      </w:r>
      <w:r w:rsidR="000F1986" w:rsidRPr="007D7C37">
        <w:t xml:space="preserve"> especially in countries with low levels of inequality. These differences, however, gradually become smaller </w:t>
      </w:r>
      <w:r w:rsidR="00BA271B" w:rsidRPr="007D7C37">
        <w:t xml:space="preserve">in contexts with higher </w:t>
      </w:r>
      <w:r w:rsidRPr="007D7C37">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fldChar w:fldCharType="begin"/>
      </w:r>
      <w:r w:rsidR="00972ABF">
        <w:instrText xml:space="preserve"> ADDIN ZOTERO_ITEM CSL_CITATION {"citationID":"8Jvzgy4r","properties":{"formattedCitation":"(Curtis &amp; Andersen, 2015; Dimick et al., 2017; Edlund &amp; Lindh, 2015)","plainCitation":"(Curtis &amp; Andersen, 2015; Dimick et al., 2017;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fldChar w:fldCharType="separate"/>
      </w:r>
      <w:r w:rsidR="00972ABF" w:rsidRPr="00972ABF">
        <w:t>(Curtis &amp; Andersen, 2015; Dimick et al., 2017; Edlund &amp; Lindh, 2015)</w:t>
      </w:r>
      <w:r w:rsidR="000D2059" w:rsidRPr="007D7C37">
        <w:fldChar w:fldCharType="end"/>
      </w:r>
      <w:r w:rsidRPr="007D7C37">
        <w:t xml:space="preserve">. </w:t>
      </w:r>
      <w:r w:rsidR="00A309A1" w:rsidRPr="007D7C37">
        <w:t xml:space="preserve">This also contrasts with previous research that has argued </w:t>
      </w:r>
      <w:r w:rsidR="00552586" w:rsidRPr="007D7C37">
        <w:t xml:space="preserve">that individuals in unequal societies support a stronger meritocratic distribution of resources and become less concerned about income differences than those of more egalitarian societies </w:t>
      </w:r>
      <w:r w:rsidR="00C7437A" w:rsidRPr="007D7C37">
        <w:fldChar w:fldCharType="begin"/>
      </w:r>
      <w:r w:rsidR="002216E3" w:rsidRPr="007D7C37">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fldChar w:fldCharType="separate"/>
      </w:r>
      <w:r w:rsidR="00405578" w:rsidRPr="007D7C37">
        <w:t>(Mijs, 2021)</w:t>
      </w:r>
      <w:r w:rsidR="00C7437A" w:rsidRPr="007D7C37">
        <w:fldChar w:fldCharType="end"/>
      </w:r>
      <w:r w:rsidR="00552586" w:rsidRPr="007D7C37">
        <w:t>.</w:t>
      </w:r>
      <w:r w:rsidR="00751CCE" w:rsidRPr="007D7C37">
        <w:t xml:space="preserve"> </w:t>
      </w:r>
    </w:p>
    <w:p w14:paraId="69293C87" w14:textId="59DE09F5" w:rsidR="002C4436" w:rsidRDefault="007427C7" w:rsidP="00A706D7">
      <w:pPr>
        <w:pStyle w:val="BodyText"/>
        <w:rPr>
          <w:ins w:id="1215" w:author="Julio César Iturra Sanhueza" w:date="2025-06-02T14:55:00Z"/>
        </w:rPr>
      </w:pPr>
      <w:r w:rsidRPr="007D7C37">
        <w:t>Also</w:t>
      </w:r>
      <w:r w:rsidR="000B1FED" w:rsidRPr="007D7C37">
        <w:t xml:space="preserve">, these results echo the findings of Lindh and Andersson </w:t>
      </w:r>
      <w:r w:rsidR="00E62E14" w:rsidRPr="007D7C37">
        <w:fldChar w:fldCharType="begin"/>
      </w:r>
      <w:r w:rsidR="002216E3" w:rsidRPr="007D7C37">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fldChar w:fldCharType="separate"/>
      </w:r>
      <w:r w:rsidR="00405578" w:rsidRPr="007D7C37">
        <w:t>(2024)</w:t>
      </w:r>
      <w:r w:rsidR="00E62E14" w:rsidRPr="007D7C37">
        <w:fldChar w:fldCharType="end"/>
      </w:r>
      <w:r w:rsidR="000B1FED" w:rsidRPr="007D7C37">
        <w:t xml:space="preserve"> </w:t>
      </w:r>
      <w:r w:rsidR="009D2348" w:rsidRPr="007D7C37">
        <w:t>w</w:t>
      </w:r>
      <w:r w:rsidR="000B1FED" w:rsidRPr="007D7C37">
        <w:t>h</w:t>
      </w:r>
      <w:r w:rsidR="009D2348" w:rsidRPr="007D7C37">
        <w:t>o</w:t>
      </w:r>
      <w:r w:rsidR="000B1FED" w:rsidRPr="007D7C37">
        <w:t xml:space="preserve"> show</w:t>
      </w:r>
      <w:del w:id="1216" w:author="Patrick Sachweh" w:date="2025-07-16T22:55:00Z">
        <w:r w:rsidR="00AB4D8D" w:rsidRPr="007D7C37" w:rsidDel="00E45AE7">
          <w:delText>ed</w:delText>
        </w:r>
      </w:del>
      <w:r w:rsidR="000B1FED" w:rsidRPr="007D7C37">
        <w:t xml:space="preserve"> that </w:t>
      </w:r>
      <w:r w:rsidR="00AA2A33" w:rsidRPr="007D7C37">
        <w:t xml:space="preserve">individuals in </w:t>
      </w:r>
      <w:r w:rsidR="000B1FED" w:rsidRPr="007D7C37">
        <w:t xml:space="preserve">working </w:t>
      </w:r>
      <w:r w:rsidR="006736B5" w:rsidRPr="007D7C37">
        <w:t>(</w:t>
      </w:r>
      <w:del w:id="1217" w:author="Julio César Iturra Sanhueza" w:date="2025-05-21T17:12:00Z">
        <w:r w:rsidR="006736B5" w:rsidRPr="007D7C37" w:rsidDel="00B52D36">
          <w:delText>upper-middle</w:delText>
        </w:r>
      </w:del>
      <w:ins w:id="1218" w:author="Julio César Iturra Sanhueza" w:date="2025-06-02T14:54:00Z">
        <w:r w:rsidR="00B16575">
          <w:t>upper-middle</w:t>
        </w:r>
      </w:ins>
      <w:r w:rsidR="006736B5" w:rsidRPr="007D7C37">
        <w:t xml:space="preserve">) </w:t>
      </w:r>
      <w:r w:rsidR="000B1FED" w:rsidRPr="007D7C37">
        <w:t xml:space="preserve">class positions </w:t>
      </w:r>
      <w:r w:rsidR="006736B5" w:rsidRPr="007D7C37">
        <w:t>with predominantly working (</w:t>
      </w:r>
      <w:del w:id="1219" w:author="Julio César Iturra Sanhueza" w:date="2025-05-21T17:13:00Z">
        <w:r w:rsidR="006736B5" w:rsidRPr="007D7C37" w:rsidDel="00223986">
          <w:delText>upper-middle</w:delText>
        </w:r>
      </w:del>
      <w:ins w:id="1220" w:author="Julio César Iturra Sanhueza" w:date="2025-06-02T14:54:00Z">
        <w:r w:rsidR="00F2287C">
          <w:t>upper-middle</w:t>
        </w:r>
      </w:ins>
      <w:r w:rsidR="006736B5" w:rsidRPr="007D7C37">
        <w:t xml:space="preserve">) class ties </w:t>
      </w:r>
      <w:r w:rsidR="000B1FED" w:rsidRPr="007D7C37">
        <w:t xml:space="preserve">support more </w:t>
      </w:r>
      <w:r w:rsidR="009D2348" w:rsidRPr="007D7C37">
        <w:t xml:space="preserve">(less) </w:t>
      </w:r>
      <w:r w:rsidR="000B1FED" w:rsidRPr="007D7C37">
        <w:t>income inequality reduction in countries where redistribution is high</w:t>
      </w:r>
      <w:r w:rsidR="009D2348" w:rsidRPr="007D7C37">
        <w:t>.</w:t>
      </w:r>
      <w:ins w:id="1221" w:author="Julio César Iturra Sanhueza" w:date="2025-06-02T14:56:00Z">
        <w:r w:rsidR="00B7511F">
          <w:t xml:space="preserve"> Additionally, I </w:t>
        </w:r>
      </w:ins>
      <w:del w:id="1222" w:author="Julio César Iturra Sanhueza" w:date="2025-06-02T14:54:00Z">
        <w:r w:rsidR="009D2348" w:rsidRPr="007D7C37" w:rsidDel="00496AB8">
          <w:delText xml:space="preserve"> </w:delText>
        </w:r>
        <w:r w:rsidR="00565233" w:rsidRPr="007D7C37" w:rsidDel="00496AB8">
          <w:delText>Additionally</w:delText>
        </w:r>
        <w:r w:rsidRPr="007D7C37" w:rsidDel="00496AB8">
          <w:delText xml:space="preserve">, </w:delText>
        </w:r>
        <w:r w:rsidR="0072504F" w:rsidRPr="007D7C37" w:rsidDel="00496AB8">
          <w:delText xml:space="preserve">their results on the role of </w:delText>
        </w:r>
        <w:r w:rsidR="0074682A" w:rsidRPr="007D7C37" w:rsidDel="00496AB8">
          <w:delText xml:space="preserve">market </w:delText>
        </w:r>
        <w:r w:rsidR="0072504F" w:rsidRPr="007D7C37" w:rsidDel="00496AB8">
          <w:delText xml:space="preserve">income inequality </w:delText>
        </w:r>
        <w:r w:rsidR="00B574AB" w:rsidRPr="007D7C37" w:rsidDel="00496AB8">
          <w:delText xml:space="preserve">(pre-tax and transfer) show </w:delText>
        </w:r>
        <w:r w:rsidR="000818F0" w:rsidRPr="007D7C37" w:rsidDel="00496AB8">
          <w:delText>a null moderating ef</w:delText>
        </w:r>
        <w:r w:rsidR="00AC7F11" w:rsidRPr="007D7C37" w:rsidDel="00496AB8">
          <w:delText>f</w:delText>
        </w:r>
        <w:r w:rsidR="000818F0" w:rsidRPr="007D7C37" w:rsidDel="00496AB8">
          <w:delText>ect</w:delText>
        </w:r>
        <w:r w:rsidR="004C7551" w:rsidRPr="007D7C37" w:rsidDel="00496AB8">
          <w:delText xml:space="preserve"> when including </w:delText>
        </w:r>
        <w:r w:rsidR="00283567" w:rsidRPr="007D7C37" w:rsidDel="00496AB8">
          <w:delText xml:space="preserve">the cross-level interaction </w:delText>
        </w:r>
        <w:r w:rsidR="00184336" w:rsidRPr="007D7C37" w:rsidDel="00496AB8">
          <w:delText xml:space="preserve">of </w:delText>
        </w:r>
        <w:r w:rsidR="006A4AA0" w:rsidDel="00496AB8">
          <w:delText xml:space="preserve">the rate of </w:delText>
        </w:r>
        <w:r w:rsidR="00283567" w:rsidRPr="007D7C37" w:rsidDel="00496AB8">
          <w:delText>redistribution</w:delText>
        </w:r>
        <w:r w:rsidR="006D4CB6" w:rsidRPr="007D7C37" w:rsidDel="00496AB8">
          <w:delText xml:space="preserve"> simultaneously</w:delText>
        </w:r>
        <w:r w:rsidR="00283567" w:rsidRPr="007D7C37" w:rsidDel="00496AB8">
          <w:delText xml:space="preserve">. </w:delText>
        </w:r>
        <w:r w:rsidR="00F83D4F" w:rsidRPr="007D7C37" w:rsidDel="00496AB8">
          <w:delText xml:space="preserve">Even though the inclusion of both interactions follows a theoretical rationale, employing </w:delText>
        </w:r>
        <w:r w:rsidR="00A07092" w:rsidRPr="007D7C37" w:rsidDel="00496AB8">
          <w:delText>29</w:delText>
        </w:r>
        <w:r w:rsidR="00F83D4F" w:rsidRPr="007D7C37" w:rsidDel="00496AB8">
          <w:delText xml:space="preserve"> clusters without a restricted maximum likelihood estimation (see Lindh and Andersson  </w:delText>
        </w:r>
        <w:r w:rsidR="00F83D4F" w:rsidRPr="007D7C37" w:rsidDel="00496AB8">
          <w:fldChar w:fldCharType="begin"/>
        </w:r>
        <w:r w:rsidR="00F83D4F" w:rsidRPr="007D7C37" w:rsidDel="00496AB8">
          <w:del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delInstrText>
        </w:r>
        <w:r w:rsidR="00F83D4F" w:rsidRPr="007D7C37" w:rsidDel="00496AB8">
          <w:fldChar w:fldCharType="separate"/>
        </w:r>
        <w:r w:rsidR="00405578" w:rsidRPr="007D7C37" w:rsidDel="00496AB8">
          <w:delText>(2024, p. 12)</w:delText>
        </w:r>
        <w:r w:rsidR="00F83D4F" w:rsidRPr="007D7C37" w:rsidDel="00496AB8">
          <w:fldChar w:fldCharType="end"/>
        </w:r>
        <w:r w:rsidR="00F83D4F" w:rsidRPr="007D7C37" w:rsidDel="00496AB8">
          <w:delText xml:space="preserve">) can lead to uncertainty in the estimation of the coefficients, as well as problems with the size of the variances and standard errors </w:delText>
        </w:r>
        <w:r w:rsidR="00F83D4F" w:rsidRPr="007D7C37" w:rsidDel="00496AB8">
          <w:fldChar w:fldCharType="begin"/>
        </w:r>
        <w:r w:rsidR="00972ABF" w:rsidDel="00496AB8">
          <w:delInstrText xml:space="preserve"> ADDIN ZOTERO_ITEM CSL_CITATION {"citationID":"OOSxh3iO","properties":{"formattedCitation":"(Bryan &amp; Jenkins, 2016)","plainCitation":"(Bryan &amp;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delInstrText>
        </w:r>
        <w:r w:rsidR="00F83D4F" w:rsidRPr="007D7C37" w:rsidDel="00496AB8">
          <w:fldChar w:fldCharType="separate"/>
        </w:r>
        <w:r w:rsidR="00972ABF" w:rsidRPr="00972ABF" w:rsidDel="00496AB8">
          <w:delText>(Bryan &amp; Jenkins, 2016)</w:delText>
        </w:r>
        <w:r w:rsidR="00F83D4F" w:rsidRPr="007D7C37" w:rsidDel="00496AB8">
          <w:fldChar w:fldCharType="end"/>
        </w:r>
        <w:r w:rsidR="00F83D4F" w:rsidRPr="007D7C37" w:rsidDel="00496AB8">
          <w:delText>.</w:delText>
        </w:r>
        <w:r w:rsidR="006447EF" w:rsidRPr="007D7C37" w:rsidDel="00496AB8">
          <w:delText xml:space="preserve"> </w:delText>
        </w:r>
        <w:r w:rsidR="000A3E54" w:rsidRPr="007D7C37" w:rsidDel="00496AB8">
          <w:delText xml:space="preserve">Instead, </w:delText>
        </w:r>
      </w:del>
      <w:del w:id="1223" w:author="Julio César Iturra Sanhueza" w:date="2025-06-02T14:56:00Z">
        <w:r w:rsidR="000A3E54" w:rsidRPr="007D7C37" w:rsidDel="00B7511F">
          <w:delText xml:space="preserve">I </w:delText>
        </w:r>
      </w:del>
      <w:r w:rsidR="00F83D4F" w:rsidRPr="007D7C37">
        <w:t xml:space="preserve">build on </w:t>
      </w:r>
      <w:del w:id="1224" w:author="Julio César Iturra Sanhueza" w:date="2025-06-02T14:56:00Z">
        <w:r w:rsidR="00F83D4F" w:rsidRPr="007D7C37" w:rsidDel="00B7511F">
          <w:delText xml:space="preserve">top of </w:delText>
        </w:r>
      </w:del>
      <w:r w:rsidR="00F83D4F" w:rsidRPr="007D7C37">
        <w:t xml:space="preserve">their findings and </w:t>
      </w:r>
      <w:r w:rsidR="000A3E54" w:rsidRPr="007D7C37">
        <w:t xml:space="preserve">provide evidence that </w:t>
      </w:r>
      <w:ins w:id="1225" w:author="Julio César Iturra Sanhueza" w:date="2025-06-02T14:55:00Z">
        <w:r w:rsidR="00133DF5">
          <w:t xml:space="preserve">post-tax and transfer </w:t>
        </w:r>
      </w:ins>
      <w:r w:rsidR="00166360" w:rsidRPr="007D7C37">
        <w:t>income inequality</w:t>
      </w:r>
      <w:ins w:id="1226" w:author="Julio César Iturra Sanhueza" w:date="2025-06-02T14:55:00Z">
        <w:r w:rsidR="002C4436">
          <w:t xml:space="preserve"> </w:t>
        </w:r>
      </w:ins>
      <w:ins w:id="1227" w:author="Julio César Iturra Sanhueza" w:date="2025-06-02T14:56:00Z">
        <w:r w:rsidR="002C4436">
          <w:t xml:space="preserve">moderates </w:t>
        </w:r>
      </w:ins>
      <w:ins w:id="1228" w:author="Julio César Iturra Sanhueza" w:date="2025-06-02T14:55:00Z">
        <w:r w:rsidR="002C4436">
          <w:t xml:space="preserve">the interaction between class-based network homogeneity and social class </w:t>
        </w:r>
      </w:ins>
      <w:ins w:id="1229" w:author="Julio César Iturra Sanhueza" w:date="2025-06-02T14:56:00Z">
        <w:r w:rsidR="002C4436">
          <w:t>on redistributive preferences</w:t>
        </w:r>
      </w:ins>
      <w:del w:id="1230" w:author="Julio César Iturra Sanhueza" w:date="2025-06-02T14:55:00Z">
        <w:r w:rsidR="00166360" w:rsidRPr="007D7C37" w:rsidDel="002C4436">
          <w:delText xml:space="preserve"> </w:delText>
        </w:r>
        <w:r w:rsidR="000A3E54" w:rsidRPr="007D7C37" w:rsidDel="00133DF5">
          <w:delText xml:space="preserve">entails robust results </w:delText>
        </w:r>
        <w:r w:rsidR="00003102" w:rsidRPr="007D7C37" w:rsidDel="00133DF5">
          <w:delText>while</w:delText>
        </w:r>
        <w:r w:rsidR="000A3E54" w:rsidRPr="007D7C37" w:rsidDel="00133DF5">
          <w:delText xml:space="preserve"> holding the size of the welfare state and economic prosperity constant</w:delText>
        </w:r>
      </w:del>
      <w:r w:rsidR="000A3E54" w:rsidRPr="007D7C37">
        <w:t>.</w:t>
      </w:r>
    </w:p>
    <w:p w14:paraId="0009F2DF" w14:textId="43593870" w:rsidR="000E3C44" w:rsidRPr="007D7C37" w:rsidRDefault="006447EF" w:rsidP="00A706D7">
      <w:pPr>
        <w:pStyle w:val="BodyText"/>
      </w:pPr>
      <w:del w:id="1231" w:author="Julio César Iturra Sanhueza" w:date="2025-06-02T14:57:00Z">
        <w:r w:rsidRPr="007D7C37" w:rsidDel="005F2079">
          <w:delText xml:space="preserve"> </w:delText>
        </w:r>
      </w:del>
      <w:r w:rsidR="005C65BE" w:rsidRPr="007D7C37">
        <w:t>In sum</w:t>
      </w:r>
      <w:r w:rsidR="00751CCE" w:rsidRPr="007D7C37">
        <w:t xml:space="preserve">, my results </w:t>
      </w:r>
      <w:r w:rsidR="009C462E" w:rsidRPr="007D7C37">
        <w:t>jointly suggest that network segregation matters in contexts of low and middle economic inequality but loses relevance when inequality is high</w:t>
      </w:r>
      <w:r w:rsidR="005651D3" w:rsidRPr="007D7C37">
        <w:t>.</w:t>
      </w:r>
      <w:r w:rsidR="00AF0E24" w:rsidRPr="007D7C37">
        <w:t xml:space="preserve"> </w:t>
      </w:r>
      <w:r w:rsidR="009C462E" w:rsidRPr="007D7C37">
        <w:t xml:space="preserve">Overall, the results </w:t>
      </w:r>
      <w:r w:rsidR="00B130FF" w:rsidRPr="007D7C37">
        <w:t>above support the mitigation hypothesis (H2) claims</w:t>
      </w:r>
      <w:r w:rsidR="009C462E" w:rsidRPr="007D7C37">
        <w:t>, where the wider class divide in redistributive preferences in homogeneous class-based networks weakens as income inequality increases.</w:t>
      </w:r>
    </w:p>
    <w:p w14:paraId="7A6E4960" w14:textId="402A09BA" w:rsidR="000B60AA" w:rsidRDefault="000B60AA" w:rsidP="00A706D7">
      <w:pPr>
        <w:pStyle w:val="FirstParagraph"/>
        <w:rPr>
          <w:ins w:id="1232" w:author="Julio César Iturra Sanhueza" w:date="2025-06-02T14:59:00Z"/>
        </w:rPr>
      </w:pPr>
      <w:r w:rsidRPr="007D7C37">
        <w:t>[Figure 6 about here]</w:t>
      </w:r>
    </w:p>
    <w:p w14:paraId="525C26BC" w14:textId="2CBE084F" w:rsidR="00FA0D53" w:rsidRPr="00FA0D53" w:rsidRDefault="00FA0D53" w:rsidP="00A706D7">
      <w:pPr>
        <w:pStyle w:val="BodyText"/>
        <w:rPr>
          <w:ins w:id="1233" w:author="Julio César Iturra Sanhueza" w:date="2025-05-12T14:48:00Z"/>
        </w:rPr>
      </w:pPr>
      <w:ins w:id="1234" w:author="Julio César Iturra Sanhueza" w:date="2025-06-02T14:59:00Z">
        <w:r>
          <w:rPr>
            <w:noProof/>
            <w:lang w:val="de-DE" w:eastAsia="de-DE"/>
          </w:rPr>
          <w:drawing>
            <wp:inline distT="0" distB="0" distL="0" distR="0" wp14:anchorId="341C20C8" wp14:editId="24A136A3">
              <wp:extent cx="5612130" cy="2804795"/>
              <wp:effectExtent l="0" t="0" r="7620" b="0"/>
              <wp:docPr id="1575084399" name="Picture 2" descr="A graph of a graph showing a line of met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4399" name="Picture 2" descr="A graph of a graph showing a line of metal&#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1B6C4CB9" w14:textId="77777777" w:rsidR="001640A7" w:rsidRDefault="001640A7" w:rsidP="00A706D7">
      <w:pPr>
        <w:pStyle w:val="BodyText"/>
        <w:rPr>
          <w:ins w:id="1235" w:author="Julio César Iturra Sanhueza" w:date="2025-06-11T15:43:00Z"/>
        </w:rPr>
      </w:pPr>
    </w:p>
    <w:p w14:paraId="11763004" w14:textId="77777777" w:rsidR="00380BD7" w:rsidRDefault="00380BD7" w:rsidP="00A706D7">
      <w:pPr>
        <w:pStyle w:val="BodyText"/>
        <w:rPr>
          <w:ins w:id="1236" w:author="Julio César Iturra Sanhueza" w:date="2025-05-12T14:48:00Z"/>
        </w:rPr>
      </w:pPr>
    </w:p>
    <w:p w14:paraId="6F600D24" w14:textId="2FBCC186" w:rsidR="001640A7" w:rsidRPr="00FC6CBE" w:rsidRDefault="00581806" w:rsidP="001640A7">
      <w:pPr>
        <w:pStyle w:val="Heading2"/>
        <w:rPr>
          <w:ins w:id="1237" w:author="Julio César Iturra Sanhueza" w:date="2025-05-12T14:49:00Z"/>
          <w:highlight w:val="yellow"/>
          <w:rPrChange w:id="1238" w:author="Julio César Iturra Sanhueza" w:date="2025-06-11T17:29:00Z">
            <w:rPr>
              <w:ins w:id="1239" w:author="Julio César Iturra Sanhueza" w:date="2025-05-12T14:49:00Z"/>
            </w:rPr>
          </w:rPrChange>
        </w:rPr>
      </w:pPr>
      <w:ins w:id="1240" w:author="Julio César Iturra Sanhueza" w:date="2025-06-10T15:16:00Z">
        <w:r w:rsidRPr="00FC6CBE">
          <w:rPr>
            <w:highlight w:val="yellow"/>
            <w:rPrChange w:id="1241" w:author="Julio César Iturra Sanhueza" w:date="2025-06-11T17:29:00Z">
              <w:rPr/>
            </w:rPrChange>
          </w:rPr>
          <w:lastRenderedPageBreak/>
          <w:t>A</w:t>
        </w:r>
        <w:r w:rsidR="00537324" w:rsidRPr="00FC6CBE">
          <w:rPr>
            <w:highlight w:val="yellow"/>
            <w:rPrChange w:id="1242" w:author="Julio César Iturra Sanhueza" w:date="2025-06-11T17:29:00Z">
              <w:rPr/>
            </w:rPrChange>
          </w:rPr>
          <w:t>dditional analyses</w:t>
        </w:r>
        <w:r w:rsidRPr="00FC6CBE">
          <w:rPr>
            <w:highlight w:val="yellow"/>
            <w:rPrChange w:id="1243" w:author="Julio César Iturra Sanhueza" w:date="2025-06-11T17:29:00Z">
              <w:rPr/>
            </w:rPrChange>
          </w:rPr>
          <w:t xml:space="preserve"> and robustness check</w:t>
        </w:r>
      </w:ins>
      <w:ins w:id="1244" w:author="Julio César Iturra Sanhueza" w:date="2025-06-11T14:29:00Z">
        <w:r w:rsidR="005A1172" w:rsidRPr="00FC6CBE">
          <w:rPr>
            <w:highlight w:val="yellow"/>
            <w:rPrChange w:id="1245" w:author="Julio César Iturra Sanhueza" w:date="2025-06-11T17:29:00Z">
              <w:rPr/>
            </w:rPrChange>
          </w:rPr>
          <w:t>s</w:t>
        </w:r>
      </w:ins>
    </w:p>
    <w:p w14:paraId="2F15BE3A" w14:textId="39609D34" w:rsidR="001677B3" w:rsidRPr="00FC6CBE" w:rsidRDefault="001677B3" w:rsidP="00A706D7">
      <w:pPr>
        <w:pStyle w:val="BodyText"/>
        <w:rPr>
          <w:ins w:id="1246" w:author="Julio César Iturra Sanhueza" w:date="2025-06-11T10:25:00Z"/>
          <w:highlight w:val="yellow"/>
          <w:rPrChange w:id="1247" w:author="Julio César Iturra Sanhueza" w:date="2025-06-11T17:29:00Z">
            <w:rPr>
              <w:ins w:id="1248" w:author="Julio César Iturra Sanhueza" w:date="2025-06-11T10:25:00Z"/>
            </w:rPr>
          </w:rPrChange>
        </w:rPr>
      </w:pPr>
      <w:ins w:id="1249" w:author="Julio César Iturra Sanhueza" w:date="2025-06-11T10:25:00Z">
        <w:r w:rsidRPr="00FC6CBE">
          <w:rPr>
            <w:highlight w:val="yellow"/>
            <w:rPrChange w:id="1250" w:author="Julio César Iturra Sanhueza" w:date="2025-06-11T17:29:00Z">
              <w:rPr/>
            </w:rPrChange>
          </w:rPr>
          <w:t>I have conducted a series of additional analyses and robustness checks</w:t>
        </w:r>
        <w:r w:rsidR="00684545" w:rsidRPr="00FC6CBE">
          <w:rPr>
            <w:highlight w:val="yellow"/>
            <w:rPrChange w:id="1251" w:author="Julio César Iturra Sanhueza" w:date="2025-06-11T17:29:00Z">
              <w:rPr/>
            </w:rPrChange>
          </w:rPr>
          <w:t xml:space="preserve">, which are included in the </w:t>
        </w:r>
      </w:ins>
      <w:ins w:id="1252" w:author="Julio César Iturra Sanhueza" w:date="2025-06-11T10:26:00Z">
        <w:r w:rsidR="009B301D" w:rsidRPr="00FC6CBE">
          <w:rPr>
            <w:highlight w:val="yellow"/>
            <w:rPrChange w:id="1253" w:author="Julio César Iturra Sanhueza" w:date="2025-06-11T17:29:00Z">
              <w:rPr/>
            </w:rPrChange>
          </w:rPr>
          <w:t>Supplementary</w:t>
        </w:r>
      </w:ins>
      <w:ins w:id="1254" w:author="Julio César Iturra Sanhueza" w:date="2025-06-11T10:25:00Z">
        <w:r w:rsidR="00684545" w:rsidRPr="00FC6CBE">
          <w:rPr>
            <w:highlight w:val="yellow"/>
            <w:rPrChange w:id="1255" w:author="Julio César Iturra Sanhueza" w:date="2025-06-11T17:29:00Z">
              <w:rPr/>
            </w:rPrChange>
          </w:rPr>
          <w:t xml:space="preserve"> Materials.</w:t>
        </w:r>
      </w:ins>
      <w:ins w:id="1256" w:author="Julio César Iturra Sanhueza" w:date="2025-06-11T15:43:00Z">
        <w:r w:rsidR="00533674" w:rsidRPr="00FC6CBE">
          <w:rPr>
            <w:highlight w:val="yellow"/>
            <w:rPrChange w:id="1257" w:author="Julio César Iturra Sanhueza" w:date="2025-06-11T17:29:00Z">
              <w:rPr/>
            </w:rPrChange>
          </w:rPr>
          <w:t xml:space="preserve"> </w:t>
        </w:r>
      </w:ins>
      <w:ins w:id="1258" w:author="Julio César Iturra Sanhueza" w:date="2025-06-11T15:34:00Z">
        <w:r w:rsidR="00476272" w:rsidRPr="00FC6CBE">
          <w:rPr>
            <w:highlight w:val="yellow"/>
            <w:rPrChange w:id="1259" w:author="Julio César Iturra Sanhueza" w:date="2025-06-11T17:29:00Z">
              <w:rPr/>
            </w:rPrChange>
          </w:rPr>
          <w:t>First, to evaluate the robustness of the moderating role of income inequality relative to other country-level characteristics, I re-estimated the main cross-level interaction (</w:t>
        </w:r>
        <w:r w:rsidR="00476272" w:rsidRPr="00FC6CBE">
          <w:rPr>
            <w:rStyle w:val="Strong"/>
            <w:b w:val="0"/>
            <w:bCs w:val="0"/>
            <w:highlight w:val="yellow"/>
            <w:rPrChange w:id="1260" w:author="Julio César Iturra Sanhueza" w:date="2025-06-11T17:29:00Z">
              <w:rPr>
                <w:rStyle w:val="Strong"/>
                <w:b w:val="0"/>
                <w:bCs w:val="0"/>
              </w:rPr>
            </w:rPrChange>
          </w:rPr>
          <w:t>Class × Homogeneity × Gini</w:t>
        </w:r>
        <w:r w:rsidR="00476272" w:rsidRPr="00FC6CBE">
          <w:rPr>
            <w:highlight w:val="yellow"/>
            <w:rPrChange w:id="1261" w:author="Julio César Iturra Sanhueza" w:date="2025-06-11T17:29:00Z">
              <w:rPr/>
            </w:rPrChange>
          </w:rPr>
          <w:t xml:space="preserve">) while controlling for variables from the politico-institutional, sociocultural, and labor market domains </w:t>
        </w:r>
      </w:ins>
      <w:r w:rsidR="00867242" w:rsidRPr="00FC6CBE">
        <w:rPr>
          <w:highlight w:val="yellow"/>
          <w:rPrChange w:id="1262" w:author="Julio César Iturra Sanhueza" w:date="2025-06-11T17:29:00Z">
            <w:rPr/>
          </w:rPrChange>
        </w:rPr>
        <w:fldChar w:fldCharType="begin"/>
      </w:r>
      <w:r w:rsidR="00867242" w:rsidRPr="00FC6CBE">
        <w:rPr>
          <w:highlight w:val="yellow"/>
          <w:rPrChange w:id="1263" w:author="Julio César Iturra Sanhueza" w:date="2025-06-11T17:29:00Z">
            <w:rPr/>
          </w:rPrChange>
        </w:rPr>
        <w:instrText xml:space="preserve"> ADDIN ZOTERO_ITEM CSL_CITATION {"citationID":"Qr3E5GSZ","properties":{"formattedCitation":"(Lindh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867242" w:rsidRPr="00FC6CBE">
        <w:rPr>
          <w:highlight w:val="yellow"/>
          <w:rPrChange w:id="1264" w:author="Julio César Iturra Sanhueza" w:date="2025-06-11T17:29:00Z">
            <w:rPr/>
          </w:rPrChange>
        </w:rPr>
        <w:fldChar w:fldCharType="separate"/>
      </w:r>
      <w:r w:rsidR="00867242" w:rsidRPr="00FC6CBE">
        <w:rPr>
          <w:rFonts w:cs="Times New Roman"/>
          <w:highlight w:val="yellow"/>
          <w:rPrChange w:id="1265" w:author="Julio César Iturra Sanhueza" w:date="2025-06-11T17:29:00Z">
            <w:rPr>
              <w:rFonts w:cs="Times New Roman"/>
            </w:rPr>
          </w:rPrChange>
        </w:rPr>
        <w:t>(Lindh &amp; McCall, 2020)</w:t>
      </w:r>
      <w:r w:rsidR="00867242" w:rsidRPr="00FC6CBE">
        <w:rPr>
          <w:highlight w:val="yellow"/>
          <w:rPrChange w:id="1266" w:author="Julio César Iturra Sanhueza" w:date="2025-06-11T17:29:00Z">
            <w:rPr/>
          </w:rPrChange>
        </w:rPr>
        <w:fldChar w:fldCharType="end"/>
      </w:r>
      <w:ins w:id="1267" w:author="Julio César Iturra Sanhueza" w:date="2025-06-11T10:28:00Z">
        <w:r w:rsidR="00DC6BB1" w:rsidRPr="00FC6CBE">
          <w:rPr>
            <w:highlight w:val="yellow"/>
            <w:rPrChange w:id="1268" w:author="Julio César Iturra Sanhueza" w:date="2025-06-11T17:29:00Z">
              <w:rPr/>
            </w:rPrChange>
          </w:rPr>
          <w:t>.</w:t>
        </w:r>
      </w:ins>
      <w:ins w:id="1269" w:author="Julio César Iturra Sanhueza" w:date="2025-06-11T15:34:00Z">
        <w:r w:rsidR="00476272" w:rsidRPr="00FC6CBE">
          <w:rPr>
            <w:highlight w:val="yellow"/>
            <w:rPrChange w:id="1270" w:author="Julio César Iturra Sanhueza" w:date="2025-06-11T17:29:00Z">
              <w:rPr/>
            </w:rPrChange>
          </w:rPr>
          <w:t xml:space="preserve">  As shown in Supplementary Table S1, the </w:t>
        </w:r>
      </w:ins>
      <w:ins w:id="1271" w:author="Julio César Iturra Sanhueza" w:date="2025-06-11T16:17:00Z">
        <w:r w:rsidR="00371153" w:rsidRPr="00FC6CBE">
          <w:rPr>
            <w:highlight w:val="yellow"/>
            <w:rPrChange w:id="1272" w:author="Julio César Iturra Sanhueza" w:date="2025-06-11T17:29:00Z">
              <w:rPr/>
            </w:rPrChange>
          </w:rPr>
          <w:t>main</w:t>
        </w:r>
      </w:ins>
      <w:ins w:id="1273" w:author="Julio César Iturra Sanhueza" w:date="2025-06-11T15:34:00Z">
        <w:r w:rsidR="00476272" w:rsidRPr="00FC6CBE">
          <w:rPr>
            <w:highlight w:val="yellow"/>
            <w:rPrChange w:id="1274" w:author="Julio César Iturra Sanhueza" w:date="2025-06-11T17:29:00Z">
              <w:rPr/>
            </w:rPrChange>
          </w:rPr>
          <w:t xml:space="preserve"> interaction remains robust to the inclusion of these controls.</w:t>
        </w:r>
      </w:ins>
    </w:p>
    <w:p w14:paraId="635E7F67" w14:textId="4A8F001C" w:rsidR="001640A7" w:rsidRPr="00FC6CBE" w:rsidDel="002C0DBC" w:rsidRDefault="001640A7">
      <w:pPr>
        <w:pStyle w:val="BodyText"/>
        <w:rPr>
          <w:del w:id="1275" w:author="Julio César Iturra Sanhueza" w:date="2025-05-12T14:49:00Z"/>
          <w:highlight w:val="yellow"/>
          <w:rPrChange w:id="1276" w:author="Julio César Iturra Sanhueza" w:date="2025-06-11T17:29:00Z">
            <w:rPr>
              <w:del w:id="1277" w:author="Julio César Iturra Sanhueza" w:date="2025-05-12T14:49:00Z"/>
            </w:rPr>
          </w:rPrChange>
        </w:rPr>
      </w:pPr>
    </w:p>
    <w:p w14:paraId="4F010EA2" w14:textId="78372CF3" w:rsidR="00045313" w:rsidRPr="00FC6CBE" w:rsidRDefault="00214D5B" w:rsidP="00A706D7">
      <w:pPr>
        <w:pStyle w:val="BodyText"/>
        <w:rPr>
          <w:ins w:id="1278" w:author="Julio César Iturra Sanhueza" w:date="2025-06-11T10:34:00Z"/>
          <w:highlight w:val="yellow"/>
          <w:rPrChange w:id="1279" w:author="Julio César Iturra Sanhueza" w:date="2025-06-11T17:29:00Z">
            <w:rPr>
              <w:ins w:id="1280" w:author="Julio César Iturra Sanhueza" w:date="2025-06-11T10:34:00Z"/>
            </w:rPr>
          </w:rPrChange>
        </w:rPr>
      </w:pPr>
      <w:ins w:id="1281" w:author="Julio César Iturra Sanhueza" w:date="2025-06-11T15:26:00Z">
        <w:r w:rsidRPr="00FC6CBE">
          <w:rPr>
            <w:highlight w:val="yellow"/>
            <w:rPrChange w:id="1282" w:author="Julio César Iturra Sanhueza" w:date="2025-06-11T17:29:00Z">
              <w:rPr/>
            </w:rPrChange>
          </w:rPr>
          <w:t>Second, I implemented an alternative empirical strategy based on class-profiles</w:t>
        </w:r>
      </w:ins>
      <w:ins w:id="1283" w:author="Julio César Iturra Sanhueza" w:date="2025-06-11T14:52:00Z">
        <w:r w:rsidR="00FB3260" w:rsidRPr="00FC6CBE">
          <w:rPr>
            <w:highlight w:val="yellow"/>
            <w:rPrChange w:id="1284" w:author="Julio César Iturra Sanhueza" w:date="2025-06-11T17:29:00Z">
              <w:rPr/>
            </w:rPrChange>
          </w:rPr>
          <w:t xml:space="preserve"> </w:t>
        </w:r>
      </w:ins>
      <w:r w:rsidR="00FB3260" w:rsidRPr="00FC6CBE">
        <w:rPr>
          <w:highlight w:val="yellow"/>
          <w:rPrChange w:id="1285" w:author="Julio César Iturra Sanhueza" w:date="2025-06-11T17:29:00Z">
            <w:rPr/>
          </w:rPrChange>
        </w:rPr>
        <w:fldChar w:fldCharType="begin"/>
      </w:r>
      <w:r w:rsidR="00FB3260" w:rsidRPr="00FC6CBE">
        <w:rPr>
          <w:highlight w:val="yellow"/>
          <w:rPrChange w:id="1286" w:author="Julio César Iturra Sanhueza" w:date="2025-06-11T17:29:00Z">
            <w:rPr/>
          </w:rPrChange>
        </w:rPr>
        <w:instrText xml:space="preserve"> ADDIN ZOTERO_ITEM CSL_CITATION {"citationID":"thpumHkj","properties":{"formattedCitation":"(Lindh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FB3260" w:rsidRPr="00FC6CBE">
        <w:rPr>
          <w:highlight w:val="yellow"/>
          <w:rPrChange w:id="1287" w:author="Julio César Iturra Sanhueza" w:date="2025-06-11T17:29:00Z">
            <w:rPr/>
          </w:rPrChange>
        </w:rPr>
        <w:fldChar w:fldCharType="separate"/>
      </w:r>
      <w:r w:rsidR="00FB3260" w:rsidRPr="00FC6CBE">
        <w:rPr>
          <w:rFonts w:cs="Times New Roman"/>
          <w:highlight w:val="yellow"/>
          <w:rPrChange w:id="1288" w:author="Julio César Iturra Sanhueza" w:date="2025-06-11T17:29:00Z">
            <w:rPr>
              <w:rFonts w:cs="Times New Roman"/>
            </w:rPr>
          </w:rPrChange>
        </w:rPr>
        <w:t>(Lindh &amp; Andersson, 2024)</w:t>
      </w:r>
      <w:r w:rsidR="00FB3260" w:rsidRPr="00FC6CBE">
        <w:rPr>
          <w:highlight w:val="yellow"/>
          <w:rPrChange w:id="1289" w:author="Julio César Iturra Sanhueza" w:date="2025-06-11T17:29:00Z">
            <w:rPr/>
          </w:rPrChange>
        </w:rPr>
        <w:fldChar w:fldCharType="end"/>
      </w:r>
      <w:ins w:id="1290" w:author="Julio César Iturra Sanhueza" w:date="2025-06-11T15:27:00Z">
        <w:r w:rsidR="00475BB9" w:rsidRPr="00FC6CBE">
          <w:rPr>
            <w:highlight w:val="yellow"/>
            <w:rPrChange w:id="1291" w:author="Julio César Iturra Sanhueza" w:date="2025-06-11T17:29:00Z">
              <w:rPr/>
            </w:rPrChange>
          </w:rPr>
          <w:t xml:space="preserve">. Supplementary Table S2 presents models using network class profiles—representing contact for working, intermediate, and upper classes—interacted with individuals’ own class positions. </w:t>
        </w:r>
        <w:r w:rsidR="003915B8" w:rsidRPr="00FC6CBE">
          <w:rPr>
            <w:highlight w:val="yellow"/>
            <w:rPrChange w:id="1292" w:author="Julio César Iturra Sanhueza" w:date="2025-06-11T17:29:00Z">
              <w:rPr/>
            </w:rPrChange>
          </w:rPr>
          <w:t xml:space="preserve">This approach tests whether being embedded in networks composed of similar-class individuals (e.g., working class with a working-class profile) influences redistributive preferences. The results </w:t>
        </w:r>
      </w:ins>
      <w:ins w:id="1293" w:author="Julio César Iturra Sanhueza" w:date="2025-06-11T15:29:00Z">
        <w:r w:rsidR="00C90491" w:rsidRPr="00FC6CBE">
          <w:rPr>
            <w:highlight w:val="yellow"/>
            <w:rPrChange w:id="1294" w:author="Julio César Iturra Sanhueza" w:date="2025-06-11T17:29:00Z">
              <w:rPr/>
            </w:rPrChange>
          </w:rPr>
          <w:t>lead to similar conclusions</w:t>
        </w:r>
      </w:ins>
      <w:ins w:id="1295" w:author="Julio César Iturra Sanhueza" w:date="2025-06-11T15:27:00Z">
        <w:r w:rsidR="003915B8" w:rsidRPr="00FC6CBE">
          <w:rPr>
            <w:highlight w:val="yellow"/>
            <w:rPrChange w:id="1296" w:author="Julio César Iturra Sanhueza" w:date="2025-06-11T17:29:00Z">
              <w:rPr/>
            </w:rPrChange>
          </w:rPr>
          <w:t xml:space="preserve"> with those obtained using the original class-based homogeneity measure</w:t>
        </w:r>
      </w:ins>
      <w:ins w:id="1297" w:author="Julio César Iturra Sanhueza" w:date="2025-06-11T15:29:00Z">
        <w:r w:rsidR="00F37DC1" w:rsidRPr="00FC6CBE">
          <w:rPr>
            <w:highlight w:val="yellow"/>
            <w:rPrChange w:id="1298" w:author="Julio César Iturra Sanhueza" w:date="2025-06-11T17:29:00Z">
              <w:rPr/>
            </w:rPrChange>
          </w:rPr>
          <w:t xml:space="preserve">. </w:t>
        </w:r>
      </w:ins>
      <w:ins w:id="1299" w:author="Julio César Iturra Sanhueza" w:date="2025-06-11T16:17:00Z">
        <w:r w:rsidR="0093797A" w:rsidRPr="00FC6CBE">
          <w:rPr>
            <w:highlight w:val="yellow"/>
            <w:rPrChange w:id="1300" w:author="Julio César Iturra Sanhueza" w:date="2025-06-11T17:29:00Z">
              <w:rPr/>
            </w:rPrChange>
          </w:rPr>
          <w:t>No</w:t>
        </w:r>
        <w:r w:rsidR="002C6304" w:rsidRPr="00FC6CBE">
          <w:rPr>
            <w:highlight w:val="yellow"/>
            <w:rPrChange w:id="1301" w:author="Julio César Iturra Sanhueza" w:date="2025-06-11T17:29:00Z">
              <w:rPr/>
            </w:rPrChange>
          </w:rPr>
          <w:t>ne</w:t>
        </w:r>
        <w:r w:rsidR="0093797A" w:rsidRPr="00FC6CBE">
          <w:rPr>
            <w:highlight w:val="yellow"/>
            <w:rPrChange w:id="1302" w:author="Julio César Iturra Sanhueza" w:date="2025-06-11T17:29:00Z">
              <w:rPr/>
            </w:rPrChange>
          </w:rPr>
          <w:t>theless</w:t>
        </w:r>
      </w:ins>
      <w:ins w:id="1303" w:author="Julio César Iturra Sanhueza" w:date="2025-06-11T15:30:00Z">
        <w:r w:rsidR="00F37DC1" w:rsidRPr="00FC6CBE">
          <w:rPr>
            <w:highlight w:val="yellow"/>
            <w:rPrChange w:id="1304" w:author="Julio César Iturra Sanhueza" w:date="2025-06-11T17:29:00Z">
              <w:rPr/>
            </w:rPrChange>
          </w:rPr>
          <w:t xml:space="preserve">, </w:t>
        </w:r>
        <w:del w:id="1305" w:author="Patrick Sachweh" w:date="2025-07-16T22:56:00Z">
          <w:r w:rsidR="00F37DC1" w:rsidRPr="00FC6CBE" w:rsidDel="00E45AE7">
            <w:rPr>
              <w:highlight w:val="yellow"/>
              <w:rPrChange w:id="1306" w:author="Julio César Iturra Sanhueza" w:date="2025-06-11T17:29:00Z">
                <w:rPr/>
              </w:rPrChange>
            </w:rPr>
            <w:delText>I</w:delText>
          </w:r>
        </w:del>
      </w:ins>
      <w:ins w:id="1307" w:author="Patrick Sachweh" w:date="2025-07-16T22:56:00Z">
        <w:r w:rsidR="00E45AE7">
          <w:rPr>
            <w:highlight w:val="yellow"/>
          </w:rPr>
          <w:t>it is</w:t>
        </w:r>
      </w:ins>
      <w:ins w:id="1308" w:author="Julio César Iturra Sanhueza" w:date="2025-06-11T15:30:00Z">
        <w:del w:id="1309" w:author="Patrick Sachweh" w:date="2025-07-16T22:56:00Z">
          <w:r w:rsidR="00F37DC1" w:rsidRPr="00FC6CBE" w:rsidDel="00E45AE7">
            <w:rPr>
              <w:highlight w:val="yellow"/>
              <w:rPrChange w:id="1310" w:author="Julio César Iturra Sanhueza" w:date="2025-06-11T17:29:00Z">
                <w:rPr/>
              </w:rPrChange>
            </w:rPr>
            <w:delText xml:space="preserve"> </w:delText>
          </w:r>
        </w:del>
      </w:ins>
      <w:ins w:id="1311" w:author="Julio César Iturra Sanhueza" w:date="2025-06-11T16:18:00Z">
        <w:del w:id="1312" w:author="Patrick Sachweh" w:date="2025-07-16T22:56:00Z">
          <w:r w:rsidR="00EF048C" w:rsidRPr="00FC6CBE" w:rsidDel="00E45AE7">
            <w:rPr>
              <w:highlight w:val="yellow"/>
              <w:rPrChange w:id="1313" w:author="Julio César Iturra Sanhueza" w:date="2025-06-11T17:29:00Z">
                <w:rPr/>
              </w:rPrChange>
            </w:rPr>
            <w:delText>am</w:delText>
          </w:r>
        </w:del>
        <w:r w:rsidR="00EF048C" w:rsidRPr="00FC6CBE">
          <w:rPr>
            <w:highlight w:val="yellow"/>
            <w:rPrChange w:id="1314" w:author="Julio César Iturra Sanhueza" w:date="2025-06-11T17:29:00Z">
              <w:rPr/>
            </w:rPrChange>
          </w:rPr>
          <w:t xml:space="preserve"> worth</w:t>
        </w:r>
      </w:ins>
      <w:ins w:id="1315" w:author="Julio César Iturra Sanhueza" w:date="2025-06-11T16:17:00Z">
        <w:r w:rsidR="00864DB1" w:rsidRPr="00FC6CBE">
          <w:rPr>
            <w:highlight w:val="yellow"/>
            <w:rPrChange w:id="1316" w:author="Julio César Iturra Sanhueza" w:date="2025-06-11T17:29:00Z">
              <w:rPr/>
            </w:rPrChange>
          </w:rPr>
          <w:t xml:space="preserve"> noticing that </w:t>
        </w:r>
      </w:ins>
      <w:ins w:id="1317" w:author="Julio César Iturra Sanhueza" w:date="2025-06-11T15:30:00Z">
        <w:r w:rsidR="00F37DC1" w:rsidRPr="00FC6CBE">
          <w:rPr>
            <w:highlight w:val="yellow"/>
            <w:rPrChange w:id="1318" w:author="Julio César Iturra Sanhueza" w:date="2025-06-11T17:29:00Z">
              <w:rPr/>
            </w:rPrChange>
          </w:rPr>
          <w:t xml:space="preserve">the </w:t>
        </w:r>
      </w:ins>
      <w:ins w:id="1319" w:author="Julio César Iturra Sanhueza" w:date="2025-06-11T15:31:00Z">
        <w:r w:rsidR="00594FF3" w:rsidRPr="00FC6CBE">
          <w:rPr>
            <w:highlight w:val="yellow"/>
            <w:rPrChange w:id="1320" w:author="Julio César Iturra Sanhueza" w:date="2025-06-11T17:29:00Z">
              <w:rPr/>
            </w:rPrChange>
          </w:rPr>
          <w:t>single</w:t>
        </w:r>
      </w:ins>
      <w:ins w:id="1321" w:author="Julio César Iturra Sanhueza" w:date="2025-06-11T15:30:00Z">
        <w:r w:rsidR="00F37DC1" w:rsidRPr="00FC6CBE">
          <w:rPr>
            <w:highlight w:val="yellow"/>
            <w:rPrChange w:id="1322" w:author="Julio César Iturra Sanhueza" w:date="2025-06-11T17:29:00Z">
              <w:rPr/>
            </w:rPrChange>
          </w:rPr>
          <w:t xml:space="preserve"> interaction term of Class</w:t>
        </w:r>
      </w:ins>
      <w:ins w:id="1323" w:author="Julio César Iturra Sanhueza" w:date="2025-06-11T15:32:00Z">
        <w:r w:rsidR="004A7876" w:rsidRPr="00FC6CBE">
          <w:rPr>
            <w:highlight w:val="yellow"/>
            <w:rPrChange w:id="1324" w:author="Julio César Iturra Sanhueza" w:date="2025-06-11T17:29:00Z">
              <w:rPr/>
            </w:rPrChange>
          </w:rPr>
          <w:t xml:space="preserve"> </w:t>
        </w:r>
      </w:ins>
      <w:ins w:id="1325" w:author="Julio César Iturra Sanhueza" w:date="2025-06-11T15:30:00Z">
        <w:r w:rsidR="00F37DC1" w:rsidRPr="00FC6CBE">
          <w:rPr>
            <w:highlight w:val="yellow"/>
            <w:rPrChange w:id="1326" w:author="Julio César Iturra Sanhueza" w:date="2025-06-11T17:29:00Z">
              <w:rPr/>
            </w:rPrChange>
          </w:rPr>
          <w:t>×</w:t>
        </w:r>
      </w:ins>
      <w:ins w:id="1327" w:author="Julio César Iturra Sanhueza" w:date="2025-06-11T15:32:00Z">
        <w:r w:rsidR="004A7876" w:rsidRPr="00FC6CBE">
          <w:rPr>
            <w:highlight w:val="yellow"/>
            <w:rPrChange w:id="1328" w:author="Julio César Iturra Sanhueza" w:date="2025-06-11T17:29:00Z">
              <w:rPr/>
            </w:rPrChange>
          </w:rPr>
          <w:t xml:space="preserve"> </w:t>
        </w:r>
      </w:ins>
      <w:ins w:id="1329" w:author="Julio César Iturra Sanhueza" w:date="2025-06-11T15:30:00Z">
        <w:r w:rsidR="00F37DC1" w:rsidRPr="00FC6CBE">
          <w:rPr>
            <w:highlight w:val="yellow"/>
            <w:rPrChange w:id="1330" w:author="Julio César Iturra Sanhueza" w:date="2025-06-11T17:29:00Z">
              <w:rPr/>
            </w:rPrChange>
          </w:rPr>
          <w:t xml:space="preserve">Homogeneity </w:t>
        </w:r>
      </w:ins>
      <w:ins w:id="1331" w:author="Julio César Iturra Sanhueza" w:date="2025-06-11T16:17:00Z">
        <w:r w:rsidR="00864DB1" w:rsidRPr="00FC6CBE">
          <w:rPr>
            <w:highlight w:val="yellow"/>
            <w:rPrChange w:id="1332" w:author="Julio César Iturra Sanhueza" w:date="2025-06-11T17:29:00Z">
              <w:rPr/>
            </w:rPrChange>
          </w:rPr>
          <w:t>may be more</w:t>
        </w:r>
      </w:ins>
      <w:ins w:id="1333" w:author="Julio César Iturra Sanhueza" w:date="2025-06-11T15:31:00Z">
        <w:r w:rsidR="00F37DC1" w:rsidRPr="00FC6CBE">
          <w:rPr>
            <w:highlight w:val="yellow"/>
            <w:rPrChange w:id="1334" w:author="Julio César Iturra Sanhueza" w:date="2025-06-11T17:29:00Z">
              <w:rPr/>
            </w:rPrChange>
          </w:rPr>
          <w:t xml:space="preserve"> parsimonious</w:t>
        </w:r>
        <w:r w:rsidR="003D501F" w:rsidRPr="00FC6CBE">
          <w:rPr>
            <w:highlight w:val="yellow"/>
            <w:rPrChange w:id="1335" w:author="Julio César Iturra Sanhueza" w:date="2025-06-11T17:29:00Z">
              <w:rPr/>
            </w:rPrChange>
          </w:rPr>
          <w:t xml:space="preserve"> than including three interaction terms</w:t>
        </w:r>
      </w:ins>
      <w:ins w:id="1336" w:author="Julio César Iturra Sanhueza" w:date="2025-06-11T15:27:00Z">
        <w:r w:rsidR="003915B8" w:rsidRPr="00FC6CBE">
          <w:rPr>
            <w:highlight w:val="yellow"/>
            <w:rPrChange w:id="1337" w:author="Julio César Iturra Sanhueza" w:date="2025-06-11T17:29:00Z">
              <w:rPr/>
            </w:rPrChange>
          </w:rPr>
          <w:t>.</w:t>
        </w:r>
      </w:ins>
      <w:ins w:id="1338" w:author="Julio César Iturra Sanhueza" w:date="2025-06-11T15:32:00Z">
        <w:r w:rsidR="00417618" w:rsidRPr="00FC6CBE">
          <w:rPr>
            <w:highlight w:val="yellow"/>
            <w:rPrChange w:id="1339" w:author="Julio César Iturra Sanhueza" w:date="2025-06-11T17:29:00Z">
              <w:rPr/>
            </w:rPrChange>
          </w:rPr>
          <w:t xml:space="preserve"> </w:t>
        </w:r>
      </w:ins>
    </w:p>
    <w:p w14:paraId="742AB9A4" w14:textId="178C4AE0" w:rsidR="004A3552" w:rsidRPr="00FC6CBE" w:rsidRDefault="00910FEA">
      <w:pPr>
        <w:pStyle w:val="BodyText"/>
        <w:rPr>
          <w:ins w:id="1340" w:author="Julio César Iturra Sanhueza" w:date="2025-06-11T15:37:00Z"/>
          <w:highlight w:val="yellow"/>
          <w:rPrChange w:id="1341" w:author="Julio César Iturra Sanhueza" w:date="2025-06-11T17:29:00Z">
            <w:rPr>
              <w:ins w:id="1342" w:author="Julio César Iturra Sanhueza" w:date="2025-06-11T15:37:00Z"/>
            </w:rPr>
          </w:rPrChange>
        </w:rPr>
      </w:pPr>
      <w:ins w:id="1343" w:author="Julio César Iturra Sanhueza" w:date="2025-06-11T11:46:00Z">
        <w:r w:rsidRPr="00FC6CBE">
          <w:rPr>
            <w:highlight w:val="yellow"/>
            <w:rPrChange w:id="1344" w:author="Julio César Iturra Sanhueza" w:date="2025-06-11T17:29:00Z">
              <w:rPr/>
            </w:rPrChange>
          </w:rPr>
          <w:t xml:space="preserve">Third, I estimated a </w:t>
        </w:r>
      </w:ins>
      <w:ins w:id="1345" w:author="Julio César Iturra Sanhueza" w:date="2025-06-11T11:50:00Z">
        <w:r w:rsidR="00BB50F9" w:rsidRPr="00FC6CBE">
          <w:rPr>
            <w:highlight w:val="yellow"/>
            <w:rPrChange w:id="1346" w:author="Julio César Iturra Sanhueza" w:date="2025-06-11T17:29:00Z">
              <w:rPr/>
            </w:rPrChange>
          </w:rPr>
          <w:t>model with simultaneous</w:t>
        </w:r>
      </w:ins>
      <w:ins w:id="1347" w:author="Julio César Iturra Sanhueza" w:date="2025-06-11T11:46:00Z">
        <w:r w:rsidRPr="00FC6CBE">
          <w:rPr>
            <w:highlight w:val="yellow"/>
            <w:rPrChange w:id="1348" w:author="Julio César Iturra Sanhueza" w:date="2025-06-11T17:29:00Z">
              <w:rPr/>
            </w:rPrChange>
          </w:rPr>
          <w:t xml:space="preserve"> three-way cross-level interaction that includes both income inequality and welfare state size to</w:t>
        </w:r>
      </w:ins>
      <w:ins w:id="1349" w:author="Julio César Iturra Sanhueza" w:date="2025-06-11T15:35:00Z">
        <w:r w:rsidR="004A3552" w:rsidRPr="00FC6CBE">
          <w:rPr>
            <w:highlight w:val="yellow"/>
            <w:rPrChange w:id="1350" w:author="Julio César Iturra Sanhueza" w:date="2025-06-11T17:29:00Z">
              <w:rPr/>
            </w:rPrChange>
          </w:rPr>
          <w:t xml:space="preserve"> examine whether the inclusion of institutional welfare state characteristics can af</w:t>
        </w:r>
      </w:ins>
      <w:ins w:id="1351" w:author="Julio César Iturra Sanhueza" w:date="2025-06-11T15:36:00Z">
        <w:r w:rsidR="004A3552" w:rsidRPr="00FC6CBE">
          <w:rPr>
            <w:highlight w:val="yellow"/>
            <w:rPrChange w:id="1352" w:author="Julio César Iturra Sanhueza" w:date="2025-06-11T17:29:00Z">
              <w:rPr/>
            </w:rPrChange>
          </w:rPr>
          <w:t xml:space="preserve">fect the role of income inequality as a moderator of the interaction between class-based network homogeneity and </w:t>
        </w:r>
      </w:ins>
      <w:ins w:id="1353" w:author="Julio César Iturra Sanhueza" w:date="2025-06-11T11:51:00Z">
        <w:r w:rsidR="00997993" w:rsidRPr="00FC6CBE">
          <w:rPr>
            <w:highlight w:val="yellow"/>
            <w:rPrChange w:id="1354" w:author="Julio César Iturra Sanhueza" w:date="2025-06-11T17:29:00Z">
              <w:rPr/>
            </w:rPrChange>
          </w:rPr>
          <w:t>social class on redistributive preferences</w:t>
        </w:r>
      </w:ins>
      <w:ins w:id="1355" w:author="Julio César Iturra Sanhueza" w:date="2025-06-11T11:46:00Z">
        <w:r w:rsidRPr="00FC6CBE">
          <w:rPr>
            <w:highlight w:val="yellow"/>
            <w:rPrChange w:id="1356" w:author="Julio César Iturra Sanhueza" w:date="2025-06-11T17:29:00Z">
              <w:rPr/>
            </w:rPrChange>
          </w:rPr>
          <w:t xml:space="preserve">. </w:t>
        </w:r>
      </w:ins>
      <w:commentRangeStart w:id="1357"/>
      <w:ins w:id="1358" w:author="Julio César Iturra Sanhueza" w:date="2025-06-11T15:37:00Z">
        <w:r w:rsidR="004A3552" w:rsidRPr="00FC6CBE">
          <w:rPr>
            <w:highlight w:val="yellow"/>
            <w:rPrChange w:id="1359" w:author="Julio César Iturra Sanhueza" w:date="2025-06-11T17:29:00Z">
              <w:rPr/>
            </w:rPrChange>
          </w:rPr>
          <w:t xml:space="preserve">Four versions of this model were tested using different indicators of the welfare state: (i) </w:t>
        </w:r>
        <w:r w:rsidR="00026375" w:rsidRPr="00FC6CBE">
          <w:rPr>
            <w:highlight w:val="yellow"/>
            <w:rPrChange w:id="1360" w:author="Julio César Iturra Sanhueza" w:date="2025-06-11T17:29:00Z">
              <w:rPr/>
            </w:rPrChange>
          </w:rPr>
          <w:t>T</w:t>
        </w:r>
        <w:r w:rsidR="004A3552" w:rsidRPr="00FC6CBE">
          <w:rPr>
            <w:highlight w:val="yellow"/>
            <w:rPrChange w:id="1361" w:author="Julio César Iturra Sanhueza" w:date="2025-06-11T17:29:00Z">
              <w:rPr/>
            </w:rPrChange>
          </w:rPr>
          <w:t xml:space="preserve">ax revenue, (ii) </w:t>
        </w:r>
        <w:r w:rsidR="00026375" w:rsidRPr="00FC6CBE">
          <w:rPr>
            <w:highlight w:val="yellow"/>
            <w:rPrChange w:id="1362" w:author="Julio César Iturra Sanhueza" w:date="2025-06-11T17:29:00Z">
              <w:rPr/>
            </w:rPrChange>
          </w:rPr>
          <w:t>G</w:t>
        </w:r>
        <w:r w:rsidR="004A3552" w:rsidRPr="00FC6CBE">
          <w:rPr>
            <w:highlight w:val="yellow"/>
            <w:rPrChange w:id="1363" w:author="Julio César Iturra Sanhueza" w:date="2025-06-11T17:29:00Z">
              <w:rPr/>
            </w:rPrChange>
          </w:rPr>
          <w:t xml:space="preserve">overnment spending, (iii) </w:t>
        </w:r>
        <w:r w:rsidR="00026375" w:rsidRPr="00FC6CBE">
          <w:rPr>
            <w:highlight w:val="yellow"/>
            <w:rPrChange w:id="1364" w:author="Julio César Iturra Sanhueza" w:date="2025-06-11T17:29:00Z">
              <w:rPr/>
            </w:rPrChange>
          </w:rPr>
          <w:t>R</w:t>
        </w:r>
        <w:r w:rsidR="004A3552" w:rsidRPr="00FC6CBE">
          <w:rPr>
            <w:highlight w:val="yellow"/>
            <w:rPrChange w:id="1365" w:author="Julio César Iturra Sanhueza" w:date="2025-06-11T17:29:00Z">
              <w:rPr/>
            </w:rPrChange>
          </w:rPr>
          <w:t>edistribution, and (</w:t>
        </w:r>
        <w:r w:rsidR="00CB4F6B" w:rsidRPr="00FC6CBE">
          <w:rPr>
            <w:highlight w:val="yellow"/>
            <w:rPrChange w:id="1366" w:author="Julio César Iturra Sanhueza" w:date="2025-06-11T17:29:00Z">
              <w:rPr/>
            </w:rPrChange>
          </w:rPr>
          <w:t>IV</w:t>
        </w:r>
        <w:r w:rsidR="004A3552" w:rsidRPr="00FC6CBE">
          <w:rPr>
            <w:highlight w:val="yellow"/>
            <w:rPrChange w:id="1367" w:author="Julio César Iturra Sanhueza" w:date="2025-06-11T17:29:00Z">
              <w:rPr/>
            </w:rPrChange>
          </w:rPr>
          <w:t xml:space="preserve">) </w:t>
        </w:r>
      </w:ins>
      <w:commentRangeEnd w:id="1357"/>
      <w:r w:rsidR="00E45AE7">
        <w:rPr>
          <w:rStyle w:val="CommentReference"/>
          <w:rFonts w:asciiTheme="minorHAnsi" w:hAnsiTheme="minorHAnsi"/>
        </w:rPr>
        <w:commentReference w:id="1357"/>
      </w:r>
      <w:ins w:id="1368" w:author="Julio César Iturra Sanhueza" w:date="2025-06-11T15:37:00Z">
        <w:r w:rsidR="004A3552" w:rsidRPr="00FC6CBE">
          <w:rPr>
            <w:highlight w:val="yellow"/>
            <w:rPrChange w:id="1369" w:author="Julio César Iturra Sanhueza" w:date="2025-06-11T17:29:00Z">
              <w:rPr/>
            </w:rPrChange>
          </w:rPr>
          <w:t xml:space="preserve">a composite index </w:t>
        </w:r>
        <w:r w:rsidR="00A17DE4" w:rsidRPr="00FC6CBE">
          <w:rPr>
            <w:highlight w:val="yellow"/>
            <w:rPrChange w:id="1370" w:author="Julio César Iturra Sanhueza" w:date="2025-06-11T17:29:00Z">
              <w:rPr/>
            </w:rPrChange>
          </w:rPr>
          <w:t>of the size of the welfare state</w:t>
        </w:r>
        <w:r w:rsidR="004A3552" w:rsidRPr="00FC6CBE">
          <w:rPr>
            <w:highlight w:val="yellow"/>
            <w:rPrChange w:id="1371" w:author="Julio César Iturra Sanhueza" w:date="2025-06-11T17:29:00Z">
              <w:rPr/>
            </w:rPrChange>
          </w:rPr>
          <w:t xml:space="preserve">. As shown in Supplementary Table S3, including the second interaction affects both the strength and significance of the original Class × Homogeneity × Gini term. Using tax revenue or government spending, the interactions for the intermediate and working classes weaken but remain statistically significant (p &lt; 0.05). When </w:t>
        </w:r>
      </w:ins>
      <w:ins w:id="1372" w:author="Julio César Iturra Sanhueza" w:date="2025-06-11T15:38:00Z">
        <w:r w:rsidR="00741601" w:rsidRPr="00FC6CBE">
          <w:rPr>
            <w:highlight w:val="yellow"/>
            <w:rPrChange w:id="1373" w:author="Julio César Iturra Sanhueza" w:date="2025-06-11T17:29:00Z">
              <w:rPr/>
            </w:rPrChange>
          </w:rPr>
          <w:t>R</w:t>
        </w:r>
      </w:ins>
      <w:ins w:id="1374" w:author="Julio César Iturra Sanhueza" w:date="2025-06-11T15:37:00Z">
        <w:r w:rsidR="004A3552" w:rsidRPr="00FC6CBE">
          <w:rPr>
            <w:highlight w:val="yellow"/>
            <w:rPrChange w:id="1375" w:author="Julio César Iturra Sanhueza" w:date="2025-06-11T17:29:00Z">
              <w:rPr/>
            </w:rPrChange>
          </w:rPr>
          <w:t xml:space="preserve">edistribution or the composite index is used, the interaction involving the intermediate class remains marginally significant (p &lt; 0.05), while the effect for the working class becomes non-significant (p &gt; 0.05). These results are not unexpected, given the high correlation between income inequality and welfare state indicators and their possible endogeneity. Nevertheless, the </w:t>
        </w:r>
      </w:ins>
      <w:ins w:id="1376" w:author="Julio César Iturra Sanhueza" w:date="2025-06-11T15:39:00Z">
        <w:r w:rsidR="007F2957" w:rsidRPr="00FC6CBE">
          <w:rPr>
            <w:highlight w:val="yellow"/>
            <w:rPrChange w:id="1377" w:author="Julio César Iturra Sanhueza" w:date="2025-06-11T17:29:00Z">
              <w:rPr/>
            </w:rPrChange>
          </w:rPr>
          <w:t>main</w:t>
        </w:r>
      </w:ins>
      <w:ins w:id="1378" w:author="Julio César Iturra Sanhueza" w:date="2025-06-11T15:37:00Z">
        <w:r w:rsidR="004A3552" w:rsidRPr="00FC6CBE">
          <w:rPr>
            <w:highlight w:val="yellow"/>
            <w:rPrChange w:id="1379" w:author="Julio César Iturra Sanhueza" w:date="2025-06-11T17:29:00Z">
              <w:rPr/>
            </w:rPrChange>
          </w:rPr>
          <w:t xml:space="preserve"> interaction remains robust in the first two specifications.</w:t>
        </w:r>
      </w:ins>
    </w:p>
    <w:p w14:paraId="1D2A7A82" w14:textId="560E6796" w:rsidR="00346BA3" w:rsidRPr="00FC6CBE" w:rsidRDefault="00412200">
      <w:pPr>
        <w:pStyle w:val="BodyText"/>
        <w:rPr>
          <w:ins w:id="1380" w:author="Julio César Iturra Sanhueza" w:date="2025-05-19T14:58:00Z"/>
          <w:highlight w:val="yellow"/>
          <w:rPrChange w:id="1381" w:author="Julio César Iturra Sanhueza" w:date="2025-06-11T17:29:00Z">
            <w:rPr>
              <w:ins w:id="1382" w:author="Julio César Iturra Sanhueza" w:date="2025-05-19T14:58:00Z"/>
            </w:rPr>
          </w:rPrChange>
        </w:rPr>
        <w:pPrChange w:id="1383" w:author="Julio César Iturra Sanhueza" w:date="2025-06-11T11:41:00Z">
          <w:pPr>
            <w:pStyle w:val="BodyText"/>
            <w:numPr>
              <w:numId w:val="9"/>
            </w:numPr>
            <w:ind w:left="720" w:hanging="360"/>
          </w:pPr>
        </w:pPrChange>
      </w:pPr>
      <w:ins w:id="1384" w:author="Julio César Iturra Sanhueza" w:date="2025-06-11T15:39:00Z">
        <w:r w:rsidRPr="00FC6CBE">
          <w:rPr>
            <w:highlight w:val="yellow"/>
            <w:rPrChange w:id="1385" w:author="Julio César Iturra Sanhueza" w:date="2025-06-11T17:29:00Z">
              <w:rPr/>
            </w:rPrChange>
          </w:rPr>
          <w:t xml:space="preserve">Fourth, I re-estimated the models using a six-category version of the EGP class scheme. As reported in Supplementary Tables S4 and S5, the results for both the </w:t>
        </w:r>
        <w:r w:rsidRPr="00FC6CBE">
          <w:rPr>
            <w:i/>
            <w:iCs/>
            <w:highlight w:val="yellow"/>
            <w:rPrChange w:id="1386" w:author="Julio César Iturra Sanhueza" w:date="2025-06-11T17:29:00Z">
              <w:rPr/>
            </w:rPrChange>
          </w:rPr>
          <w:t>segregation</w:t>
        </w:r>
        <w:r w:rsidRPr="00FC6CBE">
          <w:rPr>
            <w:highlight w:val="yellow"/>
            <w:rPrChange w:id="1387" w:author="Julio César Iturra Sanhueza" w:date="2025-06-11T17:29:00Z">
              <w:rPr/>
            </w:rPrChange>
          </w:rPr>
          <w:t xml:space="preserve"> hypothesis (H1) and the </w:t>
        </w:r>
        <w:r w:rsidRPr="00FC6CBE">
          <w:rPr>
            <w:i/>
            <w:iCs/>
            <w:highlight w:val="yellow"/>
            <w:rPrChange w:id="1388" w:author="Julio César Iturra Sanhueza" w:date="2025-06-11T17:29:00Z">
              <w:rPr/>
            </w:rPrChange>
          </w:rPr>
          <w:t>mitigation</w:t>
        </w:r>
        <w:r w:rsidRPr="00FC6CBE">
          <w:rPr>
            <w:highlight w:val="yellow"/>
            <w:rPrChange w:id="1389" w:author="Julio César Iturra Sanhueza" w:date="2025-06-11T17:29:00Z">
              <w:rPr/>
            </w:rPrChange>
          </w:rPr>
          <w:t xml:space="preserve"> hypothesis (H2) remain consistent. </w:t>
        </w:r>
      </w:ins>
      <w:ins w:id="1390" w:author="Julio César Iturra Sanhueza" w:date="2025-05-29T17:28:00Z">
        <w:r w:rsidR="00346BA3" w:rsidRPr="00FC6CBE">
          <w:rPr>
            <w:highlight w:val="yellow"/>
            <w:rPrChange w:id="1391" w:author="Julio César Iturra Sanhueza" w:date="2025-06-11T17:29:00Z">
              <w:rPr/>
            </w:rPrChange>
          </w:rPr>
          <w:t xml:space="preserve">An interesting finding when employing the 6-class version of the EGP scheme is </w:t>
        </w:r>
      </w:ins>
      <w:ins w:id="1392" w:author="Julio César Iturra Sanhueza" w:date="2025-05-29T17:29:00Z">
        <w:r w:rsidR="00346BA3" w:rsidRPr="00FC6CBE">
          <w:rPr>
            <w:highlight w:val="yellow"/>
            <w:rPrChange w:id="1393" w:author="Julio César Iturra Sanhueza" w:date="2025-06-11T17:29:00Z">
              <w:rPr/>
            </w:rPrChange>
          </w:rPr>
          <w:t xml:space="preserve">that the main cross-level </w:t>
        </w:r>
      </w:ins>
      <w:ins w:id="1394" w:author="Julio César Iturra Sanhueza" w:date="2025-06-11T15:40:00Z">
        <w:r w:rsidR="0084111E" w:rsidRPr="00FC6CBE">
          <w:rPr>
            <w:highlight w:val="yellow"/>
            <w:rPrChange w:id="1395" w:author="Julio César Iturra Sanhueza" w:date="2025-06-11T17:29:00Z">
              <w:rPr/>
            </w:rPrChange>
          </w:rPr>
          <w:t>appears to be less sensitive</w:t>
        </w:r>
      </w:ins>
      <w:ins w:id="1396" w:author="Julio César Iturra Sanhueza" w:date="2025-05-29T17:32:00Z">
        <w:r w:rsidR="0068079B" w:rsidRPr="00FC6CBE">
          <w:rPr>
            <w:highlight w:val="yellow"/>
            <w:rPrChange w:id="1397" w:author="Julio César Iturra Sanhueza" w:date="2025-06-11T17:29:00Z">
              <w:rPr/>
            </w:rPrChange>
          </w:rPr>
          <w:t xml:space="preserve"> </w:t>
        </w:r>
      </w:ins>
      <w:ins w:id="1398" w:author="Julio César Iturra Sanhueza" w:date="2025-05-29T17:30:00Z">
        <w:r w:rsidR="00346BA3" w:rsidRPr="00FC6CBE">
          <w:rPr>
            <w:highlight w:val="yellow"/>
            <w:rPrChange w:id="1399" w:author="Julio César Iturra Sanhueza" w:date="2025-06-11T17:29:00Z">
              <w:rPr/>
            </w:rPrChange>
          </w:rPr>
          <w:t xml:space="preserve">by the inclusion of the second cross-level interaction </w:t>
        </w:r>
      </w:ins>
      <w:ins w:id="1400" w:author="Julio César Iturra Sanhueza" w:date="2025-06-11T16:42:00Z">
        <w:r w:rsidR="00431B87" w:rsidRPr="00FC6CBE">
          <w:rPr>
            <w:highlight w:val="yellow"/>
            <w:rPrChange w:id="1401" w:author="Julio César Iturra Sanhueza" w:date="2025-06-11T17:29:00Z">
              <w:rPr/>
            </w:rPrChange>
          </w:rPr>
          <w:t>of</w:t>
        </w:r>
      </w:ins>
      <w:ins w:id="1402" w:author="Julio César Iturra Sanhueza" w:date="2025-05-29T17:30:00Z">
        <w:r w:rsidR="00346BA3" w:rsidRPr="00FC6CBE">
          <w:rPr>
            <w:highlight w:val="yellow"/>
            <w:rPrChange w:id="1403" w:author="Julio César Iturra Sanhueza" w:date="2025-06-11T17:29:00Z">
              <w:rPr/>
            </w:rPrChange>
          </w:rPr>
          <w:t xml:space="preserve"> the welfare state indicators (</w:t>
        </w:r>
      </w:ins>
      <w:ins w:id="1404" w:author="Julio César Iturra Sanhueza" w:date="2025-05-29T17:31:00Z">
        <w:r w:rsidR="00346BA3" w:rsidRPr="00FC6CBE">
          <w:rPr>
            <w:highlight w:val="yellow"/>
            <w:rPrChange w:id="1405" w:author="Julio César Iturra Sanhueza" w:date="2025-06-11T17:29:00Z">
              <w:rPr/>
            </w:rPrChange>
          </w:rPr>
          <w:t>s</w:t>
        </w:r>
      </w:ins>
      <w:ins w:id="1406" w:author="Julio César Iturra Sanhueza" w:date="2025-05-29T17:30:00Z">
        <w:r w:rsidR="00346BA3" w:rsidRPr="00FC6CBE">
          <w:rPr>
            <w:highlight w:val="yellow"/>
            <w:rPrChange w:id="1407" w:author="Julio César Iturra Sanhueza" w:date="2025-06-11T17:29:00Z">
              <w:rPr/>
            </w:rPrChange>
          </w:rPr>
          <w:t>ee Table S</w:t>
        </w:r>
      </w:ins>
      <w:ins w:id="1408" w:author="Julio César Iturra Sanhueza" w:date="2025-05-29T17:31:00Z">
        <w:r w:rsidR="00346BA3" w:rsidRPr="00FC6CBE">
          <w:rPr>
            <w:highlight w:val="yellow"/>
            <w:rPrChange w:id="1409" w:author="Julio César Iturra Sanhueza" w:date="2025-06-11T17:29:00Z">
              <w:rPr/>
            </w:rPrChange>
          </w:rPr>
          <w:t>5)</w:t>
        </w:r>
      </w:ins>
      <w:ins w:id="1410" w:author="Julio César Iturra Sanhueza" w:date="2025-06-11T11:41:00Z">
        <w:r w:rsidR="00E03E03" w:rsidRPr="00FC6CBE">
          <w:rPr>
            <w:highlight w:val="yellow"/>
            <w:rPrChange w:id="1411" w:author="Julio César Iturra Sanhueza" w:date="2025-06-11T17:29:00Z">
              <w:rPr/>
            </w:rPrChange>
          </w:rPr>
          <w:t>.</w:t>
        </w:r>
      </w:ins>
      <w:ins w:id="1412" w:author="Julio César Iturra Sanhueza" w:date="2025-05-29T17:30:00Z">
        <w:r w:rsidR="00346BA3" w:rsidRPr="00FC6CBE">
          <w:rPr>
            <w:highlight w:val="yellow"/>
            <w:rPrChange w:id="1413" w:author="Julio César Iturra Sanhueza" w:date="2025-06-11T17:29:00Z">
              <w:rPr/>
            </w:rPrChange>
          </w:rPr>
          <w:t xml:space="preserve"> </w:t>
        </w:r>
      </w:ins>
      <w:ins w:id="1414" w:author="Julio César Iturra Sanhueza" w:date="2025-06-11T16:43:00Z">
        <w:r w:rsidR="002C31E4" w:rsidRPr="00FC6CBE">
          <w:rPr>
            <w:highlight w:val="yellow"/>
            <w:rPrChange w:id="1415" w:author="Julio César Iturra Sanhueza" w:date="2025-06-11T17:29:00Z">
              <w:rPr/>
            </w:rPrChange>
          </w:rPr>
          <w:t xml:space="preserve">Under these specifications, the welfare state indicators </w:t>
        </w:r>
      </w:ins>
      <w:ins w:id="1416" w:author="Julio César Iturra Sanhueza" w:date="2025-06-11T16:44:00Z">
        <w:r w:rsidR="002C31E4" w:rsidRPr="00FC6CBE">
          <w:rPr>
            <w:highlight w:val="yellow"/>
            <w:rPrChange w:id="1417" w:author="Julio César Iturra Sanhueza" w:date="2025-06-11T17:29:00Z">
              <w:rPr/>
            </w:rPrChange>
          </w:rPr>
          <w:t>seem</w:t>
        </w:r>
      </w:ins>
      <w:ins w:id="1418" w:author="Julio César Iturra Sanhueza" w:date="2025-06-11T16:43:00Z">
        <w:r w:rsidR="002C31E4" w:rsidRPr="00FC6CBE">
          <w:rPr>
            <w:highlight w:val="yellow"/>
            <w:rPrChange w:id="1419" w:author="Julio César Iturra Sanhueza" w:date="2025-06-11T17:29:00Z">
              <w:rPr/>
            </w:rPrChange>
          </w:rPr>
          <w:t xml:space="preserve"> to have less relevance as a </w:t>
        </w:r>
      </w:ins>
      <w:ins w:id="1420" w:author="Julio César Iturra Sanhueza" w:date="2025-06-11T16:44:00Z">
        <w:r w:rsidR="005220ED" w:rsidRPr="00FC6CBE">
          <w:rPr>
            <w:highlight w:val="yellow"/>
            <w:rPrChange w:id="1421" w:author="Julio César Iturra Sanhueza" w:date="2025-06-11T17:29:00Z">
              <w:rPr/>
            </w:rPrChange>
          </w:rPr>
          <w:t xml:space="preserve">country-level </w:t>
        </w:r>
        <w:r w:rsidR="002C31E4" w:rsidRPr="00FC6CBE">
          <w:rPr>
            <w:highlight w:val="yellow"/>
            <w:rPrChange w:id="1422" w:author="Julio César Iturra Sanhueza" w:date="2025-06-11T17:29:00Z">
              <w:rPr/>
            </w:rPrChange>
          </w:rPr>
          <w:t>moderator</w:t>
        </w:r>
      </w:ins>
      <w:ins w:id="1423" w:author="Julio César Iturra Sanhueza" w:date="2025-06-11T16:43:00Z">
        <w:r w:rsidR="002C31E4" w:rsidRPr="00FC6CBE">
          <w:rPr>
            <w:highlight w:val="yellow"/>
            <w:rPrChange w:id="1424" w:author="Julio César Iturra Sanhueza" w:date="2025-06-11T17:29:00Z">
              <w:rPr/>
            </w:rPrChange>
          </w:rPr>
          <w:t xml:space="preserve">. However, </w:t>
        </w:r>
      </w:ins>
      <w:ins w:id="1425" w:author="Julio César Iturra Sanhueza" w:date="2025-06-11T16:44:00Z">
        <w:r w:rsidR="002C31E4" w:rsidRPr="00FC6CBE">
          <w:rPr>
            <w:highlight w:val="yellow"/>
            <w:rPrChange w:id="1426" w:author="Julio César Iturra Sanhueza" w:date="2025-06-11T17:29:00Z">
              <w:rPr/>
            </w:rPrChange>
          </w:rPr>
          <w:t>these results</w:t>
        </w:r>
      </w:ins>
      <w:ins w:id="1427" w:author="Julio César Iturra Sanhueza" w:date="2025-06-11T16:43:00Z">
        <w:r w:rsidR="002C31E4" w:rsidRPr="00FC6CBE">
          <w:rPr>
            <w:highlight w:val="yellow"/>
            <w:rPrChange w:id="1428" w:author="Julio César Iturra Sanhueza" w:date="2025-06-11T17:29:00Z">
              <w:rPr/>
            </w:rPrChange>
          </w:rPr>
          <w:t xml:space="preserve"> should be </w:t>
        </w:r>
      </w:ins>
      <w:ins w:id="1429" w:author="Julio César Iturra Sanhueza" w:date="2025-06-11T16:44:00Z">
        <w:r w:rsidR="002C31E4" w:rsidRPr="00FC6CBE">
          <w:rPr>
            <w:highlight w:val="yellow"/>
            <w:rPrChange w:id="1430" w:author="Julio César Iturra Sanhueza" w:date="2025-06-11T17:29:00Z">
              <w:rPr/>
            </w:rPrChange>
          </w:rPr>
          <w:t xml:space="preserve">interpreted with caution given </w:t>
        </w:r>
      </w:ins>
      <w:ins w:id="1431" w:author="Julio César Iturra Sanhueza" w:date="2025-06-11T17:27:00Z">
        <w:r w:rsidR="00BC2E4C" w:rsidRPr="00FC6CBE">
          <w:rPr>
            <w:highlight w:val="yellow"/>
            <w:rPrChange w:id="1432" w:author="Julio César Iturra Sanhueza" w:date="2025-06-11T17:29:00Z">
              <w:rPr/>
            </w:rPrChange>
          </w:rPr>
          <w:t>the complexity</w:t>
        </w:r>
      </w:ins>
      <w:ins w:id="1433" w:author="Patrick Sachweh" w:date="2025-07-16T22:58:00Z">
        <w:r w:rsidR="00E45AE7">
          <w:rPr>
            <w:highlight w:val="yellow"/>
          </w:rPr>
          <w:t xml:space="preserve"> and high computational demands</w:t>
        </w:r>
      </w:ins>
      <w:ins w:id="1434" w:author="Julio César Iturra Sanhueza" w:date="2025-06-11T17:27:00Z">
        <w:r w:rsidR="00BC2E4C" w:rsidRPr="00FC6CBE">
          <w:rPr>
            <w:highlight w:val="yellow"/>
            <w:rPrChange w:id="1435" w:author="Julio César Iturra Sanhueza" w:date="2025-06-11T17:29:00Z">
              <w:rPr/>
            </w:rPrChange>
          </w:rPr>
          <w:t xml:space="preserve"> of the models</w:t>
        </w:r>
      </w:ins>
      <w:ins w:id="1436" w:author="Julio César Iturra Sanhueza" w:date="2025-06-11T16:44:00Z">
        <w:r w:rsidR="002C31E4" w:rsidRPr="00FC6CBE">
          <w:rPr>
            <w:highlight w:val="yellow"/>
            <w:rPrChange w:id="1437" w:author="Julio César Iturra Sanhueza" w:date="2025-06-11T17:29:00Z">
              <w:rPr/>
            </w:rPrChange>
          </w:rPr>
          <w:t>.</w:t>
        </w:r>
      </w:ins>
    </w:p>
    <w:p w14:paraId="188F44D3" w14:textId="1D55C961" w:rsidR="008C7AA7" w:rsidRPr="00A706D7" w:rsidRDefault="00864E41" w:rsidP="00A706D7">
      <w:pPr>
        <w:pStyle w:val="BodyText"/>
        <w:rPr>
          <w:ins w:id="1438" w:author="Julio César Iturra Sanhueza" w:date="2025-05-30T13:40:00Z"/>
        </w:rPr>
      </w:pPr>
      <w:ins w:id="1439" w:author="Julio César Iturra Sanhueza" w:date="2025-06-11T11:51:00Z">
        <w:r w:rsidRPr="00FC6CBE">
          <w:rPr>
            <w:highlight w:val="yellow"/>
            <w:rPrChange w:id="1440" w:author="Julio César Iturra Sanhueza" w:date="2025-06-11T17:29:00Z">
              <w:rPr/>
            </w:rPrChange>
          </w:rPr>
          <w:lastRenderedPageBreak/>
          <w:t>Fi</w:t>
        </w:r>
      </w:ins>
      <w:ins w:id="1441" w:author="Julio César Iturra Sanhueza" w:date="2025-06-11T11:52:00Z">
        <w:r w:rsidRPr="00FC6CBE">
          <w:rPr>
            <w:highlight w:val="yellow"/>
            <w:rPrChange w:id="1442" w:author="Julio César Iturra Sanhueza" w:date="2025-06-11T17:29:00Z">
              <w:rPr/>
            </w:rPrChange>
          </w:rPr>
          <w:t>fth,</w:t>
        </w:r>
      </w:ins>
      <w:ins w:id="1443" w:author="Julio César Iturra Sanhueza" w:date="2025-05-29T16:09:00Z">
        <w:r w:rsidR="007C131C" w:rsidRPr="00FC6CBE">
          <w:rPr>
            <w:highlight w:val="yellow"/>
            <w:rPrChange w:id="1444" w:author="Julio César Iturra Sanhueza" w:date="2025-06-11T17:29:00Z">
              <w:rPr/>
            </w:rPrChange>
          </w:rPr>
          <w:t xml:space="preserve"> </w:t>
        </w:r>
      </w:ins>
      <w:ins w:id="1445" w:author="Julio César Iturra Sanhueza" w:date="2025-06-11T11:52:00Z">
        <w:r w:rsidRPr="00FC6CBE">
          <w:rPr>
            <w:highlight w:val="yellow"/>
            <w:rPrChange w:id="1446" w:author="Julio César Iturra Sanhueza" w:date="2025-06-11T17:29:00Z">
              <w:rPr/>
            </w:rPrChange>
          </w:rPr>
          <w:t>s</w:t>
        </w:r>
      </w:ins>
      <w:ins w:id="1447" w:author="Julio César Iturra Sanhueza" w:date="2025-05-29T16:09:00Z">
        <w:r w:rsidR="007C131C" w:rsidRPr="00FC6CBE">
          <w:rPr>
            <w:highlight w:val="yellow"/>
            <w:rPrChange w:id="1448" w:author="Julio César Iturra Sanhueza" w:date="2025-06-11T17:29:00Z">
              <w:rPr/>
            </w:rPrChange>
          </w:rPr>
          <w:t xml:space="preserve">tatistical power </w:t>
        </w:r>
      </w:ins>
      <w:ins w:id="1449" w:author="Julio César Iturra Sanhueza" w:date="2025-05-29T16:10:00Z">
        <w:r w:rsidR="00F54138" w:rsidRPr="00FC6CBE">
          <w:rPr>
            <w:highlight w:val="yellow"/>
            <w:rPrChange w:id="1450" w:author="Julio César Iturra Sanhueza" w:date="2025-06-11T17:29:00Z">
              <w:rPr/>
            </w:rPrChange>
          </w:rPr>
          <w:t xml:space="preserve">in cross-level interactions </w:t>
        </w:r>
      </w:ins>
      <w:ins w:id="1451" w:author="Julio César Iturra Sanhueza" w:date="2025-06-11T15:41:00Z">
        <w:r w:rsidR="0008011A" w:rsidRPr="00FC6CBE">
          <w:rPr>
            <w:highlight w:val="yellow"/>
            <w:rPrChange w:id="1452" w:author="Julio César Iturra Sanhueza" w:date="2025-06-11T17:29:00Z">
              <w:rPr/>
            </w:rPrChange>
          </w:rPr>
          <w:t>may be affected</w:t>
        </w:r>
      </w:ins>
      <w:ins w:id="1453" w:author="Julio César Iturra Sanhueza" w:date="2025-05-29T16:09:00Z">
        <w:r w:rsidR="007C131C" w:rsidRPr="00FC6CBE">
          <w:rPr>
            <w:highlight w:val="yellow"/>
            <w:rPrChange w:id="1454" w:author="Julio César Iturra Sanhueza" w:date="2025-06-11T17:29:00Z">
              <w:rPr/>
            </w:rPrChange>
          </w:rPr>
          <w:t xml:space="preserve"> in multilevel models when employing a restricted number of clusters</w:t>
        </w:r>
      </w:ins>
      <w:ins w:id="1455" w:author="Julio César Iturra Sanhueza" w:date="2025-05-29T16:10:00Z">
        <w:r w:rsidR="00F54138" w:rsidRPr="00FC6CBE">
          <w:rPr>
            <w:highlight w:val="yellow"/>
            <w:rPrChange w:id="1456" w:author="Julio César Iturra Sanhueza" w:date="2025-06-11T17:29:00Z">
              <w:rPr/>
            </w:rPrChange>
          </w:rPr>
          <w:t xml:space="preserve"> </w:t>
        </w:r>
      </w:ins>
      <w:r w:rsidR="00AD7B39" w:rsidRPr="00FC6CBE">
        <w:rPr>
          <w:highlight w:val="yellow"/>
          <w:rPrChange w:id="1457" w:author="Julio César Iturra Sanhueza" w:date="2025-06-11T17:29:00Z">
            <w:rPr/>
          </w:rPrChange>
        </w:rPr>
        <w:fldChar w:fldCharType="begin"/>
      </w:r>
      <w:r w:rsidR="00AD7B39" w:rsidRPr="00FC6CBE">
        <w:rPr>
          <w:highlight w:val="yellow"/>
          <w:rPrChange w:id="1458" w:author="Julio César Iturra Sanhueza" w:date="2025-06-11T17:29:00Z">
            <w:rPr/>
          </w:rPrChange>
        </w:rPr>
        <w:instrText xml:space="preserve"> ADDIN ZOTERO_ITEM CSL_CITATION {"citationID":"g3SYuEmy","properties":{"formattedCitation":"(Doucette,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AD7B39" w:rsidRPr="00FC6CBE">
        <w:rPr>
          <w:highlight w:val="yellow"/>
          <w:rPrChange w:id="1459" w:author="Julio César Iturra Sanhueza" w:date="2025-06-11T17:29:00Z">
            <w:rPr/>
          </w:rPrChange>
        </w:rPr>
        <w:fldChar w:fldCharType="separate"/>
      </w:r>
      <w:r w:rsidR="00AD7B39" w:rsidRPr="00FC6CBE">
        <w:rPr>
          <w:rFonts w:cs="Times New Roman"/>
          <w:highlight w:val="yellow"/>
          <w:rPrChange w:id="1460" w:author="Julio César Iturra Sanhueza" w:date="2025-06-11T17:29:00Z">
            <w:rPr>
              <w:rFonts w:cs="Times New Roman"/>
            </w:rPr>
          </w:rPrChange>
        </w:rPr>
        <w:t>(Doucette, 2024)</w:t>
      </w:r>
      <w:r w:rsidR="00AD7B39" w:rsidRPr="00FC6CBE">
        <w:rPr>
          <w:highlight w:val="yellow"/>
          <w:rPrChange w:id="1461" w:author="Julio César Iturra Sanhueza" w:date="2025-06-11T17:29:00Z">
            <w:rPr/>
          </w:rPrChange>
        </w:rPr>
        <w:fldChar w:fldCharType="end"/>
      </w:r>
      <w:ins w:id="1462" w:author="Julio César Iturra Sanhueza" w:date="2025-05-29T16:10:00Z">
        <w:r w:rsidR="00F54138" w:rsidRPr="00FC6CBE">
          <w:rPr>
            <w:highlight w:val="yellow"/>
            <w:rPrChange w:id="1463" w:author="Julio César Iturra Sanhueza" w:date="2025-06-11T17:29:00Z">
              <w:rPr/>
            </w:rPrChange>
          </w:rPr>
          <w:t>.</w:t>
        </w:r>
      </w:ins>
      <w:ins w:id="1464" w:author="Julio César Iturra Sanhueza" w:date="2025-06-11T15:42:00Z">
        <w:r w:rsidR="00817300" w:rsidRPr="00FC6CBE">
          <w:rPr>
            <w:highlight w:val="yellow"/>
            <w:rPrChange w:id="1465" w:author="Julio César Iturra Sanhueza" w:date="2025-06-11T17:29:00Z">
              <w:rPr/>
            </w:rPrChange>
          </w:rPr>
          <w:t xml:space="preserve"> </w:t>
        </w:r>
      </w:ins>
      <w:ins w:id="1466" w:author="Julio César Iturra Sanhueza" w:date="2025-05-29T16:10:00Z">
        <w:r w:rsidR="00F54138" w:rsidRPr="00FC6CBE">
          <w:rPr>
            <w:highlight w:val="yellow"/>
            <w:rPrChange w:id="1467" w:author="Julio César Iturra Sanhueza" w:date="2025-06-11T17:29:00Z">
              <w:rPr/>
            </w:rPrChange>
          </w:rPr>
          <w:t xml:space="preserve">For this purpose, I conducted a </w:t>
        </w:r>
      </w:ins>
      <w:ins w:id="1468" w:author="Julio César Iturra Sanhueza" w:date="2025-05-30T13:55:00Z">
        <w:r w:rsidR="005C7504" w:rsidRPr="00FC6CBE">
          <w:rPr>
            <w:highlight w:val="yellow"/>
            <w:rPrChange w:id="1469" w:author="Julio César Iturra Sanhueza" w:date="2025-06-11T17:29:00Z">
              <w:rPr/>
            </w:rPrChange>
          </w:rPr>
          <w:t xml:space="preserve">power analysis </w:t>
        </w:r>
      </w:ins>
      <w:ins w:id="1470" w:author="Julio César Iturra Sanhueza" w:date="2025-06-11T11:53:00Z">
        <w:r w:rsidR="006A74B5" w:rsidRPr="00FC6CBE">
          <w:rPr>
            <w:highlight w:val="yellow"/>
            <w:rPrChange w:id="1471" w:author="Julio César Iturra Sanhueza" w:date="2025-06-11T17:29:00Z">
              <w:rPr/>
            </w:rPrChange>
          </w:rPr>
          <w:t xml:space="preserve">for the main and cross-level interaction effects of income inequality </w:t>
        </w:r>
      </w:ins>
      <w:ins w:id="1472" w:author="Julio César Iturra Sanhueza" w:date="2025-05-30T13:55:00Z">
        <w:r w:rsidR="005C7504" w:rsidRPr="00FC6CBE">
          <w:rPr>
            <w:highlight w:val="yellow"/>
            <w:rPrChange w:id="1473" w:author="Julio César Iturra Sanhueza" w:date="2025-06-11T17:29:00Z">
              <w:rPr/>
            </w:rPrChange>
          </w:rPr>
          <w:t xml:space="preserve">based on a </w:t>
        </w:r>
      </w:ins>
      <w:ins w:id="1474" w:author="Julio César Iturra Sanhueza" w:date="2025-05-29T16:10:00Z">
        <w:r w:rsidR="00F54138" w:rsidRPr="00FC6CBE">
          <w:rPr>
            <w:highlight w:val="yellow"/>
            <w:rPrChange w:id="1475" w:author="Julio César Iturra Sanhueza" w:date="2025-06-11T17:29:00Z">
              <w:rPr/>
            </w:rPrChange>
          </w:rPr>
          <w:t xml:space="preserve">series of </w:t>
        </w:r>
      </w:ins>
      <w:ins w:id="1476" w:author="Julio César Iturra Sanhueza" w:date="2025-05-29T16:11:00Z">
        <w:r w:rsidR="00F54138" w:rsidRPr="00FC6CBE">
          <w:rPr>
            <w:highlight w:val="yellow"/>
            <w:rPrChange w:id="1477" w:author="Julio César Iturra Sanhueza" w:date="2025-06-11T17:29:00Z">
              <w:rPr/>
            </w:rPrChange>
          </w:rPr>
          <w:t>Monte-Carlo</w:t>
        </w:r>
      </w:ins>
      <w:ins w:id="1478" w:author="Julio César Iturra Sanhueza" w:date="2025-05-29T16:10:00Z">
        <w:r w:rsidR="00F54138" w:rsidRPr="00FC6CBE">
          <w:rPr>
            <w:highlight w:val="yellow"/>
            <w:rPrChange w:id="1479" w:author="Julio César Iturra Sanhueza" w:date="2025-06-11T17:29:00Z">
              <w:rPr/>
            </w:rPrChange>
          </w:rPr>
          <w:t xml:space="preserve"> simulations</w:t>
        </w:r>
      </w:ins>
      <w:ins w:id="1480" w:author="Julio César Iturra Sanhueza" w:date="2025-06-11T11:53:00Z">
        <w:r w:rsidR="006A74B5" w:rsidRPr="00FC6CBE">
          <w:rPr>
            <w:highlight w:val="yellow"/>
            <w:rPrChange w:id="1481" w:author="Julio César Iturra Sanhueza" w:date="2025-06-11T17:29:00Z">
              <w:rPr/>
            </w:rPrChange>
          </w:rPr>
          <w:t>.</w:t>
        </w:r>
        <w:r w:rsidR="00303998" w:rsidRPr="00FC6CBE">
          <w:rPr>
            <w:highlight w:val="yellow"/>
            <w:rPrChange w:id="1482" w:author="Julio César Iturra Sanhueza" w:date="2025-06-11T17:29:00Z">
              <w:rPr/>
            </w:rPrChange>
          </w:rPr>
          <w:t xml:space="preserve"> </w:t>
        </w:r>
      </w:ins>
      <w:ins w:id="1483" w:author="Julio César Iturra Sanhueza" w:date="2025-06-11T15:42:00Z">
        <w:r w:rsidR="00817300" w:rsidRPr="00FC6CBE">
          <w:rPr>
            <w:highlight w:val="yellow"/>
            <w:rPrChange w:id="1484" w:author="Julio César Iturra Sanhueza" w:date="2025-06-11T17:29:00Z">
              <w:rPr/>
            </w:rPrChange>
          </w:rPr>
          <w:t xml:space="preserve">Based on </w:t>
        </w:r>
      </w:ins>
      <w:ins w:id="1485" w:author="Julio César Iturra Sanhueza" w:date="2025-06-11T17:28:00Z">
        <w:r w:rsidR="007F5190" w:rsidRPr="00FC6CBE">
          <w:rPr>
            <w:highlight w:val="yellow"/>
            <w:rPrChange w:id="1486" w:author="Julio César Iturra Sanhueza" w:date="2025-06-11T17:29:00Z">
              <w:rPr/>
            </w:rPrChange>
          </w:rPr>
          <w:t xml:space="preserve">the specification of </w:t>
        </w:r>
      </w:ins>
      <w:ins w:id="1487" w:author="Julio César Iturra Sanhueza" w:date="2025-06-11T15:42:00Z">
        <w:r w:rsidR="00817300" w:rsidRPr="00FC6CBE">
          <w:rPr>
            <w:highlight w:val="yellow"/>
            <w:rPrChange w:id="1488" w:author="Julio César Iturra Sanhueza" w:date="2025-06-11T17:29:00Z">
              <w:rPr/>
            </w:rPrChange>
          </w:rPr>
          <w:t xml:space="preserve">Model 2 in Table 2, </w:t>
        </w:r>
      </w:ins>
      <w:ins w:id="1489" w:author="Julio César Iturra Sanhueza" w:date="2025-06-11T17:28:00Z">
        <w:r w:rsidR="00E8759A" w:rsidRPr="00FC6CBE">
          <w:rPr>
            <w:highlight w:val="yellow"/>
            <w:rPrChange w:id="1490" w:author="Julio César Iturra Sanhueza" w:date="2025-06-11T17:29:00Z">
              <w:rPr/>
            </w:rPrChange>
          </w:rPr>
          <w:t>s</w:t>
        </w:r>
      </w:ins>
      <w:ins w:id="1491" w:author="Julio César Iturra Sanhueza" w:date="2025-06-11T15:42:00Z">
        <w:r w:rsidR="00817300" w:rsidRPr="00FC6CBE">
          <w:rPr>
            <w:highlight w:val="yellow"/>
            <w:rPrChange w:id="1492" w:author="Julio César Iturra Sanhueza" w:date="2025-06-11T17:29:00Z">
              <w:rPr/>
            </w:rPrChange>
          </w:rPr>
          <w:t xml:space="preserve">upplementary Figure S1 shows that detecting the observed income inequality effect would require approximately </w:t>
        </w:r>
        <w:commentRangeStart w:id="1493"/>
        <w:r w:rsidR="00817300" w:rsidRPr="00FC6CBE">
          <w:rPr>
            <w:highlight w:val="yellow"/>
            <w:rPrChange w:id="1494" w:author="Julio César Iturra Sanhueza" w:date="2025-06-11T17:29:00Z">
              <w:rPr/>
            </w:rPrChange>
          </w:rPr>
          <w:t xml:space="preserve">500 clusters to achieve conventional power thresholds. Similarly, Supplementary Figure S2 presents the power analysis for the Class × Homogeneity × Gini interaction: the effect for the </w:t>
        </w:r>
      </w:ins>
      <w:ins w:id="1495" w:author="Julio César Iturra Sanhueza" w:date="2025-06-11T16:45:00Z">
        <w:r w:rsidR="00A7503F" w:rsidRPr="00FC6CBE">
          <w:rPr>
            <w:highlight w:val="yellow"/>
            <w:rPrChange w:id="1496" w:author="Julio César Iturra Sanhueza" w:date="2025-06-11T17:29:00Z">
              <w:rPr/>
            </w:rPrChange>
          </w:rPr>
          <w:t xml:space="preserve">Intermediate Class × Homogeneity × Gini </w:t>
        </w:r>
      </w:ins>
      <w:ins w:id="1497" w:author="Julio César Iturra Sanhueza" w:date="2025-06-11T15:42:00Z">
        <w:r w:rsidR="00817300" w:rsidRPr="00FC6CBE">
          <w:rPr>
            <w:highlight w:val="yellow"/>
            <w:rPrChange w:id="1498" w:author="Julio César Iturra Sanhueza" w:date="2025-06-11T17:29:00Z">
              <w:rPr/>
            </w:rPrChange>
          </w:rPr>
          <w:t xml:space="preserve">becomes </w:t>
        </w:r>
      </w:ins>
      <w:ins w:id="1499" w:author="Julio César Iturra Sanhueza" w:date="2025-06-11T16:44:00Z">
        <w:r w:rsidR="00A7503F" w:rsidRPr="00FC6CBE">
          <w:rPr>
            <w:highlight w:val="yellow"/>
            <w:rPrChange w:id="1500" w:author="Julio César Iturra Sanhueza" w:date="2025-06-11T17:29:00Z">
              <w:rPr/>
            </w:rPrChange>
          </w:rPr>
          <w:t>reliable</w:t>
        </w:r>
      </w:ins>
      <w:ins w:id="1501" w:author="Julio César Iturra Sanhueza" w:date="2025-06-11T15:42:00Z">
        <w:r w:rsidR="00817300" w:rsidRPr="00FC6CBE">
          <w:rPr>
            <w:highlight w:val="yellow"/>
            <w:rPrChange w:id="1502" w:author="Julio César Iturra Sanhueza" w:date="2025-06-11T17:29:00Z">
              <w:rPr/>
            </w:rPrChange>
          </w:rPr>
          <w:t xml:space="preserve"> with a sample of around 100 units, while the </w:t>
        </w:r>
      </w:ins>
      <w:ins w:id="1503" w:author="Julio César Iturra Sanhueza" w:date="2025-06-11T16:45:00Z">
        <w:r w:rsidR="00A7503F" w:rsidRPr="00FC6CBE">
          <w:rPr>
            <w:highlight w:val="yellow"/>
            <w:rPrChange w:id="1504" w:author="Julio César Iturra Sanhueza" w:date="2025-06-11T17:29:00Z">
              <w:rPr/>
            </w:rPrChange>
          </w:rPr>
          <w:t xml:space="preserve">Working Class × Homogeneity × </w:t>
        </w:r>
      </w:ins>
      <w:ins w:id="1505" w:author="Julio César Iturra Sanhueza" w:date="2025-06-11T16:57:00Z">
        <w:r w:rsidR="001C5EFE" w:rsidRPr="00FC6CBE">
          <w:rPr>
            <w:highlight w:val="yellow"/>
            <w:rPrChange w:id="1506" w:author="Julio César Iturra Sanhueza" w:date="2025-06-11T17:29:00Z">
              <w:rPr/>
            </w:rPrChange>
          </w:rPr>
          <w:t>Gini effect</w:t>
        </w:r>
      </w:ins>
      <w:ins w:id="1507" w:author="Julio César Iturra Sanhueza" w:date="2025-06-11T15:42:00Z">
        <w:r w:rsidR="00817300" w:rsidRPr="00FC6CBE">
          <w:rPr>
            <w:highlight w:val="yellow"/>
            <w:rPrChange w:id="1508" w:author="Julio César Iturra Sanhueza" w:date="2025-06-11T17:29:00Z">
              <w:rPr/>
            </w:rPrChange>
          </w:rPr>
          <w:t xml:space="preserve"> would require roughly 350 clusters to reach sufficient power</w:t>
        </w:r>
      </w:ins>
      <w:commentRangeEnd w:id="1493"/>
      <w:r w:rsidR="00E45AE7">
        <w:rPr>
          <w:rStyle w:val="CommentReference"/>
          <w:rFonts w:asciiTheme="minorHAnsi" w:hAnsiTheme="minorHAnsi"/>
        </w:rPr>
        <w:commentReference w:id="1493"/>
      </w:r>
      <w:ins w:id="1509" w:author="Julio César Iturra Sanhueza" w:date="2025-06-11T15:42:00Z">
        <w:r w:rsidR="00817300" w:rsidRPr="00FC6CBE">
          <w:rPr>
            <w:highlight w:val="yellow"/>
            <w:rPrChange w:id="1510" w:author="Julio César Iturra Sanhueza" w:date="2025-06-11T17:29:00Z">
              <w:rPr/>
            </w:rPrChange>
          </w:rPr>
          <w:t>.</w:t>
        </w:r>
      </w:ins>
      <w:ins w:id="1511" w:author="Julio César Iturra Sanhueza" w:date="2025-06-11T17:28:00Z">
        <w:r w:rsidR="004F0328">
          <w:t xml:space="preserve"> </w:t>
        </w:r>
      </w:ins>
    </w:p>
    <w:p w14:paraId="0009F2E2" w14:textId="77777777" w:rsidR="000E3C44" w:rsidRDefault="009C462E">
      <w:pPr>
        <w:pStyle w:val="Heading1"/>
        <w:rPr>
          <w:ins w:id="1512" w:author="Julio César Iturra Sanhueza" w:date="2025-05-19T14:59:00Z"/>
          <w:rFonts w:cs="Times New Roman"/>
        </w:rPr>
      </w:pPr>
      <w:bookmarkStart w:id="1513" w:name="discussion-and-conclusion"/>
      <w:bookmarkEnd w:id="1115"/>
      <w:bookmarkEnd w:id="1173"/>
      <w:r w:rsidRPr="007D7C37">
        <w:rPr>
          <w:rFonts w:cs="Times New Roman"/>
        </w:rPr>
        <w:t>Discussion and conclusion</w:t>
      </w:r>
    </w:p>
    <w:p w14:paraId="745A4D55" w14:textId="176C0378" w:rsidR="00DE1176" w:rsidRPr="00DE1176" w:rsidDel="00903DB2" w:rsidRDefault="00DE1176">
      <w:pPr>
        <w:pStyle w:val="FirstParagraph"/>
        <w:rPr>
          <w:del w:id="1514" w:author="Julio César Iturra Sanhueza" w:date="2025-06-02T15:38:00Z"/>
        </w:rPr>
        <w:pPrChange w:id="1515" w:author="Julio César Iturra Sanhueza" w:date="2025-06-10T15:50:00Z">
          <w:pPr>
            <w:pStyle w:val="Heading1"/>
          </w:pPr>
        </w:pPrChange>
      </w:pPr>
    </w:p>
    <w:p w14:paraId="4ACC95DA" w14:textId="77777777" w:rsidR="00DF0FD3" w:rsidRDefault="009C462E" w:rsidP="00A706D7">
      <w:pPr>
        <w:pStyle w:val="FirstParagraph"/>
        <w:rPr>
          <w:ins w:id="1516" w:author="Julio César Iturra Sanhueza" w:date="2025-06-02T15:41:00Z"/>
        </w:rPr>
      </w:pPr>
      <w:r w:rsidRPr="007D7C37">
        <w:t xml:space="preserve">This </w:t>
      </w:r>
      <w:r w:rsidR="005715A8" w:rsidRPr="007D7C37">
        <w:t xml:space="preserve">paper has examined </w:t>
      </w:r>
      <w:r w:rsidRPr="007D7C37">
        <w:t xml:space="preserve">how </w:t>
      </w:r>
      <w:ins w:id="1517" w:author="Julio César Iturra Sanhueza" w:date="2025-06-02T15:38:00Z">
        <w:r w:rsidR="00903DB2">
          <w:t xml:space="preserve">class-based network segregation at both ends of the class structure is associated with </w:t>
        </w:r>
      </w:ins>
      <w:del w:id="1518" w:author="Julio César Iturra Sanhueza" w:date="2025-06-02T15:38:00Z">
        <w:r w:rsidRPr="007D7C37" w:rsidDel="00903DB2">
          <w:delText xml:space="preserve">class-based network segregation is associated with </w:delText>
        </w:r>
      </w:del>
      <w:r w:rsidRPr="007D7C37">
        <w:t>redistributive preferences and how income inequality mitigates this relationship from a cross-national perspective.</w:t>
      </w:r>
      <w:r w:rsidR="0042483B" w:rsidRPr="007D7C37">
        <w:t xml:space="preserve"> </w:t>
      </w:r>
      <w:r w:rsidR="00250434" w:rsidRPr="007D7C37">
        <w:t>M</w:t>
      </w:r>
      <w:r w:rsidR="00145B07" w:rsidRPr="007D7C37">
        <w:t xml:space="preserve">y first </w:t>
      </w:r>
      <w:r w:rsidR="000C0A33" w:rsidRPr="007D7C37">
        <w:t xml:space="preserve">expectation </w:t>
      </w:r>
      <w:r w:rsidR="00145B07" w:rsidRPr="007D7C37">
        <w:t xml:space="preserve">was that class differences in redistributive preferences should not only consider individual class positions, but </w:t>
      </w:r>
      <w:ins w:id="1519" w:author="Julio César Iturra Sanhueza" w:date="2025-06-02T15:39:00Z">
        <w:r w:rsidR="00386B5C">
          <w:t xml:space="preserve">also </w:t>
        </w:r>
      </w:ins>
      <w:r w:rsidR="00145B07" w:rsidRPr="007D7C37">
        <w:t xml:space="preserve">the structure of social networks as sources of preference formation. </w:t>
      </w:r>
      <w:r w:rsidR="000C0A33" w:rsidRPr="007D7C37">
        <w:t xml:space="preserve"> Therefore</w:t>
      </w:r>
      <w:r w:rsidR="00B978D7" w:rsidRPr="007D7C37">
        <w:t>,</w:t>
      </w:r>
      <w:r w:rsidR="000C0A33" w:rsidRPr="007D7C37">
        <w:t xml:space="preserve"> </w:t>
      </w:r>
      <w:r w:rsidR="00B978D7" w:rsidRPr="007D7C37">
        <w:t xml:space="preserve">my first hypothesis was </w:t>
      </w:r>
      <w:r w:rsidR="000C0A33" w:rsidRPr="007D7C37">
        <w:t xml:space="preserve">that class-based segregated networks </w:t>
      </w:r>
      <w:del w:id="1520" w:author="Julio César Iturra Sanhueza" w:date="2025-06-02T15:39:00Z">
        <w:r w:rsidR="000C0A33" w:rsidRPr="007D7C37" w:rsidDel="004664ED">
          <w:delText>in</w:delText>
        </w:r>
      </w:del>
      <w:ins w:id="1521" w:author="Julio César Iturra Sanhueza" w:date="2025-06-02T15:39:00Z">
        <w:r w:rsidR="004664ED">
          <w:t>in both</w:t>
        </w:r>
      </w:ins>
      <w:del w:id="1522" w:author="Julio César Iturra Sanhueza" w:date="2025-06-02T15:39:00Z">
        <w:r w:rsidR="000C0A33" w:rsidRPr="007D7C37" w:rsidDel="004664ED">
          <w:delText xml:space="preserve"> </w:delText>
        </w:r>
      </w:del>
      <w:ins w:id="1523" w:author="Julio César Iturra Sanhueza" w:date="2025-06-02T15:39:00Z">
        <w:r w:rsidR="004664ED" w:rsidRPr="007D7C37">
          <w:t xml:space="preserve"> </w:t>
        </w:r>
      </w:ins>
      <w:r w:rsidR="000C0A33" w:rsidRPr="007D7C37">
        <w:t xml:space="preserve">the </w:t>
      </w:r>
      <w:del w:id="1524" w:author="Julio César Iturra Sanhueza" w:date="2025-05-21T17:13:00Z">
        <w:r w:rsidR="000C0A33" w:rsidRPr="007D7C37" w:rsidDel="009C3C7A">
          <w:delText xml:space="preserve">lower </w:delText>
        </w:r>
      </w:del>
      <w:ins w:id="1525" w:author="Julio César Iturra Sanhueza" w:date="2025-05-21T17:13:00Z">
        <w:r w:rsidR="009C3C7A">
          <w:t>working</w:t>
        </w:r>
        <w:r w:rsidR="009C3C7A" w:rsidRPr="007D7C37">
          <w:t xml:space="preserve"> </w:t>
        </w:r>
      </w:ins>
      <w:ins w:id="1526" w:author="Julio César Iturra Sanhueza" w:date="2025-06-02T15:39:00Z">
        <w:r w:rsidR="004664ED">
          <w:t xml:space="preserve">and </w:t>
        </w:r>
      </w:ins>
      <w:del w:id="1527" w:author="Julio César Iturra Sanhueza" w:date="2025-06-02T15:39:00Z">
        <w:r w:rsidR="000C0A33" w:rsidRPr="007D7C37" w:rsidDel="004664ED">
          <w:delText>(</w:delText>
        </w:r>
      </w:del>
      <w:del w:id="1528" w:author="Julio César Iturra Sanhueza" w:date="2025-05-21T17:14:00Z">
        <w:r w:rsidR="000C0A33" w:rsidRPr="007D7C37" w:rsidDel="009C3C7A">
          <w:delText>upper</w:delText>
        </w:r>
      </w:del>
      <w:ins w:id="1529" w:author="Julio César Iturra Sanhueza" w:date="2025-05-21T17:14:00Z">
        <w:r w:rsidR="009C3C7A">
          <w:t>service</w:t>
        </w:r>
      </w:ins>
      <w:del w:id="1530" w:author="Julio César Iturra Sanhueza" w:date="2025-06-02T15:39:00Z">
        <w:r w:rsidR="000C0A33" w:rsidRPr="007D7C37" w:rsidDel="004664ED">
          <w:delText>)</w:delText>
        </w:r>
      </w:del>
      <w:r w:rsidR="000C0A33" w:rsidRPr="007D7C37">
        <w:t xml:space="preserve"> class</w:t>
      </w:r>
      <w:ins w:id="1531" w:author="Julio César Iturra Sanhueza" w:date="2025-06-02T15:40:00Z">
        <w:r w:rsidR="006B3386">
          <w:t>es</w:t>
        </w:r>
      </w:ins>
      <w:del w:id="1532" w:author="Julio César Iturra Sanhueza" w:date="2025-05-21T17:14:00Z">
        <w:r w:rsidR="000C0A33" w:rsidRPr="007D7C37" w:rsidDel="009C3C7A">
          <w:delText>es</w:delText>
        </w:r>
      </w:del>
      <w:r w:rsidR="000C0A33" w:rsidRPr="007D7C37">
        <w:t xml:space="preserve"> are associated with higher </w:t>
      </w:r>
      <w:ins w:id="1533" w:author="Julio César Iturra Sanhueza" w:date="2025-06-02T15:39:00Z">
        <w:r w:rsidR="004664ED">
          <w:t xml:space="preserve">and </w:t>
        </w:r>
      </w:ins>
      <w:del w:id="1534" w:author="Julio César Iturra Sanhueza" w:date="2025-06-02T15:39:00Z">
        <w:r w:rsidR="000C0A33" w:rsidRPr="007D7C37" w:rsidDel="004664ED">
          <w:delText>(</w:delText>
        </w:r>
      </w:del>
      <w:r w:rsidR="000C0A33" w:rsidRPr="007D7C37">
        <w:t>lower</w:t>
      </w:r>
      <w:ins w:id="1535" w:author="Julio César Iturra Sanhueza" w:date="2025-06-02T15:39:00Z">
        <w:r w:rsidR="004664ED">
          <w:t xml:space="preserve"> </w:t>
        </w:r>
      </w:ins>
      <w:del w:id="1536" w:author="Julio César Iturra Sanhueza" w:date="2025-06-02T15:39:00Z">
        <w:r w:rsidR="000C0A33" w:rsidRPr="007D7C37" w:rsidDel="004664ED">
          <w:delText xml:space="preserve">) </w:delText>
        </w:r>
      </w:del>
      <w:r w:rsidR="000C0A33" w:rsidRPr="007D7C37">
        <w:t>redistributive preferences</w:t>
      </w:r>
      <w:ins w:id="1537" w:author="Julio César Iturra Sanhueza" w:date="2025-06-02T15:40:00Z">
        <w:r w:rsidR="003D5FB2">
          <w:t>,</w:t>
        </w:r>
      </w:ins>
      <w:ins w:id="1538" w:author="Julio César Iturra Sanhueza" w:date="2025-06-02T15:39:00Z">
        <w:r w:rsidR="004664ED">
          <w:t xml:space="preserve"> respectively</w:t>
        </w:r>
      </w:ins>
      <w:r w:rsidR="000C0A33" w:rsidRPr="007D7C37">
        <w:t xml:space="preserve">. </w:t>
      </w:r>
    </w:p>
    <w:p w14:paraId="4BB5CED8" w14:textId="77777777" w:rsidR="00D851DA" w:rsidRDefault="009E5F3C" w:rsidP="00A706D7">
      <w:pPr>
        <w:pStyle w:val="FirstParagraph"/>
        <w:rPr>
          <w:ins w:id="1539" w:author="Julio César Iturra Sanhueza" w:date="2025-06-04T12:34:00Z"/>
        </w:rPr>
      </w:pPr>
      <w:r w:rsidRPr="007D7C37">
        <w:t>In this regard</w:t>
      </w:r>
      <w:r w:rsidR="00145B07" w:rsidRPr="007D7C37">
        <w:t xml:space="preserve">, my finding supports </w:t>
      </w:r>
      <w:del w:id="1540" w:author="Julio César Iturra Sanhueza" w:date="2025-06-02T15:41:00Z">
        <w:r w:rsidR="00145B07" w:rsidRPr="007D7C37" w:rsidDel="000376E1">
          <w:delText xml:space="preserve">the claims that social influence and particularly </w:delText>
        </w:r>
      </w:del>
      <w:ins w:id="1541" w:author="Julio César Iturra Sanhueza" w:date="2025-06-02T15:41:00Z">
        <w:r w:rsidR="000376E1">
          <w:t>the claim t</w:t>
        </w:r>
      </w:ins>
      <w:ins w:id="1542" w:author="Julio César Iturra Sanhueza" w:date="2025-06-02T15:42:00Z">
        <w:r w:rsidR="000376E1">
          <w:t xml:space="preserve">hat </w:t>
        </w:r>
      </w:ins>
      <w:r w:rsidR="00145B07" w:rsidRPr="007D7C37">
        <w:t xml:space="preserve">segregation in interpersonal networks </w:t>
      </w:r>
      <w:ins w:id="1543" w:author="Julio César Iturra Sanhueza" w:date="2025-06-02T15:41:00Z">
        <w:r w:rsidR="00DF0FD3">
          <w:t xml:space="preserve">in the form of </w:t>
        </w:r>
      </w:ins>
      <w:ins w:id="1544" w:author="Julio César Iturra Sanhueza" w:date="2025-06-02T15:42:00Z">
        <w:r w:rsidR="007C4801">
          <w:t>homogeneous</w:t>
        </w:r>
      </w:ins>
      <w:ins w:id="1545" w:author="Julio César Iturra Sanhueza" w:date="2025-06-02T15:41:00Z">
        <w:r w:rsidR="00DF0FD3">
          <w:t xml:space="preserve"> </w:t>
        </w:r>
      </w:ins>
      <w:ins w:id="1546" w:author="Julio César Iturra Sanhueza" w:date="2025-06-02T15:42:00Z">
        <w:r w:rsidR="000436FA">
          <w:t>class ties</w:t>
        </w:r>
      </w:ins>
      <w:ins w:id="1547" w:author="Julio César Iturra Sanhueza" w:date="2025-06-02T15:41:00Z">
        <w:r w:rsidR="00DF0FD3">
          <w:t xml:space="preserve"> can </w:t>
        </w:r>
      </w:ins>
      <w:r w:rsidR="00145B07" w:rsidRPr="007D7C37">
        <w:t xml:space="preserve">strengthen </w:t>
      </w:r>
      <w:ins w:id="1548" w:author="Julio César Iturra Sanhueza" w:date="2025-06-02T15:54:00Z">
        <w:r w:rsidR="002312FE">
          <w:t xml:space="preserve">the already present class divide </w:t>
        </w:r>
      </w:ins>
      <w:del w:id="1549" w:author="Julio César Iturra Sanhueza" w:date="2025-06-02T15:54:00Z">
        <w:r w:rsidR="00145B07" w:rsidRPr="007D7C37" w:rsidDel="002312FE">
          <w:delText xml:space="preserve">class differences </w:delText>
        </w:r>
      </w:del>
      <w:r w:rsidR="00145B07" w:rsidRPr="007D7C37">
        <w:t>in redistributive preferences</w:t>
      </w:r>
      <w:r w:rsidR="00C67F4F" w:rsidRPr="007D7C37">
        <w:t xml:space="preserve"> </w:t>
      </w:r>
      <w:r w:rsidR="00444368" w:rsidRPr="007D7C37">
        <w:fldChar w:fldCharType="begin"/>
      </w:r>
      <w:r w:rsidR="00972ABF">
        <w:instrText xml:space="preserve"> ADDIN ZOTERO_ITEM CSL_CITATION {"citationID":"tYTq3d9u","properties":{"formattedCitation":"(Lindh et al., 2021; Paskov &amp; Weisstanner, 2022)","plainCitation":"(Lindh et al., 2021; Paskov &amp;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fldChar w:fldCharType="separate"/>
      </w:r>
      <w:r w:rsidR="00972ABF" w:rsidRPr="00972ABF">
        <w:t>(Lindh et al., 2021; Paskov &amp; Weisstanner, 2022)</w:t>
      </w:r>
      <w:r w:rsidR="00444368" w:rsidRPr="007D7C37">
        <w:fldChar w:fldCharType="end"/>
      </w:r>
      <w:r w:rsidR="00145B07" w:rsidRPr="007D7C37">
        <w:t xml:space="preserve">. </w:t>
      </w:r>
      <w:ins w:id="1550" w:author="Julio César Iturra Sanhueza" w:date="2025-06-02T16:08:00Z">
        <w:r w:rsidR="00C76BD4" w:rsidRPr="00C76BD4">
          <w:t>This has been previously theorized as the micro-process that may explain the subjective process of class consciousness, which implies a clear connection between class position, class identity</w:t>
        </w:r>
        <w:r w:rsidR="001B7670">
          <w:t>,</w:t>
        </w:r>
        <w:r w:rsidR="00C76BD4" w:rsidRPr="00C76BD4">
          <w:t xml:space="preserve"> and political preferences</w:t>
        </w:r>
        <w:r w:rsidR="00184566">
          <w:t xml:space="preserve"> (</w:t>
        </w:r>
      </w:ins>
      <w:ins w:id="1551" w:author="Julio César Iturra Sanhueza" w:date="2025-06-03T14:24:00Z">
        <w:r w:rsidR="00F02CCE">
          <w:t>Wright &amp; Cho, 1992</w:t>
        </w:r>
      </w:ins>
      <w:ins w:id="1552" w:author="Julio César Iturra Sanhueza" w:date="2025-06-02T16:08:00Z">
        <w:r w:rsidR="00184566">
          <w:t>)</w:t>
        </w:r>
        <w:r w:rsidR="001A2939">
          <w:t>.</w:t>
        </w:r>
      </w:ins>
      <w:ins w:id="1553" w:author="Julio César Iturra Sanhueza" w:date="2025-06-04T12:11:00Z">
        <w:r w:rsidR="00A80366">
          <w:t xml:space="preserve"> </w:t>
        </w:r>
      </w:ins>
      <w:ins w:id="1554" w:author="Julio César Iturra Sanhueza" w:date="2025-06-04T12:20:00Z">
        <w:r w:rsidR="00923BC0">
          <w:t xml:space="preserve"> </w:t>
        </w:r>
        <w:r w:rsidR="00923BC0" w:rsidRPr="00770FC7">
          <w:t>As classes are understood as collectivities with similarities in their in-group solidarity and political interests, higher homogeneity in personal networks was expected to reinforce these dispositions, either demanding more redistribution in the working class or decreasing its support in the service class.</w:t>
        </w:r>
        <w:r w:rsidR="00923BC0">
          <w:t xml:space="preserve"> </w:t>
        </w:r>
      </w:ins>
    </w:p>
    <w:p w14:paraId="6281FF29" w14:textId="2DB5EEC1" w:rsidR="000B3A7F" w:rsidRDefault="00257E33" w:rsidP="00A706D7">
      <w:pPr>
        <w:pStyle w:val="BodyText"/>
        <w:rPr>
          <w:ins w:id="1555" w:author="Julio César Iturra Sanhueza" w:date="2025-06-04T12:24:00Z"/>
          <w:rFonts w:cs="Times New Roman"/>
        </w:rPr>
      </w:pPr>
      <w:ins w:id="1556" w:author="Julio César Iturra Sanhueza" w:date="2025-06-04T12:11:00Z">
        <w:r w:rsidRPr="00257E33">
          <w:t xml:space="preserve">Another relevant finding is that </w:t>
        </w:r>
      </w:ins>
      <w:ins w:id="1557" w:author="Julio César Iturra Sanhueza" w:date="2025-06-04T12:19:00Z">
        <w:r w:rsidR="007B34C6" w:rsidRPr="007B34C6">
          <w:t xml:space="preserve">when compared with the changes in attitudes in the working class according to the levels of network segregation, these differences are particularly pronounced in the service class. </w:t>
        </w:r>
      </w:ins>
      <w:del w:id="1558" w:author="Julio César Iturra Sanhueza" w:date="2025-06-02T15:51:00Z">
        <w:r w:rsidR="000D7AA7" w:rsidRPr="007D7C37" w:rsidDel="006B4AE1">
          <w:rPr>
            <w:rFonts w:cs="Times New Roman"/>
          </w:rPr>
          <w:delText>Additionally</w:delText>
        </w:r>
      </w:del>
      <w:del w:id="1559" w:author="Julio César Iturra Sanhueza" w:date="2025-06-04T12:19:00Z">
        <w:r w:rsidR="00145B07" w:rsidRPr="007D7C37" w:rsidDel="007B34C6">
          <w:rPr>
            <w:rFonts w:cs="Times New Roman"/>
          </w:rPr>
          <w:delText xml:space="preserve">, </w:delText>
        </w:r>
      </w:del>
      <w:del w:id="1560" w:author="Julio César Iturra Sanhueza" w:date="2025-06-04T12:06:00Z">
        <w:r w:rsidR="00145B07" w:rsidRPr="007D7C37" w:rsidDel="00962293">
          <w:rPr>
            <w:rFonts w:cs="Times New Roman"/>
          </w:rPr>
          <w:delText xml:space="preserve">these results </w:delText>
        </w:r>
      </w:del>
      <w:del w:id="1561" w:author="Julio César Iturra Sanhueza" w:date="2025-06-02T15:42:00Z">
        <w:r w:rsidR="00145B07" w:rsidRPr="007D7C37" w:rsidDel="00EE4D8C">
          <w:rPr>
            <w:rFonts w:cs="Times New Roman"/>
          </w:rPr>
          <w:delText>support the idea</w:delText>
        </w:r>
      </w:del>
      <w:del w:id="1562" w:author="Julio César Iturra Sanhueza" w:date="2025-06-04T12:06:00Z">
        <w:r w:rsidR="00145B07" w:rsidRPr="007D7C37" w:rsidDel="00962293">
          <w:rPr>
            <w:rFonts w:cs="Times New Roman"/>
          </w:rPr>
          <w:delText xml:space="preserve"> that </w:delText>
        </w:r>
      </w:del>
      <w:del w:id="1563" w:author="Julio César Iturra Sanhueza" w:date="2025-06-02T15:43:00Z">
        <w:r w:rsidR="00145B07" w:rsidRPr="007D7C37" w:rsidDel="005E2F84">
          <w:rPr>
            <w:rFonts w:cs="Times New Roman"/>
          </w:rPr>
          <w:delText xml:space="preserve">low cross-class </w:delText>
        </w:r>
        <w:r w:rsidR="000D7AA7" w:rsidRPr="007D7C37" w:rsidDel="005E2F84">
          <w:rPr>
            <w:rFonts w:cs="Times New Roman"/>
          </w:rPr>
          <w:delText xml:space="preserve">embeddedness </w:delText>
        </w:r>
      </w:del>
      <w:del w:id="1564" w:author="Julio César Iturra Sanhueza" w:date="2025-06-02T15:45:00Z">
        <w:r w:rsidR="00145B07" w:rsidRPr="007D7C37" w:rsidDel="001C281A">
          <w:rPr>
            <w:rFonts w:cs="Times New Roman"/>
          </w:rPr>
          <w:delText xml:space="preserve">can reduce </w:delText>
        </w:r>
      </w:del>
      <w:del w:id="1565" w:author="Julio César Iturra Sanhueza" w:date="2025-06-02T15:56:00Z">
        <w:r w:rsidR="00145B07" w:rsidRPr="007D7C37" w:rsidDel="00D312E7">
          <w:rPr>
            <w:rFonts w:cs="Times New Roman"/>
          </w:rPr>
          <w:delText xml:space="preserve">collective </w:delText>
        </w:r>
      </w:del>
      <w:del w:id="1566" w:author="Julio César Iturra Sanhueza" w:date="2025-06-04T12:04:00Z">
        <w:r w:rsidR="00145B07" w:rsidRPr="007D7C37" w:rsidDel="00230096">
          <w:rPr>
            <w:rFonts w:cs="Times New Roman"/>
          </w:rPr>
          <w:delText xml:space="preserve">solidarity </w:delText>
        </w:r>
      </w:del>
      <w:ins w:id="1567" w:author="Julio César Iturra Sanhueza" w:date="2025-06-02T15:47:00Z">
        <w:r w:rsidR="0024700C">
          <w:rPr>
            <w:rFonts w:cs="Times New Roman"/>
          </w:rPr>
          <w:t xml:space="preserve">A possible </w:t>
        </w:r>
      </w:ins>
      <w:ins w:id="1568" w:author="Julio César Iturra Sanhueza" w:date="2025-06-02T15:51:00Z">
        <w:r w:rsidR="006B4AE1">
          <w:rPr>
            <w:rFonts w:cs="Times New Roman"/>
          </w:rPr>
          <w:t>explanation</w:t>
        </w:r>
      </w:ins>
      <w:ins w:id="1569" w:author="Julio César Iturra Sanhueza" w:date="2025-06-02T15:47:00Z">
        <w:r w:rsidR="0024700C">
          <w:rPr>
            <w:rFonts w:cs="Times New Roman"/>
          </w:rPr>
          <w:t xml:space="preserve"> is that </w:t>
        </w:r>
      </w:ins>
      <w:ins w:id="1570" w:author="Julio César Iturra Sanhueza" w:date="2025-06-02T15:46:00Z">
        <w:r w:rsidR="00C8528B">
          <w:rPr>
            <w:rFonts w:cs="Times New Roman"/>
          </w:rPr>
          <w:t xml:space="preserve">the limited </w:t>
        </w:r>
      </w:ins>
      <w:ins w:id="1571" w:author="Julio César Iturra Sanhueza" w:date="2025-06-02T15:51:00Z">
        <w:r w:rsidR="0020784D">
          <w:rPr>
            <w:rFonts w:cs="Times New Roman"/>
          </w:rPr>
          <w:t xml:space="preserve">or null </w:t>
        </w:r>
        <w:r w:rsidR="000C0518">
          <w:rPr>
            <w:rFonts w:cs="Times New Roman"/>
          </w:rPr>
          <w:t>ties</w:t>
        </w:r>
      </w:ins>
      <w:ins w:id="1572" w:author="Julio César Iturra Sanhueza" w:date="2025-06-02T15:48:00Z">
        <w:r w:rsidR="0024700C">
          <w:rPr>
            <w:rFonts w:cs="Times New Roman"/>
          </w:rPr>
          <w:t xml:space="preserve"> </w:t>
        </w:r>
      </w:ins>
      <w:ins w:id="1573" w:author="Julio César Iturra Sanhueza" w:date="2025-06-04T12:21:00Z">
        <w:r w:rsidR="00D661C4">
          <w:rPr>
            <w:rFonts w:cs="Times New Roman"/>
          </w:rPr>
          <w:t xml:space="preserve">of service class individuals </w:t>
        </w:r>
      </w:ins>
      <w:ins w:id="1574" w:author="Julio César Iturra Sanhueza" w:date="2025-06-03T14:24:00Z">
        <w:r w:rsidR="00331D1F">
          <w:rPr>
            <w:rFonts w:cs="Times New Roman"/>
          </w:rPr>
          <w:t>to</w:t>
        </w:r>
        <w:r w:rsidR="00966113">
          <w:rPr>
            <w:rFonts w:cs="Times New Roman"/>
          </w:rPr>
          <w:t xml:space="preserve"> </w:t>
        </w:r>
      </w:ins>
      <w:ins w:id="1575" w:author="Julio César Iturra Sanhueza" w:date="2025-06-02T15:48:00Z">
        <w:r w:rsidR="0024700C">
          <w:rPr>
            <w:rFonts w:cs="Times New Roman"/>
          </w:rPr>
          <w:t xml:space="preserve">intermediate and working-class positions </w:t>
        </w:r>
      </w:ins>
      <w:ins w:id="1576" w:author="Julio César Iturra Sanhueza" w:date="2025-06-04T12:09:00Z">
        <w:r w:rsidR="00F4303F">
          <w:rPr>
            <w:rFonts w:cs="Times New Roman"/>
          </w:rPr>
          <w:t xml:space="preserve">could </w:t>
        </w:r>
      </w:ins>
      <w:ins w:id="1577" w:author="Julio César Iturra Sanhueza" w:date="2025-06-02T15:48:00Z">
        <w:r w:rsidR="0024700C">
          <w:rPr>
            <w:rFonts w:cs="Times New Roman"/>
          </w:rPr>
          <w:t xml:space="preserve">limit </w:t>
        </w:r>
      </w:ins>
      <w:del w:id="1578" w:author="Julio César Iturra Sanhueza" w:date="2025-06-02T15:46:00Z">
        <w:r w:rsidR="00145B07" w:rsidRPr="007D7C37" w:rsidDel="00C8528B">
          <w:rPr>
            <w:rFonts w:cs="Times New Roman"/>
          </w:rPr>
          <w:delText xml:space="preserve">as </w:delText>
        </w:r>
      </w:del>
      <w:del w:id="1579" w:author="Julio César Iturra Sanhueza" w:date="2025-05-21T17:14:00Z">
        <w:r w:rsidR="00145B07" w:rsidRPr="007D7C37" w:rsidDel="006B6BA9">
          <w:rPr>
            <w:rFonts w:cs="Times New Roman"/>
          </w:rPr>
          <w:delText xml:space="preserve">they limit </w:delText>
        </w:r>
      </w:del>
      <w:r w:rsidR="00145B07" w:rsidRPr="007D7C37">
        <w:rPr>
          <w:rFonts w:cs="Times New Roman"/>
        </w:rPr>
        <w:t xml:space="preserve">awareness about </w:t>
      </w:r>
      <w:del w:id="1580" w:author="Julio César Iturra Sanhueza" w:date="2025-06-02T15:48:00Z">
        <w:r w:rsidR="00145B07" w:rsidRPr="007D7C37" w:rsidDel="0024700C">
          <w:rPr>
            <w:rFonts w:cs="Times New Roman"/>
          </w:rPr>
          <w:delText xml:space="preserve">the </w:delText>
        </w:r>
      </w:del>
      <w:ins w:id="1581" w:author="Julio César Iturra Sanhueza" w:date="2025-06-02T15:48:00Z">
        <w:r w:rsidR="0024700C">
          <w:rPr>
            <w:rFonts w:cs="Times New Roman"/>
          </w:rPr>
          <w:t>their</w:t>
        </w:r>
        <w:r w:rsidR="0024700C" w:rsidRPr="007D7C37">
          <w:rPr>
            <w:rFonts w:cs="Times New Roman"/>
          </w:rPr>
          <w:t xml:space="preserve"> </w:t>
        </w:r>
      </w:ins>
      <w:r w:rsidR="005F0F5D" w:rsidRPr="007D7C37">
        <w:rPr>
          <w:rFonts w:cs="Times New Roman"/>
        </w:rPr>
        <w:t xml:space="preserve">living conditions </w:t>
      </w:r>
      <w:ins w:id="1582" w:author="Julio César Iturra Sanhueza" w:date="2025-06-02T15:48:00Z">
        <w:r w:rsidR="0024700C">
          <w:rPr>
            <w:rFonts w:cs="Times New Roman"/>
          </w:rPr>
          <w:t xml:space="preserve">and </w:t>
        </w:r>
      </w:ins>
      <w:ins w:id="1583" w:author="Julio César Iturra Sanhueza" w:date="2025-06-08T17:51:00Z">
        <w:r w:rsidR="00EA3EFB">
          <w:rPr>
            <w:rFonts w:cs="Times New Roman"/>
          </w:rPr>
          <w:t>world</w:t>
        </w:r>
      </w:ins>
      <w:ins w:id="1584" w:author="Julio César Iturra Sanhueza" w:date="2025-06-02T15:48:00Z">
        <w:r w:rsidR="0024700C">
          <w:rPr>
            <w:rFonts w:cs="Times New Roman"/>
          </w:rPr>
          <w:t>views</w:t>
        </w:r>
      </w:ins>
      <w:ins w:id="1585" w:author="Julio César Iturra Sanhueza" w:date="2025-06-02T15:49:00Z">
        <w:r w:rsidR="0024700C">
          <w:rPr>
            <w:rFonts w:cs="Times New Roman"/>
          </w:rPr>
          <w:t xml:space="preserve">, which can be associated with a lack of concern </w:t>
        </w:r>
      </w:ins>
      <w:ins w:id="1586" w:author="Julio César Iturra Sanhueza" w:date="2025-06-02T15:50:00Z">
        <w:r w:rsidR="006B4AE1">
          <w:rPr>
            <w:rFonts w:cs="Times New Roman"/>
          </w:rPr>
          <w:t>about</w:t>
        </w:r>
      </w:ins>
      <w:ins w:id="1587" w:author="Julio César Iturra Sanhueza" w:date="2025-06-02T15:49:00Z">
        <w:r w:rsidR="00224393">
          <w:rPr>
            <w:rFonts w:cs="Times New Roman"/>
          </w:rPr>
          <w:t xml:space="preserve"> </w:t>
        </w:r>
        <w:r w:rsidR="0024700C">
          <w:rPr>
            <w:rFonts w:cs="Times New Roman"/>
          </w:rPr>
          <w:t xml:space="preserve">the procedures and consequences of inequality </w:t>
        </w:r>
      </w:ins>
      <w:ins w:id="1588" w:author="Julio César Iturra Sanhueza" w:date="2025-06-02T15:53:00Z">
        <w:r w:rsidR="00E63609">
          <w:rPr>
            <w:rFonts w:cs="Times New Roman"/>
          </w:rPr>
          <w:t xml:space="preserve">among the service class </w:t>
        </w:r>
      </w:ins>
      <w:del w:id="1589" w:author="Julio César Iturra Sanhueza" w:date="2025-06-02T15:48:00Z">
        <w:r w:rsidR="00145B07" w:rsidRPr="007D7C37" w:rsidDel="0024700C">
          <w:rPr>
            <w:rFonts w:cs="Times New Roman"/>
          </w:rPr>
          <w:delText xml:space="preserve">of other classes </w:delText>
        </w:r>
      </w:del>
      <w:del w:id="1590" w:author="Julio César Iturra Sanhueza" w:date="2025-06-02T15:41:00Z">
        <w:r w:rsidR="00B447D4" w:rsidRPr="007D7C37" w:rsidDel="001C3D18">
          <w:rPr>
            <w:rFonts w:cs="Times New Roman"/>
          </w:rPr>
          <w:delText xml:space="preserve"> </w:delText>
        </w:r>
      </w:del>
      <w:r w:rsidR="00B447D4" w:rsidRPr="007D7C37">
        <w:rPr>
          <w:rFonts w:cs="Times New Roman"/>
        </w:rPr>
        <w:fldChar w:fldCharType="begin"/>
      </w:r>
      <w:r w:rsidR="00E478AE" w:rsidRPr="007D7C37">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w:t>
      </w:r>
      <w:ins w:id="1591" w:author="Julio César Iturra Sanhueza" w:date="2025-06-04T12:12:00Z">
        <w:r w:rsidR="00F4434A">
          <w:t xml:space="preserve"> </w:t>
        </w:r>
      </w:ins>
      <w:r w:rsidR="00145B07" w:rsidRPr="007D7C37">
        <w:rPr>
          <w:rFonts w:cs="Times New Roman"/>
        </w:rPr>
        <w:t xml:space="preserve">Furthermore, the claimed ‘empathy gulf’ is </w:t>
      </w:r>
      <w:del w:id="1592" w:author="Julio César Iturra Sanhueza" w:date="2025-06-04T11:46:00Z">
        <w:r w:rsidR="00145B07" w:rsidRPr="007D7C37" w:rsidDel="00CE2D1B">
          <w:rPr>
            <w:rFonts w:cs="Times New Roman"/>
          </w:rPr>
          <w:delText xml:space="preserve">more </w:delText>
        </w:r>
      </w:del>
      <w:ins w:id="1593" w:author="Julio César Iturra Sanhueza" w:date="2025-06-04T11:46:00Z">
        <w:r w:rsidR="0009503D">
          <w:rPr>
            <w:rFonts w:cs="Times New Roman"/>
          </w:rPr>
          <w:t>especially</w:t>
        </w:r>
        <w:r w:rsidR="00CE2D1B" w:rsidRPr="007D7C37">
          <w:rPr>
            <w:rFonts w:cs="Times New Roman"/>
          </w:rPr>
          <w:t xml:space="preserve"> </w:t>
        </w:r>
      </w:ins>
      <w:r w:rsidR="00145B07" w:rsidRPr="007D7C37">
        <w:rPr>
          <w:rFonts w:cs="Times New Roman"/>
        </w:rPr>
        <w:t xml:space="preserve">evident in how the service class is less willing to act against inequality as a collective commitment when they are highly segregated in homogeneous </w:t>
      </w:r>
      <w:del w:id="1594" w:author="Julio César Iturra Sanhueza" w:date="2025-05-21T17:15:00Z">
        <w:r w:rsidR="00145B07" w:rsidRPr="007D7C37" w:rsidDel="00D11919">
          <w:rPr>
            <w:rFonts w:cs="Times New Roman"/>
          </w:rPr>
          <w:delText>upper-class</w:delText>
        </w:r>
      </w:del>
      <w:ins w:id="1595" w:author="Julio César Iturra Sanhueza" w:date="2025-05-21T17:15:00Z">
        <w:r w:rsidR="00D11919">
          <w:rPr>
            <w:rFonts w:cs="Times New Roman"/>
          </w:rPr>
          <w:t>service class</w:t>
        </w:r>
      </w:ins>
      <w:r w:rsidR="00145B07" w:rsidRPr="007D7C37">
        <w:rPr>
          <w:rFonts w:cs="Times New Roman"/>
        </w:rPr>
        <w:t xml:space="preserve"> environments, in contrast to the increasing redistributive demands of the marginalized working class </w:t>
      </w:r>
      <w:r w:rsidR="00E478AE" w:rsidRPr="007D7C37">
        <w:rPr>
          <w:rFonts w:cs="Times New Roman"/>
        </w:rPr>
        <w:fldChar w:fldCharType="begin"/>
      </w:r>
      <w:r w:rsidR="00972ABF">
        <w:rPr>
          <w:rFonts w:cs="Times New Roman"/>
        </w:rPr>
        <w:instrText xml:space="preserve"> ADDIN ZOTERO_ITEM CSL_CITATION {"citationID":"PD3JisOb","properties":{"formattedCitation":"(Otero &amp; Mendoza, 2023; Sachweh, 2012)","plainCitation":"(Otero &amp;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972ABF" w:rsidRPr="00972ABF">
        <w:rPr>
          <w:rFonts w:cs="Times New Roman"/>
        </w:rPr>
        <w:t>(Otero &amp; Mendoza, 2023; Sachweh,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w:t>
      </w:r>
    </w:p>
    <w:p w14:paraId="0009F2E3" w14:textId="54C0D219" w:rsidR="000E3C44" w:rsidRPr="007D7C37" w:rsidRDefault="00206B64" w:rsidP="00A706D7">
      <w:pPr>
        <w:pStyle w:val="FirstParagraph"/>
      </w:pPr>
      <w:r w:rsidRPr="007D7C37">
        <w:t>Thus, m</w:t>
      </w:r>
      <w:r w:rsidR="009C462E" w:rsidRPr="007D7C37">
        <w:t xml:space="preserve">y first finding </w:t>
      </w:r>
      <w:r w:rsidR="00D663EE" w:rsidRPr="007D7C37">
        <w:t>supports the expectation that</w:t>
      </w:r>
      <w:r w:rsidR="005715A8" w:rsidRPr="007D7C37">
        <w:t xml:space="preserve"> </w:t>
      </w:r>
      <w:r w:rsidR="00D663EE" w:rsidRPr="007D7C37">
        <w:t>the </w:t>
      </w:r>
      <w:r w:rsidR="005715A8" w:rsidRPr="007D7C37">
        <w:t>relation between</w:t>
      </w:r>
      <w:r w:rsidR="009C462E" w:rsidRPr="007D7C37">
        <w:t xml:space="preserve"> </w:t>
      </w:r>
      <w:r w:rsidR="00FC17B9" w:rsidRPr="007D7C37">
        <w:t xml:space="preserve">class-based </w:t>
      </w:r>
      <w:r w:rsidR="009C462E" w:rsidRPr="007D7C37">
        <w:t xml:space="preserve">network segregation </w:t>
      </w:r>
      <w:r w:rsidR="005715A8" w:rsidRPr="007D7C37">
        <w:t>and redistributive preferences is</w:t>
      </w:r>
      <w:r w:rsidR="009C462E" w:rsidRPr="007D7C37">
        <w:t xml:space="preserve"> conditional </w:t>
      </w:r>
      <w:r w:rsidR="005715A8" w:rsidRPr="007D7C37">
        <w:t xml:space="preserve">on social </w:t>
      </w:r>
      <w:r w:rsidR="009C462E" w:rsidRPr="007D7C37">
        <w:t xml:space="preserve">class. </w:t>
      </w:r>
      <w:r w:rsidR="005715A8" w:rsidRPr="007D7C37">
        <w:t>H</w:t>
      </w:r>
      <w:r w:rsidR="009C462E" w:rsidRPr="007D7C37">
        <w:t xml:space="preserve">igher network homogeneity in the working class </w:t>
      </w:r>
      <w:r w:rsidR="000C1ADE" w:rsidRPr="007D7C37">
        <w:t xml:space="preserve">is associated with higher </w:t>
      </w:r>
      <w:r w:rsidR="009C462E" w:rsidRPr="007D7C37">
        <w:t xml:space="preserve">redistributive preferences, while homogeneous networks in the service class </w:t>
      </w:r>
      <w:r w:rsidR="008D02B2" w:rsidRPr="007D7C37">
        <w:t>are</w:t>
      </w:r>
      <w:r w:rsidR="00E770AE" w:rsidRPr="007D7C37">
        <w:t xml:space="preserve"> associated with lower</w:t>
      </w:r>
      <w:r w:rsidR="009C462E" w:rsidRPr="007D7C37">
        <w:t xml:space="preserve"> </w:t>
      </w:r>
      <w:r w:rsidR="009C462E" w:rsidRPr="007D7C37">
        <w:lastRenderedPageBreak/>
        <w:t>support for redistribution.</w:t>
      </w:r>
      <w:r w:rsidR="005715A8" w:rsidRPr="007D7C37">
        <w:t xml:space="preserve"> Overall, </w:t>
      </w:r>
      <w:r w:rsidR="004B477B" w:rsidRPr="007D7C37">
        <w:t>greater</w:t>
      </w:r>
      <w:r w:rsidR="00475961" w:rsidRPr="007D7C37">
        <w:t xml:space="preserve"> </w:t>
      </w:r>
      <w:r w:rsidR="005715A8" w:rsidRPr="007D7C37">
        <w:t xml:space="preserve">network homogeneity </w:t>
      </w:r>
      <w:del w:id="1596" w:author="Julio César Iturra Sanhueza" w:date="2025-05-21T17:15:00Z">
        <w:r w:rsidR="005715A8" w:rsidRPr="007D7C37" w:rsidDel="00E329AE">
          <w:delText xml:space="preserve">thus </w:delText>
        </w:r>
        <w:r w:rsidR="00890F20" w:rsidRPr="007D7C37" w:rsidDel="00E329AE">
          <w:delText>is</w:delText>
        </w:r>
      </w:del>
      <w:ins w:id="1597" w:author="Julio César Iturra Sanhueza" w:date="2025-05-21T17:15:00Z">
        <w:r w:rsidR="00E329AE">
          <w:t>is thus</w:t>
        </w:r>
      </w:ins>
      <w:r w:rsidR="00890F20" w:rsidRPr="007D7C37">
        <w:t xml:space="preserve"> associated</w:t>
      </w:r>
      <w:r w:rsidR="005715A8" w:rsidRPr="007D7C37">
        <w:t xml:space="preserve"> with </w:t>
      </w:r>
      <w:r w:rsidR="00475961" w:rsidRPr="007D7C37">
        <w:t xml:space="preserve">a wider </w:t>
      </w:r>
      <w:r w:rsidR="003B598C" w:rsidRPr="007D7C37">
        <w:t>divide</w:t>
      </w:r>
      <w:r w:rsidR="00735D47" w:rsidRPr="007D7C37">
        <w:t xml:space="preserve"> in redistributive preferences</w:t>
      </w:r>
      <w:r w:rsidR="003B598C" w:rsidRPr="007D7C37">
        <w:t xml:space="preserve"> </w:t>
      </w:r>
      <w:r w:rsidR="005715A8" w:rsidRPr="007D7C37">
        <w:t xml:space="preserve">between the working and the service </w:t>
      </w:r>
      <w:r w:rsidR="007840E0" w:rsidRPr="007D7C37">
        <w:t>class</w:t>
      </w:r>
      <w:r w:rsidR="00735D47" w:rsidRPr="007D7C37">
        <w:t>es</w:t>
      </w:r>
      <w:r w:rsidR="005715A8" w:rsidRPr="007D7C37">
        <w:t>.</w:t>
      </w:r>
    </w:p>
    <w:p w14:paraId="2527296B" w14:textId="32B03A94" w:rsidR="00122E34" w:rsidRPr="007D7C37" w:rsidRDefault="005715A8" w:rsidP="00A706D7">
      <w:pPr>
        <w:pStyle w:val="BodyText"/>
      </w:pPr>
      <w:r w:rsidRPr="007D7C37">
        <w:t>My</w:t>
      </w:r>
      <w:r w:rsidR="009C462E" w:rsidRPr="007D7C37">
        <w:t xml:space="preserve"> second hypothesis was that economic inequality mitigates the conditional association of network homogeneity by social class </w:t>
      </w:r>
      <w:r w:rsidR="00D00023" w:rsidRPr="007D7C37">
        <w:t xml:space="preserve">on </w:t>
      </w:r>
      <w:r w:rsidR="009C462E" w:rsidRPr="007D7C37">
        <w:t xml:space="preserve">redistributive preferences. </w:t>
      </w:r>
      <w:r w:rsidR="00EA6E9F" w:rsidRPr="007D7C37">
        <w:t xml:space="preserve">Theoretically, I understand economic inequality </w:t>
      </w:r>
      <w:r w:rsidR="00C46BE8" w:rsidRPr="007D7C37">
        <w:t>as the context</w:t>
      </w:r>
      <w:r w:rsidR="00B420CF" w:rsidRPr="007D7C37">
        <w:t xml:space="preserve"> where</w:t>
      </w:r>
      <w:r w:rsidR="00EA6E9F" w:rsidRPr="007D7C37">
        <w:t xml:space="preserve"> </w:t>
      </w:r>
      <w:r w:rsidR="00BD474F" w:rsidRPr="007D7C37">
        <w:t>class</w:t>
      </w:r>
      <w:r w:rsidR="0087261C" w:rsidRPr="007D7C37">
        <w:t>-based</w:t>
      </w:r>
      <w:r w:rsidR="00BD474F" w:rsidRPr="007D7C37">
        <w:t xml:space="preserve"> </w:t>
      </w:r>
      <w:r w:rsidR="00BF5C96" w:rsidRPr="007D7C37">
        <w:t>inequalities</w:t>
      </w:r>
      <w:r w:rsidR="00A920AF" w:rsidRPr="007D7C37">
        <w:t xml:space="preserve"> in the economic domain</w:t>
      </w:r>
      <w:r w:rsidR="00EA6E9F" w:rsidRPr="007D7C37">
        <w:t xml:space="preserve"> </w:t>
      </w:r>
      <w:r w:rsidR="007121E4" w:rsidRPr="007D7C37">
        <w:t>are</w:t>
      </w:r>
      <w:r w:rsidR="00EA6E9F" w:rsidRPr="007D7C37">
        <w:t xml:space="preserve"> crystallized in attitudes toward redistribution </w:t>
      </w:r>
      <w:r w:rsidR="00576305" w:rsidRPr="007D7C37">
        <w:fldChar w:fldCharType="begin"/>
      </w:r>
      <w:r w:rsidR="00972ABF">
        <w:instrText xml:space="preserve"> ADDIN ZOTERO_ITEM CSL_CITATION {"citationID":"ffMMQxn6","properties":{"formattedCitation":"(Edlund &amp; Lindh, 2015)","plainCitation":"(Edlund &amp;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fldChar w:fldCharType="separate"/>
      </w:r>
      <w:r w:rsidR="00972ABF" w:rsidRPr="00972ABF">
        <w:t>(Edlund &amp; Lindh, 2015)</w:t>
      </w:r>
      <w:r w:rsidR="00576305" w:rsidRPr="007D7C37">
        <w:fldChar w:fldCharType="end"/>
      </w:r>
      <w:r w:rsidR="00EA6E9F" w:rsidRPr="007D7C37">
        <w:t xml:space="preserve">. </w:t>
      </w:r>
      <w:r w:rsidR="00FF7855" w:rsidRPr="007D7C37">
        <w:t xml:space="preserve">I argued </w:t>
      </w:r>
      <w:r w:rsidR="0067113F" w:rsidRPr="007D7C37">
        <w:t xml:space="preserve">that </w:t>
      </w:r>
      <w:r w:rsidR="00EA6E9F" w:rsidRPr="007D7C37">
        <w:t>social influence is linked to redistributive preferences</w:t>
      </w:r>
      <w:ins w:id="1598" w:author="Julio César Iturra Sanhueza" w:date="2025-05-21T17:15:00Z">
        <w:r w:rsidR="00244018">
          <w:t>,</w:t>
        </w:r>
      </w:ins>
      <w:r w:rsidR="00EA6E9F" w:rsidRPr="007D7C37">
        <w:t xml:space="preserve"> as it explains how class positions </w:t>
      </w:r>
      <w:r w:rsidR="009A1801" w:rsidRPr="007D7C37">
        <w:t>intensify their attitudes</w:t>
      </w:r>
      <w:r w:rsidR="00EA6E9F" w:rsidRPr="007D7C37">
        <w:t xml:space="preserve"> as </w:t>
      </w:r>
      <w:r w:rsidR="001F578D" w:rsidRPr="007D7C37">
        <w:t xml:space="preserve">network </w:t>
      </w:r>
      <w:r w:rsidR="00EA6E9F" w:rsidRPr="007D7C37">
        <w:t>segregation increases</w:t>
      </w:r>
      <w:r w:rsidR="009D6674" w:rsidRPr="007D7C37">
        <w:t xml:space="preserve"> </w:t>
      </w:r>
      <w:r w:rsidR="00576305" w:rsidRPr="007D7C37">
        <w:fldChar w:fldCharType="begin"/>
      </w:r>
      <w:r w:rsidR="00576305" w:rsidRPr="007D7C37">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fldChar w:fldCharType="separate"/>
      </w:r>
      <w:r w:rsidR="00405578" w:rsidRPr="007D7C37">
        <w:t>(Lindh et al., 2021)</w:t>
      </w:r>
      <w:r w:rsidR="00576305" w:rsidRPr="007D7C37">
        <w:fldChar w:fldCharType="end"/>
      </w:r>
      <w:r w:rsidR="00EA6E9F" w:rsidRPr="007D7C37">
        <w:t xml:space="preserve">. </w:t>
      </w:r>
      <w:r w:rsidR="00E3699B" w:rsidRPr="007D7C37">
        <w:t>Likewise</w:t>
      </w:r>
      <w:r w:rsidR="00C80D62" w:rsidRPr="007D7C37">
        <w:t xml:space="preserve">, </w:t>
      </w:r>
      <w:r w:rsidR="00B03490" w:rsidRPr="007D7C37">
        <w:t>recent evidence shows</w:t>
      </w:r>
      <w:r w:rsidR="00C80D62" w:rsidRPr="007D7C37">
        <w:t xml:space="preserve"> that the association between network class</w:t>
      </w:r>
      <w:r w:rsidR="009424D9" w:rsidRPr="007D7C37">
        <w:t xml:space="preserve"> </w:t>
      </w:r>
      <w:r w:rsidR="00C80D62" w:rsidRPr="007D7C37">
        <w:t>profiles</w:t>
      </w:r>
      <w:r w:rsidR="009424D9" w:rsidRPr="007D7C37">
        <w:t xml:space="preserve"> </w:t>
      </w:r>
      <w:r w:rsidR="00E3699B" w:rsidRPr="007D7C37">
        <w:t xml:space="preserve">with redistributive preferences </w:t>
      </w:r>
      <w:r w:rsidR="00C80D62" w:rsidRPr="007D7C37">
        <w:t>follow</w:t>
      </w:r>
      <w:r w:rsidR="00F77F5E" w:rsidRPr="007D7C37">
        <w:t>s</w:t>
      </w:r>
      <w:r w:rsidR="00C80D62" w:rsidRPr="007D7C37">
        <w:t xml:space="preserve"> a similar pattern as individual class position</w:t>
      </w:r>
      <w:r w:rsidR="00F77F5E" w:rsidRPr="007D7C37">
        <w:t>s</w:t>
      </w:r>
      <w:ins w:id="1599" w:author="Julio César Iturra Sanhueza" w:date="2025-05-21T17:15:00Z">
        <w:r w:rsidR="00D440EA">
          <w:t>,</w:t>
        </w:r>
      </w:ins>
      <w:r w:rsidR="00455896" w:rsidRPr="007D7C37">
        <w:t xml:space="preserve"> </w:t>
      </w:r>
      <w:r w:rsidR="000D6A5B" w:rsidRPr="007D7C37">
        <w:t>and this relationship is strengthen</w:t>
      </w:r>
      <w:r w:rsidR="00AE30EB" w:rsidRPr="007D7C37">
        <w:t>ed</w:t>
      </w:r>
      <w:r w:rsidR="000D6A5B" w:rsidRPr="007D7C37">
        <w:t xml:space="preserve"> as </w:t>
      </w:r>
      <w:r w:rsidR="00803F86" w:rsidRPr="007D7C37">
        <w:t xml:space="preserve">welfare state redistribution </w:t>
      </w:r>
      <w:r w:rsidR="004F561D" w:rsidRPr="007D7C37">
        <w:t>increases</w:t>
      </w:r>
      <w:r w:rsidR="00AE30EB" w:rsidRPr="007D7C37">
        <w:t xml:space="preserve"> at the country level </w:t>
      </w:r>
      <w:r w:rsidR="009D6674" w:rsidRPr="007D7C37">
        <w:fldChar w:fldCharType="begin"/>
      </w:r>
      <w:r w:rsidR="00972ABF">
        <w:instrText xml:space="preserve"> ADDIN ZOTERO_ITEM CSL_CITATION {"citationID":"IeRFW7k7","properties":{"formattedCitation":"(Lindh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fldChar w:fldCharType="separate"/>
      </w:r>
      <w:r w:rsidR="00972ABF" w:rsidRPr="00972ABF">
        <w:t>(Lindh &amp; Andersson, 2024)</w:t>
      </w:r>
      <w:r w:rsidR="009D6674" w:rsidRPr="007D7C37">
        <w:fldChar w:fldCharType="end"/>
      </w:r>
      <w:r w:rsidR="00AE30EB" w:rsidRPr="007D7C37">
        <w:t xml:space="preserve">. </w:t>
      </w:r>
      <w:r w:rsidR="00E45B97" w:rsidRPr="008928FF">
        <w:rPr>
          <w:highlight w:val="yellow"/>
          <w:rPrChange w:id="1600" w:author="Julio César Iturra Sanhueza" w:date="2025-06-08T17:56:00Z">
            <w:rPr>
              <w:rFonts w:cs="Times New Roman"/>
            </w:rPr>
          </w:rPrChange>
        </w:rPr>
        <w:t>M</w:t>
      </w:r>
      <w:r w:rsidR="00F31F49" w:rsidRPr="008928FF">
        <w:rPr>
          <w:highlight w:val="yellow"/>
          <w:rPrChange w:id="1601" w:author="Julio César Iturra Sanhueza" w:date="2025-06-08T17:56:00Z">
            <w:rPr>
              <w:rFonts w:cs="Times New Roman"/>
            </w:rPr>
          </w:rPrChange>
        </w:rPr>
        <w:t xml:space="preserve">y findings </w:t>
      </w:r>
      <w:r w:rsidR="009C462E" w:rsidRPr="008928FF">
        <w:rPr>
          <w:highlight w:val="yellow"/>
          <w:rPrChange w:id="1602" w:author="Julio César Iturra Sanhueza" w:date="2025-06-08T17:56:00Z">
            <w:rPr>
              <w:rFonts w:cs="Times New Roman"/>
            </w:rPr>
          </w:rPrChange>
        </w:rPr>
        <w:t xml:space="preserve">indicate that income inequality indeed </w:t>
      </w:r>
      <w:r w:rsidR="009C462E" w:rsidRPr="008928FF">
        <w:rPr>
          <w:i/>
          <w:iCs/>
          <w:highlight w:val="yellow"/>
          <w:rPrChange w:id="1603" w:author="Julio César Iturra Sanhueza" w:date="2025-06-08T17:56:00Z">
            <w:rPr>
              <w:rFonts w:cs="Times New Roman"/>
              <w:i/>
              <w:iCs/>
            </w:rPr>
          </w:rPrChange>
        </w:rPr>
        <w:t>mitigates</w:t>
      </w:r>
      <w:r w:rsidR="009C462E" w:rsidRPr="008928FF">
        <w:rPr>
          <w:highlight w:val="yellow"/>
          <w:rPrChange w:id="1604" w:author="Julio César Iturra Sanhueza" w:date="2025-06-08T17:56:00Z">
            <w:rPr>
              <w:rFonts w:cs="Times New Roman"/>
            </w:rPr>
          </w:rPrChange>
        </w:rPr>
        <w:t xml:space="preserve"> </w:t>
      </w:r>
      <w:r w:rsidR="00F31F49" w:rsidRPr="008928FF">
        <w:rPr>
          <w:highlight w:val="yellow"/>
          <w:rPrChange w:id="1605" w:author="Julio César Iturra Sanhueza" w:date="2025-06-08T17:56:00Z">
            <w:rPr>
              <w:rFonts w:cs="Times New Roman"/>
            </w:rPr>
          </w:rPrChange>
        </w:rPr>
        <w:t xml:space="preserve">the conditional association of </w:t>
      </w:r>
      <w:r w:rsidR="00520185" w:rsidRPr="008928FF">
        <w:rPr>
          <w:highlight w:val="yellow"/>
          <w:rPrChange w:id="1606" w:author="Julio César Iturra Sanhueza" w:date="2025-06-08T17:56:00Z">
            <w:rPr>
              <w:rFonts w:cs="Times New Roman"/>
            </w:rPr>
          </w:rPrChange>
        </w:rPr>
        <w:t xml:space="preserve">class-based </w:t>
      </w:r>
      <w:r w:rsidR="00F31F49" w:rsidRPr="008928FF">
        <w:rPr>
          <w:highlight w:val="yellow"/>
          <w:rPrChange w:id="1607" w:author="Julio César Iturra Sanhueza" w:date="2025-06-08T17:56:00Z">
            <w:rPr>
              <w:rFonts w:cs="Times New Roman"/>
            </w:rPr>
          </w:rPrChange>
        </w:rPr>
        <w:t>network homogeneity and social class on redistributive preferences</w:t>
      </w:r>
      <w:ins w:id="1608" w:author="Julio César Iturra Sanhueza" w:date="2025-06-08T17:56:00Z">
        <w:r w:rsidR="003E32C0" w:rsidRPr="008928FF">
          <w:rPr>
            <w:highlight w:val="yellow"/>
            <w:rPrChange w:id="1609" w:author="Julio César Iturra Sanhueza" w:date="2025-06-08T17:56:00Z">
              <w:rPr>
                <w:rFonts w:cs="Times New Roman"/>
              </w:rPr>
            </w:rPrChange>
          </w:rPr>
          <w:t>.</w:t>
        </w:r>
      </w:ins>
      <w:del w:id="1610" w:author="Julio César Iturra Sanhueza" w:date="2025-06-08T17:56:00Z">
        <w:r w:rsidR="000026E7" w:rsidRPr="008928FF" w:rsidDel="003E32C0">
          <w:rPr>
            <w:highlight w:val="yellow"/>
            <w:rPrChange w:id="1611" w:author="Julio César Iturra Sanhueza" w:date="2025-06-08T17:56:00Z">
              <w:rPr>
                <w:rFonts w:cs="Times New Roman"/>
              </w:rPr>
            </w:rPrChange>
          </w:rPr>
          <w:delText>, independently of the size of the welfare state and economic prosperity</w:delText>
        </w:r>
        <w:r w:rsidR="001152A0" w:rsidRPr="008928FF" w:rsidDel="003E32C0">
          <w:rPr>
            <w:highlight w:val="yellow"/>
            <w:rPrChange w:id="1612" w:author="Julio César Iturra Sanhueza" w:date="2025-06-08T17:56:00Z">
              <w:rPr>
                <w:rFonts w:cs="Times New Roman"/>
              </w:rPr>
            </w:rPrChange>
          </w:rPr>
          <w:delText xml:space="preserve"> of the country</w:delText>
        </w:r>
        <w:r w:rsidR="009C462E" w:rsidRPr="008928FF" w:rsidDel="003E32C0">
          <w:rPr>
            <w:highlight w:val="yellow"/>
            <w:rPrChange w:id="1613" w:author="Julio César Iturra Sanhueza" w:date="2025-06-08T17:56:00Z">
              <w:rPr>
                <w:rFonts w:cs="Times New Roman"/>
              </w:rPr>
            </w:rPrChange>
          </w:rPr>
          <w:delText>.</w:delText>
        </w:r>
      </w:del>
      <w:r w:rsidR="009C462E" w:rsidRPr="007D7C37">
        <w:t xml:space="preserve"> In other words, the role of network segregation observed in the interaction of homogeneity and class is less pronounced in </w:t>
      </w:r>
      <w:r w:rsidR="006E13A5" w:rsidRPr="007D7C37">
        <w:t>countries with higher income inequality</w:t>
      </w:r>
      <w:r w:rsidR="009C462E" w:rsidRPr="007D7C37">
        <w:t>. Particularly, the most notable differences in redistributive preferences are observed in homogeneous service class networks. In contrast, preferences in homogeneous working-class networks are relatively unaffected by inequality.</w:t>
      </w:r>
      <w:r w:rsidR="005842C8" w:rsidRPr="007D7C37">
        <w:t xml:space="preserve"> </w:t>
      </w:r>
      <w:r w:rsidR="00E51374" w:rsidRPr="007D7C37">
        <w:t xml:space="preserve">Also, </w:t>
      </w:r>
      <w:r w:rsidR="00122E34" w:rsidRPr="007D7C37">
        <w:t>the conditional association of class-based network homogeneity by social class prevails mostly in countries with low and middle levels of income inequality. These</w:t>
      </w:r>
      <w:r w:rsidR="005842C8" w:rsidRPr="007D7C37">
        <w:t xml:space="preserve"> findings are in line with previous cross-national studies that have pointed out that the </w:t>
      </w:r>
      <w:del w:id="1614" w:author="Julio César Iturra Sanhueza" w:date="2025-05-21T17:16:00Z">
        <w:r w:rsidR="005842C8" w:rsidRPr="007D7C37" w:rsidDel="00FD23C1">
          <w:delText>upper classes</w:delText>
        </w:r>
      </w:del>
      <w:ins w:id="1615" w:author="Julio César Iturra Sanhueza" w:date="2025-05-21T17:16:00Z">
        <w:r w:rsidR="00FD23C1">
          <w:t>advantaged classes</w:t>
        </w:r>
      </w:ins>
      <w:r w:rsidR="005842C8" w:rsidRPr="007D7C37">
        <w:t xml:space="preserve"> are more reactive to the levels of contextual economic inequality</w:t>
      </w:r>
      <w:ins w:id="1616" w:author="Julio César Iturra Sanhueza" w:date="2025-06-04T12:43:00Z">
        <w:r w:rsidR="005402CA">
          <w:t>,</w:t>
        </w:r>
      </w:ins>
      <w:r w:rsidR="005842C8" w:rsidRPr="007D7C37">
        <w:t xml:space="preserve"> which is associated with a </w:t>
      </w:r>
      <w:r w:rsidR="00122E34" w:rsidRPr="007D7C37">
        <w:t>reduced class divide in redistributive preferences</w:t>
      </w:r>
      <w:r w:rsidR="009D6674" w:rsidRPr="007D7C37">
        <w:t xml:space="preserve"> </w:t>
      </w:r>
      <w:r w:rsidR="009D6674" w:rsidRPr="007D7C37">
        <w:fldChar w:fldCharType="begin"/>
      </w:r>
      <w:r w:rsidR="00972ABF">
        <w:instrText xml:space="preserve"> ADDIN ZOTERO_ITEM CSL_CITATION {"citationID":"xKieSb4Z","properties":{"formattedCitation":"(Curtis &amp; Andersen, 2015; Dimick et al., 2017; Edlund &amp; Lindh, 2015)","plainCitation":"(Curtis &amp; Andersen, 2015; Dimick et al., 2017;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fldChar w:fldCharType="separate"/>
      </w:r>
      <w:r w:rsidR="00972ABF" w:rsidRPr="00972ABF">
        <w:t>(Curtis &amp; Andersen, 2015; Dimick et al., 2017; Edlund &amp; Lindh, 2015)</w:t>
      </w:r>
      <w:r w:rsidR="009D6674" w:rsidRPr="007D7C37">
        <w:fldChar w:fldCharType="end"/>
      </w:r>
      <w:r w:rsidR="00122E34" w:rsidRPr="007D7C37">
        <w:t xml:space="preserve">. </w:t>
      </w:r>
    </w:p>
    <w:p w14:paraId="73E71A98" w14:textId="369D013D" w:rsidR="00501679" w:rsidRDefault="009C462E" w:rsidP="00A706D7">
      <w:pPr>
        <w:pStyle w:val="BodyText"/>
        <w:rPr>
          <w:ins w:id="1617" w:author="Julio César Iturra Sanhueza" w:date="2025-06-10T14:55:00Z"/>
        </w:rPr>
      </w:pPr>
      <w:r w:rsidRPr="007D7C37">
        <w:t xml:space="preserve">I interpret the </w:t>
      </w:r>
      <w:r w:rsidR="001E00DF" w:rsidRPr="007D7C37">
        <w:t xml:space="preserve">role of income inequality on the conditional association of network homogeneity to </w:t>
      </w:r>
      <w:ins w:id="1618" w:author="Julio César Iturra Sanhueza" w:date="2025-05-21T17:18:00Z">
        <w:r w:rsidR="0093476E">
          <w:t xml:space="preserve">the individual </w:t>
        </w:r>
      </w:ins>
      <w:r w:rsidR="001E00DF" w:rsidRPr="007D7C37">
        <w:t xml:space="preserve">social class on redistributive preferences in </w:t>
      </w:r>
      <w:r w:rsidRPr="007D7C37">
        <w:t xml:space="preserve">two ways. </w:t>
      </w:r>
      <w:r w:rsidR="008C4C67" w:rsidRPr="007D7C37">
        <w:t xml:space="preserve">First, an important related fact is that unequal societies have smaller </w:t>
      </w:r>
      <w:r w:rsidR="002747D7" w:rsidRPr="007D7C37">
        <w:t xml:space="preserve">attitudinal </w:t>
      </w:r>
      <w:r w:rsidR="008C4C67" w:rsidRPr="007D7C37">
        <w:t xml:space="preserve">class differences mainly because of the </w:t>
      </w:r>
      <w:r w:rsidR="00FF05FC" w:rsidRPr="007D7C37">
        <w:t>comparatively higher</w:t>
      </w:r>
      <w:r w:rsidR="008C4C67" w:rsidRPr="007D7C37">
        <w:t xml:space="preserve"> redistributive preferences in the </w:t>
      </w:r>
      <w:del w:id="1619" w:author="Julio César Iturra Sanhueza" w:date="2025-05-21T17:17:00Z">
        <w:r w:rsidR="008C4C67" w:rsidRPr="007D7C37" w:rsidDel="001377DE">
          <w:delText>upper classes</w:delText>
        </w:r>
      </w:del>
      <w:ins w:id="1620" w:author="Julio César Iturra Sanhueza" w:date="2025-05-21T17:17:00Z">
        <w:r w:rsidR="001377DE">
          <w:t>service class</w:t>
        </w:r>
      </w:ins>
      <w:r w:rsidR="008C4C67" w:rsidRPr="007D7C37">
        <w:t xml:space="preserve">. Thus, the consequences of segregated class relations on redistributive preferences become </w:t>
      </w:r>
      <w:r w:rsidR="004B477B" w:rsidRPr="007D7C37">
        <w:t>attenuated</w:t>
      </w:r>
      <w:r w:rsidR="008C4C67" w:rsidRPr="007D7C37">
        <w:t xml:space="preserve"> as the class divide in political attitudes also loses strength in unequal societies.</w:t>
      </w:r>
      <w:r w:rsidR="000040B1" w:rsidRPr="007D7C37">
        <w:t xml:space="preserve"> </w:t>
      </w:r>
      <w:r w:rsidR="004B477B" w:rsidRPr="007D7C37">
        <w:t>Along</w:t>
      </w:r>
      <w:r w:rsidR="006A55EC" w:rsidRPr="007D7C37">
        <w:t xml:space="preserve"> </w:t>
      </w:r>
      <w:r w:rsidR="000D59FE" w:rsidRPr="007D7C37">
        <w:t>these</w:t>
      </w:r>
      <w:r w:rsidR="006A55EC" w:rsidRPr="007D7C37">
        <w:t xml:space="preserve"> line</w:t>
      </w:r>
      <w:r w:rsidR="004B477B" w:rsidRPr="007D7C37">
        <w:t>s</w:t>
      </w:r>
      <w:r w:rsidR="006A55EC" w:rsidRPr="007D7C37">
        <w:t>, i</w:t>
      </w:r>
      <w:r w:rsidR="00501679" w:rsidRPr="007D7C37">
        <w:t xml:space="preserve">t could also be that class </w:t>
      </w:r>
      <w:r w:rsidR="00236F12" w:rsidRPr="007D7C37">
        <w:t>segregation</w:t>
      </w:r>
      <w:r w:rsidR="00501679" w:rsidRPr="007D7C37">
        <w:t xml:space="preserve"> reinforces the class divide in contexts where social classes have a stronger political meaning reflected in wider class differences in redistributive preferences</w:t>
      </w:r>
      <w:r w:rsidR="006D3A5F" w:rsidRPr="007D7C37">
        <w:t xml:space="preserve"> </w:t>
      </w:r>
      <w:r w:rsidR="000D59FE" w:rsidRPr="007D7C37">
        <w:fldChar w:fldCharType="begin"/>
      </w:r>
      <w:r w:rsidR="00972ABF">
        <w:instrText xml:space="preserve"> ADDIN ZOTERO_ITEM CSL_CITATION {"citationID":"0LuHEGHX","properties":{"formattedCitation":"(Lindh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fldChar w:fldCharType="separate"/>
      </w:r>
      <w:r w:rsidR="00972ABF" w:rsidRPr="00972ABF">
        <w:t>(Lindh &amp; Andersson, 2024)</w:t>
      </w:r>
      <w:r w:rsidR="000D59FE" w:rsidRPr="007D7C37">
        <w:fldChar w:fldCharType="end"/>
      </w:r>
      <w:r w:rsidR="00501679" w:rsidRPr="007D7C37">
        <w:t xml:space="preserve">. </w:t>
      </w:r>
      <w:r w:rsidR="000040B1" w:rsidRPr="007D7C37">
        <w:t xml:space="preserve">Second, another possible explanation </w:t>
      </w:r>
      <w:r w:rsidR="00A0436E" w:rsidRPr="007D7C37">
        <w:t xml:space="preserve">– still open to empirical </w:t>
      </w:r>
      <w:r w:rsidR="000040B1" w:rsidRPr="007D7C37">
        <w:t xml:space="preserve">scrutiny </w:t>
      </w:r>
      <w:r w:rsidR="00A0436E" w:rsidRPr="007D7C37">
        <w:t>– is that</w:t>
      </w:r>
      <w:r w:rsidRPr="007D7C37">
        <w:t xml:space="preserve"> social networks </w:t>
      </w:r>
      <w:r w:rsidR="00B94960" w:rsidRPr="007D7C37">
        <w:t xml:space="preserve">are </w:t>
      </w:r>
      <w:r w:rsidRPr="007D7C37">
        <w:t>more stratified</w:t>
      </w:r>
      <w:r w:rsidR="00C27090" w:rsidRPr="007D7C37">
        <w:t xml:space="preserve"> in more unequal contexts</w:t>
      </w:r>
      <w:r w:rsidRPr="007D7C37">
        <w:t xml:space="preserve">, increasing cross-class contacts and lowering </w:t>
      </w:r>
      <w:r w:rsidR="002A7936" w:rsidRPr="007D7C37">
        <w:t xml:space="preserve">segregation </w:t>
      </w:r>
      <w:r w:rsidRPr="007D7C37">
        <w:t xml:space="preserve">mainly in the </w:t>
      </w:r>
      <w:del w:id="1621" w:author="Julio César Iturra Sanhueza" w:date="2025-06-04T12:51:00Z">
        <w:r w:rsidRPr="007D7C37" w:rsidDel="004E33E2">
          <w:delText xml:space="preserve">upper </w:delText>
        </w:r>
      </w:del>
      <w:ins w:id="1622" w:author="Julio César Iturra Sanhueza" w:date="2025-06-04T12:51:00Z">
        <w:r w:rsidR="004E33E2">
          <w:t>service</w:t>
        </w:r>
        <w:r w:rsidR="004E33E2" w:rsidRPr="007D7C37">
          <w:t xml:space="preserve"> </w:t>
        </w:r>
      </w:ins>
      <w:r w:rsidRPr="007D7C37">
        <w:t>class</w:t>
      </w:r>
      <w:r w:rsidR="00D44A48" w:rsidRPr="007D7C37">
        <w:t xml:space="preserve"> </w:t>
      </w:r>
      <w:r w:rsidR="00287616" w:rsidRPr="007D7C37">
        <w:fldChar w:fldCharType="begin"/>
      </w:r>
      <w:r w:rsidR="00287616" w:rsidRPr="007D7C37">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fldChar w:fldCharType="separate"/>
      </w:r>
      <w:r w:rsidR="00405578" w:rsidRPr="007D7C37">
        <w:t>(Otero et al., 2024)</w:t>
      </w:r>
      <w:r w:rsidR="00287616" w:rsidRPr="007D7C37">
        <w:fldChar w:fldCharType="end"/>
      </w:r>
      <w:r w:rsidRPr="007D7C37">
        <w:t xml:space="preserve">. Here, it could be possible that </w:t>
      </w:r>
      <w:r w:rsidR="00BD51E2" w:rsidRPr="007D7C37">
        <w:t>higher</w:t>
      </w:r>
      <w:r w:rsidR="00D92D06" w:rsidRPr="007D7C37">
        <w:t xml:space="preserve"> </w:t>
      </w:r>
      <w:r w:rsidR="00BD51E2" w:rsidRPr="007D7C37">
        <w:t>cross-class</w:t>
      </w:r>
      <w:r w:rsidRPr="007D7C37">
        <w:t xml:space="preserve"> ties </w:t>
      </w:r>
      <w:r w:rsidR="00D92D06" w:rsidRPr="007D7C37">
        <w:t xml:space="preserve">in the </w:t>
      </w:r>
      <w:del w:id="1623" w:author="Julio César Iturra Sanhueza" w:date="2025-06-04T12:51:00Z">
        <w:r w:rsidR="00D92D06" w:rsidRPr="007D7C37" w:rsidDel="00DB64E7">
          <w:delText>upper</w:delText>
        </w:r>
        <w:r w:rsidR="00AE7985" w:rsidRPr="007D7C37" w:rsidDel="00DB64E7">
          <w:delText xml:space="preserve"> </w:delText>
        </w:r>
      </w:del>
      <w:ins w:id="1624" w:author="Julio César Iturra Sanhueza" w:date="2025-06-04T12:51:00Z">
        <w:r w:rsidR="00DB64E7">
          <w:t>service</w:t>
        </w:r>
        <w:r w:rsidR="00DB64E7" w:rsidRPr="007D7C37">
          <w:t xml:space="preserve"> </w:t>
        </w:r>
      </w:ins>
      <w:r w:rsidR="00D92D06" w:rsidRPr="007D7C37">
        <w:t xml:space="preserve">class </w:t>
      </w:r>
      <w:r w:rsidRPr="007D7C37">
        <w:t xml:space="preserve">toward the intermediate </w:t>
      </w:r>
      <w:r w:rsidR="0037752E" w:rsidRPr="007D7C37">
        <w:t>or</w:t>
      </w:r>
      <w:r w:rsidRPr="007D7C37">
        <w:t xml:space="preserve"> </w:t>
      </w:r>
      <w:del w:id="1625" w:author="Julio César Iturra Sanhueza" w:date="2025-06-04T12:51:00Z">
        <w:r w:rsidR="00B37FA1" w:rsidRPr="007D7C37" w:rsidDel="00E56B50">
          <w:delText>lower-class</w:delText>
        </w:r>
      </w:del>
      <w:ins w:id="1626" w:author="Julio César Iturra Sanhueza" w:date="2025-06-04T12:51:00Z">
        <w:r w:rsidR="00E56B50">
          <w:t>working class</w:t>
        </w:r>
      </w:ins>
      <w:r w:rsidRPr="007D7C37">
        <w:t xml:space="preserve"> positions </w:t>
      </w:r>
      <w:r w:rsidR="0073696E" w:rsidRPr="007D7C37">
        <w:t>are</w:t>
      </w:r>
      <w:r w:rsidR="00AE1E05" w:rsidRPr="007D7C37">
        <w:t xml:space="preserve"> associated with greater </w:t>
      </w:r>
      <w:r w:rsidRPr="007D7C37">
        <w:t xml:space="preserve">empathy </w:t>
      </w:r>
      <w:r w:rsidR="00AE1E05" w:rsidRPr="007D7C37">
        <w:t xml:space="preserve">that motivates </w:t>
      </w:r>
      <w:r w:rsidRPr="007D7C37">
        <w:t>solidarity toward other</w:t>
      </w:r>
      <w:r w:rsidR="00901CEE" w:rsidRPr="007D7C37">
        <w:t xml:space="preserve">s in </w:t>
      </w:r>
      <w:del w:id="1627" w:author="Julio César Iturra Sanhueza" w:date="2025-05-21T17:17:00Z">
        <w:r w:rsidR="00901CEE" w:rsidRPr="007D7C37" w:rsidDel="00C06C2A">
          <w:delText xml:space="preserve">more </w:delText>
        </w:r>
        <w:r w:rsidR="00EE6A4A" w:rsidRPr="007D7C37" w:rsidDel="00C06C2A">
          <w:delText>relatively</w:delText>
        </w:r>
      </w:del>
      <w:ins w:id="1628" w:author="Julio César Iturra Sanhueza" w:date="2025-05-21T17:17:00Z">
        <w:r w:rsidR="00C06C2A">
          <w:t>relatively more</w:t>
        </w:r>
      </w:ins>
      <w:r w:rsidR="00EE6A4A" w:rsidRPr="007D7C37">
        <w:t xml:space="preserve"> </w:t>
      </w:r>
      <w:r w:rsidR="00901CEE" w:rsidRPr="007D7C37">
        <w:t>disadvantaged socioeconomic conditions</w:t>
      </w:r>
      <w:r w:rsidRPr="007D7C37">
        <w:t>.</w:t>
      </w:r>
    </w:p>
    <w:p w14:paraId="5B0A8341" w14:textId="77777777" w:rsidR="004A2D7E" w:rsidRPr="007D7C37" w:rsidDel="00867242" w:rsidRDefault="004A2D7E" w:rsidP="00A706D7">
      <w:pPr>
        <w:pStyle w:val="BodyText"/>
        <w:rPr>
          <w:del w:id="1629" w:author="Julio César Iturra Sanhueza" w:date="2025-06-11T14:51:00Z"/>
        </w:rPr>
      </w:pPr>
    </w:p>
    <w:p w14:paraId="3CAD336D" w14:textId="6C4B27E7" w:rsidR="003277A5" w:rsidRDefault="009C462E" w:rsidP="00A706D7">
      <w:pPr>
        <w:pStyle w:val="BodyText"/>
        <w:rPr>
          <w:ins w:id="1630" w:author="Julio César Iturra Sanhueza" w:date="2025-06-10T16:58:00Z"/>
        </w:rPr>
      </w:pPr>
      <w:r w:rsidRPr="007D7C37">
        <w:t>The contribution</w:t>
      </w:r>
      <w:r w:rsidR="00223C80" w:rsidRPr="007D7C37">
        <w:t>s</w:t>
      </w:r>
      <w:r w:rsidRPr="007D7C37">
        <w:t xml:space="preserve"> of this study can be summarized as follows. First, I demonstrated that class-based network segregation can reinforce the previously documented class divide in redistributive preferences. Unlike previous studies </w:t>
      </w:r>
      <w:del w:id="1631" w:author="Julio César Iturra Sanhueza" w:date="2025-06-04T12:53:00Z">
        <w:r w:rsidRPr="007D7C37" w:rsidDel="00C351EE">
          <w:delText xml:space="preserve">focusing </w:delText>
        </w:r>
      </w:del>
      <w:ins w:id="1632" w:author="Julio César Iturra Sanhueza" w:date="2025-06-04T12:53:00Z">
        <w:r w:rsidR="00C351EE">
          <w:t>focus</w:t>
        </w:r>
        <w:del w:id="1633" w:author="Patrick Sachweh" w:date="2025-07-16T23:03:00Z">
          <w:r w:rsidR="00C351EE" w:rsidDel="00E45AE7">
            <w:delText>ed</w:delText>
          </w:r>
        </w:del>
      </w:ins>
      <w:ins w:id="1634" w:author="Patrick Sachweh" w:date="2025-07-16T23:03:00Z">
        <w:r w:rsidR="00E45AE7">
          <w:t>ing</w:t>
        </w:r>
      </w:ins>
      <w:ins w:id="1635" w:author="Julio César Iturra Sanhueza" w:date="2025-06-04T12:53:00Z">
        <w:r w:rsidR="00C351EE" w:rsidRPr="007D7C37">
          <w:t xml:space="preserve"> </w:t>
        </w:r>
      </w:ins>
      <w:r w:rsidRPr="007D7C37">
        <w:t xml:space="preserve">on </w:t>
      </w:r>
      <w:ins w:id="1636" w:author="Julio César Iturra Sanhueza" w:date="2025-06-11T17:30:00Z">
        <w:r w:rsidR="00A46193">
          <w:t xml:space="preserve">the direct association of </w:t>
        </w:r>
      </w:ins>
      <w:r w:rsidR="009B5454" w:rsidRPr="007D7C37">
        <w:t xml:space="preserve">class profiles </w:t>
      </w:r>
      <w:r w:rsidR="00287616" w:rsidRPr="007D7C37">
        <w:fldChar w:fldCharType="begin"/>
      </w:r>
      <w:r w:rsidR="00972ABF">
        <w:instrText xml:space="preserve"> ADDIN ZOTERO_ITEM CSL_CITATION {"citationID":"KvDalQ9Z","properties":{"formattedCitation":"(Lindh &amp; Andersson, 2024; Lindh et al., 2021)","plainCitation":"(Lindh &amp;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fldChar w:fldCharType="separate"/>
      </w:r>
      <w:r w:rsidR="00972ABF" w:rsidRPr="00972ABF">
        <w:t>(Lindh &amp; Andersson, 2024; Lindh et al., 2021)</w:t>
      </w:r>
      <w:r w:rsidR="00287616" w:rsidRPr="007D7C37">
        <w:fldChar w:fldCharType="end"/>
      </w:r>
      <w:r w:rsidRPr="007D7C37">
        <w:t xml:space="preserve">, the attention </w:t>
      </w:r>
      <w:r w:rsidR="00642611" w:rsidRPr="007D7C37">
        <w:t xml:space="preserve">to how network segregation is conditional </w:t>
      </w:r>
      <w:del w:id="1637" w:author="Julio César Iturra Sanhueza" w:date="2025-06-10T17:06:00Z">
        <w:r w:rsidR="00642611" w:rsidRPr="007D7C37" w:rsidDel="008725D7">
          <w:delText xml:space="preserve">to </w:delText>
        </w:r>
      </w:del>
      <w:ins w:id="1638" w:author="Julio César Iturra Sanhueza" w:date="2025-06-10T17:06:00Z">
        <w:r w:rsidR="008725D7">
          <w:t>on</w:t>
        </w:r>
        <w:r w:rsidR="008725D7" w:rsidRPr="007D7C37">
          <w:t xml:space="preserve"> </w:t>
        </w:r>
      </w:ins>
      <w:ins w:id="1639" w:author="Julio César Iturra Sanhueza" w:date="2025-05-21T17:17:00Z">
        <w:r w:rsidR="008E45ED">
          <w:t xml:space="preserve">the </w:t>
        </w:r>
      </w:ins>
      <w:r w:rsidR="007819A8" w:rsidRPr="007D7C37">
        <w:t xml:space="preserve">individual </w:t>
      </w:r>
      <w:r w:rsidR="00642611" w:rsidRPr="007D7C37">
        <w:t xml:space="preserve">class </w:t>
      </w:r>
      <w:r w:rsidR="007819A8" w:rsidRPr="007D7C37">
        <w:t xml:space="preserve">location </w:t>
      </w:r>
      <w:r w:rsidR="0092372E" w:rsidRPr="007D7C37">
        <w:t>allowed me </w:t>
      </w:r>
      <w:r w:rsidR="00642611" w:rsidRPr="007D7C37">
        <w:t xml:space="preserve">to empirically address how the different social classes </w:t>
      </w:r>
      <w:del w:id="1640" w:author="Julio César Iturra Sanhueza" w:date="2025-06-04T12:53:00Z">
        <w:r w:rsidR="0092372E" w:rsidRPr="007D7C37" w:rsidDel="009E5614">
          <w:delText xml:space="preserve">change </w:delText>
        </w:r>
      </w:del>
      <w:ins w:id="1641" w:author="Julio César Iturra Sanhueza" w:date="2025-06-04T12:53:00Z">
        <w:r w:rsidR="009E5614">
          <w:t>differ</w:t>
        </w:r>
        <w:r w:rsidR="001D20E1">
          <w:t xml:space="preserve"> in</w:t>
        </w:r>
        <w:r w:rsidR="009E5614" w:rsidRPr="007D7C37">
          <w:t xml:space="preserve"> </w:t>
        </w:r>
      </w:ins>
      <w:r w:rsidR="0092372E" w:rsidRPr="007D7C37">
        <w:t>their r</w:t>
      </w:r>
      <w:r w:rsidR="00800549" w:rsidRPr="007D7C37">
        <w:t xml:space="preserve">edistributive preferences </w:t>
      </w:r>
      <w:r w:rsidR="0092372E" w:rsidRPr="007D7C37">
        <w:t xml:space="preserve">according </w:t>
      </w:r>
      <w:r w:rsidR="0092372E" w:rsidRPr="007D7C37">
        <w:lastRenderedPageBreak/>
        <w:t xml:space="preserve">to the degree of class-based </w:t>
      </w:r>
      <w:r w:rsidR="007B5D5A" w:rsidRPr="007D7C37">
        <w:t xml:space="preserve">network </w:t>
      </w:r>
      <w:r w:rsidR="0092372E" w:rsidRPr="007D7C37">
        <w:t>homogeneity.</w:t>
      </w:r>
      <w:r w:rsidR="00E04572" w:rsidRPr="007D7C37">
        <w:t xml:space="preserve"> </w:t>
      </w:r>
      <w:r w:rsidRPr="007D7C37">
        <w:t xml:space="preserve">Second, the </w:t>
      </w:r>
      <w:r w:rsidR="00A07BCB" w:rsidRPr="007D7C37">
        <w:t>relevance of the cross-national comparison</w:t>
      </w:r>
      <w:r w:rsidRPr="007D7C37">
        <w:t xml:space="preserve"> provided the opportunity to scrutinize the role of income inequality </w:t>
      </w:r>
      <w:r w:rsidR="00836819" w:rsidRPr="007D7C37">
        <w:t>as a</w:t>
      </w:r>
      <w:r w:rsidRPr="007D7C37">
        <w:t xml:space="preserve"> </w:t>
      </w:r>
      <w:r w:rsidR="00836819" w:rsidRPr="007D7C37">
        <w:t>moderator of</w:t>
      </w:r>
      <w:r w:rsidR="00A07BCB" w:rsidRPr="007D7C37">
        <w:t xml:space="preserve"> </w:t>
      </w:r>
      <w:r w:rsidRPr="007D7C37">
        <w:t xml:space="preserve">the </w:t>
      </w:r>
      <w:r w:rsidR="00B82504" w:rsidRPr="007D7C37">
        <w:t xml:space="preserve">conditional association of class-based network homogeneity </w:t>
      </w:r>
      <w:del w:id="1642" w:author="Julio César Iturra Sanhueza" w:date="2025-06-10T17:06:00Z">
        <w:r w:rsidR="00B82504" w:rsidRPr="007D7C37" w:rsidDel="00310850">
          <w:delText xml:space="preserve">to </w:delText>
        </w:r>
      </w:del>
      <w:ins w:id="1643" w:author="Julio César Iturra Sanhueza" w:date="2025-06-10T17:06:00Z">
        <w:r w:rsidR="00310850">
          <w:t>with</w:t>
        </w:r>
        <w:r w:rsidR="00310850" w:rsidRPr="007D7C37">
          <w:t xml:space="preserve"> </w:t>
        </w:r>
      </w:ins>
      <w:ins w:id="1644" w:author="Julio César Iturra Sanhueza" w:date="2025-05-21T17:18:00Z">
        <w:del w:id="1645" w:author="Patrick Sachweh" w:date="2025-07-16T23:03:00Z">
          <w:r w:rsidR="00F25F05" w:rsidDel="00E45AE7">
            <w:delText xml:space="preserve">the </w:delText>
          </w:r>
        </w:del>
        <w:r w:rsidR="003072CE">
          <w:t xml:space="preserve">individual </w:t>
        </w:r>
      </w:ins>
      <w:r w:rsidR="00B82504" w:rsidRPr="007D7C37">
        <w:t>social class on redistributive preferences</w:t>
      </w:r>
      <w:r w:rsidRPr="007D7C37">
        <w:t xml:space="preserve">. </w:t>
      </w:r>
      <w:r w:rsidR="00A83E92" w:rsidRPr="007D7C37">
        <w:t>Particularly</w:t>
      </w:r>
      <w:r w:rsidR="008A3DE9" w:rsidRPr="007D7C37">
        <w:t>,</w:t>
      </w:r>
      <w:r w:rsidR="002D7AFC" w:rsidRPr="007D7C37">
        <w:t xml:space="preserve"> using a three-way interaction</w:t>
      </w:r>
      <w:ins w:id="1646" w:author="Julio César Iturra Sanhueza" w:date="2025-05-21T17:18:00Z">
        <w:r w:rsidR="0097787B">
          <w:t>,</w:t>
        </w:r>
      </w:ins>
      <w:r w:rsidR="008A3DE9" w:rsidRPr="007D7C37">
        <w:t xml:space="preserve"> I demonstrated that </w:t>
      </w:r>
      <w:r w:rsidR="00A83E92" w:rsidRPr="007D7C37">
        <w:t xml:space="preserve">the conditional association </w:t>
      </w:r>
      <w:r w:rsidR="002D7AFC" w:rsidRPr="007D7C37">
        <w:t xml:space="preserve">of </w:t>
      </w:r>
      <w:r w:rsidR="004F098F" w:rsidRPr="007D7C37">
        <w:t xml:space="preserve">network </w:t>
      </w:r>
      <w:r w:rsidR="002D7AFC" w:rsidRPr="007D7C37">
        <w:t xml:space="preserve">homogeneity to social class </w:t>
      </w:r>
      <w:r w:rsidR="00A83E92" w:rsidRPr="007D7C37">
        <w:t xml:space="preserve">is more salient in contexts of low and middle inequality but loses </w:t>
      </w:r>
      <w:r w:rsidR="00FD5CDD" w:rsidRPr="007D7C37">
        <w:t>strength</w:t>
      </w:r>
      <w:r w:rsidR="00A83E92" w:rsidRPr="007D7C37">
        <w:t xml:space="preserve"> in societies with higher levels of inequality.</w:t>
      </w:r>
    </w:p>
    <w:p w14:paraId="0BCBF243" w14:textId="5DF2065C" w:rsidR="008725D7" w:rsidRPr="007D7C37" w:rsidDel="008725D7" w:rsidRDefault="008725D7" w:rsidP="00A706D7">
      <w:pPr>
        <w:pStyle w:val="BodyText"/>
        <w:rPr>
          <w:del w:id="1647" w:author="Julio César Iturra Sanhueza" w:date="2025-06-10T16:58:00Z"/>
        </w:rPr>
      </w:pPr>
    </w:p>
    <w:p w14:paraId="770BEE4D" w14:textId="1EF3AF42" w:rsidR="0031660E" w:rsidRDefault="009C462E" w:rsidP="00A706D7">
      <w:pPr>
        <w:pStyle w:val="BodyText"/>
        <w:rPr>
          <w:ins w:id="1648" w:author="Julio César Iturra Sanhueza" w:date="2025-06-10T16:58:00Z"/>
        </w:rPr>
      </w:pPr>
      <w:r w:rsidRPr="007D7C37">
        <w:t>However, this study</w:t>
      </w:r>
      <w:r w:rsidR="00B94960" w:rsidRPr="007D7C37">
        <w:t xml:space="preserve"> also</w:t>
      </w:r>
      <w:r w:rsidRPr="007D7C37">
        <w:t xml:space="preserve"> has limitations. On the side of the dependent variable, a two-item index comprises a rough proxy for redistributive preferences compared to more detailed questions on </w:t>
      </w:r>
      <w:r w:rsidR="00E018F5" w:rsidRPr="007D7C37">
        <w:t xml:space="preserve">willingness to pay </w:t>
      </w:r>
      <w:r w:rsidRPr="007D7C37">
        <w:t xml:space="preserve">taxes or </w:t>
      </w:r>
      <w:r w:rsidR="00E018F5" w:rsidRPr="007D7C37">
        <w:t xml:space="preserve">specific </w:t>
      </w:r>
      <w:r w:rsidRPr="007D7C37">
        <w:t xml:space="preserve">welfare policies. Additionally, the position generator employed is limited in accurately representing a class scheme, particularly in the self-employment and authority dimensions. </w:t>
      </w:r>
      <w:del w:id="1649" w:author="Julio César Iturra Sanhueza" w:date="2025-06-10T15:11:00Z">
        <w:r w:rsidRPr="007D7C37" w:rsidDel="00CC5E52">
          <w:delText xml:space="preserve">Thus, recognizing these measurement limitations, the results should be interpreted cautiously. </w:delText>
        </w:r>
      </w:del>
      <w:del w:id="1650" w:author="Julio César Iturra Sanhueza" w:date="2025-06-10T15:05:00Z">
        <w:r w:rsidRPr="007D7C37" w:rsidDel="0031660E">
          <w:delTex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delText>
        </w:r>
      </w:del>
      <w:del w:id="1651" w:author="Julio César Iturra Sanhueza" w:date="2025-05-21T17:18:00Z">
        <w:r w:rsidRPr="007D7C37" w:rsidDel="00F1455F">
          <w:delText xml:space="preserve">imply </w:delText>
        </w:r>
      </w:del>
      <w:del w:id="1652" w:author="Julio César Iturra Sanhueza" w:date="2025-06-10T15:05:00Z">
        <w:r w:rsidRPr="007D7C37" w:rsidDel="0031660E">
          <w:delText>difficulties regarding causal claims.</w:delText>
        </w:r>
      </w:del>
      <w:ins w:id="1653" w:author="Julio César Iturra Sanhueza" w:date="2025-06-10T15:10:00Z">
        <w:r w:rsidR="00CC5E52" w:rsidRPr="00CC5E52">
          <w:rPr>
            <w:highlight w:val="yellow"/>
            <w:rPrChange w:id="1654" w:author="Julio César Iturra Sanhueza" w:date="2025-06-10T15:10:00Z">
              <w:rPr>
                <w:rFonts w:cs="Times New Roman"/>
              </w:rPr>
            </w:rPrChange>
          </w:rPr>
          <w:t xml:space="preserve">Regarding the </w:t>
        </w:r>
      </w:ins>
      <w:ins w:id="1655" w:author="Julio César Iturra Sanhueza" w:date="2025-06-11T17:31:00Z">
        <w:r w:rsidR="00102DCB">
          <w:rPr>
            <w:highlight w:val="yellow"/>
          </w:rPr>
          <w:t>sample of countries</w:t>
        </w:r>
      </w:ins>
      <w:ins w:id="1656" w:author="Julio César Iturra Sanhueza" w:date="2025-06-10T15:10:00Z">
        <w:r w:rsidR="00CC5E52" w:rsidRPr="00CC5E52">
          <w:rPr>
            <w:highlight w:val="yellow"/>
            <w:rPrChange w:id="1657" w:author="Julio César Iturra Sanhueza" w:date="2025-06-10T15:10:00Z">
              <w:rPr>
                <w:rFonts w:cs="Times New Roman"/>
              </w:rPr>
            </w:rPrChange>
          </w:rPr>
          <w:t xml:space="preserve">, I acknowledge that the number of macro-level units—specifically, countries—can limit the strength of the conclusions drawn from the empirical analysis. </w:t>
        </w:r>
      </w:ins>
      <w:ins w:id="1658" w:author="Julio César Iturra Sanhueza" w:date="2025-06-10T14:57:00Z">
        <w:r w:rsidR="004A2D7E" w:rsidRPr="00CC5E52">
          <w:rPr>
            <w:highlight w:val="yellow"/>
            <w:rPrChange w:id="1659" w:author="Julio César Iturra Sanhueza" w:date="2025-06-10T15:10:00Z">
              <w:rPr>
                <w:rFonts w:cs="Times New Roman"/>
              </w:rPr>
            </w:rPrChange>
          </w:rPr>
          <w:t xml:space="preserve"> </w:t>
        </w:r>
      </w:ins>
      <w:ins w:id="1660" w:author="Julio César Iturra Sanhueza" w:date="2025-06-10T15:10:00Z">
        <w:r w:rsidR="00CC5E52" w:rsidRPr="00CC5E52">
          <w:rPr>
            <w:highlight w:val="yellow"/>
            <w:rPrChange w:id="1661" w:author="Julio César Iturra Sanhueza" w:date="2025-06-10T15:10:00Z">
              <w:rPr>
                <w:rFonts w:cs="Times New Roman"/>
              </w:rPr>
            </w:rPrChange>
          </w:rPr>
          <w:t xml:space="preserve">As noted in the literature, the estimation of random effects and cross-level interactions in multilevel models is likely to be underpowered when based on small country samples </w:t>
        </w:r>
      </w:ins>
      <w:ins w:id="1662" w:author="Julio César Iturra Sanhueza" w:date="2025-06-10T15:06:00Z">
        <w:r w:rsidR="00CB60BE" w:rsidRPr="00CC5E52">
          <w:rPr>
            <w:highlight w:val="yellow"/>
          </w:rPr>
          <w:t xml:space="preserve"> </w:t>
        </w:r>
      </w:ins>
      <w:r w:rsidR="00001616">
        <w:rPr>
          <w:highlight w:val="yellow"/>
        </w:rPr>
        <w:fldChar w:fldCharType="begin"/>
      </w:r>
      <w:r w:rsidR="00001616">
        <w:rPr>
          <w:highlight w:val="yellow"/>
        </w:rPr>
        <w:instrText xml:space="preserve"> ADDIN ZOTERO_ITEM CSL_CITATION {"citationID":"sWtD4G0T","properties":{"formattedCitation":"(Doucette,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001616">
        <w:rPr>
          <w:highlight w:val="yellow"/>
        </w:rPr>
        <w:fldChar w:fldCharType="separate"/>
      </w:r>
      <w:r w:rsidR="00001616" w:rsidRPr="00001616">
        <w:rPr>
          <w:highlight w:val="yellow"/>
        </w:rPr>
        <w:t>(Doucette, 2024)</w:t>
      </w:r>
      <w:r w:rsidR="00001616">
        <w:rPr>
          <w:highlight w:val="yellow"/>
        </w:rPr>
        <w:fldChar w:fldCharType="end"/>
      </w:r>
      <w:del w:id="1663" w:author="Julio César Iturra Sanhueza" w:date="2025-06-10T15:14:00Z">
        <w:r w:rsidR="00DC6DAD" w:rsidRPr="00CC5E52" w:rsidDel="00001616">
          <w:rPr>
            <w:highlight w:val="yellow"/>
            <w:rPrChange w:id="1664" w:author="Julio César Iturra Sanhueza" w:date="2025-06-10T15:10:00Z">
              <w:rPr>
                <w:rFonts w:cs="Times New Roman"/>
              </w:rPr>
            </w:rPrChange>
          </w:rPr>
          <w:fldChar w:fldCharType="begin"/>
        </w:r>
        <w:r w:rsidR="00DC6DAD" w:rsidRPr="00CC5E52" w:rsidDel="00001616">
          <w:rPr>
            <w:highlight w:val="yellow"/>
            <w:rPrChange w:id="1665" w:author="Julio César Iturra Sanhueza" w:date="2025-06-10T15:10:00Z">
              <w:rPr>
                <w:rFonts w:cs="Times New Roman"/>
              </w:rPr>
            </w:rPrChange>
          </w:rPr>
          <w:delInstrText xml:space="preserve"> ADDIN ZOTERO_ITEM CSL_CITATION {"citationID":"VK7zfn3c","properties":{"formattedCitation":"(Doucette,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delInstrText>
        </w:r>
        <w:r w:rsidR="00DC6DAD" w:rsidRPr="00CC5E52" w:rsidDel="00001616">
          <w:rPr>
            <w:highlight w:val="yellow"/>
            <w:rPrChange w:id="1666" w:author="Julio César Iturra Sanhueza" w:date="2025-06-10T15:10:00Z">
              <w:rPr>
                <w:rFonts w:cs="Times New Roman"/>
              </w:rPr>
            </w:rPrChange>
          </w:rPr>
          <w:fldChar w:fldCharType="separate"/>
        </w:r>
        <w:r w:rsidR="00DC6DAD" w:rsidRPr="00CC5E52" w:rsidDel="00001616">
          <w:rPr>
            <w:highlight w:val="yellow"/>
            <w:rPrChange w:id="1667" w:author="Julio César Iturra Sanhueza" w:date="2025-06-10T15:10:00Z">
              <w:rPr>
                <w:rFonts w:cs="Times New Roman"/>
              </w:rPr>
            </w:rPrChange>
          </w:rPr>
          <w:delText>(Doucette, 2024)</w:delText>
        </w:r>
        <w:r w:rsidR="00DC6DAD" w:rsidRPr="00CC5E52" w:rsidDel="00001616">
          <w:rPr>
            <w:highlight w:val="yellow"/>
            <w:rPrChange w:id="1668" w:author="Julio César Iturra Sanhueza" w:date="2025-06-10T15:10:00Z">
              <w:rPr>
                <w:rFonts w:cs="Times New Roman"/>
              </w:rPr>
            </w:rPrChange>
          </w:rPr>
          <w:fldChar w:fldCharType="end"/>
        </w:r>
      </w:del>
      <w:ins w:id="1669" w:author="Julio César Iturra Sanhueza" w:date="2025-06-10T15:02:00Z">
        <w:r w:rsidR="00DC6DAD" w:rsidRPr="00CC5E52">
          <w:rPr>
            <w:highlight w:val="yellow"/>
            <w:rPrChange w:id="1670" w:author="Julio César Iturra Sanhueza" w:date="2025-06-10T15:10:00Z">
              <w:rPr>
                <w:rFonts w:cs="Times New Roman"/>
              </w:rPr>
            </w:rPrChange>
          </w:rPr>
          <w:t xml:space="preserve">. </w:t>
        </w:r>
      </w:ins>
      <w:ins w:id="1671" w:author="Julio César Iturra Sanhueza" w:date="2025-06-10T15:11:00Z">
        <w:r w:rsidR="00CC5E52">
          <w:t xml:space="preserve"> </w:t>
        </w:r>
      </w:ins>
      <w:ins w:id="1672" w:author="Julio César Iturra Sanhueza" w:date="2025-06-10T15:05:00Z">
        <w:r w:rsidR="0031660E" w:rsidRPr="007D7C37">
          <w: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t>
        </w:r>
        <w:r w:rsidR="0031660E">
          <w:t>implies</w:t>
        </w:r>
        <w:r w:rsidR="0031660E" w:rsidRPr="007D7C37">
          <w:t xml:space="preserve"> difficulties regarding causal claims.</w:t>
        </w:r>
      </w:ins>
      <w:ins w:id="1673" w:author="Julio César Iturra Sanhueza" w:date="2025-06-10T15:11:00Z">
        <w:r w:rsidR="00CC5E52">
          <w:t xml:space="preserve"> </w:t>
        </w:r>
        <w:r w:rsidR="00CC5E52" w:rsidRPr="00CC5E52">
          <w:rPr>
            <w:highlight w:val="yellow"/>
            <w:rPrChange w:id="1674" w:author="Julio César Iturra Sanhueza" w:date="2025-06-10T15:11:00Z">
              <w:rPr>
                <w:rFonts w:cs="Times New Roman"/>
              </w:rPr>
            </w:rPrChange>
          </w:rPr>
          <w:t xml:space="preserve">For all the above reasons, </w:t>
        </w:r>
        <w:del w:id="1675" w:author="Patrick Sachweh" w:date="2025-07-16T23:04:00Z">
          <w:r w:rsidR="00CC5E52" w:rsidRPr="00CC5E52" w:rsidDel="00AE55F9">
            <w:rPr>
              <w:highlight w:val="yellow"/>
              <w:rPrChange w:id="1676" w:author="Julio César Iturra Sanhueza" w:date="2025-06-10T15:11:00Z">
                <w:rPr>
                  <w:rFonts w:cs="Times New Roman"/>
                </w:rPr>
              </w:rPrChange>
            </w:rPr>
            <w:delText xml:space="preserve">I urge readers to interpret </w:delText>
          </w:r>
        </w:del>
        <w:r w:rsidR="00CC5E52" w:rsidRPr="00CC5E52">
          <w:rPr>
            <w:highlight w:val="yellow"/>
            <w:rPrChange w:id="1677" w:author="Julio César Iturra Sanhueza" w:date="2025-06-10T15:11:00Z">
              <w:rPr>
                <w:rFonts w:cs="Times New Roman"/>
              </w:rPr>
            </w:rPrChange>
          </w:rPr>
          <w:t xml:space="preserve">the empirical findings </w:t>
        </w:r>
      </w:ins>
      <w:ins w:id="1678" w:author="Patrick Sachweh" w:date="2025-07-16T23:04:00Z">
        <w:r w:rsidR="00AE55F9">
          <w:rPr>
            <w:highlight w:val="yellow"/>
          </w:rPr>
          <w:t xml:space="preserve">should be interpreted </w:t>
        </w:r>
      </w:ins>
      <w:ins w:id="1679" w:author="Julio César Iturra Sanhueza" w:date="2025-06-10T15:11:00Z">
        <w:r w:rsidR="00CC5E52" w:rsidRPr="00CC5E52">
          <w:rPr>
            <w:highlight w:val="yellow"/>
            <w:rPrChange w:id="1680" w:author="Julio César Iturra Sanhueza" w:date="2025-06-10T15:11:00Z">
              <w:rPr>
                <w:rFonts w:cs="Times New Roman"/>
              </w:rPr>
            </w:rPrChange>
          </w:rPr>
          <w:t>with appropriate caution.</w:t>
        </w:r>
      </w:ins>
    </w:p>
    <w:p w14:paraId="6170D31F" w14:textId="15D9AF13" w:rsidR="007C1ED7" w:rsidRDefault="0062117A" w:rsidP="007C1ED7">
      <w:pPr>
        <w:pStyle w:val="BodyText"/>
        <w:rPr>
          <w:ins w:id="1681" w:author="Julio César Iturra Sanhueza" w:date="2025-06-11T17:38:00Z"/>
        </w:rPr>
      </w:pPr>
      <w:ins w:id="1682" w:author="Julio César Iturra Sanhueza" w:date="2025-06-10T17:07:00Z">
        <w:r>
          <w:t>Based on the above discussion</w:t>
        </w:r>
      </w:ins>
      <w:ins w:id="1683" w:author="Julio César Iturra Sanhueza" w:date="2025-06-10T17:08:00Z">
        <w:r>
          <w:t>, other implications of class-based segregation can be drawn for other domains.</w:t>
        </w:r>
        <w:r w:rsidR="00936B77">
          <w:t xml:space="preserve"> </w:t>
        </w:r>
      </w:ins>
      <w:ins w:id="1684" w:author="Julio César Iturra Sanhueza" w:date="2025-06-10T17:32:00Z">
        <w:r w:rsidR="007C1ED7">
          <w:t>A first vein is to what extent class-based segregation can be associated with other political attitudes and behavior</w:t>
        </w:r>
      </w:ins>
      <w:ins w:id="1685" w:author="Julio César Iturra Sanhueza" w:date="2025-06-11T17:38:00Z">
        <w:r w:rsidR="00B45C86">
          <w:t>?</w:t>
        </w:r>
      </w:ins>
      <w:ins w:id="1686" w:author="Julio César Iturra Sanhueza" w:date="2025-06-11T17:32:00Z">
        <w:r w:rsidR="00671640">
          <w:t xml:space="preserve"> </w:t>
        </w:r>
      </w:ins>
      <w:ins w:id="1687" w:author="Julio César Iturra Sanhueza" w:date="2025-06-11T17:33:00Z">
        <w:r w:rsidR="00C42E19">
          <w:t xml:space="preserve">Previous studies have </w:t>
        </w:r>
        <w:r w:rsidR="00BC4259">
          <w:t>suggested</w:t>
        </w:r>
        <w:r w:rsidR="00C42E19">
          <w:t xml:space="preserve"> </w:t>
        </w:r>
      </w:ins>
      <w:ins w:id="1688" w:author="Julio César Iturra Sanhueza" w:date="2025-06-10T17:32:00Z">
        <w:r w:rsidR="007C1ED7">
          <w:t>that more advantaged classes tend to</w:t>
        </w:r>
      </w:ins>
      <w:ins w:id="1689" w:author="Patrick Sachweh" w:date="2025-07-16T23:05:00Z">
        <w:r w:rsidR="00AE55F9">
          <w:t xml:space="preserve"> have greater</w:t>
        </w:r>
      </w:ins>
      <w:ins w:id="1690" w:author="Julio César Iturra Sanhueza" w:date="2025-06-10T17:32:00Z">
        <w:r w:rsidR="007C1ED7">
          <w:t xml:space="preserve"> trust </w:t>
        </w:r>
        <w:del w:id="1691" w:author="Patrick Sachweh" w:date="2025-07-16T23:05:00Z">
          <w:r w:rsidR="007C1ED7" w:rsidDel="00AE55F9">
            <w:delText xml:space="preserve">more </w:delText>
          </w:r>
        </w:del>
        <w:r w:rsidR="007C1ED7">
          <w:t xml:space="preserve">in strangers, be more engaged in social activities, </w:t>
        </w:r>
      </w:ins>
      <w:ins w:id="1692" w:author="Julio César Iturra Sanhueza" w:date="2025-06-11T17:02:00Z">
        <w:r w:rsidR="00A8533A">
          <w:t>and have</w:t>
        </w:r>
      </w:ins>
      <w:ins w:id="1693" w:author="Julio César Iturra Sanhueza" w:date="2025-06-10T17:32:00Z">
        <w:r w:rsidR="007C1ED7">
          <w:t xml:space="preserve"> higher propensity to participate in </w:t>
        </w:r>
        <w:commentRangeStart w:id="1694"/>
        <w:r w:rsidR="007C1ED7">
          <w:t>elections</w:t>
        </w:r>
      </w:ins>
      <w:commentRangeEnd w:id="1694"/>
      <w:r w:rsidR="00AE55F9">
        <w:rPr>
          <w:rStyle w:val="CommentReference"/>
          <w:rFonts w:asciiTheme="minorHAnsi" w:hAnsiTheme="minorHAnsi"/>
        </w:rPr>
        <w:commentReference w:id="1694"/>
      </w:r>
      <w:ins w:id="1695" w:author="Julio César Iturra Sanhueza" w:date="2025-06-10T17:32:00Z">
        <w:r w:rsidR="007C1ED7">
          <w:t xml:space="preserve">. </w:t>
        </w:r>
      </w:ins>
      <w:ins w:id="1696" w:author="Julio César Iturra Sanhueza" w:date="2025-06-11T17:38:00Z">
        <w:r w:rsidR="000E64F7">
          <w:t xml:space="preserve">Along these lines, segregation </w:t>
        </w:r>
      </w:ins>
      <w:ins w:id="1697" w:author="Julio César Iturra Sanhueza" w:date="2025-06-11T17:39:00Z">
        <w:r w:rsidR="000E64F7">
          <w:t>is arguably connected to these dimensions of social cohesion</w:t>
        </w:r>
        <w:r w:rsidR="00302FA8">
          <w:t>.</w:t>
        </w:r>
        <w:r w:rsidR="000E64F7">
          <w:t xml:space="preserve"> </w:t>
        </w:r>
      </w:ins>
    </w:p>
    <w:p w14:paraId="2D406D7B" w14:textId="7EABBE02" w:rsidR="00936B77" w:rsidRPr="007D7C37" w:rsidDel="00BF66CE" w:rsidRDefault="00936B77" w:rsidP="00A706D7">
      <w:pPr>
        <w:pStyle w:val="BodyText"/>
        <w:rPr>
          <w:del w:id="1698" w:author="Julio César Iturra Sanhueza" w:date="2025-06-11T17:02:00Z"/>
        </w:rPr>
      </w:pPr>
    </w:p>
    <w:p w14:paraId="0009F2EC" w14:textId="0D435A8C" w:rsidR="000E3C44" w:rsidRPr="007D7C37" w:rsidRDefault="009C462E" w:rsidP="00A706D7">
      <w:pPr>
        <w:pStyle w:val="BodyText"/>
      </w:pPr>
      <w:r w:rsidRPr="007D7C37">
        <w:t xml:space="preserve">Future research should include more </w:t>
      </w:r>
      <w:r w:rsidR="00A572D8" w:rsidRPr="007D7C37">
        <w:t>fine-grained</w:t>
      </w:r>
      <w:r w:rsidRPr="007D7C37">
        <w:t xml:space="preserve"> distinctions in measuring attitudes by including established questions on attitudes toward </w:t>
      </w:r>
      <w:r w:rsidR="00D76532" w:rsidRPr="007D7C37">
        <w:t>the role of market distribution or specific welfare policies</w:t>
      </w:r>
      <w:r w:rsidRPr="007D7C37">
        <w:t>.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16AB6F08" w14:textId="1AC12594" w:rsidR="009C462E" w:rsidRPr="007D7C37" w:rsidRDefault="009C462E" w:rsidP="009C462E">
      <w:pPr>
        <w:pStyle w:val="Heading1"/>
        <w:rPr>
          <w:rFonts w:cs="Times New Roman"/>
        </w:rPr>
      </w:pPr>
      <w:bookmarkStart w:id="1699" w:name="references"/>
      <w:bookmarkEnd w:id="1513"/>
      <w:r w:rsidRPr="007D7C37">
        <w:rPr>
          <w:rFonts w:cs="Times New Roman"/>
        </w:rPr>
        <w:t>References</w:t>
      </w:r>
      <w:r w:rsidRPr="007D7C37">
        <w:rPr>
          <w:rFonts w:cs="Times New Roman"/>
        </w:rPr>
        <w:br/>
      </w:r>
    </w:p>
    <w:p w14:paraId="02E1340A" w14:textId="77777777" w:rsidR="0077086A" w:rsidRDefault="00872C0C" w:rsidP="0077086A">
      <w:pPr>
        <w:pStyle w:val="Bibliography"/>
      </w:pPr>
      <w:r w:rsidRPr="007D7C37">
        <w:fldChar w:fldCharType="begin"/>
      </w:r>
      <w:r w:rsidR="00867242">
        <w:instrText xml:space="preserve"> ADDIN ZOTERO_BIBL {"uncited":[],"omitted":[],"custom":[]} CSL_BIBLIOGRAPHY </w:instrText>
      </w:r>
      <w:r w:rsidRPr="007D7C37">
        <w:fldChar w:fldCharType="separate"/>
      </w:r>
      <w:r w:rsidR="0077086A">
        <w:t xml:space="preserve">Aguinis, H., Gottfredson, R. K., &amp; Culpepper, S. A. (2013). Best-Practice Recommendations for Estimating Cross-Level Interaction Effects Using Multilevel Modeling. </w:t>
      </w:r>
      <w:r w:rsidR="0077086A">
        <w:rPr>
          <w:i/>
          <w:iCs/>
        </w:rPr>
        <w:t>Journal of Management</w:t>
      </w:r>
      <w:r w:rsidR="0077086A">
        <w:t xml:space="preserve">, </w:t>
      </w:r>
      <w:r w:rsidR="0077086A">
        <w:rPr>
          <w:i/>
          <w:iCs/>
        </w:rPr>
        <w:t>39</w:t>
      </w:r>
      <w:r w:rsidR="0077086A">
        <w:t>, 1490–1528.</w:t>
      </w:r>
    </w:p>
    <w:p w14:paraId="1496050E" w14:textId="77777777" w:rsidR="0077086A" w:rsidRDefault="0077086A" w:rsidP="0077086A">
      <w:pPr>
        <w:pStyle w:val="Bibliography"/>
      </w:pPr>
      <w:r>
        <w:t xml:space="preserve">Alvaredo, F., Atkinson, A. B., Piketty, T., &amp; Saez, E. (2022). </w:t>
      </w:r>
      <w:r>
        <w:rPr>
          <w:i/>
          <w:iCs/>
        </w:rPr>
        <w:t>World inequality database</w:t>
      </w:r>
      <w:r>
        <w:t>. WID.world.</w:t>
      </w:r>
    </w:p>
    <w:p w14:paraId="5A4C9E03" w14:textId="77777777" w:rsidR="0077086A" w:rsidRDefault="0077086A" w:rsidP="0077086A">
      <w:pPr>
        <w:pStyle w:val="Bibliography"/>
      </w:pPr>
      <w:r w:rsidRPr="0037786D">
        <w:rPr>
          <w:lang w:val="es-CL"/>
          <w:rPrChange w:id="1700" w:author="Julio César Iturra Sanhueza" w:date="2025-06-16T16:17:00Z">
            <w:rPr/>
          </w:rPrChange>
        </w:rPr>
        <w:t xml:space="preserve">Barozet, E., Boado, M., &amp; Marqués-Perales, I. (2021). </w:t>
      </w:r>
      <w:r>
        <w:t>The Measurement of Social Stratification: Comparative Perspectives Between Europe and Latin America. In P. López-</w:t>
      </w:r>
      <w:r>
        <w:lastRenderedPageBreak/>
        <w:t xml:space="preserve">Roldán &amp; S. Fachelli (Eds.), </w:t>
      </w:r>
      <w:r>
        <w:rPr>
          <w:i/>
          <w:iCs/>
        </w:rPr>
        <w:t>Towards a Comparative Analysis of Social Inequalities between Europe and Latin America</w:t>
      </w:r>
      <w:r>
        <w:t xml:space="preserve"> (pp. 171–202). Cham: Springer International Publishing.</w:t>
      </w:r>
    </w:p>
    <w:p w14:paraId="4856C536" w14:textId="77777777" w:rsidR="0077086A" w:rsidRDefault="0077086A" w:rsidP="0077086A">
      <w:pPr>
        <w:pStyle w:val="Bibliography"/>
      </w:pPr>
      <w:r>
        <w:t xml:space="preserve">Bates, D., Mächler, M., Bolker, B., &amp; Walker, S. (2015). Fitting linear mixed-effects models using lme4. </w:t>
      </w:r>
      <w:r>
        <w:rPr>
          <w:i/>
          <w:iCs/>
        </w:rPr>
        <w:t>Journal of Statistical Software</w:t>
      </w:r>
      <w:r>
        <w:t xml:space="preserve">, </w:t>
      </w:r>
      <w:r>
        <w:rPr>
          <w:i/>
          <w:iCs/>
        </w:rPr>
        <w:t>67</w:t>
      </w:r>
      <w:r>
        <w:t>, 1–48.</w:t>
      </w:r>
    </w:p>
    <w:p w14:paraId="43D88694" w14:textId="77777777" w:rsidR="0077086A" w:rsidRDefault="0077086A" w:rsidP="0077086A">
      <w:pPr>
        <w:pStyle w:val="Bibliography"/>
      </w:pPr>
      <w:r>
        <w:t xml:space="preserve">Blau, P. (1977). A Macrosociological Theory of Social Structure. </w:t>
      </w:r>
      <w:r>
        <w:rPr>
          <w:i/>
          <w:iCs/>
        </w:rPr>
        <w:t>American Journal of Sociology</w:t>
      </w:r>
      <w:r>
        <w:t xml:space="preserve">, </w:t>
      </w:r>
      <w:r>
        <w:rPr>
          <w:i/>
          <w:iCs/>
        </w:rPr>
        <w:t>83</w:t>
      </w:r>
      <w:r>
        <w:t>, 26–54.</w:t>
      </w:r>
    </w:p>
    <w:p w14:paraId="64AFAD10" w14:textId="77777777" w:rsidR="0077086A" w:rsidRDefault="0077086A" w:rsidP="0077086A">
      <w:pPr>
        <w:pStyle w:val="Bibliography"/>
      </w:pPr>
      <w:r>
        <w:t xml:space="preserve">Brooks, C., &amp; Svallfors, S. (2010). Why does class matter? Policy attitudes, mechanisms, and the case of the Nordic countries. </w:t>
      </w:r>
      <w:r>
        <w:rPr>
          <w:i/>
          <w:iCs/>
        </w:rPr>
        <w:t>Research in Social Stratification and Mobility</w:t>
      </w:r>
      <w:r>
        <w:t xml:space="preserve">, </w:t>
      </w:r>
      <w:r>
        <w:rPr>
          <w:i/>
          <w:iCs/>
        </w:rPr>
        <w:t>28</w:t>
      </w:r>
      <w:r>
        <w:t>, 199–213.</w:t>
      </w:r>
    </w:p>
    <w:p w14:paraId="428F1BB9" w14:textId="77777777" w:rsidR="0077086A" w:rsidRDefault="0077086A" w:rsidP="0077086A">
      <w:pPr>
        <w:pStyle w:val="Bibliography"/>
      </w:pPr>
      <w:r>
        <w:t xml:space="preserve">Bryan, M. L., &amp; Jenkins, S. P. (2016). Multilevel Modelling of Country Effects: A Cautionary Tale. </w:t>
      </w:r>
      <w:r>
        <w:rPr>
          <w:i/>
          <w:iCs/>
        </w:rPr>
        <w:t>European Sociological Review</w:t>
      </w:r>
      <w:r>
        <w:t xml:space="preserve">, </w:t>
      </w:r>
      <w:r>
        <w:rPr>
          <w:i/>
          <w:iCs/>
        </w:rPr>
        <w:t>32</w:t>
      </w:r>
      <w:r>
        <w:t>, 3–22.</w:t>
      </w:r>
    </w:p>
    <w:p w14:paraId="07276B0B" w14:textId="77777777" w:rsidR="0077086A" w:rsidRDefault="0077086A" w:rsidP="0077086A">
      <w:pPr>
        <w:pStyle w:val="Bibliography"/>
      </w:pPr>
      <w:r>
        <w:t xml:space="preserve">Cansunar, A. (2021). Who Is High Income, Anyway? Social Comparison, Subjective Group Identification, and Preferences over Progressive Taxation. </w:t>
      </w:r>
      <w:r>
        <w:rPr>
          <w:i/>
          <w:iCs/>
        </w:rPr>
        <w:t>The Journal of Politics</w:t>
      </w:r>
      <w:r>
        <w:t>, 000–000.</w:t>
      </w:r>
    </w:p>
    <w:p w14:paraId="0E422884" w14:textId="77777777" w:rsidR="0077086A" w:rsidRDefault="0077086A" w:rsidP="0077086A">
      <w:pPr>
        <w:pStyle w:val="Bibliography"/>
      </w:pPr>
      <w:r>
        <w:t xml:space="preserve">Condon, M., &amp; Wichowsky, A. (2020). Inequality in the Social Mind: Social Comparison and Support for Redistribution. </w:t>
      </w:r>
      <w:r>
        <w:rPr>
          <w:i/>
          <w:iCs/>
        </w:rPr>
        <w:t>The Journal of Politics</w:t>
      </w:r>
      <w:r>
        <w:t xml:space="preserve">, </w:t>
      </w:r>
      <w:r>
        <w:rPr>
          <w:i/>
          <w:iCs/>
        </w:rPr>
        <w:t>82</w:t>
      </w:r>
      <w:r>
        <w:t>, 149–161.</w:t>
      </w:r>
    </w:p>
    <w:p w14:paraId="1B19072E" w14:textId="77777777" w:rsidR="0077086A" w:rsidRDefault="0077086A" w:rsidP="0077086A">
      <w:pPr>
        <w:pStyle w:val="Bibliography"/>
      </w:pPr>
      <w:r>
        <w:t xml:space="preserve">Curtis, J., &amp; Andersen, R. (2015). How Social Class Shapes Attitudes on Economic Inequality: The Competing Forces of Self-Interest and Legitimation. </w:t>
      </w:r>
      <w:r>
        <w:rPr>
          <w:i/>
          <w:iCs/>
        </w:rPr>
        <w:t>International Review of Social Research</w:t>
      </w:r>
      <w:r>
        <w:t xml:space="preserve">, </w:t>
      </w:r>
      <w:r>
        <w:rPr>
          <w:i/>
          <w:iCs/>
        </w:rPr>
        <w:t>5</w:t>
      </w:r>
      <w:r>
        <w:t>, 4–19.</w:t>
      </w:r>
    </w:p>
    <w:p w14:paraId="2A351E2B" w14:textId="77777777" w:rsidR="0077086A" w:rsidRDefault="0077086A" w:rsidP="0077086A">
      <w:pPr>
        <w:pStyle w:val="Bibliography"/>
      </w:pPr>
      <w:r>
        <w:t xml:space="preserve">Dimick, M., Rueda, D., &amp; Stegmueller, D. (2017). The Altruistic Rich? Inequality and Other-Regarding Preferences for Redistribution. </w:t>
      </w:r>
      <w:r>
        <w:rPr>
          <w:i/>
          <w:iCs/>
        </w:rPr>
        <w:t>Quarterly Journal of Political Science</w:t>
      </w:r>
      <w:r>
        <w:t xml:space="preserve">, </w:t>
      </w:r>
      <w:r>
        <w:rPr>
          <w:i/>
          <w:iCs/>
        </w:rPr>
        <w:t>11</w:t>
      </w:r>
      <w:r>
        <w:t>, 385–439.</w:t>
      </w:r>
    </w:p>
    <w:p w14:paraId="52D322C6" w14:textId="77777777" w:rsidR="0077086A" w:rsidRDefault="0077086A" w:rsidP="0077086A">
      <w:pPr>
        <w:pStyle w:val="Bibliography"/>
      </w:pPr>
      <w:r>
        <w:t xml:space="preserve">Diprete, T. A., Gelman, A., Mccormick, T., Teitler, J., &amp; Zheng, T. (2011). Segregation in Social Networks Based on Acquaintanceship and Trust. </w:t>
      </w:r>
      <w:r>
        <w:rPr>
          <w:i/>
          <w:iCs/>
        </w:rPr>
        <w:t>Source: American Journal of Sociology AJS</w:t>
      </w:r>
      <w:r>
        <w:t xml:space="preserve">, </w:t>
      </w:r>
      <w:r>
        <w:rPr>
          <w:i/>
          <w:iCs/>
        </w:rPr>
        <w:t>116</w:t>
      </w:r>
      <w:r>
        <w:t>, 1234–1283.</w:t>
      </w:r>
    </w:p>
    <w:p w14:paraId="08E9E6E4" w14:textId="77777777" w:rsidR="0077086A" w:rsidRDefault="0077086A" w:rsidP="0077086A">
      <w:pPr>
        <w:pStyle w:val="Bibliography"/>
      </w:pPr>
      <w:r>
        <w:t xml:space="preserve">Doucette, J. S. (2024). What Can We Learn about the Effects of Democracy Using Cross-National Data? </w:t>
      </w:r>
      <w:r>
        <w:rPr>
          <w:i/>
          <w:iCs/>
        </w:rPr>
        <w:t>American Political Science Review</w:t>
      </w:r>
      <w:r>
        <w:t>, 1–10.</w:t>
      </w:r>
    </w:p>
    <w:p w14:paraId="104B6DF5" w14:textId="77777777" w:rsidR="0077086A" w:rsidRDefault="0077086A" w:rsidP="0077086A">
      <w:pPr>
        <w:pStyle w:val="Bibliography"/>
      </w:pPr>
      <w:r>
        <w:t xml:space="preserve">Edlund, J. (2003). The Influence of the Class Situations of Husbands and Wives on Class Identity, Party Preference and Attitudes Towards Redistribution: Sweden, Germany and the United States. </w:t>
      </w:r>
      <w:r>
        <w:rPr>
          <w:i/>
          <w:iCs/>
        </w:rPr>
        <w:t>Acta Sociologica</w:t>
      </w:r>
      <w:r>
        <w:t xml:space="preserve">, </w:t>
      </w:r>
      <w:r>
        <w:rPr>
          <w:i/>
          <w:iCs/>
        </w:rPr>
        <w:t>46</w:t>
      </w:r>
      <w:r>
        <w:t>, 195–214.</w:t>
      </w:r>
    </w:p>
    <w:p w14:paraId="38C5FB2A" w14:textId="77777777" w:rsidR="0077086A" w:rsidRDefault="0077086A" w:rsidP="0077086A">
      <w:pPr>
        <w:pStyle w:val="Bibliography"/>
      </w:pPr>
      <w:r>
        <w:t xml:space="preserve">Edlund, J., &amp; Lindh, A. (2015). The democratic class struggle revisited: The welfare state, social cohesion and political conflict. </w:t>
      </w:r>
      <w:r>
        <w:rPr>
          <w:i/>
          <w:iCs/>
        </w:rPr>
        <w:t>Acta Sociologica</w:t>
      </w:r>
      <w:r>
        <w:t xml:space="preserve">, </w:t>
      </w:r>
      <w:r>
        <w:rPr>
          <w:i/>
          <w:iCs/>
        </w:rPr>
        <w:t>58</w:t>
      </w:r>
      <w:r>
        <w:t>, 311–328.</w:t>
      </w:r>
    </w:p>
    <w:p w14:paraId="1E4145B7" w14:textId="77777777" w:rsidR="0077086A" w:rsidRDefault="0077086A" w:rsidP="0077086A">
      <w:pPr>
        <w:pStyle w:val="Bibliography"/>
      </w:pPr>
      <w:r>
        <w:t xml:space="preserve">Erikson, R., &amp; Goldthorpe, J. H. (1992). </w:t>
      </w:r>
      <w:r>
        <w:rPr>
          <w:i/>
          <w:iCs/>
        </w:rPr>
        <w:t>The constant flux: A study of class mobility in industrial societies</w:t>
      </w:r>
      <w:r>
        <w:t>. Oxford, UK: Oxford University Press.</w:t>
      </w:r>
    </w:p>
    <w:p w14:paraId="491C2D96" w14:textId="77777777" w:rsidR="0077086A" w:rsidRDefault="0077086A" w:rsidP="0077086A">
      <w:pPr>
        <w:pStyle w:val="Bibliography"/>
      </w:pPr>
      <w:r>
        <w:t xml:space="preserve">Evans, G., &amp; Graaf, N. D. de (Eds.). (2013). </w:t>
      </w:r>
      <w:r>
        <w:rPr>
          <w:i/>
          <w:iCs/>
        </w:rPr>
        <w:t>Political choice matters: Explaining the strength of class and religious cleavages in cross-national perspective</w:t>
      </w:r>
      <w:r>
        <w:t xml:space="preserve"> (1st ed). Oxford: Oxford University Press.</w:t>
      </w:r>
    </w:p>
    <w:p w14:paraId="590D9E7F" w14:textId="77777777" w:rsidR="0077086A" w:rsidRDefault="0077086A" w:rsidP="0077086A">
      <w:pPr>
        <w:pStyle w:val="Bibliography"/>
      </w:pPr>
      <w:r>
        <w:t xml:space="preserve">Evans, M. D. R., Kelley, J., &amp; Kolosi, T. (1992). Images of Class: Public Perceptions in Hungary and Australia. </w:t>
      </w:r>
      <w:r>
        <w:rPr>
          <w:i/>
          <w:iCs/>
        </w:rPr>
        <w:t>American Sociological Review</w:t>
      </w:r>
      <w:r>
        <w:t xml:space="preserve">, </w:t>
      </w:r>
      <w:r>
        <w:rPr>
          <w:i/>
          <w:iCs/>
        </w:rPr>
        <w:t>57</w:t>
      </w:r>
      <w:r>
        <w:t>, 461.</w:t>
      </w:r>
    </w:p>
    <w:p w14:paraId="7A864127" w14:textId="77777777" w:rsidR="0077086A" w:rsidRPr="002B455A" w:rsidRDefault="0077086A" w:rsidP="0077086A">
      <w:pPr>
        <w:pStyle w:val="Bibliography"/>
        <w:rPr>
          <w:lang w:val="es-CL"/>
          <w:rPrChange w:id="1701" w:author="Julio César Iturra Sanhueza" w:date="2025-06-16T16:17:00Z">
            <w:rPr/>
          </w:rPrChange>
        </w:rPr>
      </w:pPr>
      <w:r>
        <w:t xml:space="preserve">Feld, S. L. (1981). The Focused Organization of Social Ties. </w:t>
      </w:r>
      <w:r w:rsidRPr="002B455A">
        <w:rPr>
          <w:i/>
          <w:iCs/>
          <w:lang w:val="es-CL"/>
          <w:rPrChange w:id="1702" w:author="Julio César Iturra Sanhueza" w:date="2025-06-16T16:17:00Z">
            <w:rPr>
              <w:i/>
              <w:iCs/>
            </w:rPr>
          </w:rPrChange>
        </w:rPr>
        <w:t>American Journal of Sociology</w:t>
      </w:r>
      <w:r w:rsidRPr="002B455A">
        <w:rPr>
          <w:lang w:val="es-CL"/>
          <w:rPrChange w:id="1703" w:author="Julio César Iturra Sanhueza" w:date="2025-06-16T16:17:00Z">
            <w:rPr/>
          </w:rPrChange>
        </w:rPr>
        <w:t xml:space="preserve">, </w:t>
      </w:r>
      <w:r w:rsidRPr="002B455A">
        <w:rPr>
          <w:i/>
          <w:iCs/>
          <w:lang w:val="es-CL"/>
          <w:rPrChange w:id="1704" w:author="Julio César Iturra Sanhueza" w:date="2025-06-16T16:17:00Z">
            <w:rPr>
              <w:i/>
              <w:iCs/>
            </w:rPr>
          </w:rPrChange>
        </w:rPr>
        <w:t>86</w:t>
      </w:r>
      <w:r w:rsidRPr="002B455A">
        <w:rPr>
          <w:lang w:val="es-CL"/>
          <w:rPrChange w:id="1705" w:author="Julio César Iturra Sanhueza" w:date="2025-06-16T16:17:00Z">
            <w:rPr/>
          </w:rPrChange>
        </w:rPr>
        <w:t>, 1015–1035.</w:t>
      </w:r>
    </w:p>
    <w:p w14:paraId="0B7E7F44" w14:textId="77777777" w:rsidR="0077086A" w:rsidRDefault="0077086A" w:rsidP="0077086A">
      <w:pPr>
        <w:pStyle w:val="Bibliography"/>
      </w:pPr>
      <w:r w:rsidRPr="002B455A">
        <w:rPr>
          <w:lang w:val="es-CL"/>
          <w:rPrChange w:id="1706" w:author="Julio César Iturra Sanhueza" w:date="2025-06-16T16:17:00Z">
            <w:rPr/>
          </w:rPrChange>
        </w:rPr>
        <w:t xml:space="preserve">García-Castro, J. D., González, R., Frigolett, C., Jiménez-Moya, G., Rodríguez-Bailón, R., &amp; Willis, G. (2022). </w:t>
      </w:r>
      <w:r>
        <w:t xml:space="preserve">Changing attitudes toward redistribution: The role of perceived economic inequality in everyday life and intolerance of inequality. </w:t>
      </w:r>
      <w:r>
        <w:rPr>
          <w:i/>
          <w:iCs/>
        </w:rPr>
        <w:t>The Journal of Social Psychology</w:t>
      </w:r>
      <w:r>
        <w:t xml:space="preserve">, </w:t>
      </w:r>
      <w:r>
        <w:rPr>
          <w:i/>
          <w:iCs/>
        </w:rPr>
        <w:t>0</w:t>
      </w:r>
      <w:r>
        <w:t>, 1–16.</w:t>
      </w:r>
    </w:p>
    <w:p w14:paraId="0EE4FE31" w14:textId="77777777" w:rsidR="0077086A" w:rsidRDefault="0077086A" w:rsidP="0077086A">
      <w:pPr>
        <w:pStyle w:val="Bibliography"/>
      </w:pPr>
      <w:r>
        <w:lastRenderedPageBreak/>
        <w:t xml:space="preserve">García-Sánchez, E., Castillo, J. C., Rodríguez-Bailón, R., &amp; Willis, G. B. (2022). The Two Faces of Support for Redistribution in Colombia: Taxing the Wealthy or Assisting People in Need. </w:t>
      </w:r>
      <w:r>
        <w:rPr>
          <w:i/>
          <w:iCs/>
        </w:rPr>
        <w:t>Frontiers in Sociology</w:t>
      </w:r>
      <w:r>
        <w:t xml:space="preserve">, </w:t>
      </w:r>
      <w:r>
        <w:rPr>
          <w:i/>
          <w:iCs/>
        </w:rPr>
        <w:t>7</w:t>
      </w:r>
      <w:r>
        <w:t>, 773378.</w:t>
      </w:r>
    </w:p>
    <w:p w14:paraId="01F850E8" w14:textId="77777777" w:rsidR="0077086A" w:rsidRDefault="0077086A" w:rsidP="0077086A">
      <w:pPr>
        <w:pStyle w:val="Bibliography"/>
      </w:pPr>
      <w:r>
        <w:t xml:space="preserve">Häusermann, S., Kurer, T., &amp; Schwander, H. (2015). High-skilled outsiders? Labor market vulnerability, education and welfare state preferences. </w:t>
      </w:r>
      <w:r>
        <w:rPr>
          <w:i/>
          <w:iCs/>
        </w:rPr>
        <w:t>Socio-Economic Review</w:t>
      </w:r>
      <w:r>
        <w:t xml:space="preserve">, </w:t>
      </w:r>
      <w:r>
        <w:rPr>
          <w:i/>
          <w:iCs/>
        </w:rPr>
        <w:t>13</w:t>
      </w:r>
      <w:r>
        <w:t>, 235–258.</w:t>
      </w:r>
    </w:p>
    <w:p w14:paraId="2E44831D" w14:textId="77777777" w:rsidR="0077086A" w:rsidRDefault="0077086A" w:rsidP="0077086A">
      <w:pPr>
        <w:pStyle w:val="Bibliography"/>
      </w:pPr>
      <w:r w:rsidRPr="00BF2CE2">
        <w:t xml:space="preserve">Hertel, F. R., &amp; Groh-Samberg, O. (2019). </w:t>
      </w:r>
      <w:r>
        <w:t xml:space="preserve">The Relation between Inequality and Intergenerational Class Mobility in 39 Countries. </w:t>
      </w:r>
      <w:r>
        <w:rPr>
          <w:i/>
          <w:iCs/>
        </w:rPr>
        <w:t>American Sociological Review</w:t>
      </w:r>
      <w:r>
        <w:t xml:space="preserve">, </w:t>
      </w:r>
      <w:r>
        <w:rPr>
          <w:i/>
          <w:iCs/>
        </w:rPr>
        <w:t>84</w:t>
      </w:r>
      <w:r>
        <w:t>, 1099–1133.</w:t>
      </w:r>
    </w:p>
    <w:p w14:paraId="1566B72C" w14:textId="77777777" w:rsidR="0077086A" w:rsidRDefault="0077086A" w:rsidP="0077086A">
      <w:pPr>
        <w:pStyle w:val="Bibliography"/>
      </w:pPr>
      <w:r>
        <w:t xml:space="preserve">Homans, G. C. (1951). </w:t>
      </w:r>
      <w:r>
        <w:rPr>
          <w:i/>
          <w:iCs/>
        </w:rPr>
        <w:t>The human group.</w:t>
      </w:r>
      <w:r>
        <w:t xml:space="preserve"> Piscataway,  NJ,  US: Transaction Publishers.</w:t>
      </w:r>
    </w:p>
    <w:p w14:paraId="208DCFFA" w14:textId="77777777" w:rsidR="0077086A" w:rsidRDefault="0077086A" w:rsidP="0077086A">
      <w:pPr>
        <w:pStyle w:val="Bibliography"/>
      </w:pPr>
      <w:r>
        <w:t xml:space="preserve">Hox, J. J. (2010). </w:t>
      </w:r>
      <w:r>
        <w:rPr>
          <w:i/>
          <w:iCs/>
        </w:rPr>
        <w:t>Multilevel analysis: Techniques and applications</w:t>
      </w:r>
      <w:r>
        <w:t xml:space="preserve"> (2. ed). New York: Routledge, Taylor &amp; Francis.</w:t>
      </w:r>
    </w:p>
    <w:p w14:paraId="7B707E1D" w14:textId="77777777" w:rsidR="0077086A" w:rsidRDefault="0077086A" w:rsidP="0077086A">
      <w:pPr>
        <w:pStyle w:val="Bibliography"/>
      </w:pPr>
      <w:r>
        <w:t xml:space="preserve">ILO. (2022). </w:t>
      </w:r>
      <w:r>
        <w:rPr>
          <w:i/>
          <w:iCs/>
        </w:rPr>
        <w:t>World Economic Outlook Database</w:t>
      </w:r>
      <w:r>
        <w:t>. Retrieved from https://www.imf.org/en/Publications/WEO/weo-database/2022/April</w:t>
      </w:r>
    </w:p>
    <w:p w14:paraId="25A305A3" w14:textId="77777777" w:rsidR="0077086A" w:rsidRDefault="0077086A" w:rsidP="0077086A">
      <w:pPr>
        <w:pStyle w:val="Bibliography"/>
      </w:pPr>
      <w:r>
        <w:t xml:space="preserve">ISSP Research Group. (2019). </w:t>
      </w:r>
      <w:r>
        <w:rPr>
          <w:i/>
          <w:iCs/>
        </w:rPr>
        <w:t>International Social Survey Programme: Social Networks and Social Resources - ISSP 2017</w:t>
      </w:r>
      <w:r>
        <w:t xml:space="preserve"> (Version 2.0.0) [Data set]. GESIS Data Archive.</w:t>
      </w:r>
    </w:p>
    <w:p w14:paraId="7A1C15A7" w14:textId="77777777" w:rsidR="0077086A" w:rsidRDefault="0077086A" w:rsidP="0077086A">
      <w:pPr>
        <w:pStyle w:val="Bibliography"/>
      </w:pPr>
      <w:r>
        <w:t xml:space="preserve">Kalmijn, M., &amp; Kraaykamp, G. (2007). Social stratification and attitudes: A comparative analysis of the effects of class and education in Europe1. </w:t>
      </w:r>
      <w:r>
        <w:rPr>
          <w:i/>
          <w:iCs/>
        </w:rPr>
        <w:t>The British Journal of Sociology</w:t>
      </w:r>
      <w:r>
        <w:t xml:space="preserve">, </w:t>
      </w:r>
      <w:r>
        <w:rPr>
          <w:i/>
          <w:iCs/>
        </w:rPr>
        <w:t>58</w:t>
      </w:r>
      <w:r>
        <w:t>, 547–576.</w:t>
      </w:r>
    </w:p>
    <w:p w14:paraId="2277A6E6" w14:textId="77777777" w:rsidR="0077086A" w:rsidRDefault="0077086A" w:rsidP="0077086A">
      <w:pPr>
        <w:pStyle w:val="Bibliography"/>
      </w:pPr>
      <w:r>
        <w:t xml:space="preserve">Kim, H., &amp; Lee, Y. (2018). Socioeconomic status, perceived inequality of opportunity, and attitudes toward redistribution. </w:t>
      </w:r>
      <w:r>
        <w:rPr>
          <w:i/>
          <w:iCs/>
        </w:rPr>
        <w:t>The Social Science Journal</w:t>
      </w:r>
      <w:r>
        <w:t xml:space="preserve">, </w:t>
      </w:r>
      <w:r>
        <w:rPr>
          <w:i/>
          <w:iCs/>
        </w:rPr>
        <w:t>55</w:t>
      </w:r>
      <w:r>
        <w:t>, 300–312.</w:t>
      </w:r>
    </w:p>
    <w:p w14:paraId="634A8983" w14:textId="77777777" w:rsidR="0077086A" w:rsidRDefault="0077086A" w:rsidP="0077086A">
      <w:pPr>
        <w:pStyle w:val="Bibliography"/>
      </w:pPr>
      <w:r>
        <w:t xml:space="preserve">Kitschelt, H., &amp; Rehm, P. (2014). Occupations as a Site of Political Preference Formation. </w:t>
      </w:r>
      <w:r>
        <w:rPr>
          <w:i/>
          <w:iCs/>
        </w:rPr>
        <w:t>Comparative Political Studies</w:t>
      </w:r>
      <w:r>
        <w:t xml:space="preserve">, </w:t>
      </w:r>
      <w:r>
        <w:rPr>
          <w:i/>
          <w:iCs/>
        </w:rPr>
        <w:t>47</w:t>
      </w:r>
      <w:r>
        <w:t>, 1670–1706.</w:t>
      </w:r>
    </w:p>
    <w:p w14:paraId="3D8A5D20" w14:textId="77777777" w:rsidR="0077086A" w:rsidRDefault="0077086A" w:rsidP="0077086A">
      <w:pPr>
        <w:pStyle w:val="Bibliography"/>
      </w:pPr>
      <w:r>
        <w:t xml:space="preserve">Kragten, N., &amp; Rözer, J. (2017). The Income Inequality Hypothesis Revisited: Assessing the Hypothesis Using Four Methodological Approaches. </w:t>
      </w:r>
      <w:r>
        <w:rPr>
          <w:i/>
          <w:iCs/>
        </w:rPr>
        <w:t>Social Indicators Research</w:t>
      </w:r>
      <w:r>
        <w:t xml:space="preserve">, </w:t>
      </w:r>
      <w:r>
        <w:rPr>
          <w:i/>
          <w:iCs/>
        </w:rPr>
        <w:t>131</w:t>
      </w:r>
      <w:r>
        <w:t>, 1015–1033.</w:t>
      </w:r>
    </w:p>
    <w:p w14:paraId="00237C1B" w14:textId="77777777" w:rsidR="0077086A" w:rsidRDefault="0077086A" w:rsidP="0077086A">
      <w:pPr>
        <w:pStyle w:val="Bibliography"/>
      </w:pPr>
      <w:r>
        <w:t xml:space="preserve">Kulin, J., &amp; Svallfors, S. (2013). Class, values, and attitudes towards redistribution: A European comparison. </w:t>
      </w:r>
      <w:r>
        <w:rPr>
          <w:i/>
          <w:iCs/>
        </w:rPr>
        <w:t>European Sociological Review</w:t>
      </w:r>
      <w:r>
        <w:t xml:space="preserve">, </w:t>
      </w:r>
      <w:r>
        <w:rPr>
          <w:i/>
          <w:iCs/>
        </w:rPr>
        <w:t>29</w:t>
      </w:r>
      <w:r>
        <w:t>, 155–167.</w:t>
      </w:r>
    </w:p>
    <w:p w14:paraId="6C5CC55D" w14:textId="77777777" w:rsidR="0077086A" w:rsidRDefault="0077086A" w:rsidP="0077086A">
      <w:pPr>
        <w:pStyle w:val="Bibliography"/>
      </w:pPr>
      <w:r>
        <w:t xml:space="preserve">Lancee, B., &amp; Van de Werfhorst, H. G. (2012). Income inequality and participation: A comparison of 24 European countries. </w:t>
      </w:r>
      <w:r>
        <w:rPr>
          <w:i/>
          <w:iCs/>
        </w:rPr>
        <w:t>Social Science Research</w:t>
      </w:r>
      <w:r>
        <w:t xml:space="preserve">, </w:t>
      </w:r>
      <w:r>
        <w:rPr>
          <w:i/>
          <w:iCs/>
        </w:rPr>
        <w:t>41</w:t>
      </w:r>
      <w:r>
        <w:t>, 1166–1178.</w:t>
      </w:r>
    </w:p>
    <w:p w14:paraId="3E0C6B69" w14:textId="77777777" w:rsidR="0077086A" w:rsidRDefault="0077086A" w:rsidP="0077086A">
      <w:pPr>
        <w:pStyle w:val="Bibliography"/>
      </w:pPr>
      <w:r>
        <w:t xml:space="preserve">Langsæther, P. E., &amp; Evans, G. (2020). More than self-interest: Why different classes have different attitudes to income inequality. </w:t>
      </w:r>
      <w:r>
        <w:rPr>
          <w:i/>
          <w:iCs/>
        </w:rPr>
        <w:t>The British Journal of Sociology</w:t>
      </w:r>
      <w:r>
        <w:t xml:space="preserve">, </w:t>
      </w:r>
      <w:r>
        <w:rPr>
          <w:i/>
          <w:iCs/>
        </w:rPr>
        <w:t>71</w:t>
      </w:r>
      <w:r>
        <w:t>, 594–607.</w:t>
      </w:r>
    </w:p>
    <w:p w14:paraId="7D816F49" w14:textId="77777777" w:rsidR="0077086A" w:rsidRDefault="0077086A" w:rsidP="0077086A">
      <w:pPr>
        <w:pStyle w:val="Bibliography"/>
      </w:pPr>
      <w:r>
        <w:t xml:space="preserve">Lazarsfeld, P. F., &amp; Merton, R. K. (1954). Friendship as a social process: A substantive and methodological analysis. In T. Morroe &amp; C. H. Page (Eds.), </w:t>
      </w:r>
      <w:r>
        <w:rPr>
          <w:i/>
          <w:iCs/>
        </w:rPr>
        <w:t>Freedom and control in modern society</w:t>
      </w:r>
      <w:r>
        <w:t xml:space="preserve"> (Vol. 18, pp. 18–66). New York: Van Nostrand.</w:t>
      </w:r>
    </w:p>
    <w:p w14:paraId="6997430C" w14:textId="77777777" w:rsidR="0077086A" w:rsidRDefault="0077086A" w:rsidP="0077086A">
      <w:pPr>
        <w:pStyle w:val="Bibliography"/>
      </w:pPr>
      <w:r>
        <w:t xml:space="preserve">Lee, J. (2023). Consider your origins: Parental social class and preferences for redistribution in the United States from 1977 to 2018. </w:t>
      </w:r>
      <w:r>
        <w:rPr>
          <w:i/>
          <w:iCs/>
        </w:rPr>
        <w:t>Social Science Research</w:t>
      </w:r>
      <w:r>
        <w:t xml:space="preserve">, </w:t>
      </w:r>
      <w:r>
        <w:rPr>
          <w:i/>
          <w:iCs/>
        </w:rPr>
        <w:t>110</w:t>
      </w:r>
      <w:r>
        <w:t>, 102840.</w:t>
      </w:r>
    </w:p>
    <w:p w14:paraId="6AF40331" w14:textId="77777777" w:rsidR="0077086A" w:rsidRDefault="0077086A" w:rsidP="0077086A">
      <w:pPr>
        <w:pStyle w:val="Bibliography"/>
      </w:pPr>
      <w:r>
        <w:t xml:space="preserve">Liebig, S., &amp; Sauer, C. (2016). Sociology of Justice. In C. Sabbagh &amp; M. Schmitt (Eds.), </w:t>
      </w:r>
      <w:r>
        <w:rPr>
          <w:i/>
          <w:iCs/>
        </w:rPr>
        <w:t>Handbook of Social Justice Theory and Research</w:t>
      </w:r>
      <w:r>
        <w:t xml:space="preserve"> (pp. 37–59). New York, NY: Springer New York.</w:t>
      </w:r>
    </w:p>
    <w:p w14:paraId="2E2B54DB" w14:textId="77777777" w:rsidR="0077086A" w:rsidRDefault="0077086A" w:rsidP="0077086A">
      <w:pPr>
        <w:pStyle w:val="Bibliography"/>
      </w:pPr>
      <w:r>
        <w:t xml:space="preserve">Lin, N., &amp; Dumin, M. (1986). Access to occupations through social ties. </w:t>
      </w:r>
      <w:r>
        <w:rPr>
          <w:i/>
          <w:iCs/>
        </w:rPr>
        <w:t>Social Networks</w:t>
      </w:r>
      <w:r>
        <w:t xml:space="preserve">, </w:t>
      </w:r>
      <w:r>
        <w:rPr>
          <w:i/>
          <w:iCs/>
        </w:rPr>
        <w:t>8</w:t>
      </w:r>
      <w:r>
        <w:t>, 365–385.</w:t>
      </w:r>
    </w:p>
    <w:p w14:paraId="4F631852" w14:textId="77777777" w:rsidR="0077086A" w:rsidRDefault="0077086A" w:rsidP="0077086A">
      <w:pPr>
        <w:pStyle w:val="Bibliography"/>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27A8D590" w14:textId="77777777" w:rsidR="0077086A" w:rsidRDefault="0077086A" w:rsidP="0077086A">
      <w:pPr>
        <w:pStyle w:val="Bibliography"/>
      </w:pPr>
      <w:r>
        <w:lastRenderedPageBreak/>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1315ABA3" w14:textId="77777777" w:rsidR="0077086A" w:rsidRDefault="0077086A" w:rsidP="0077086A">
      <w:pPr>
        <w:pStyle w:val="Bibliography"/>
      </w:pPr>
      <w:r>
        <w:t xml:space="preserve">Lindh, A., &amp; McCall, L. (2020). Class Position and Political Opinion in Rich Democracies. </w:t>
      </w:r>
      <w:r>
        <w:rPr>
          <w:i/>
          <w:iCs/>
        </w:rPr>
        <w:t>Annual Review of Sociology</w:t>
      </w:r>
      <w:r>
        <w:t xml:space="preserve">, </w:t>
      </w:r>
      <w:r>
        <w:rPr>
          <w:i/>
          <w:iCs/>
        </w:rPr>
        <w:t>46</w:t>
      </w:r>
      <w:r>
        <w:t>, 419–441.</w:t>
      </w:r>
    </w:p>
    <w:p w14:paraId="41665A24" w14:textId="77777777" w:rsidR="0077086A" w:rsidRDefault="0077086A" w:rsidP="0077086A">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0E9CED53" w14:textId="77777777" w:rsidR="0077086A" w:rsidRDefault="0077086A" w:rsidP="0077086A">
      <w:pPr>
        <w:pStyle w:val="Bibliography"/>
      </w:pPr>
      <w:r>
        <w:t xml:space="preserve">McCall, L., &amp; Kenworthy, L. (2009). Americans’ Social Policy Preferences in the Era of Rising Inequality. </w:t>
      </w:r>
      <w:r>
        <w:rPr>
          <w:i/>
          <w:iCs/>
        </w:rPr>
        <w:t>Perspectives on Politics</w:t>
      </w:r>
      <w:r>
        <w:t xml:space="preserve">, </w:t>
      </w:r>
      <w:r>
        <w:rPr>
          <w:i/>
          <w:iCs/>
        </w:rPr>
        <w:t>7</w:t>
      </w:r>
      <w:r>
        <w:t>, 459–484.</w:t>
      </w:r>
    </w:p>
    <w:p w14:paraId="35493F40" w14:textId="77777777" w:rsidR="0077086A" w:rsidRDefault="0077086A" w:rsidP="0077086A">
      <w:pPr>
        <w:pStyle w:val="Bibliography"/>
      </w:pPr>
      <w:r>
        <w:t xml:space="preserve">McPherson, M., Smith-Lovin, L., &amp; Cook, J. M. (2001). Birds of a Feather: Homophily in Social Networks. </w:t>
      </w:r>
      <w:r>
        <w:rPr>
          <w:i/>
          <w:iCs/>
        </w:rPr>
        <w:t>Annual Review of Sociology</w:t>
      </w:r>
      <w:r>
        <w:t xml:space="preserve">, </w:t>
      </w:r>
      <w:r>
        <w:rPr>
          <w:i/>
          <w:iCs/>
        </w:rPr>
        <w:t>27</w:t>
      </w:r>
      <w:r>
        <w:t>, 415–444.</w:t>
      </w:r>
    </w:p>
    <w:p w14:paraId="560C59A2" w14:textId="77777777" w:rsidR="0077086A" w:rsidRDefault="0077086A" w:rsidP="0077086A">
      <w:pPr>
        <w:pStyle w:val="Bibliography"/>
      </w:pPr>
      <w:r>
        <w:t xml:space="preserve">Meltzer, A. H., &amp; Richard, S. F. (1981). A Rational Theory of the Size of Government. </w:t>
      </w:r>
      <w:r>
        <w:rPr>
          <w:i/>
          <w:iCs/>
        </w:rPr>
        <w:t>Journal of Political Economy</w:t>
      </w:r>
      <w:r>
        <w:t xml:space="preserve">, </w:t>
      </w:r>
      <w:r>
        <w:rPr>
          <w:i/>
          <w:iCs/>
        </w:rPr>
        <w:t>89</w:t>
      </w:r>
      <w:r>
        <w:t>, 914–927.</w:t>
      </w:r>
    </w:p>
    <w:p w14:paraId="32D77E75" w14:textId="77777777" w:rsidR="0077086A" w:rsidRDefault="0077086A" w:rsidP="0077086A">
      <w:pPr>
        <w:pStyle w:val="Bibliography"/>
      </w:pPr>
      <w:r>
        <w:t xml:space="preserve">Mijs, J. (2021). The paradox of inequality: Income inequality and belief in meritocracy go hand in hand. </w:t>
      </w:r>
      <w:r>
        <w:rPr>
          <w:i/>
          <w:iCs/>
        </w:rPr>
        <w:t>Socio-Economic Review</w:t>
      </w:r>
      <w:r>
        <w:t xml:space="preserve">, </w:t>
      </w:r>
      <w:r>
        <w:rPr>
          <w:i/>
          <w:iCs/>
        </w:rPr>
        <w:t>19</w:t>
      </w:r>
      <w:r>
        <w:t>, 7–35.</w:t>
      </w:r>
    </w:p>
    <w:p w14:paraId="101B29D8" w14:textId="77777777" w:rsidR="0077086A" w:rsidRDefault="0077086A" w:rsidP="0077086A">
      <w:pPr>
        <w:pStyle w:val="Bibliography"/>
      </w:pPr>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7D21070D" w14:textId="77777777" w:rsidR="0077086A" w:rsidRDefault="0077086A" w:rsidP="0077086A">
      <w:pPr>
        <w:pStyle w:val="Bibliography"/>
      </w:pPr>
      <w:r>
        <w:t xml:space="preserve">Morris, L., &amp; Scott, J. (1996). The Attenuation of Class Analysis: Some Comments on G. Marshall, S. Roberts and C. Burgoyne, “Social Class and the Underclass in Britain in the USA.” </w:t>
      </w:r>
      <w:r>
        <w:rPr>
          <w:i/>
          <w:iCs/>
        </w:rPr>
        <w:t>The British Journal of Sociology</w:t>
      </w:r>
      <w:r>
        <w:t xml:space="preserve">, </w:t>
      </w:r>
      <w:r>
        <w:rPr>
          <w:i/>
          <w:iCs/>
        </w:rPr>
        <w:t>47</w:t>
      </w:r>
      <w:r>
        <w:t>, 45.</w:t>
      </w:r>
    </w:p>
    <w:p w14:paraId="771877C7" w14:textId="77777777" w:rsidR="0077086A" w:rsidRDefault="0077086A" w:rsidP="0077086A">
      <w:pPr>
        <w:pStyle w:val="Bibliography"/>
      </w:pPr>
      <w:r>
        <w:t xml:space="preserve">Neckerman, K. M., &amp; Torche, F. (2007). Inequality: Causes and Consequences. </w:t>
      </w:r>
      <w:r>
        <w:rPr>
          <w:i/>
          <w:iCs/>
        </w:rPr>
        <w:t>Annual Review of Sociology</w:t>
      </w:r>
      <w:r>
        <w:t xml:space="preserve">, </w:t>
      </w:r>
      <w:r>
        <w:rPr>
          <w:i/>
          <w:iCs/>
        </w:rPr>
        <w:t>33</w:t>
      </w:r>
      <w:r>
        <w:t>, 335–357.</w:t>
      </w:r>
    </w:p>
    <w:p w14:paraId="00B80974" w14:textId="77777777" w:rsidR="0077086A" w:rsidRDefault="0077086A" w:rsidP="0077086A">
      <w:pPr>
        <w:pStyle w:val="Bibliography"/>
      </w:pPr>
      <w:r>
        <w:t xml:space="preserve">Oesch, D. (2006). </w:t>
      </w:r>
      <w:r>
        <w:rPr>
          <w:i/>
          <w:iCs/>
        </w:rPr>
        <w:t>Redrawing the Class Map</w:t>
      </w:r>
      <w:r>
        <w:t>. London: Palgrave Macmillan UK.</w:t>
      </w:r>
    </w:p>
    <w:p w14:paraId="2F4F59DE" w14:textId="77777777" w:rsidR="0077086A" w:rsidRDefault="0077086A" w:rsidP="0077086A">
      <w:pPr>
        <w:pStyle w:val="Bibliography"/>
      </w:pPr>
      <w:r>
        <w:t xml:space="preserve">Oesch, D., &amp; Rennwald, L. (2018). Electoral competition in Europe’s new tripolar political space: Class voting for the left, centre-right and radical right. </w:t>
      </w:r>
      <w:r>
        <w:rPr>
          <w:i/>
          <w:iCs/>
        </w:rPr>
        <w:t>European Journal of Political Research</w:t>
      </w:r>
      <w:r>
        <w:t xml:space="preserve">, </w:t>
      </w:r>
      <w:r>
        <w:rPr>
          <w:i/>
          <w:iCs/>
        </w:rPr>
        <w:t>57</w:t>
      </w:r>
      <w:r>
        <w:t>, 783–807.</w:t>
      </w:r>
    </w:p>
    <w:p w14:paraId="1237725E" w14:textId="77777777" w:rsidR="0077086A" w:rsidRDefault="0077086A" w:rsidP="0077086A">
      <w:pPr>
        <w:pStyle w:val="Bibliography"/>
      </w:pPr>
      <w:r>
        <w:t xml:space="preserve">Otero, G., &amp; Mendoza, M. (2023). The Power of Diversity: Class, Networks and Attitudes Towards Inequality. </w:t>
      </w:r>
      <w:r>
        <w:rPr>
          <w:i/>
          <w:iCs/>
        </w:rPr>
        <w:t>Sociology</w:t>
      </w:r>
      <w:r>
        <w:t>, 00380385231217625.</w:t>
      </w:r>
    </w:p>
    <w:p w14:paraId="742B4185" w14:textId="77777777" w:rsidR="0077086A" w:rsidRDefault="0077086A" w:rsidP="0077086A">
      <w:pPr>
        <w:pStyle w:val="Bibliography"/>
      </w:pPr>
      <w:r>
        <w:t xml:space="preserve">Otero, G., Völker, B., &amp; Rözer, J. (2021). Open But Segregated? Class Divisions And the Network Structure of Social Capital in Chile. </w:t>
      </w:r>
      <w:r>
        <w:rPr>
          <w:i/>
          <w:iCs/>
        </w:rPr>
        <w:t>Social Forces</w:t>
      </w:r>
      <w:r>
        <w:t xml:space="preserve">, </w:t>
      </w:r>
      <w:r>
        <w:rPr>
          <w:i/>
          <w:iCs/>
        </w:rPr>
        <w:t>100</w:t>
      </w:r>
      <w:r>
        <w:t>, 649–679.</w:t>
      </w:r>
    </w:p>
    <w:p w14:paraId="3A7D8ACF" w14:textId="77777777" w:rsidR="0077086A" w:rsidRDefault="0077086A" w:rsidP="0077086A">
      <w:pPr>
        <w:pStyle w:val="Bibliography"/>
      </w:pPr>
      <w:r>
        <w:t xml:space="preserve">Otero, G., Völker, B., Rözer, J., &amp; Mollenhorst, G. (2022). The lives of others: Class divisions, network segregation, and attachment to society in Chile. </w:t>
      </w:r>
      <w:r>
        <w:rPr>
          <w:i/>
          <w:iCs/>
        </w:rPr>
        <w:t>The British Journal of Sociology</w:t>
      </w:r>
      <w:r>
        <w:t xml:space="preserve">, </w:t>
      </w:r>
      <w:r>
        <w:rPr>
          <w:i/>
          <w:iCs/>
        </w:rPr>
        <w:t>73</w:t>
      </w:r>
      <w:r>
        <w:t>, 754–785.</w:t>
      </w:r>
    </w:p>
    <w:p w14:paraId="7D42F040" w14:textId="77777777" w:rsidR="0077086A" w:rsidRDefault="0077086A" w:rsidP="0077086A">
      <w:pPr>
        <w:pStyle w:val="Bibliography"/>
      </w:pPr>
      <w:r>
        <w:t xml:space="preserve">Otero, G., Völker, B., Rözer, J., &amp; Mollenhorst, G. (2024). Differences in access to social capital across societies. </w:t>
      </w:r>
      <w:r>
        <w:rPr>
          <w:i/>
          <w:iCs/>
        </w:rPr>
        <w:t>European Sociological Review</w:t>
      </w:r>
      <w:r>
        <w:t xml:space="preserve">, </w:t>
      </w:r>
      <w:r>
        <w:rPr>
          <w:i/>
          <w:iCs/>
        </w:rPr>
        <w:t>40</w:t>
      </w:r>
      <w:r>
        <w:t>, 493–510.</w:t>
      </w:r>
    </w:p>
    <w:p w14:paraId="0C07CB47" w14:textId="77777777" w:rsidR="0077086A" w:rsidRDefault="0077086A" w:rsidP="0077086A">
      <w:pPr>
        <w:pStyle w:val="Bibliography"/>
      </w:pPr>
      <w:r>
        <w:t xml:space="preserve">Palme, J. (2006). Welfare states and inequality: Institutional designs and distributive outcome. </w:t>
      </w:r>
      <w:r>
        <w:rPr>
          <w:i/>
          <w:iCs/>
        </w:rPr>
        <w:t>Research in Social Stratification and Mobility</w:t>
      </w:r>
      <w:r>
        <w:t xml:space="preserve">, </w:t>
      </w:r>
      <w:r>
        <w:rPr>
          <w:i/>
          <w:iCs/>
        </w:rPr>
        <w:t>24</w:t>
      </w:r>
      <w:r>
        <w:t>, 387–403.</w:t>
      </w:r>
    </w:p>
    <w:p w14:paraId="220E185E" w14:textId="77777777" w:rsidR="0077086A" w:rsidRDefault="0077086A" w:rsidP="0077086A">
      <w:pPr>
        <w:pStyle w:val="Bibliography"/>
      </w:pPr>
      <w:r>
        <w:t xml:space="preserve">Parkin, F. (1974). Strategies of Social Closure in Class Formation. In </w:t>
      </w:r>
      <w:r>
        <w:rPr>
          <w:i/>
          <w:iCs/>
        </w:rPr>
        <w:t>The Social Analysis of Class Structure</w:t>
      </w:r>
      <w:r>
        <w:t xml:space="preserve"> (Routledge).</w:t>
      </w:r>
    </w:p>
    <w:p w14:paraId="11C9A31F" w14:textId="77777777" w:rsidR="0077086A" w:rsidRDefault="0077086A" w:rsidP="0077086A">
      <w:pPr>
        <w:pStyle w:val="Bibliography"/>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7F838EFC" w14:textId="77777777" w:rsidR="0077086A" w:rsidRDefault="0077086A" w:rsidP="0077086A">
      <w:pPr>
        <w:pStyle w:val="Bibliography"/>
      </w:pPr>
      <w:r>
        <w:t xml:space="preserve">Pichler, F., &amp; Wallace, C. (2009). Social Capital and Social Class in Europe: The Role of Social Networks in Social Stratification. </w:t>
      </w:r>
      <w:r>
        <w:rPr>
          <w:i/>
          <w:iCs/>
        </w:rPr>
        <w:t>European Sociological Review</w:t>
      </w:r>
      <w:r>
        <w:t xml:space="preserve">, </w:t>
      </w:r>
      <w:r>
        <w:rPr>
          <w:i/>
          <w:iCs/>
        </w:rPr>
        <w:t>25</w:t>
      </w:r>
      <w:r>
        <w:t>, 319–332.</w:t>
      </w:r>
    </w:p>
    <w:p w14:paraId="7511589F" w14:textId="77777777" w:rsidR="0077086A" w:rsidRDefault="0077086A" w:rsidP="0077086A">
      <w:pPr>
        <w:pStyle w:val="Bibliography"/>
      </w:pPr>
      <w:r>
        <w:t xml:space="preserve">Rehm, P. (2009). Risks and Redistribution: An Individual-Level Analysis. </w:t>
      </w:r>
      <w:r>
        <w:rPr>
          <w:i/>
          <w:iCs/>
        </w:rPr>
        <w:t>Comparative Political Studies</w:t>
      </w:r>
      <w:r>
        <w:t xml:space="preserve">, </w:t>
      </w:r>
      <w:r>
        <w:rPr>
          <w:i/>
          <w:iCs/>
        </w:rPr>
        <w:t>42</w:t>
      </w:r>
      <w:r>
        <w:t>, 855–881.</w:t>
      </w:r>
    </w:p>
    <w:p w14:paraId="3581CE5D" w14:textId="77777777" w:rsidR="0077086A" w:rsidRDefault="0077086A" w:rsidP="0077086A">
      <w:pPr>
        <w:pStyle w:val="Bibliography"/>
      </w:pPr>
      <w:r>
        <w:lastRenderedPageBreak/>
        <w:t xml:space="preserve">Rueda, D., &amp; Stegmueller, D. (2019). </w:t>
      </w:r>
      <w:r>
        <w:rPr>
          <w:i/>
          <w:iCs/>
        </w:rPr>
        <w:t>Who Wants What?: Redistribution Preferences in Comparative Perspective</w:t>
      </w:r>
      <w:r>
        <w:t xml:space="preserve"> (1st ed.). Cambridge University Press.</w:t>
      </w:r>
    </w:p>
    <w:p w14:paraId="4FD69057" w14:textId="77777777" w:rsidR="0077086A" w:rsidRDefault="0077086A" w:rsidP="0077086A">
      <w:pPr>
        <w:pStyle w:val="Bibliography"/>
      </w:pPr>
      <w:r>
        <w:t xml:space="preserve">Sachweh, P. (2012). The moral economy of inequality: Popular views on income differentiation, poverty and wealth. </w:t>
      </w:r>
      <w:r>
        <w:rPr>
          <w:i/>
          <w:iCs/>
        </w:rPr>
        <w:t>Socio-Economic Review</w:t>
      </w:r>
      <w:r>
        <w:t xml:space="preserve">, </w:t>
      </w:r>
      <w:r>
        <w:rPr>
          <w:i/>
          <w:iCs/>
        </w:rPr>
        <w:t>10</w:t>
      </w:r>
      <w:r>
        <w:t>, 419–445.</w:t>
      </w:r>
    </w:p>
    <w:p w14:paraId="756C292D" w14:textId="77777777" w:rsidR="0077086A" w:rsidRDefault="0077086A" w:rsidP="0077086A">
      <w:pPr>
        <w:pStyle w:val="Bibliography"/>
      </w:pPr>
      <w:r>
        <w:t xml:space="preserve">Sachweh, P., &amp; Sthamer, E. (2019). Why Do the Affluent Find Inequality Increasingly Unjust? Changing Inequality and Justice Perceptions in Germany, 1994–2014. </w:t>
      </w:r>
      <w:r>
        <w:rPr>
          <w:i/>
          <w:iCs/>
        </w:rPr>
        <w:t>European Sociological Review</w:t>
      </w:r>
      <w:r>
        <w:t xml:space="preserve">, </w:t>
      </w:r>
      <w:r>
        <w:rPr>
          <w:i/>
          <w:iCs/>
        </w:rPr>
        <w:t>35</w:t>
      </w:r>
      <w:r>
        <w:t>, 651–668.</w:t>
      </w:r>
    </w:p>
    <w:p w14:paraId="51749FCE" w14:textId="77777777" w:rsidR="0077086A" w:rsidRDefault="0077086A" w:rsidP="0077086A">
      <w:pPr>
        <w:pStyle w:val="Bibliography"/>
      </w:pPr>
      <w:r>
        <w:t xml:space="preserve">Solt, F. (2020). Measuring Income Inequality Across Countries and Over Time: The Standardized World Income Inequality Database. </w:t>
      </w:r>
      <w:r>
        <w:rPr>
          <w:i/>
          <w:iCs/>
        </w:rPr>
        <w:t>Social Science Quarterly</w:t>
      </w:r>
      <w:r>
        <w:t xml:space="preserve">, </w:t>
      </w:r>
      <w:r>
        <w:rPr>
          <w:i/>
          <w:iCs/>
        </w:rPr>
        <w:t>101</w:t>
      </w:r>
      <w:r>
        <w:t>, 1183–1199.</w:t>
      </w:r>
    </w:p>
    <w:p w14:paraId="02237071" w14:textId="77777777" w:rsidR="0077086A" w:rsidRDefault="0077086A" w:rsidP="0077086A">
      <w:pPr>
        <w:pStyle w:val="Bibliography"/>
      </w:pPr>
      <w:r>
        <w:t xml:space="preserve">Sosnaud, B., Brady, D., &amp; Frenk, S. M. (2013). Class in Name Only: Subjective Class Identity, Objective Class Position, and Vote Choice in American Presidential Elections. </w:t>
      </w:r>
      <w:r>
        <w:rPr>
          <w:i/>
          <w:iCs/>
        </w:rPr>
        <w:t>Social Problems</w:t>
      </w:r>
      <w:r>
        <w:t xml:space="preserve">, </w:t>
      </w:r>
      <w:r>
        <w:rPr>
          <w:i/>
          <w:iCs/>
        </w:rPr>
        <w:t>60</w:t>
      </w:r>
      <w:r>
        <w:t>, 81–99.</w:t>
      </w:r>
    </w:p>
    <w:p w14:paraId="249D40EC" w14:textId="77777777" w:rsidR="0077086A" w:rsidRDefault="0077086A" w:rsidP="0077086A">
      <w:pPr>
        <w:pStyle w:val="Bibliography"/>
      </w:pPr>
      <w:r>
        <w:t xml:space="preserve">Svallfors, S. (2006). </w:t>
      </w:r>
      <w:r>
        <w:rPr>
          <w:i/>
          <w:iCs/>
        </w:rPr>
        <w:t>The moral economy of class: Class and attitudes in comparative perspective</w:t>
      </w:r>
      <w:r>
        <w:t>. Stanford University Press.</w:t>
      </w:r>
    </w:p>
    <w:p w14:paraId="3FD0551C" w14:textId="77777777" w:rsidR="0077086A" w:rsidRDefault="0077086A" w:rsidP="0077086A">
      <w:pPr>
        <w:pStyle w:val="Bibliography"/>
      </w:pPr>
      <w:r>
        <w:t xml:space="preserve">Svallfors, S. (2013). Government quality, egalitarianism, and attitudes to taxes and social spending: A European comparison. </w:t>
      </w:r>
      <w:r>
        <w:rPr>
          <w:i/>
          <w:iCs/>
        </w:rPr>
        <w:t>European Political Science Review</w:t>
      </w:r>
      <w:r>
        <w:t xml:space="preserve">, </w:t>
      </w:r>
      <w:r>
        <w:rPr>
          <w:i/>
          <w:iCs/>
        </w:rPr>
        <w:t>5</w:t>
      </w:r>
      <w:r>
        <w:t>, 363–380.</w:t>
      </w:r>
    </w:p>
    <w:p w14:paraId="365DE691" w14:textId="77777777" w:rsidR="0077086A" w:rsidRDefault="0077086A" w:rsidP="0077086A">
      <w:pPr>
        <w:pStyle w:val="Bibliography"/>
      </w:pPr>
      <w:r>
        <w:t xml:space="preserve">UNU-WIDER. (2023). </w:t>
      </w:r>
      <w:r>
        <w:rPr>
          <w:i/>
          <w:iCs/>
        </w:rPr>
        <w:t>World Income Inequality Database (WIID) – Version 28 November 2023</w:t>
      </w:r>
      <w:r>
        <w:t xml:space="preserve"> (p. Version 28 November 2023) [Data set].</w:t>
      </w:r>
    </w:p>
    <w:p w14:paraId="4B6328E2" w14:textId="77777777" w:rsidR="0077086A" w:rsidRDefault="0077086A" w:rsidP="0077086A">
      <w:pPr>
        <w:pStyle w:val="Bibliography"/>
      </w:pPr>
      <w:r>
        <w:t xml:space="preserve">Uslaner, E. M., &amp; Brown, M. (2005). Inequality, Trust, and Civic Engagement. </w:t>
      </w:r>
      <w:r>
        <w:rPr>
          <w:i/>
          <w:iCs/>
        </w:rPr>
        <w:t>American Politics Research</w:t>
      </w:r>
      <w:r>
        <w:t xml:space="preserve">, </w:t>
      </w:r>
      <w:r>
        <w:rPr>
          <w:i/>
          <w:iCs/>
        </w:rPr>
        <w:t>33</w:t>
      </w:r>
      <w:r>
        <w:t>, 868–894.</w:t>
      </w:r>
    </w:p>
    <w:p w14:paraId="362448A2" w14:textId="77777777" w:rsidR="0077086A" w:rsidRDefault="0077086A" w:rsidP="0077086A">
      <w:pPr>
        <w:pStyle w:val="Bibliography"/>
      </w:pPr>
      <w:r>
        <w:t xml:space="preserve">van der Gaag, M., Snijders, T. A. B., &amp; Flap, H. (2008). Position Generator Measures and Their Relationship to Other Social Capital Measures. In N. Lin &amp; B. Erickson (Eds.), </w:t>
      </w:r>
      <w:r>
        <w:rPr>
          <w:i/>
          <w:iCs/>
        </w:rPr>
        <w:t>Social Capital: An International Research Program</w:t>
      </w:r>
      <w:r>
        <w:t xml:space="preserve"> (pp. 27–48). Oxford University Press.</w:t>
      </w:r>
    </w:p>
    <w:p w14:paraId="29034339" w14:textId="77777777" w:rsidR="0077086A" w:rsidRDefault="0077086A" w:rsidP="0077086A">
      <w:pPr>
        <w:pStyle w:val="Bibliography"/>
      </w:pPr>
      <w:r>
        <w:t xml:space="preserve">Visser, P. S., &amp; Mirabile, R. R. (2004). Attitudes in the Social Context: The Impact of Social Network Composition on Individual-Level Attitude Strength. </w:t>
      </w:r>
      <w:r>
        <w:rPr>
          <w:i/>
          <w:iCs/>
        </w:rPr>
        <w:t>Journal of Personality and Social Psychology</w:t>
      </w:r>
      <w:r>
        <w:t xml:space="preserve">, </w:t>
      </w:r>
      <w:r>
        <w:rPr>
          <w:i/>
          <w:iCs/>
        </w:rPr>
        <w:t>87</w:t>
      </w:r>
      <w:r>
        <w:t>, 779–795.</w:t>
      </w:r>
    </w:p>
    <w:p w14:paraId="7D36A969" w14:textId="77777777" w:rsidR="0077086A" w:rsidRDefault="0077086A" w:rsidP="0077086A">
      <w:pPr>
        <w:pStyle w:val="Bibliography"/>
      </w:pPr>
      <w:r>
        <w:t xml:space="preserve">Völker, B. (2022). “Birds of a feather” - forever? Homogeneity in adult friendship networks through the life course. </w:t>
      </w:r>
      <w:r>
        <w:rPr>
          <w:i/>
          <w:iCs/>
        </w:rPr>
        <w:t>Advances in Life Course Research</w:t>
      </w:r>
      <w:r>
        <w:t xml:space="preserve">, </w:t>
      </w:r>
      <w:r>
        <w:rPr>
          <w:i/>
          <w:iCs/>
        </w:rPr>
        <w:t>53</w:t>
      </w:r>
      <w:r>
        <w:t>, 100498.</w:t>
      </w:r>
    </w:p>
    <w:p w14:paraId="350E1AD4" w14:textId="77777777" w:rsidR="0077086A" w:rsidRDefault="0077086A" w:rsidP="0077086A">
      <w:pPr>
        <w:pStyle w:val="Bibliography"/>
      </w:pPr>
      <w:r>
        <w:t xml:space="preserve">Weber, M. (2011). Class, Status, Party. In </w:t>
      </w:r>
      <w:r>
        <w:rPr>
          <w:i/>
          <w:iCs/>
        </w:rPr>
        <w:t>The Inequality Reader</w:t>
      </w:r>
      <w:r>
        <w:t xml:space="preserve"> (2nd ed.). Routledge.</w:t>
      </w:r>
    </w:p>
    <w:p w14:paraId="79281041" w14:textId="77777777" w:rsidR="0077086A" w:rsidRDefault="0077086A" w:rsidP="0077086A">
      <w:pPr>
        <w:pStyle w:val="Bibliography"/>
      </w:pPr>
      <w:r>
        <w:t xml:space="preserve">Wiesner, T. (2025). Rising inequality: Is the public response really lacking? A comparative longitudinal analysis of perceived inequality and evaluative attitudes. </w:t>
      </w:r>
      <w:r>
        <w:rPr>
          <w:i/>
          <w:iCs/>
        </w:rPr>
        <w:t>Socio-Economic Review</w:t>
      </w:r>
      <w:r>
        <w:t>, mwaf017.</w:t>
      </w:r>
    </w:p>
    <w:p w14:paraId="11047445" w14:textId="77777777" w:rsidR="0077086A" w:rsidRDefault="0077086A" w:rsidP="0077086A">
      <w:pPr>
        <w:pStyle w:val="Bibliography"/>
      </w:pPr>
      <w:r>
        <w:t xml:space="preserve">Wright, E. O., &amp; Cho, D. (1992). The Relative Permeability of Class Boundaries to Cross-Class Friendships: A Comparative Study of the United States, Canada, Sweden, and Norway. </w:t>
      </w:r>
      <w:r>
        <w:rPr>
          <w:i/>
          <w:iCs/>
        </w:rPr>
        <w:t>American Sociological Review</w:t>
      </w:r>
      <w:r>
        <w:t xml:space="preserve">, </w:t>
      </w:r>
      <w:r>
        <w:rPr>
          <w:i/>
          <w:iCs/>
        </w:rPr>
        <w:t>57</w:t>
      </w:r>
      <w:r>
        <w:t>, 85–102.</w:t>
      </w:r>
    </w:p>
    <w:p w14:paraId="72ED28D8" w14:textId="77777777" w:rsidR="0077086A" w:rsidRDefault="0077086A" w:rsidP="0077086A">
      <w:pPr>
        <w:pStyle w:val="Bibliography"/>
      </w:pPr>
      <w:r>
        <w:t xml:space="preserve">Yamamura, E. (2012). Social capital, household income, and preferences for income redistribution. </w:t>
      </w:r>
      <w:r>
        <w:rPr>
          <w:i/>
          <w:iCs/>
        </w:rPr>
        <w:t>European Journal of Political Economy</w:t>
      </w:r>
      <w:r>
        <w:t xml:space="preserve">, </w:t>
      </w:r>
      <w:r>
        <w:rPr>
          <w:i/>
          <w:iCs/>
        </w:rPr>
        <w:t>28</w:t>
      </w:r>
      <w:r>
        <w:t>, 498–511.</w:t>
      </w:r>
    </w:p>
    <w:p w14:paraId="0009F33B" w14:textId="61384778"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lastRenderedPageBreak/>
        <w:t>Appendix</w:t>
      </w:r>
      <w:r w:rsidRPr="007D7C37">
        <w:rPr>
          <w:rFonts w:cs="Times New Roman"/>
        </w:rPr>
        <w:br/>
      </w:r>
    </w:p>
    <w:p w14:paraId="0E8B3182" w14:textId="66A83D7D" w:rsidR="00641B64" w:rsidRPr="007D7C37" w:rsidRDefault="00641B64">
      <w:pPr>
        <w:pStyle w:val="BodyText"/>
        <w:pPrChange w:id="1707" w:author="Julio César Iturra Sanhueza" w:date="2025-06-10T15:50:00Z">
          <w:pPr>
            <w:pStyle w:val="BodyText"/>
            <w:jc w:val="center"/>
          </w:pPr>
        </w:pPrChange>
      </w:pPr>
      <w:r w:rsidRPr="007D7C37">
        <w:t>[Table A1 about here]</w:t>
      </w:r>
    </w:p>
    <w:p w14:paraId="478951DE" w14:textId="241F9299" w:rsidR="00641B64" w:rsidRPr="007D7C37" w:rsidRDefault="00641B64">
      <w:pPr>
        <w:pStyle w:val="BodyText"/>
        <w:pPrChange w:id="1708" w:author="Julio César Iturra Sanhueza" w:date="2025-06-10T15:50:00Z">
          <w:pPr>
            <w:pStyle w:val="BodyText"/>
            <w:jc w:val="center"/>
          </w:pPr>
        </w:pPrChange>
      </w:pPr>
      <w:r w:rsidRPr="007D7C37">
        <w:t>[Table A2 about here]</w:t>
      </w:r>
    </w:p>
    <w:p w14:paraId="08D70974" w14:textId="7E7C88EB"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A3 about here]</w:t>
      </w:r>
    </w:p>
    <w:p w14:paraId="7C163EB2" w14:textId="5F34AFFC"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A4 about here]</w:t>
      </w:r>
    </w:p>
    <w:p w14:paraId="1C09A8C5" w14:textId="23A5B8D4" w:rsidR="0074275E" w:rsidRPr="00284230" w:rsidRDefault="002C482C" w:rsidP="00F07DFA">
      <w:pPr>
        <w:pStyle w:val="ImageCaption"/>
        <w:jc w:val="center"/>
        <w:rPr>
          <w:rFonts w:ascii="Times New Roman" w:hAnsi="Times New Roman" w:cs="Times New Roman"/>
          <w:i w:val="0"/>
        </w:rPr>
      </w:pPr>
      <w:r w:rsidRPr="007D7C37">
        <w:rPr>
          <w:rFonts w:ascii="Times New Roman" w:hAnsi="Times New Roman" w:cs="Times New Roman"/>
          <w:i w:val="0"/>
        </w:rPr>
        <w:t>[Table A5 about here]</w:t>
      </w:r>
      <w:bookmarkEnd w:id="1699"/>
    </w:p>
    <w:sectPr w:rsidR="0074275E" w:rsidRPr="00284230" w:rsidSect="00484829">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8" w:author="Patrick Sachweh" w:date="2025-07-16T22:00:00Z" w:initials="PS">
    <w:p w14:paraId="021F7855" w14:textId="509DE362" w:rsidR="005443AA" w:rsidRDefault="005443AA">
      <w:pPr>
        <w:pStyle w:val="CommentText"/>
      </w:pPr>
      <w:r>
        <w:rPr>
          <w:rStyle w:val="CommentReference"/>
        </w:rPr>
        <w:annotationRef/>
      </w:r>
      <w:r>
        <w:t xml:space="preserve">I feel there is still a need to differentiate your study from Lindh &amp; Andersson. </w:t>
      </w:r>
    </w:p>
    <w:p w14:paraId="5428F679" w14:textId="77777777" w:rsidR="005443AA" w:rsidRDefault="005443AA">
      <w:pPr>
        <w:pStyle w:val="CommentText"/>
      </w:pPr>
    </w:p>
    <w:p w14:paraId="428471EC" w14:textId="2C262807" w:rsidR="005443AA" w:rsidRDefault="005443AA">
      <w:pPr>
        <w:pStyle w:val="CommentText"/>
      </w:pPr>
      <w:r>
        <w:t xml:space="preserve">Regarding the macro-level, post-tax inequality and state redistribution are releatively similar, if the difference is w/regard to your segregation  measure, this needs to be made more explicit. </w:t>
      </w:r>
    </w:p>
    <w:p w14:paraId="4EDA62C4" w14:textId="77777777" w:rsidR="005443AA" w:rsidRDefault="005443AA">
      <w:pPr>
        <w:pStyle w:val="CommentText"/>
      </w:pPr>
    </w:p>
    <w:p w14:paraId="2B0BEB52" w14:textId="0C423D96" w:rsidR="005443AA" w:rsidRDefault="005443AA">
      <w:pPr>
        <w:pStyle w:val="CommentText"/>
      </w:pPr>
      <w:r>
        <w:t>I think it might be worthwhile to consider building up the introductory paragraphs in steps.</w:t>
      </w:r>
    </w:p>
    <w:p w14:paraId="1A3F6417" w14:textId="77777777" w:rsidR="005443AA" w:rsidRDefault="005443AA">
      <w:pPr>
        <w:pStyle w:val="CommentText"/>
      </w:pPr>
    </w:p>
    <w:p w14:paraId="5955B23C" w14:textId="78E1BB6B" w:rsidR="005443AA" w:rsidRDefault="005443AA">
      <w:pPr>
        <w:pStyle w:val="CommentText"/>
      </w:pPr>
      <w:r>
        <w:t>In the first paragrahp, explain how cross-class contacts of previous studies (Lindh, Paskov/Weisstanner, Lindh/Andersson, others ….) differ conceptually from your measure of segregation.</w:t>
      </w:r>
    </w:p>
    <w:p w14:paraId="3F03D074" w14:textId="77777777" w:rsidR="005443AA" w:rsidRDefault="005443AA">
      <w:pPr>
        <w:pStyle w:val="CommentText"/>
      </w:pPr>
    </w:p>
    <w:p w14:paraId="6C502FEC" w14:textId="7CEDADEE" w:rsidR="005443AA" w:rsidRDefault="005443AA">
      <w:pPr>
        <w:pStyle w:val="CommentText"/>
      </w:pPr>
      <w:r>
        <w:t>In the second paragraph, b</w:t>
      </w:r>
      <w:r w:rsidR="00DC3227">
        <w:t>ring in the comparative aspect and outline how you differ from or extend the work of Lindh.</w:t>
      </w:r>
    </w:p>
    <w:p w14:paraId="228C56E1" w14:textId="77777777" w:rsidR="00DC3227" w:rsidRDefault="00DC3227">
      <w:pPr>
        <w:pStyle w:val="CommentText"/>
      </w:pPr>
    </w:p>
    <w:p w14:paraId="45368C81" w14:textId="616F2D5D" w:rsidR="00DC3227" w:rsidRDefault="00DC3227">
      <w:pPr>
        <w:pStyle w:val="CommentText"/>
      </w:pPr>
      <w:r>
        <w:t>Right now, you talk about both dimensions in both paragraphs, which I find a little confusing.</w:t>
      </w:r>
    </w:p>
  </w:comment>
  <w:comment w:id="199" w:author="Patrick Sachweh" w:date="2025-07-16T22:04:00Z" w:initials="PS">
    <w:p w14:paraId="7C95277A" w14:textId="3BDCFD25" w:rsidR="00DC3227" w:rsidRDefault="00DC3227">
      <w:pPr>
        <w:pStyle w:val="CommentText"/>
      </w:pPr>
      <w:r>
        <w:rPr>
          <w:rStyle w:val="CommentReference"/>
        </w:rPr>
        <w:annotationRef/>
      </w:r>
      <w:r>
        <w:t>I think this is too much info in the introduction already  - do you really need this here?</w:t>
      </w:r>
    </w:p>
  </w:comment>
  <w:comment w:id="247" w:author="Patrick Sachweh" w:date="2025-07-16T22:05:00Z" w:initials="PS">
    <w:p w14:paraId="27E849F0" w14:textId="34A5D9E5" w:rsidR="00DC3227" w:rsidRDefault="00DC3227">
      <w:pPr>
        <w:pStyle w:val="CommentText"/>
      </w:pPr>
      <w:r>
        <w:rPr>
          <w:rStyle w:val="CommentReference"/>
        </w:rPr>
        <w:annotationRef/>
      </w:r>
      <w:r>
        <w:t>In my view, the introduction should be restructured so that one paragraph leads to each research question. Right now, I have the feeling there is a little bit of both going on in each paragraph…</w:t>
      </w:r>
    </w:p>
    <w:p w14:paraId="59A4FF94" w14:textId="77777777" w:rsidR="00DC3227" w:rsidRDefault="00DC3227">
      <w:pPr>
        <w:pStyle w:val="CommentText"/>
      </w:pPr>
    </w:p>
    <w:p w14:paraId="29EDC55B" w14:textId="7EA20819" w:rsidR="00DC3227" w:rsidRDefault="00DC3227">
      <w:pPr>
        <w:pStyle w:val="CommentText"/>
      </w:pPr>
      <w:r>
        <w:t>The questions are good, but the intro needs to be sharpened and streamlined…</w:t>
      </w:r>
    </w:p>
  </w:comment>
  <w:comment w:id="300" w:author="Patrick Sachweh" w:date="2025-07-16T22:07:00Z" w:initials="PS">
    <w:p w14:paraId="291D9886" w14:textId="2FF751F2" w:rsidR="00DC3227" w:rsidRDefault="00DC3227">
      <w:pPr>
        <w:pStyle w:val="CommentText"/>
      </w:pPr>
      <w:r>
        <w:rPr>
          <w:rStyle w:val="CommentReference"/>
        </w:rPr>
        <w:annotationRef/>
      </w:r>
      <w:r>
        <w:t>Dou you need this sentence? I think it somewhat contradicts the previous one…</w:t>
      </w:r>
    </w:p>
  </w:comment>
  <w:comment w:id="308" w:author="Patrick Sachweh" w:date="2025-07-16T22:12:00Z" w:initials="PS">
    <w:p w14:paraId="3E0F6BE2" w14:textId="0E3B9924" w:rsidR="00DC3227" w:rsidRDefault="00DC3227">
      <w:pPr>
        <w:pStyle w:val="CommentText"/>
      </w:pPr>
      <w:r>
        <w:rPr>
          <w:rStyle w:val="CommentReference"/>
        </w:rPr>
        <w:annotationRef/>
      </w:r>
      <w:r>
        <w:t xml:space="preserve">I am not </w:t>
      </w:r>
      <w:r w:rsidR="00F90BB2">
        <w:t>sure how well social closure here really fits. I was thinking more of Webers notion of “social classes” (as opposed to the various economic class locations he defines), which are marked are of course marked by a certain degree of social closure, but this can also stem from class-specific forms of intermarriage etc.</w:t>
      </w:r>
    </w:p>
  </w:comment>
  <w:comment w:id="519" w:author="Patrick Sachweh" w:date="2025-07-16T22:18:00Z" w:initials="PS">
    <w:p w14:paraId="5276B7B5" w14:textId="5422702B" w:rsidR="00F90BB2" w:rsidRDefault="00F90BB2">
      <w:pPr>
        <w:pStyle w:val="CommentText"/>
      </w:pPr>
      <w:r>
        <w:rPr>
          <w:rStyle w:val="CommentReference"/>
        </w:rPr>
        <w:annotationRef/>
      </w:r>
      <w:r>
        <w:t>Ah, ok – there’s the link to social closure again….</w:t>
      </w:r>
    </w:p>
  </w:comment>
  <w:comment w:id="611" w:author="Patrick Sachweh" w:date="2025-07-16T22:20:00Z" w:initials="PS">
    <w:p w14:paraId="1665F8FD" w14:textId="2DA8F560" w:rsidR="004B19E2" w:rsidRDefault="004B19E2">
      <w:pPr>
        <w:pStyle w:val="CommentText"/>
      </w:pPr>
      <w:r>
        <w:rPr>
          <w:rStyle w:val="CommentReference"/>
        </w:rPr>
        <w:annotationRef/>
      </w:r>
      <w:r>
        <w:t>I don’t fully understand this</w:t>
      </w:r>
    </w:p>
  </w:comment>
  <w:comment w:id="855" w:author="Patrick Sachweh" w:date="2025-07-16T22:28:00Z" w:initials="PS">
    <w:p w14:paraId="6D2D241C" w14:textId="488EFDF0" w:rsidR="00C423CF" w:rsidRDefault="00C423CF">
      <w:pPr>
        <w:pStyle w:val="CommentText"/>
      </w:pPr>
      <w:r>
        <w:rPr>
          <w:rStyle w:val="CommentReference"/>
        </w:rPr>
        <w:annotationRef/>
      </w:r>
      <w:r>
        <w:t>z-standardized?</w:t>
      </w:r>
    </w:p>
  </w:comment>
  <w:comment w:id="867" w:author="Patrick Sachweh" w:date="2025-07-16T22:30:00Z" w:initials="PS">
    <w:p w14:paraId="52ACB4BA" w14:textId="6B0742A7" w:rsidR="00332ECB" w:rsidRDefault="00332ECB">
      <w:pPr>
        <w:pStyle w:val="CommentText"/>
      </w:pPr>
      <w:r>
        <w:rPr>
          <w:rStyle w:val="CommentReference"/>
        </w:rPr>
        <w:annotationRef/>
      </w:r>
      <w:r>
        <w:t>Intermediate?</w:t>
      </w:r>
    </w:p>
  </w:comment>
  <w:comment w:id="1122" w:author="Julio César Iturra Sanhueza" w:date="2025-05-19T15:01:00Z" w:initials="JI">
    <w:p w14:paraId="5A0C5F54" w14:textId="77777777" w:rsidR="005443AA" w:rsidRDefault="005443AA" w:rsidP="008D4814">
      <w:pPr>
        <w:pStyle w:val="CommentText"/>
      </w:pPr>
      <w:r>
        <w:rPr>
          <w:rStyle w:val="CommentReference"/>
        </w:rPr>
        <w:annotationRef/>
      </w:r>
      <w:r>
        <w:rPr>
          <w:lang w:val="es-CL"/>
        </w:rPr>
        <w:t>Add model with network and class at the same time</w:t>
      </w:r>
    </w:p>
  </w:comment>
  <w:comment w:id="1123" w:author="Julio César Iturra Sanhueza" w:date="2025-06-04T13:43:00Z" w:initials="JI">
    <w:p w14:paraId="3CA6024A" w14:textId="77777777" w:rsidR="005443AA" w:rsidRDefault="005443AA" w:rsidP="00B86EAE">
      <w:pPr>
        <w:pStyle w:val="CommentText"/>
      </w:pPr>
      <w:r>
        <w:rPr>
          <w:rStyle w:val="CommentReference"/>
        </w:rPr>
        <w:annotationRef/>
      </w:r>
      <w:r>
        <w:rPr>
          <w:lang w:val="es-CL"/>
        </w:rPr>
        <w:t>R2 asked me to include this in the text and not only in the supplementary materials</w:t>
      </w:r>
    </w:p>
  </w:comment>
  <w:comment w:id="1126" w:author="Patrick Sachweh" w:date="2025-07-16T22:47:00Z" w:initials="PS">
    <w:p w14:paraId="4E1ADE6E" w14:textId="0DF79AD2" w:rsidR="00712E72" w:rsidRDefault="00712E72">
      <w:pPr>
        <w:pStyle w:val="CommentText"/>
      </w:pPr>
      <w:r>
        <w:rPr>
          <w:rStyle w:val="CommentReference"/>
        </w:rPr>
        <w:annotationRef/>
      </w:r>
      <w:r>
        <w:t>How can there be contrast if the dep var (Otero at al) or moderator (cohesion) is different?</w:t>
      </w:r>
    </w:p>
  </w:comment>
  <w:comment w:id="1125" w:author="Patrick Sachweh" w:date="2025-07-16T22:48:00Z" w:initials="PS">
    <w:p w14:paraId="77CD3866" w14:textId="039506DD" w:rsidR="00712E72" w:rsidRDefault="00712E72">
      <w:pPr>
        <w:pStyle w:val="CommentText"/>
      </w:pPr>
      <w:r>
        <w:rPr>
          <w:rStyle w:val="CommentReference"/>
        </w:rPr>
        <w:annotationRef/>
      </w:r>
      <w:r>
        <w:t xml:space="preserve"> I don’t quite get the stepwise setup – your prime concern is the interaction, hence it would make sense to me to start with this.. .</w:t>
      </w:r>
    </w:p>
  </w:comment>
  <w:comment w:id="1357" w:author="Patrick Sachweh" w:date="2025-07-16T22:58:00Z" w:initials="PS">
    <w:p w14:paraId="77C465CD" w14:textId="7951E6C1" w:rsidR="00E45AE7" w:rsidRDefault="00E45AE7">
      <w:pPr>
        <w:pStyle w:val="CommentText"/>
      </w:pPr>
      <w:r>
        <w:rPr>
          <w:rStyle w:val="CommentReference"/>
        </w:rPr>
        <w:annotationRef/>
      </w:r>
      <w:r>
        <w:t xml:space="preserve">Aren’t these variables highly correlated with inequality? Was this a suggestion by reviewer? If so, might be sth for the response letter rather than the manuscript </w:t>
      </w:r>
    </w:p>
  </w:comment>
  <w:comment w:id="1493" w:author="Patrick Sachweh" w:date="2025-07-16T22:59:00Z" w:initials="PS">
    <w:p w14:paraId="01A8BE70" w14:textId="1F6169F4" w:rsidR="00E45AE7" w:rsidRDefault="00E45AE7">
      <w:pPr>
        <w:pStyle w:val="CommentText"/>
      </w:pPr>
      <w:r>
        <w:rPr>
          <w:rStyle w:val="CommentReference"/>
        </w:rPr>
        <w:annotationRef/>
      </w:r>
      <w:r>
        <w:t>Maybe say sth about how these numbers cannot be meaningfully obtained with cross-national country-level analyses?</w:t>
      </w:r>
    </w:p>
  </w:comment>
  <w:comment w:id="1694" w:author="Patrick Sachweh" w:date="2025-07-16T23:05:00Z" w:initials="PS">
    <w:p w14:paraId="5B1E211A" w14:textId="589D1321" w:rsidR="00AE55F9" w:rsidRDefault="00AE55F9">
      <w:pPr>
        <w:pStyle w:val="CommentText"/>
      </w:pPr>
      <w:r>
        <w:rPr>
          <w:rStyle w:val="CommentReference"/>
        </w:rPr>
        <w:annotationRef/>
      </w:r>
      <w:r>
        <w:t>Might need two-three Refs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368C81" w15:done="0"/>
  <w15:commentEx w15:paraId="7C95277A" w15:done="0"/>
  <w15:commentEx w15:paraId="29EDC55B" w15:done="0"/>
  <w15:commentEx w15:paraId="291D9886" w15:done="0"/>
  <w15:commentEx w15:paraId="3E0F6BE2" w15:done="0"/>
  <w15:commentEx w15:paraId="5276B7B5" w15:done="0"/>
  <w15:commentEx w15:paraId="1665F8FD" w15:done="0"/>
  <w15:commentEx w15:paraId="6D2D241C" w15:done="0"/>
  <w15:commentEx w15:paraId="52ACB4BA" w15:done="0"/>
  <w15:commentEx w15:paraId="5A0C5F54" w15:done="0"/>
  <w15:commentEx w15:paraId="3CA6024A" w15:paraIdParent="5A0C5F54" w15:done="0"/>
  <w15:commentEx w15:paraId="4E1ADE6E" w15:done="0"/>
  <w15:commentEx w15:paraId="77CD3866" w15:done="0"/>
  <w15:commentEx w15:paraId="77C465CD" w15:done="0"/>
  <w15:commentEx w15:paraId="01A8BE70" w15:done="0"/>
  <w15:commentEx w15:paraId="5B1E21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B2EBBB" w16cex:dateUtc="2025-05-19T13:01:00Z"/>
  <w16cex:commentExtensible w16cex:durableId="70FBBFB6" w16cex:dateUtc="2025-06-04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368C81" w16cid:durableId="45368C81"/>
  <w16cid:commentId w16cid:paraId="7C95277A" w16cid:durableId="7C95277A"/>
  <w16cid:commentId w16cid:paraId="29EDC55B" w16cid:durableId="29EDC55B"/>
  <w16cid:commentId w16cid:paraId="291D9886" w16cid:durableId="291D9886"/>
  <w16cid:commentId w16cid:paraId="3E0F6BE2" w16cid:durableId="3E0F6BE2"/>
  <w16cid:commentId w16cid:paraId="5276B7B5" w16cid:durableId="5276B7B5"/>
  <w16cid:commentId w16cid:paraId="1665F8FD" w16cid:durableId="1665F8FD"/>
  <w16cid:commentId w16cid:paraId="6D2D241C" w16cid:durableId="6D2D241C"/>
  <w16cid:commentId w16cid:paraId="52ACB4BA" w16cid:durableId="52ACB4BA"/>
  <w16cid:commentId w16cid:paraId="5A0C5F54" w16cid:durableId="1FB2EBBB"/>
  <w16cid:commentId w16cid:paraId="3CA6024A" w16cid:durableId="70FBBFB6"/>
  <w16cid:commentId w16cid:paraId="4E1ADE6E" w16cid:durableId="4E1ADE6E"/>
  <w16cid:commentId w16cid:paraId="77CD3866" w16cid:durableId="77CD3866"/>
  <w16cid:commentId w16cid:paraId="77C465CD" w16cid:durableId="77C465CD"/>
  <w16cid:commentId w16cid:paraId="01A8BE70" w16cid:durableId="01A8BE70"/>
  <w16cid:commentId w16cid:paraId="5B1E211A" w16cid:durableId="5B1E2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266CF" w14:textId="77777777" w:rsidR="002A48F9" w:rsidRDefault="002A48F9">
      <w:pPr>
        <w:spacing w:after="0"/>
      </w:pPr>
      <w:r>
        <w:separator/>
      </w:r>
    </w:p>
  </w:endnote>
  <w:endnote w:type="continuationSeparator" w:id="0">
    <w:p w14:paraId="4B3D1482" w14:textId="77777777" w:rsidR="002A48F9" w:rsidRDefault="002A48F9">
      <w:pPr>
        <w:spacing w:after="0"/>
      </w:pPr>
      <w:r>
        <w:continuationSeparator/>
      </w:r>
    </w:p>
  </w:endnote>
  <w:endnote w:type="continuationNotice" w:id="1">
    <w:p w14:paraId="583C1D52" w14:textId="77777777" w:rsidR="002A48F9" w:rsidRDefault="002A48F9">
      <w:pPr>
        <w:spacing w:after="0"/>
      </w:pPr>
    </w:p>
  </w:endnote>
  <w:endnote w:id="2">
    <w:p w14:paraId="0009F34F" w14:textId="77777777" w:rsidR="005443AA" w:rsidRDefault="005443AA">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5443AA" w:rsidRDefault="005443AA">
      <w:pPr>
        <w:pStyle w:val="EndnoteText"/>
      </w:pPr>
      <w:r>
        <w:rPr>
          <w:rStyle w:val="EndnoteReference"/>
        </w:rPr>
        <w:endnoteRef/>
      </w:r>
      <w:r>
        <w:t xml:space="preserve"> Self-employed farmers (IVc) are included in the self-employed class, while agricultural labor (VIIb) is in the working class.</w:t>
      </w:r>
    </w:p>
  </w:endnote>
  <w:endnote w:id="4">
    <w:p w14:paraId="077E11A7" w14:textId="5010557A" w:rsidR="005443AA" w:rsidRPr="001E6383" w:rsidRDefault="005443AA">
      <w:pPr>
        <w:pStyle w:val="FirstParagraph"/>
        <w:pPrChange w:id="1044" w:author="Julio César Iturra Sanhueza" w:date="2025-06-10T15:50:00Z">
          <w:pPr>
            <w:pStyle w:val="EndnoteText"/>
          </w:pPr>
        </w:pPrChange>
      </w:pPr>
      <w:ins w:id="1045" w:author="Julio César Iturra Sanhueza" w:date="2025-06-06T22:37:00Z">
        <w:r w:rsidRPr="001E6383">
          <w:rPr>
            <w:rStyle w:val="EndnoteReference"/>
            <w:sz w:val="20"/>
            <w:szCs w:val="20"/>
          </w:rPr>
          <w:endnoteRef/>
        </w:r>
        <w:r w:rsidRPr="001E6383">
          <w:rPr>
            <w:sz w:val="20"/>
            <w:szCs w:val="20"/>
          </w:rPr>
          <w:t xml:space="preserve"> In this regard, I consider the Gross Domestic Product (GDP) in constant 2017 USD (PPP) ensures that economic inequality estimates remain consistent regardless of economic conditions </w:t>
        </w:r>
        <w:r w:rsidRPr="001E6383">
          <w:rPr>
            <w:sz w:val="20"/>
            <w:szCs w:val="20"/>
            <w:rPrChange w:id="1046" w:author="Julio César Iturra Sanhueza" w:date="2025-06-11T12:18:00Z">
              <w:rPr/>
            </w:rPrChange>
          </w:rPr>
          <w:fldChar w:fldCharType="begin"/>
        </w:r>
      </w:ins>
      <w:r>
        <w:rPr>
          <w:sz w:val="20"/>
          <w:szCs w:val="20"/>
        </w:rPr>
        <w:instrText xml:space="preserve"> ADDIN ZOTERO_ITEM CSL_CITATION {"citationID":"SfwjDmdE","properties":{"formattedCitation":"(UNU-WIDER, 2023)","plainCitation":"(UNU-WIDER, 2023)","noteIndex":3},"citationItems":[{"id":15886,"uris":["http://zotero.org/users/5414506/items/9XUFCRX5"],"itemData":{"id":15886,"type":"dataset","abstract":"The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ins w:id="1047" w:author="Julio César Iturra Sanhueza" w:date="2025-06-06T22:37:00Z">
        <w:r w:rsidRPr="001E6383">
          <w:rPr>
            <w:sz w:val="20"/>
            <w:szCs w:val="20"/>
            <w:rPrChange w:id="1048" w:author="Julio César Iturra Sanhueza" w:date="2025-06-11T12:18:00Z">
              <w:rPr/>
            </w:rPrChange>
          </w:rPr>
          <w:fldChar w:fldCharType="separate"/>
        </w:r>
        <w:r w:rsidRPr="001E6383">
          <w:rPr>
            <w:sz w:val="20"/>
            <w:szCs w:val="20"/>
          </w:rPr>
          <w:t>(UNU-WIDER, 2023)</w:t>
        </w:r>
        <w:r w:rsidRPr="001E6383">
          <w:rPr>
            <w:sz w:val="20"/>
            <w:szCs w:val="20"/>
            <w:rPrChange w:id="1049" w:author="Julio César Iturra Sanhueza" w:date="2025-06-11T12:18:00Z">
              <w:rPr/>
            </w:rPrChange>
          </w:rPr>
          <w:fldChar w:fldCharType="end"/>
        </w:r>
        <w:r w:rsidRPr="001E6383">
          <w:rPr>
            <w:sz w:val="20"/>
            <w:szCs w:val="20"/>
          </w:rPr>
          <w:t xml:space="preserve">. Second, following Edlund and Lindh </w:t>
        </w:r>
        <w:r w:rsidRPr="001E6383">
          <w:rPr>
            <w:sz w:val="20"/>
            <w:szCs w:val="20"/>
            <w:rPrChange w:id="1050" w:author="Julio César Iturra Sanhueza" w:date="2025-06-11T12:18:00Z">
              <w:rPr/>
            </w:rPrChange>
          </w:rPr>
          <w:fldChar w:fldCharType="begin"/>
        </w:r>
      </w:ins>
      <w:r w:rsidRPr="001E6383">
        <w:rPr>
          <w:sz w:val="20"/>
          <w:szCs w:val="20"/>
        </w:rPr>
        <w:instrText xml:space="preserve"> ADDIN ZOTERO_ITEM CSL_CITATION {"citationID":"dKhCcnHn","properties":{"formattedCitation":"(2015)","plainCitation":"(2015)","noteIndex":3},"citationItems":[{"id":14396,"uris":["http://zotero.org/users/5414506/items/VAY2XA5U"],"itemData":{"id":14396,"type":"article-journal","abstract":"This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ins w:id="1051" w:author="Julio César Iturra Sanhueza" w:date="2025-06-06T22:37:00Z">
        <w:r w:rsidRPr="001E6383">
          <w:rPr>
            <w:sz w:val="20"/>
            <w:szCs w:val="20"/>
            <w:rPrChange w:id="1052" w:author="Julio César Iturra Sanhueza" w:date="2025-06-11T12:18:00Z">
              <w:rPr/>
            </w:rPrChange>
          </w:rPr>
          <w:fldChar w:fldCharType="separate"/>
        </w:r>
        <w:r w:rsidRPr="001E6383">
          <w:rPr>
            <w:sz w:val="20"/>
            <w:szCs w:val="20"/>
          </w:rPr>
          <w:t>(2015)</w:t>
        </w:r>
        <w:r w:rsidRPr="001E6383">
          <w:rPr>
            <w:sz w:val="20"/>
            <w:szCs w:val="20"/>
            <w:rPrChange w:id="1053" w:author="Julio César Iturra Sanhueza" w:date="2025-06-11T12:18:00Z">
              <w:rPr/>
            </w:rPrChange>
          </w:rPr>
          <w:fldChar w:fldCharType="end"/>
        </w:r>
      </w:ins>
      <w:ins w:id="1054" w:author="Julio César Iturra Sanhueza" w:date="2025-06-11T12:19:00Z">
        <w:r>
          <w:rPr>
            <w:sz w:val="20"/>
            <w:szCs w:val="20"/>
          </w:rPr>
          <w:t>,</w:t>
        </w:r>
      </w:ins>
      <w:ins w:id="1055" w:author="Julio César Iturra Sanhueza" w:date="2025-06-06T22:37:00Z">
        <w:r w:rsidRPr="001E6383">
          <w:rPr>
            <w:sz w:val="20"/>
            <w:szCs w:val="20"/>
          </w:rPr>
          <w:t xml:space="preserve"> I consider a measure of the overall size and redistributive capacity based on taxation and spending levels of the welfare state. This measure aims to capture the broader range of services and </w:t>
        </w:r>
      </w:ins>
      <w:ins w:id="1056" w:author="Julio César Iturra Sanhueza" w:date="2025-06-11T12:19:00Z">
        <w:r>
          <w:rPr>
            <w:sz w:val="20"/>
            <w:szCs w:val="20"/>
          </w:rPr>
          <w:t>reflect</w:t>
        </w:r>
      </w:ins>
      <w:ins w:id="1057" w:author="Julio César Iturra Sanhueza" w:date="2025-06-06T22:37:00Z">
        <w:r w:rsidRPr="001E6383">
          <w:rPr>
            <w:sz w:val="20"/>
            <w:szCs w:val="20"/>
          </w:rPr>
          <w:t xml:space="preserve"> the actual outcomes of welfare policies. For this, the indicator combines (i) tax revenue as a percentage of GDP </w:t>
        </w:r>
        <w:r w:rsidRPr="001E6383">
          <w:rPr>
            <w:sz w:val="20"/>
            <w:szCs w:val="20"/>
            <w:rPrChange w:id="1058" w:author="Julio César Iturra Sanhueza" w:date="2025-06-11T12:18:00Z">
              <w:rPr/>
            </w:rPrChange>
          </w:rPr>
          <w:fldChar w:fldCharType="begin"/>
        </w:r>
      </w:ins>
      <w:r w:rsidRPr="001E6383">
        <w:rPr>
          <w:sz w:val="20"/>
          <w:szCs w:val="20"/>
        </w:rPr>
        <w:instrText xml:space="preserve"> ADDIN ZOTERO_ITEM CSL_CITATION {"citationID":"5viCPnl1","properties":{"formattedCitation":"(ILO, 2022)","plainCitation":"(ILO, 2022)","noteIndex":3},"citationItems":[{"id":15845,"uris":["http://zotero.org/users/5414506/items/W83FBE5I"],"itemData":{"id":15845,"type":"report","note":"itemType: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1059" w:author="Julio César Iturra Sanhueza" w:date="2025-06-06T22:37:00Z">
        <w:r w:rsidRPr="001E6383">
          <w:rPr>
            <w:sz w:val="20"/>
            <w:szCs w:val="20"/>
            <w:rPrChange w:id="1060" w:author="Julio César Iturra Sanhueza" w:date="2025-06-11T12:18:00Z">
              <w:rPr/>
            </w:rPrChange>
          </w:rPr>
          <w:fldChar w:fldCharType="separate"/>
        </w:r>
        <w:r w:rsidRPr="001E6383">
          <w:rPr>
            <w:sz w:val="20"/>
            <w:szCs w:val="20"/>
          </w:rPr>
          <w:t>(ILO, 2022)</w:t>
        </w:r>
        <w:r w:rsidRPr="001E6383">
          <w:rPr>
            <w:sz w:val="20"/>
            <w:szCs w:val="20"/>
            <w:rPrChange w:id="1061" w:author="Julio César Iturra Sanhueza" w:date="2025-06-11T12:18:00Z">
              <w:rPr/>
            </w:rPrChange>
          </w:rPr>
          <w:fldChar w:fldCharType="end"/>
        </w:r>
        <w:r w:rsidRPr="001E6383">
          <w:rPr>
            <w:sz w:val="20"/>
            <w:szCs w:val="20"/>
          </w:rPr>
          <w:t xml:space="preserve">, (ii) welfare generosity as total governmental spending as a share of GDP </w:t>
        </w:r>
        <w:r w:rsidRPr="001E6383">
          <w:rPr>
            <w:sz w:val="20"/>
            <w:szCs w:val="20"/>
            <w:rPrChange w:id="1062" w:author="Julio César Iturra Sanhueza" w:date="2025-06-11T12:18:00Z">
              <w:rPr/>
            </w:rPrChange>
          </w:rPr>
          <w:fldChar w:fldCharType="begin"/>
        </w:r>
      </w:ins>
      <w:r w:rsidRPr="001E6383">
        <w:rPr>
          <w:sz w:val="20"/>
          <w:szCs w:val="20"/>
        </w:rPr>
        <w:instrText xml:space="preserve"> ADDIN ZOTERO_ITEM CSL_CITATION {"citationID":"6usTGEF5","properties":{"formattedCitation":"(ILO, 2022)","plainCitation":"(ILO, 2022)","noteIndex":3},"citationItems":[{"id":15845,"uris":["http://zotero.org/users/5414506/items/W83FBE5I"],"itemData":{"id":15845,"type":"report","note":"itemType: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1063" w:author="Julio César Iturra Sanhueza" w:date="2025-06-06T22:37:00Z">
        <w:r w:rsidRPr="001E6383">
          <w:rPr>
            <w:sz w:val="20"/>
            <w:szCs w:val="20"/>
            <w:rPrChange w:id="1064" w:author="Julio César Iturra Sanhueza" w:date="2025-06-11T12:18:00Z">
              <w:rPr/>
            </w:rPrChange>
          </w:rPr>
          <w:fldChar w:fldCharType="separate"/>
        </w:r>
        <w:r w:rsidRPr="001E6383">
          <w:rPr>
            <w:sz w:val="20"/>
            <w:szCs w:val="20"/>
          </w:rPr>
          <w:t>(ILO, 2022)</w:t>
        </w:r>
        <w:r w:rsidRPr="001E6383">
          <w:rPr>
            <w:sz w:val="20"/>
            <w:szCs w:val="20"/>
            <w:rPrChange w:id="1065" w:author="Julio César Iturra Sanhueza" w:date="2025-06-11T12:18:00Z">
              <w:rPr/>
            </w:rPrChange>
          </w:rPr>
          <w:fldChar w:fldCharType="end"/>
        </w:r>
        <w:r w:rsidRPr="001E6383">
          <w:rPr>
            <w:sz w:val="20"/>
            <w:szCs w:val="20"/>
          </w:rPr>
          <w:t xml:space="preserve">, and (iii) the current level of redistribution </w:t>
        </w:r>
        <w:r w:rsidRPr="001E6383">
          <w:rPr>
            <w:sz w:val="20"/>
            <w:szCs w:val="20"/>
            <w:rPrChange w:id="1066" w:author="Julio César Iturra Sanhueza" w:date="2025-06-11T12:18:00Z">
              <w:rPr/>
            </w:rPrChange>
          </w:rPr>
          <w:fldChar w:fldCharType="begin"/>
        </w:r>
      </w:ins>
      <w:r w:rsidRPr="001E6383">
        <w:rPr>
          <w:sz w:val="20"/>
          <w:szCs w:val="20"/>
        </w:rPr>
        <w:instrText xml:space="preserve"> ADDIN ZOTERO_ITEM CSL_CITATION {"citationID":"voMvdqVd","properties":{"formattedCitation":"(Solt, 2020)","plainCitation":"(Solt, 2020)","noteIndex":3},"citationItems":[{"id":15848,"uris":["http://zotero.org/users/5414506/items/H848F8TY"],"itemData":{"id":15848,"type":"article-journal","abstract":"Objective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ins w:id="1067" w:author="Julio César Iturra Sanhueza" w:date="2025-06-06T22:37:00Z">
        <w:r w:rsidRPr="001E6383">
          <w:rPr>
            <w:sz w:val="20"/>
            <w:szCs w:val="20"/>
            <w:rPrChange w:id="1068" w:author="Julio César Iturra Sanhueza" w:date="2025-06-11T12:18:00Z">
              <w:rPr/>
            </w:rPrChange>
          </w:rPr>
          <w:fldChar w:fldCharType="separate"/>
        </w:r>
        <w:r w:rsidRPr="001E6383">
          <w:rPr>
            <w:sz w:val="20"/>
            <w:szCs w:val="20"/>
          </w:rPr>
          <w:t>(Solt, 2020)</w:t>
        </w:r>
        <w:r w:rsidRPr="001E6383">
          <w:rPr>
            <w:sz w:val="20"/>
            <w:szCs w:val="20"/>
            <w:rPrChange w:id="1069" w:author="Julio César Iturra Sanhueza" w:date="2025-06-11T12:18:00Z">
              <w:rPr/>
            </w:rPrChange>
          </w:rPr>
          <w:fldChar w:fldCharType="end"/>
        </w:r>
        <w:r w:rsidRPr="001E6383">
          <w:rPr>
            <w:sz w:val="20"/>
            <w:szCs w:val="20"/>
          </w:rPr>
          <w:t>.</w:t>
        </w:r>
      </w:ins>
    </w:p>
  </w:endnote>
  <w:endnote w:id="5">
    <w:p w14:paraId="0009F351" w14:textId="689E4AC7" w:rsidR="005443AA" w:rsidRDefault="005443AA">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I also classified countries into low, middle-low,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6">
    <w:p w14:paraId="0009F352" w14:textId="1C50C34D" w:rsidR="005443AA" w:rsidRDefault="005443AA">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fldChar w:fldCharType="begin"/>
      </w:r>
      <w:r>
        <w:instrText xml:space="preserve"> ADDIN ZOTERO_ITEM CSL_CITATION {"citationID":"39rWQqhB","properties":{"formattedCitation":"(Bryan &amp; Jenkins, 2016)","plainCitation":"(Bryan &amp; Jenkins, 2016)","noteIndex":5},"citationItems":[{"id":15923,"uris":["http://zotero.org/users/5414506/items/FVUVTVL2"],"itemData":{"id":15923,"type":"article-journal","container-title":"European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fldChar w:fldCharType="separate"/>
      </w:r>
      <w:r w:rsidRPr="00972ABF">
        <w:rPr>
          <w:rFonts w:cs="Times New Roman"/>
        </w:rPr>
        <w:t>(Bryan &amp; Jenkins, 2016)</w:t>
      </w:r>
      <w:r>
        <w:fldChar w:fldCharType="end"/>
      </w:r>
      <w:r>
        <w:t>.</w:t>
      </w:r>
    </w:p>
  </w:endnote>
  <w:endnote w:id="7">
    <w:p w14:paraId="0009F353" w14:textId="02428669" w:rsidR="005443AA" w:rsidDel="00BA71EC" w:rsidRDefault="005443AA">
      <w:pPr>
        <w:pStyle w:val="EndnoteText"/>
        <w:rPr>
          <w:del w:id="1128" w:author="Julio César Iturra Sanhueza" w:date="2025-05-29T12:07:00Z"/>
        </w:rPr>
      </w:pPr>
      <w:del w:id="1129" w:author="Julio César Iturra Sanhueza" w:date="2025-05-29T12:07:00Z">
        <w:r w:rsidDel="00BA71EC">
          <w:rPr>
            <w:rStyle w:val="EndnoteReference"/>
          </w:rPr>
          <w:endnoteRef/>
        </w:r>
        <w:r w:rsidDel="00BA71EC">
          <w:delText xml:space="preserve"> After including individual social class, the association between homogeneity and redistributive preferences loses strength and significance (see Appendix Table A1).</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5443AA" w:rsidRDefault="00544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5443AA" w:rsidRDefault="005443AA">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00AE55F9">
          <w:rPr>
            <w:rFonts w:ascii="Times New Roman" w:hAnsi="Times New Roman" w:cs="Times New Roman"/>
            <w:noProof/>
          </w:rPr>
          <w:t>26</w:t>
        </w:r>
        <w:r w:rsidRPr="00670002">
          <w:rPr>
            <w:rFonts w:ascii="Times New Roman" w:hAnsi="Times New Roman" w:cs="Times New Roman"/>
            <w:noProof/>
          </w:rPr>
          <w:fldChar w:fldCharType="end"/>
        </w:r>
      </w:p>
    </w:sdtContent>
  </w:sdt>
  <w:p w14:paraId="3B76B8AA" w14:textId="77777777" w:rsidR="005443AA" w:rsidRDefault="005443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5443AA" w:rsidRDefault="00544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DBC45" w14:textId="77777777" w:rsidR="002A48F9" w:rsidRDefault="002A48F9">
      <w:r>
        <w:separator/>
      </w:r>
    </w:p>
  </w:footnote>
  <w:footnote w:type="continuationSeparator" w:id="0">
    <w:p w14:paraId="61F5797D" w14:textId="77777777" w:rsidR="002A48F9" w:rsidRDefault="002A48F9">
      <w:r>
        <w:continuationSeparator/>
      </w:r>
    </w:p>
  </w:footnote>
  <w:footnote w:type="continuationNotice" w:id="1">
    <w:p w14:paraId="13D7E73B" w14:textId="77777777" w:rsidR="002A48F9" w:rsidRDefault="002A48F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5443AA" w:rsidRDefault="005443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5443AA" w:rsidRDefault="005443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5443AA" w:rsidRDefault="00544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305"/>
    <w:multiLevelType w:val="hybridMultilevel"/>
    <w:tmpl w:val="74067E34"/>
    <w:lvl w:ilvl="0" w:tplc="9A9CF310">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E7C25"/>
    <w:multiLevelType w:val="hybridMultilevel"/>
    <w:tmpl w:val="76565E94"/>
    <w:lvl w:ilvl="0" w:tplc="46C089F8">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C34821"/>
    <w:multiLevelType w:val="hybridMultilevel"/>
    <w:tmpl w:val="9ABA63E2"/>
    <w:lvl w:ilvl="0" w:tplc="AFE6BF98">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70B3B14"/>
    <w:multiLevelType w:val="hybridMultilevel"/>
    <w:tmpl w:val="3CC23E86"/>
    <w:lvl w:ilvl="0" w:tplc="D63C4F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656952">
    <w:abstractNumId w:val="0"/>
  </w:num>
  <w:num w:numId="2" w16cid:durableId="1643191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801502">
    <w:abstractNumId w:val="0"/>
  </w:num>
  <w:num w:numId="4" w16cid:durableId="1674264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019439">
    <w:abstractNumId w:val="3"/>
  </w:num>
  <w:num w:numId="6" w16cid:durableId="80564670">
    <w:abstractNumId w:val="6"/>
  </w:num>
  <w:num w:numId="7" w16cid:durableId="997030029">
    <w:abstractNumId w:val="5"/>
  </w:num>
  <w:num w:numId="8" w16cid:durableId="1023629725">
    <w:abstractNumId w:val="2"/>
  </w:num>
  <w:num w:numId="9" w16cid:durableId="3561954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0C83"/>
    <w:rsid w:val="00001616"/>
    <w:rsid w:val="00001EAA"/>
    <w:rsid w:val="000026E7"/>
    <w:rsid w:val="00003102"/>
    <w:rsid w:val="000033DC"/>
    <w:rsid w:val="00003B28"/>
    <w:rsid w:val="000040B1"/>
    <w:rsid w:val="000046CE"/>
    <w:rsid w:val="00006F85"/>
    <w:rsid w:val="00007101"/>
    <w:rsid w:val="000077F2"/>
    <w:rsid w:val="000116D3"/>
    <w:rsid w:val="00011BBC"/>
    <w:rsid w:val="000128A2"/>
    <w:rsid w:val="00015127"/>
    <w:rsid w:val="000162F9"/>
    <w:rsid w:val="000165D2"/>
    <w:rsid w:val="0002078B"/>
    <w:rsid w:val="000217C6"/>
    <w:rsid w:val="000217DB"/>
    <w:rsid w:val="00024360"/>
    <w:rsid w:val="00024945"/>
    <w:rsid w:val="00025468"/>
    <w:rsid w:val="000260A9"/>
    <w:rsid w:val="000260B6"/>
    <w:rsid w:val="00026375"/>
    <w:rsid w:val="00031345"/>
    <w:rsid w:val="00031F3C"/>
    <w:rsid w:val="00032775"/>
    <w:rsid w:val="00033DC7"/>
    <w:rsid w:val="00033FB7"/>
    <w:rsid w:val="000350FC"/>
    <w:rsid w:val="000359AD"/>
    <w:rsid w:val="00036EDE"/>
    <w:rsid w:val="000376E1"/>
    <w:rsid w:val="00037988"/>
    <w:rsid w:val="000406CE"/>
    <w:rsid w:val="00040A21"/>
    <w:rsid w:val="00041489"/>
    <w:rsid w:val="000420D2"/>
    <w:rsid w:val="0004355B"/>
    <w:rsid w:val="000436FA"/>
    <w:rsid w:val="00043ACF"/>
    <w:rsid w:val="00044C1C"/>
    <w:rsid w:val="0004522C"/>
    <w:rsid w:val="00045313"/>
    <w:rsid w:val="00050ADF"/>
    <w:rsid w:val="000520BC"/>
    <w:rsid w:val="00053525"/>
    <w:rsid w:val="00054274"/>
    <w:rsid w:val="000547E7"/>
    <w:rsid w:val="00055414"/>
    <w:rsid w:val="000608DB"/>
    <w:rsid w:val="0006140A"/>
    <w:rsid w:val="0006216F"/>
    <w:rsid w:val="000621AB"/>
    <w:rsid w:val="00062280"/>
    <w:rsid w:val="00062B3B"/>
    <w:rsid w:val="00063F49"/>
    <w:rsid w:val="00064496"/>
    <w:rsid w:val="00067562"/>
    <w:rsid w:val="00067591"/>
    <w:rsid w:val="000702A6"/>
    <w:rsid w:val="000727C2"/>
    <w:rsid w:val="00072EF7"/>
    <w:rsid w:val="000732BD"/>
    <w:rsid w:val="00077DD8"/>
    <w:rsid w:val="0008011A"/>
    <w:rsid w:val="00080896"/>
    <w:rsid w:val="00080996"/>
    <w:rsid w:val="00080A70"/>
    <w:rsid w:val="00080E32"/>
    <w:rsid w:val="000818F0"/>
    <w:rsid w:val="00081B7A"/>
    <w:rsid w:val="00082B06"/>
    <w:rsid w:val="00082F28"/>
    <w:rsid w:val="00083D1A"/>
    <w:rsid w:val="00085126"/>
    <w:rsid w:val="00086A38"/>
    <w:rsid w:val="00086F12"/>
    <w:rsid w:val="0008768D"/>
    <w:rsid w:val="000879E6"/>
    <w:rsid w:val="00090211"/>
    <w:rsid w:val="00090B38"/>
    <w:rsid w:val="00090F5F"/>
    <w:rsid w:val="00091000"/>
    <w:rsid w:val="00091453"/>
    <w:rsid w:val="00091473"/>
    <w:rsid w:val="00093A85"/>
    <w:rsid w:val="00094429"/>
    <w:rsid w:val="000945C8"/>
    <w:rsid w:val="0009503D"/>
    <w:rsid w:val="000954AA"/>
    <w:rsid w:val="0009685F"/>
    <w:rsid w:val="000978F0"/>
    <w:rsid w:val="000A01EA"/>
    <w:rsid w:val="000A025F"/>
    <w:rsid w:val="000A1568"/>
    <w:rsid w:val="000A15F5"/>
    <w:rsid w:val="000A1E26"/>
    <w:rsid w:val="000A2383"/>
    <w:rsid w:val="000A3E54"/>
    <w:rsid w:val="000A43C3"/>
    <w:rsid w:val="000A5253"/>
    <w:rsid w:val="000A5283"/>
    <w:rsid w:val="000A5EB2"/>
    <w:rsid w:val="000A62A8"/>
    <w:rsid w:val="000A67A8"/>
    <w:rsid w:val="000A6BE5"/>
    <w:rsid w:val="000A77DB"/>
    <w:rsid w:val="000B04D8"/>
    <w:rsid w:val="000B05CA"/>
    <w:rsid w:val="000B07A4"/>
    <w:rsid w:val="000B0917"/>
    <w:rsid w:val="000B1C7C"/>
    <w:rsid w:val="000B1EBB"/>
    <w:rsid w:val="000B1FED"/>
    <w:rsid w:val="000B2A3B"/>
    <w:rsid w:val="000B3094"/>
    <w:rsid w:val="000B3A7F"/>
    <w:rsid w:val="000B408B"/>
    <w:rsid w:val="000B4D21"/>
    <w:rsid w:val="000B5097"/>
    <w:rsid w:val="000B5E76"/>
    <w:rsid w:val="000B60AA"/>
    <w:rsid w:val="000B6550"/>
    <w:rsid w:val="000B7A50"/>
    <w:rsid w:val="000C0518"/>
    <w:rsid w:val="000C0A33"/>
    <w:rsid w:val="000C0ED0"/>
    <w:rsid w:val="000C1ADE"/>
    <w:rsid w:val="000C25B9"/>
    <w:rsid w:val="000C2B78"/>
    <w:rsid w:val="000C2C81"/>
    <w:rsid w:val="000C325F"/>
    <w:rsid w:val="000C4546"/>
    <w:rsid w:val="000C4D9F"/>
    <w:rsid w:val="000C5C30"/>
    <w:rsid w:val="000D01D5"/>
    <w:rsid w:val="000D11C0"/>
    <w:rsid w:val="000D2059"/>
    <w:rsid w:val="000D215C"/>
    <w:rsid w:val="000D2A88"/>
    <w:rsid w:val="000D2D39"/>
    <w:rsid w:val="000D46B2"/>
    <w:rsid w:val="000D5998"/>
    <w:rsid w:val="000D59FE"/>
    <w:rsid w:val="000D5F61"/>
    <w:rsid w:val="000D6519"/>
    <w:rsid w:val="000D6A5B"/>
    <w:rsid w:val="000D70A4"/>
    <w:rsid w:val="000D7570"/>
    <w:rsid w:val="000D7820"/>
    <w:rsid w:val="000D7AA7"/>
    <w:rsid w:val="000E0236"/>
    <w:rsid w:val="000E03DF"/>
    <w:rsid w:val="000E0D31"/>
    <w:rsid w:val="000E0E8C"/>
    <w:rsid w:val="000E16FD"/>
    <w:rsid w:val="000E2AD5"/>
    <w:rsid w:val="000E2B5F"/>
    <w:rsid w:val="000E351C"/>
    <w:rsid w:val="000E3C44"/>
    <w:rsid w:val="000E5724"/>
    <w:rsid w:val="000E5DA9"/>
    <w:rsid w:val="000E64F7"/>
    <w:rsid w:val="000F0DCA"/>
    <w:rsid w:val="000F186C"/>
    <w:rsid w:val="000F1986"/>
    <w:rsid w:val="000F1C8B"/>
    <w:rsid w:val="000F21DD"/>
    <w:rsid w:val="000F2746"/>
    <w:rsid w:val="000F3526"/>
    <w:rsid w:val="000F4302"/>
    <w:rsid w:val="000F58D0"/>
    <w:rsid w:val="000F6BF8"/>
    <w:rsid w:val="000F7AA4"/>
    <w:rsid w:val="001007FD"/>
    <w:rsid w:val="00100863"/>
    <w:rsid w:val="00101984"/>
    <w:rsid w:val="001023A6"/>
    <w:rsid w:val="00102DCB"/>
    <w:rsid w:val="00103963"/>
    <w:rsid w:val="00104AEC"/>
    <w:rsid w:val="00105093"/>
    <w:rsid w:val="00105570"/>
    <w:rsid w:val="00105D35"/>
    <w:rsid w:val="00105F9D"/>
    <w:rsid w:val="0010707D"/>
    <w:rsid w:val="00107C13"/>
    <w:rsid w:val="00111721"/>
    <w:rsid w:val="00111996"/>
    <w:rsid w:val="00111CDD"/>
    <w:rsid w:val="001137C7"/>
    <w:rsid w:val="00113CE2"/>
    <w:rsid w:val="00113F3E"/>
    <w:rsid w:val="001152A0"/>
    <w:rsid w:val="00115E11"/>
    <w:rsid w:val="00116AA3"/>
    <w:rsid w:val="001208BB"/>
    <w:rsid w:val="00121BCE"/>
    <w:rsid w:val="001220E1"/>
    <w:rsid w:val="00122E34"/>
    <w:rsid w:val="00122F1C"/>
    <w:rsid w:val="00124CF9"/>
    <w:rsid w:val="00125E17"/>
    <w:rsid w:val="001260A5"/>
    <w:rsid w:val="001264C6"/>
    <w:rsid w:val="001269C8"/>
    <w:rsid w:val="00126AA6"/>
    <w:rsid w:val="00126CD6"/>
    <w:rsid w:val="001276CC"/>
    <w:rsid w:val="00131711"/>
    <w:rsid w:val="001318EC"/>
    <w:rsid w:val="00131A32"/>
    <w:rsid w:val="00131AF4"/>
    <w:rsid w:val="0013322E"/>
    <w:rsid w:val="00133DF5"/>
    <w:rsid w:val="00134939"/>
    <w:rsid w:val="00135C24"/>
    <w:rsid w:val="00135E4C"/>
    <w:rsid w:val="00135EE5"/>
    <w:rsid w:val="00136C71"/>
    <w:rsid w:val="00136DD7"/>
    <w:rsid w:val="001377DE"/>
    <w:rsid w:val="00140BAA"/>
    <w:rsid w:val="00141A3F"/>
    <w:rsid w:val="00141D64"/>
    <w:rsid w:val="00143D81"/>
    <w:rsid w:val="0014431F"/>
    <w:rsid w:val="00144672"/>
    <w:rsid w:val="00145106"/>
    <w:rsid w:val="00145B07"/>
    <w:rsid w:val="001460DA"/>
    <w:rsid w:val="00146454"/>
    <w:rsid w:val="00150D4B"/>
    <w:rsid w:val="00150EAB"/>
    <w:rsid w:val="00152B55"/>
    <w:rsid w:val="001536EF"/>
    <w:rsid w:val="00155964"/>
    <w:rsid w:val="00155E5D"/>
    <w:rsid w:val="00156010"/>
    <w:rsid w:val="00156131"/>
    <w:rsid w:val="00156618"/>
    <w:rsid w:val="00160438"/>
    <w:rsid w:val="00162AEB"/>
    <w:rsid w:val="00163173"/>
    <w:rsid w:val="001635B5"/>
    <w:rsid w:val="001640A7"/>
    <w:rsid w:val="00164588"/>
    <w:rsid w:val="0016461A"/>
    <w:rsid w:val="00165EB7"/>
    <w:rsid w:val="00166360"/>
    <w:rsid w:val="00167166"/>
    <w:rsid w:val="001677B3"/>
    <w:rsid w:val="001705A3"/>
    <w:rsid w:val="00170AD4"/>
    <w:rsid w:val="00170EC8"/>
    <w:rsid w:val="00170F5C"/>
    <w:rsid w:val="001711E5"/>
    <w:rsid w:val="001713F5"/>
    <w:rsid w:val="00173824"/>
    <w:rsid w:val="0017437A"/>
    <w:rsid w:val="00174960"/>
    <w:rsid w:val="00176294"/>
    <w:rsid w:val="00176490"/>
    <w:rsid w:val="0017761E"/>
    <w:rsid w:val="00177A3B"/>
    <w:rsid w:val="00177BDA"/>
    <w:rsid w:val="00180A12"/>
    <w:rsid w:val="00181AC0"/>
    <w:rsid w:val="0018257F"/>
    <w:rsid w:val="00182ADB"/>
    <w:rsid w:val="00182C80"/>
    <w:rsid w:val="00183966"/>
    <w:rsid w:val="00184336"/>
    <w:rsid w:val="00184566"/>
    <w:rsid w:val="00185243"/>
    <w:rsid w:val="0018574F"/>
    <w:rsid w:val="00185F94"/>
    <w:rsid w:val="0018603D"/>
    <w:rsid w:val="0018681C"/>
    <w:rsid w:val="00187D81"/>
    <w:rsid w:val="001900A9"/>
    <w:rsid w:val="0019198B"/>
    <w:rsid w:val="00192266"/>
    <w:rsid w:val="00193E01"/>
    <w:rsid w:val="001940D1"/>
    <w:rsid w:val="00195670"/>
    <w:rsid w:val="00195F27"/>
    <w:rsid w:val="00195FCF"/>
    <w:rsid w:val="001A0619"/>
    <w:rsid w:val="001A0B18"/>
    <w:rsid w:val="001A2746"/>
    <w:rsid w:val="001A2939"/>
    <w:rsid w:val="001A2E79"/>
    <w:rsid w:val="001A308F"/>
    <w:rsid w:val="001A3B56"/>
    <w:rsid w:val="001A3C06"/>
    <w:rsid w:val="001A3CE5"/>
    <w:rsid w:val="001A4D97"/>
    <w:rsid w:val="001A6476"/>
    <w:rsid w:val="001A6D72"/>
    <w:rsid w:val="001A734D"/>
    <w:rsid w:val="001A79FC"/>
    <w:rsid w:val="001A7CFA"/>
    <w:rsid w:val="001B0014"/>
    <w:rsid w:val="001B12D4"/>
    <w:rsid w:val="001B1540"/>
    <w:rsid w:val="001B1CC4"/>
    <w:rsid w:val="001B33C7"/>
    <w:rsid w:val="001B3437"/>
    <w:rsid w:val="001B6650"/>
    <w:rsid w:val="001B6B56"/>
    <w:rsid w:val="001B70A3"/>
    <w:rsid w:val="001B754B"/>
    <w:rsid w:val="001B7631"/>
    <w:rsid w:val="001B7670"/>
    <w:rsid w:val="001C05B6"/>
    <w:rsid w:val="001C0722"/>
    <w:rsid w:val="001C1E98"/>
    <w:rsid w:val="001C26BE"/>
    <w:rsid w:val="001C281A"/>
    <w:rsid w:val="001C3D18"/>
    <w:rsid w:val="001C4095"/>
    <w:rsid w:val="001C52AA"/>
    <w:rsid w:val="001C559E"/>
    <w:rsid w:val="001C5616"/>
    <w:rsid w:val="001C5EFE"/>
    <w:rsid w:val="001C6134"/>
    <w:rsid w:val="001C626E"/>
    <w:rsid w:val="001C6729"/>
    <w:rsid w:val="001C687A"/>
    <w:rsid w:val="001C6C95"/>
    <w:rsid w:val="001C7DFC"/>
    <w:rsid w:val="001D10D3"/>
    <w:rsid w:val="001D20E1"/>
    <w:rsid w:val="001D308E"/>
    <w:rsid w:val="001D45B9"/>
    <w:rsid w:val="001D4785"/>
    <w:rsid w:val="001D5999"/>
    <w:rsid w:val="001D6177"/>
    <w:rsid w:val="001E00DF"/>
    <w:rsid w:val="001E0114"/>
    <w:rsid w:val="001E1A66"/>
    <w:rsid w:val="001E2432"/>
    <w:rsid w:val="001E3BE0"/>
    <w:rsid w:val="001E3DB5"/>
    <w:rsid w:val="001E6383"/>
    <w:rsid w:val="001E69CF"/>
    <w:rsid w:val="001E77B2"/>
    <w:rsid w:val="001E7C97"/>
    <w:rsid w:val="001F0BFB"/>
    <w:rsid w:val="001F20BF"/>
    <w:rsid w:val="001F2947"/>
    <w:rsid w:val="001F40D8"/>
    <w:rsid w:val="001F4AE7"/>
    <w:rsid w:val="001F4FDA"/>
    <w:rsid w:val="001F552F"/>
    <w:rsid w:val="001F578D"/>
    <w:rsid w:val="001F5DDA"/>
    <w:rsid w:val="001F5EFB"/>
    <w:rsid w:val="001F5F9C"/>
    <w:rsid w:val="001F63BA"/>
    <w:rsid w:val="00200572"/>
    <w:rsid w:val="00200604"/>
    <w:rsid w:val="00202132"/>
    <w:rsid w:val="002024AE"/>
    <w:rsid w:val="00202593"/>
    <w:rsid w:val="00205945"/>
    <w:rsid w:val="00206725"/>
    <w:rsid w:val="00206B64"/>
    <w:rsid w:val="0020784D"/>
    <w:rsid w:val="0021024A"/>
    <w:rsid w:val="00213E66"/>
    <w:rsid w:val="002143A3"/>
    <w:rsid w:val="00214842"/>
    <w:rsid w:val="00214D5B"/>
    <w:rsid w:val="00214EE5"/>
    <w:rsid w:val="00215D54"/>
    <w:rsid w:val="00215E4C"/>
    <w:rsid w:val="00217271"/>
    <w:rsid w:val="00221268"/>
    <w:rsid w:val="002216E3"/>
    <w:rsid w:val="00222EA3"/>
    <w:rsid w:val="002232E3"/>
    <w:rsid w:val="00223986"/>
    <w:rsid w:val="00223C80"/>
    <w:rsid w:val="00223F4D"/>
    <w:rsid w:val="00224393"/>
    <w:rsid w:val="00224E0C"/>
    <w:rsid w:val="002252BE"/>
    <w:rsid w:val="00225BE1"/>
    <w:rsid w:val="00225EC7"/>
    <w:rsid w:val="00226C66"/>
    <w:rsid w:val="00227922"/>
    <w:rsid w:val="00230096"/>
    <w:rsid w:val="002308BA"/>
    <w:rsid w:val="00230D0D"/>
    <w:rsid w:val="002312FE"/>
    <w:rsid w:val="0023185B"/>
    <w:rsid w:val="0023203A"/>
    <w:rsid w:val="00232074"/>
    <w:rsid w:val="00232140"/>
    <w:rsid w:val="00232D77"/>
    <w:rsid w:val="00234F04"/>
    <w:rsid w:val="00236177"/>
    <w:rsid w:val="00236214"/>
    <w:rsid w:val="00236F12"/>
    <w:rsid w:val="00237961"/>
    <w:rsid w:val="00241379"/>
    <w:rsid w:val="00241F07"/>
    <w:rsid w:val="00242C45"/>
    <w:rsid w:val="00243A25"/>
    <w:rsid w:val="00244018"/>
    <w:rsid w:val="00244240"/>
    <w:rsid w:val="00245934"/>
    <w:rsid w:val="0024700C"/>
    <w:rsid w:val="002470AC"/>
    <w:rsid w:val="00247C1E"/>
    <w:rsid w:val="00250434"/>
    <w:rsid w:val="00251858"/>
    <w:rsid w:val="00251A8D"/>
    <w:rsid w:val="00252568"/>
    <w:rsid w:val="00252D4B"/>
    <w:rsid w:val="00252EA0"/>
    <w:rsid w:val="0025331D"/>
    <w:rsid w:val="002542C9"/>
    <w:rsid w:val="0025495C"/>
    <w:rsid w:val="0025526C"/>
    <w:rsid w:val="00255A16"/>
    <w:rsid w:val="00255D6D"/>
    <w:rsid w:val="00255EBF"/>
    <w:rsid w:val="0025642D"/>
    <w:rsid w:val="00257264"/>
    <w:rsid w:val="00257861"/>
    <w:rsid w:val="00257E33"/>
    <w:rsid w:val="00257F07"/>
    <w:rsid w:val="00260098"/>
    <w:rsid w:val="00260181"/>
    <w:rsid w:val="002604F7"/>
    <w:rsid w:val="00261019"/>
    <w:rsid w:val="00261305"/>
    <w:rsid w:val="0026256D"/>
    <w:rsid w:val="00263CB7"/>
    <w:rsid w:val="00264973"/>
    <w:rsid w:val="00264FB2"/>
    <w:rsid w:val="0026505C"/>
    <w:rsid w:val="00267784"/>
    <w:rsid w:val="00267871"/>
    <w:rsid w:val="00267C77"/>
    <w:rsid w:val="00271487"/>
    <w:rsid w:val="002747D7"/>
    <w:rsid w:val="0027593D"/>
    <w:rsid w:val="00275CF7"/>
    <w:rsid w:val="00276327"/>
    <w:rsid w:val="00277290"/>
    <w:rsid w:val="00277430"/>
    <w:rsid w:val="00277AAA"/>
    <w:rsid w:val="002804B7"/>
    <w:rsid w:val="00281D5D"/>
    <w:rsid w:val="00282FBE"/>
    <w:rsid w:val="00283567"/>
    <w:rsid w:val="00283E4B"/>
    <w:rsid w:val="00284230"/>
    <w:rsid w:val="00284F64"/>
    <w:rsid w:val="00285812"/>
    <w:rsid w:val="002858FB"/>
    <w:rsid w:val="00285DEA"/>
    <w:rsid w:val="00286E60"/>
    <w:rsid w:val="00287616"/>
    <w:rsid w:val="00290E42"/>
    <w:rsid w:val="002924B6"/>
    <w:rsid w:val="00292AA0"/>
    <w:rsid w:val="00292DEF"/>
    <w:rsid w:val="002935CB"/>
    <w:rsid w:val="00294E8E"/>
    <w:rsid w:val="002A16A7"/>
    <w:rsid w:val="002A1F08"/>
    <w:rsid w:val="002A2FA1"/>
    <w:rsid w:val="002A3815"/>
    <w:rsid w:val="002A48F9"/>
    <w:rsid w:val="002A4F16"/>
    <w:rsid w:val="002A61B1"/>
    <w:rsid w:val="002A7936"/>
    <w:rsid w:val="002B1122"/>
    <w:rsid w:val="002B14EC"/>
    <w:rsid w:val="002B1879"/>
    <w:rsid w:val="002B1B71"/>
    <w:rsid w:val="002B2293"/>
    <w:rsid w:val="002B25D7"/>
    <w:rsid w:val="002B2F00"/>
    <w:rsid w:val="002B455A"/>
    <w:rsid w:val="002B4996"/>
    <w:rsid w:val="002B5A6F"/>
    <w:rsid w:val="002B667F"/>
    <w:rsid w:val="002B6894"/>
    <w:rsid w:val="002B74DF"/>
    <w:rsid w:val="002C09DD"/>
    <w:rsid w:val="002C0DBC"/>
    <w:rsid w:val="002C1F93"/>
    <w:rsid w:val="002C31E4"/>
    <w:rsid w:val="002C42E9"/>
    <w:rsid w:val="002C4436"/>
    <w:rsid w:val="002C45BD"/>
    <w:rsid w:val="002C45FD"/>
    <w:rsid w:val="002C482C"/>
    <w:rsid w:val="002C493E"/>
    <w:rsid w:val="002C6304"/>
    <w:rsid w:val="002D0109"/>
    <w:rsid w:val="002D0A6F"/>
    <w:rsid w:val="002D0F60"/>
    <w:rsid w:val="002D25FF"/>
    <w:rsid w:val="002D4A2B"/>
    <w:rsid w:val="002D7AFC"/>
    <w:rsid w:val="002E0269"/>
    <w:rsid w:val="002E0F2F"/>
    <w:rsid w:val="002E1F0A"/>
    <w:rsid w:val="002E40F3"/>
    <w:rsid w:val="002E4D20"/>
    <w:rsid w:val="002E514C"/>
    <w:rsid w:val="002E5176"/>
    <w:rsid w:val="002E54D8"/>
    <w:rsid w:val="002E5526"/>
    <w:rsid w:val="002E5C6B"/>
    <w:rsid w:val="002E5D56"/>
    <w:rsid w:val="002E6B3E"/>
    <w:rsid w:val="002F154C"/>
    <w:rsid w:val="002F18FC"/>
    <w:rsid w:val="002F2454"/>
    <w:rsid w:val="002F2A2A"/>
    <w:rsid w:val="002F437F"/>
    <w:rsid w:val="002F4EF8"/>
    <w:rsid w:val="002F5134"/>
    <w:rsid w:val="002F59FD"/>
    <w:rsid w:val="002F5F57"/>
    <w:rsid w:val="002F765E"/>
    <w:rsid w:val="002F7B14"/>
    <w:rsid w:val="002F7BF9"/>
    <w:rsid w:val="002F7C13"/>
    <w:rsid w:val="003000D6"/>
    <w:rsid w:val="003025DD"/>
    <w:rsid w:val="00302FA8"/>
    <w:rsid w:val="003032A0"/>
    <w:rsid w:val="00303998"/>
    <w:rsid w:val="003072CE"/>
    <w:rsid w:val="00310820"/>
    <w:rsid w:val="00310850"/>
    <w:rsid w:val="003108A7"/>
    <w:rsid w:val="00310ABB"/>
    <w:rsid w:val="00310D33"/>
    <w:rsid w:val="0031111A"/>
    <w:rsid w:val="0031128C"/>
    <w:rsid w:val="003117C3"/>
    <w:rsid w:val="003128F6"/>
    <w:rsid w:val="00313129"/>
    <w:rsid w:val="0031371A"/>
    <w:rsid w:val="00313882"/>
    <w:rsid w:val="003139F9"/>
    <w:rsid w:val="003146DB"/>
    <w:rsid w:val="003148AC"/>
    <w:rsid w:val="00316453"/>
    <w:rsid w:val="003164EE"/>
    <w:rsid w:val="0031660E"/>
    <w:rsid w:val="0032184A"/>
    <w:rsid w:val="00324418"/>
    <w:rsid w:val="003277A5"/>
    <w:rsid w:val="00327BAD"/>
    <w:rsid w:val="0033121E"/>
    <w:rsid w:val="003312CE"/>
    <w:rsid w:val="00331D1F"/>
    <w:rsid w:val="00332ECB"/>
    <w:rsid w:val="0033313F"/>
    <w:rsid w:val="00334796"/>
    <w:rsid w:val="003355F0"/>
    <w:rsid w:val="00335F82"/>
    <w:rsid w:val="0033610E"/>
    <w:rsid w:val="00340989"/>
    <w:rsid w:val="0034132C"/>
    <w:rsid w:val="00341D3A"/>
    <w:rsid w:val="003423D0"/>
    <w:rsid w:val="0034340F"/>
    <w:rsid w:val="00344D96"/>
    <w:rsid w:val="003453C1"/>
    <w:rsid w:val="00345BE2"/>
    <w:rsid w:val="00346BA3"/>
    <w:rsid w:val="00350019"/>
    <w:rsid w:val="00350328"/>
    <w:rsid w:val="0035035A"/>
    <w:rsid w:val="0035049C"/>
    <w:rsid w:val="003507F6"/>
    <w:rsid w:val="00351A8C"/>
    <w:rsid w:val="00352B4F"/>
    <w:rsid w:val="0035314A"/>
    <w:rsid w:val="003531F7"/>
    <w:rsid w:val="003537FA"/>
    <w:rsid w:val="003538E8"/>
    <w:rsid w:val="003542A9"/>
    <w:rsid w:val="00356BF8"/>
    <w:rsid w:val="003579A8"/>
    <w:rsid w:val="00357DCE"/>
    <w:rsid w:val="003601D9"/>
    <w:rsid w:val="00360AD7"/>
    <w:rsid w:val="00361839"/>
    <w:rsid w:val="00362927"/>
    <w:rsid w:val="003629A6"/>
    <w:rsid w:val="0036387B"/>
    <w:rsid w:val="003644AB"/>
    <w:rsid w:val="00365026"/>
    <w:rsid w:val="00365C8C"/>
    <w:rsid w:val="003660BA"/>
    <w:rsid w:val="003668FB"/>
    <w:rsid w:val="0036694B"/>
    <w:rsid w:val="00366B0D"/>
    <w:rsid w:val="00366E55"/>
    <w:rsid w:val="003707CF"/>
    <w:rsid w:val="00370801"/>
    <w:rsid w:val="00371153"/>
    <w:rsid w:val="00371B04"/>
    <w:rsid w:val="00371CAD"/>
    <w:rsid w:val="00374F77"/>
    <w:rsid w:val="0037626A"/>
    <w:rsid w:val="00376A55"/>
    <w:rsid w:val="0037752E"/>
    <w:rsid w:val="0037786D"/>
    <w:rsid w:val="00380636"/>
    <w:rsid w:val="00380BD7"/>
    <w:rsid w:val="003814D2"/>
    <w:rsid w:val="00381D69"/>
    <w:rsid w:val="003820B2"/>
    <w:rsid w:val="003826CC"/>
    <w:rsid w:val="00386B5C"/>
    <w:rsid w:val="00386E12"/>
    <w:rsid w:val="00390242"/>
    <w:rsid w:val="00390303"/>
    <w:rsid w:val="003908EC"/>
    <w:rsid w:val="003914BD"/>
    <w:rsid w:val="003915B8"/>
    <w:rsid w:val="0039162A"/>
    <w:rsid w:val="00391A28"/>
    <w:rsid w:val="00392265"/>
    <w:rsid w:val="0039249A"/>
    <w:rsid w:val="003938F2"/>
    <w:rsid w:val="00394B5C"/>
    <w:rsid w:val="00394FBB"/>
    <w:rsid w:val="00395282"/>
    <w:rsid w:val="0039528F"/>
    <w:rsid w:val="00395A33"/>
    <w:rsid w:val="003971CA"/>
    <w:rsid w:val="003979B3"/>
    <w:rsid w:val="003A068D"/>
    <w:rsid w:val="003A15BD"/>
    <w:rsid w:val="003A1A46"/>
    <w:rsid w:val="003A39E1"/>
    <w:rsid w:val="003A62BD"/>
    <w:rsid w:val="003A7626"/>
    <w:rsid w:val="003A77C3"/>
    <w:rsid w:val="003A7E43"/>
    <w:rsid w:val="003B07E5"/>
    <w:rsid w:val="003B0F26"/>
    <w:rsid w:val="003B2867"/>
    <w:rsid w:val="003B2AEC"/>
    <w:rsid w:val="003B3405"/>
    <w:rsid w:val="003B3D9B"/>
    <w:rsid w:val="003B3FAC"/>
    <w:rsid w:val="003B598C"/>
    <w:rsid w:val="003B5E75"/>
    <w:rsid w:val="003B6A4A"/>
    <w:rsid w:val="003B7B3A"/>
    <w:rsid w:val="003C0346"/>
    <w:rsid w:val="003C090B"/>
    <w:rsid w:val="003C0B53"/>
    <w:rsid w:val="003C1180"/>
    <w:rsid w:val="003C1CD3"/>
    <w:rsid w:val="003C37B4"/>
    <w:rsid w:val="003C4036"/>
    <w:rsid w:val="003C47F1"/>
    <w:rsid w:val="003C5BD7"/>
    <w:rsid w:val="003C7314"/>
    <w:rsid w:val="003C7D8F"/>
    <w:rsid w:val="003D09F1"/>
    <w:rsid w:val="003D0A1E"/>
    <w:rsid w:val="003D0C4A"/>
    <w:rsid w:val="003D1A65"/>
    <w:rsid w:val="003D1C67"/>
    <w:rsid w:val="003D3BA7"/>
    <w:rsid w:val="003D501F"/>
    <w:rsid w:val="003D599D"/>
    <w:rsid w:val="003D5D2A"/>
    <w:rsid w:val="003D5FB2"/>
    <w:rsid w:val="003D6471"/>
    <w:rsid w:val="003D6A04"/>
    <w:rsid w:val="003E0249"/>
    <w:rsid w:val="003E2069"/>
    <w:rsid w:val="003E32C0"/>
    <w:rsid w:val="003E4414"/>
    <w:rsid w:val="003E4E49"/>
    <w:rsid w:val="003E5AEE"/>
    <w:rsid w:val="003E7A56"/>
    <w:rsid w:val="003F3091"/>
    <w:rsid w:val="003F33EA"/>
    <w:rsid w:val="003F3751"/>
    <w:rsid w:val="003F3BDA"/>
    <w:rsid w:val="003F41DA"/>
    <w:rsid w:val="003F4BAF"/>
    <w:rsid w:val="003F5E32"/>
    <w:rsid w:val="003F7BFD"/>
    <w:rsid w:val="00400520"/>
    <w:rsid w:val="0040125F"/>
    <w:rsid w:val="00401975"/>
    <w:rsid w:val="00402410"/>
    <w:rsid w:val="00405578"/>
    <w:rsid w:val="00405B24"/>
    <w:rsid w:val="004074B2"/>
    <w:rsid w:val="00407501"/>
    <w:rsid w:val="00407E45"/>
    <w:rsid w:val="004116D5"/>
    <w:rsid w:val="00412200"/>
    <w:rsid w:val="00412330"/>
    <w:rsid w:val="00412362"/>
    <w:rsid w:val="00412729"/>
    <w:rsid w:val="004136B7"/>
    <w:rsid w:val="00413ED0"/>
    <w:rsid w:val="004147B9"/>
    <w:rsid w:val="00414F21"/>
    <w:rsid w:val="00417618"/>
    <w:rsid w:val="004200D0"/>
    <w:rsid w:val="004206B8"/>
    <w:rsid w:val="004225BF"/>
    <w:rsid w:val="00423493"/>
    <w:rsid w:val="00423EBA"/>
    <w:rsid w:val="00424098"/>
    <w:rsid w:val="0042483B"/>
    <w:rsid w:val="00424DC1"/>
    <w:rsid w:val="00425619"/>
    <w:rsid w:val="00427B3C"/>
    <w:rsid w:val="00430E9A"/>
    <w:rsid w:val="00431B0A"/>
    <w:rsid w:val="00431B87"/>
    <w:rsid w:val="00431EDD"/>
    <w:rsid w:val="00431F6F"/>
    <w:rsid w:val="00432EA5"/>
    <w:rsid w:val="004335F6"/>
    <w:rsid w:val="00433799"/>
    <w:rsid w:val="00433AC2"/>
    <w:rsid w:val="00433C5A"/>
    <w:rsid w:val="0043420C"/>
    <w:rsid w:val="00435B05"/>
    <w:rsid w:val="00436EC1"/>
    <w:rsid w:val="004373E4"/>
    <w:rsid w:val="00437F7E"/>
    <w:rsid w:val="00440CEA"/>
    <w:rsid w:val="00440F59"/>
    <w:rsid w:val="00442F5B"/>
    <w:rsid w:val="004432BE"/>
    <w:rsid w:val="00443FD1"/>
    <w:rsid w:val="00444368"/>
    <w:rsid w:val="004443A8"/>
    <w:rsid w:val="00444F53"/>
    <w:rsid w:val="0044611B"/>
    <w:rsid w:val="0044629B"/>
    <w:rsid w:val="0044629E"/>
    <w:rsid w:val="0044667E"/>
    <w:rsid w:val="00446CC8"/>
    <w:rsid w:val="00446D93"/>
    <w:rsid w:val="004475ED"/>
    <w:rsid w:val="004478B3"/>
    <w:rsid w:val="00450B1A"/>
    <w:rsid w:val="00450F9F"/>
    <w:rsid w:val="00451870"/>
    <w:rsid w:val="004531D0"/>
    <w:rsid w:val="004548A5"/>
    <w:rsid w:val="00455896"/>
    <w:rsid w:val="004560DF"/>
    <w:rsid w:val="00461975"/>
    <w:rsid w:val="00461E6A"/>
    <w:rsid w:val="00461EDC"/>
    <w:rsid w:val="00462EF3"/>
    <w:rsid w:val="004635AA"/>
    <w:rsid w:val="00463D0E"/>
    <w:rsid w:val="00465900"/>
    <w:rsid w:val="0046591F"/>
    <w:rsid w:val="004664ED"/>
    <w:rsid w:val="00466B5E"/>
    <w:rsid w:val="0047058B"/>
    <w:rsid w:val="004708BF"/>
    <w:rsid w:val="004717F9"/>
    <w:rsid w:val="00475843"/>
    <w:rsid w:val="00475961"/>
    <w:rsid w:val="00475BB9"/>
    <w:rsid w:val="00475C59"/>
    <w:rsid w:val="00475EAC"/>
    <w:rsid w:val="00475F12"/>
    <w:rsid w:val="00476051"/>
    <w:rsid w:val="00476154"/>
    <w:rsid w:val="00476272"/>
    <w:rsid w:val="004773AB"/>
    <w:rsid w:val="00481172"/>
    <w:rsid w:val="00482AF3"/>
    <w:rsid w:val="00482E33"/>
    <w:rsid w:val="00484788"/>
    <w:rsid w:val="00484829"/>
    <w:rsid w:val="00485AA4"/>
    <w:rsid w:val="00487912"/>
    <w:rsid w:val="00492AFA"/>
    <w:rsid w:val="00493CB1"/>
    <w:rsid w:val="00493D2C"/>
    <w:rsid w:val="00495077"/>
    <w:rsid w:val="004952B7"/>
    <w:rsid w:val="00495BA3"/>
    <w:rsid w:val="00495C2C"/>
    <w:rsid w:val="004969C9"/>
    <w:rsid w:val="00496AB8"/>
    <w:rsid w:val="004A07E4"/>
    <w:rsid w:val="004A14EA"/>
    <w:rsid w:val="004A15C2"/>
    <w:rsid w:val="004A1690"/>
    <w:rsid w:val="004A1E60"/>
    <w:rsid w:val="004A2C54"/>
    <w:rsid w:val="004A2D7E"/>
    <w:rsid w:val="004A32A6"/>
    <w:rsid w:val="004A3552"/>
    <w:rsid w:val="004A3702"/>
    <w:rsid w:val="004A4953"/>
    <w:rsid w:val="004A49A4"/>
    <w:rsid w:val="004A593C"/>
    <w:rsid w:val="004A5B64"/>
    <w:rsid w:val="004A6165"/>
    <w:rsid w:val="004A7876"/>
    <w:rsid w:val="004A7965"/>
    <w:rsid w:val="004B12AD"/>
    <w:rsid w:val="004B19E2"/>
    <w:rsid w:val="004B477B"/>
    <w:rsid w:val="004B6250"/>
    <w:rsid w:val="004C1299"/>
    <w:rsid w:val="004C14D6"/>
    <w:rsid w:val="004C16A7"/>
    <w:rsid w:val="004C2E9F"/>
    <w:rsid w:val="004C3348"/>
    <w:rsid w:val="004C3D78"/>
    <w:rsid w:val="004C4C50"/>
    <w:rsid w:val="004C52AB"/>
    <w:rsid w:val="004C5B4B"/>
    <w:rsid w:val="004C7551"/>
    <w:rsid w:val="004C7797"/>
    <w:rsid w:val="004D0BBB"/>
    <w:rsid w:val="004D0E4B"/>
    <w:rsid w:val="004D1902"/>
    <w:rsid w:val="004D1C3A"/>
    <w:rsid w:val="004D309B"/>
    <w:rsid w:val="004D4DE5"/>
    <w:rsid w:val="004D5561"/>
    <w:rsid w:val="004D6451"/>
    <w:rsid w:val="004E0332"/>
    <w:rsid w:val="004E05D9"/>
    <w:rsid w:val="004E1EA1"/>
    <w:rsid w:val="004E235B"/>
    <w:rsid w:val="004E3000"/>
    <w:rsid w:val="004E3264"/>
    <w:rsid w:val="004E33E2"/>
    <w:rsid w:val="004E3451"/>
    <w:rsid w:val="004E3DC4"/>
    <w:rsid w:val="004E54A2"/>
    <w:rsid w:val="004E5556"/>
    <w:rsid w:val="004E59B5"/>
    <w:rsid w:val="004E6350"/>
    <w:rsid w:val="004E6E6E"/>
    <w:rsid w:val="004E7647"/>
    <w:rsid w:val="004F0328"/>
    <w:rsid w:val="004F098F"/>
    <w:rsid w:val="004F1201"/>
    <w:rsid w:val="004F201A"/>
    <w:rsid w:val="004F3F47"/>
    <w:rsid w:val="004F464B"/>
    <w:rsid w:val="004F536E"/>
    <w:rsid w:val="004F53AB"/>
    <w:rsid w:val="004F561D"/>
    <w:rsid w:val="004F5FFC"/>
    <w:rsid w:val="004F6AF9"/>
    <w:rsid w:val="004F7C4C"/>
    <w:rsid w:val="005004D5"/>
    <w:rsid w:val="005005A0"/>
    <w:rsid w:val="00500AFC"/>
    <w:rsid w:val="00501679"/>
    <w:rsid w:val="00501B53"/>
    <w:rsid w:val="0050236A"/>
    <w:rsid w:val="00502C1E"/>
    <w:rsid w:val="00502FD7"/>
    <w:rsid w:val="00503A32"/>
    <w:rsid w:val="00503EC8"/>
    <w:rsid w:val="005053EF"/>
    <w:rsid w:val="00505ACC"/>
    <w:rsid w:val="00507A89"/>
    <w:rsid w:val="0051057E"/>
    <w:rsid w:val="005107A9"/>
    <w:rsid w:val="0051144A"/>
    <w:rsid w:val="005133D5"/>
    <w:rsid w:val="0051358B"/>
    <w:rsid w:val="00513845"/>
    <w:rsid w:val="005139D4"/>
    <w:rsid w:val="00514319"/>
    <w:rsid w:val="00514AED"/>
    <w:rsid w:val="0052000B"/>
    <w:rsid w:val="00520185"/>
    <w:rsid w:val="0052104E"/>
    <w:rsid w:val="00521179"/>
    <w:rsid w:val="0052170D"/>
    <w:rsid w:val="00521E1A"/>
    <w:rsid w:val="005220ED"/>
    <w:rsid w:val="00523581"/>
    <w:rsid w:val="00525637"/>
    <w:rsid w:val="0052684F"/>
    <w:rsid w:val="0052733F"/>
    <w:rsid w:val="0052786F"/>
    <w:rsid w:val="00530721"/>
    <w:rsid w:val="005307DA"/>
    <w:rsid w:val="00531D1E"/>
    <w:rsid w:val="00531E26"/>
    <w:rsid w:val="005323E5"/>
    <w:rsid w:val="00533674"/>
    <w:rsid w:val="00534810"/>
    <w:rsid w:val="00535C92"/>
    <w:rsid w:val="00535DA0"/>
    <w:rsid w:val="005364F0"/>
    <w:rsid w:val="00537324"/>
    <w:rsid w:val="005402C8"/>
    <w:rsid w:val="005402CA"/>
    <w:rsid w:val="00541437"/>
    <w:rsid w:val="005418B4"/>
    <w:rsid w:val="00541DF5"/>
    <w:rsid w:val="005443AA"/>
    <w:rsid w:val="0054565D"/>
    <w:rsid w:val="00545696"/>
    <w:rsid w:val="00545E46"/>
    <w:rsid w:val="00546411"/>
    <w:rsid w:val="00546F0B"/>
    <w:rsid w:val="00550139"/>
    <w:rsid w:val="005501AF"/>
    <w:rsid w:val="00550B8B"/>
    <w:rsid w:val="00551967"/>
    <w:rsid w:val="0055209D"/>
    <w:rsid w:val="0055251D"/>
    <w:rsid w:val="00552586"/>
    <w:rsid w:val="00554221"/>
    <w:rsid w:val="00554EA0"/>
    <w:rsid w:val="005559AA"/>
    <w:rsid w:val="00555FE5"/>
    <w:rsid w:val="0055634D"/>
    <w:rsid w:val="005563C7"/>
    <w:rsid w:val="00556445"/>
    <w:rsid w:val="00556A64"/>
    <w:rsid w:val="00557D64"/>
    <w:rsid w:val="00560A3E"/>
    <w:rsid w:val="00561D02"/>
    <w:rsid w:val="00563639"/>
    <w:rsid w:val="00563AE0"/>
    <w:rsid w:val="00563E84"/>
    <w:rsid w:val="005651D3"/>
    <w:rsid w:val="00565233"/>
    <w:rsid w:val="0056550D"/>
    <w:rsid w:val="0056596C"/>
    <w:rsid w:val="005676EE"/>
    <w:rsid w:val="00567D54"/>
    <w:rsid w:val="00571570"/>
    <w:rsid w:val="005715A8"/>
    <w:rsid w:val="005715CB"/>
    <w:rsid w:val="0057173D"/>
    <w:rsid w:val="00571F02"/>
    <w:rsid w:val="00572FB4"/>
    <w:rsid w:val="005739C9"/>
    <w:rsid w:val="00574CCA"/>
    <w:rsid w:val="00576078"/>
    <w:rsid w:val="00576305"/>
    <w:rsid w:val="00576DA7"/>
    <w:rsid w:val="00577968"/>
    <w:rsid w:val="005803B5"/>
    <w:rsid w:val="00581010"/>
    <w:rsid w:val="0058138F"/>
    <w:rsid w:val="00581806"/>
    <w:rsid w:val="00581E96"/>
    <w:rsid w:val="005829FE"/>
    <w:rsid w:val="00583532"/>
    <w:rsid w:val="00583919"/>
    <w:rsid w:val="005842C8"/>
    <w:rsid w:val="00585327"/>
    <w:rsid w:val="005859C9"/>
    <w:rsid w:val="00585C8F"/>
    <w:rsid w:val="0058620F"/>
    <w:rsid w:val="00586953"/>
    <w:rsid w:val="005918A6"/>
    <w:rsid w:val="005933BB"/>
    <w:rsid w:val="00593642"/>
    <w:rsid w:val="00594607"/>
    <w:rsid w:val="00594834"/>
    <w:rsid w:val="00594B5D"/>
    <w:rsid w:val="00594FF3"/>
    <w:rsid w:val="00595441"/>
    <w:rsid w:val="0059639A"/>
    <w:rsid w:val="00596727"/>
    <w:rsid w:val="00596A52"/>
    <w:rsid w:val="005977CB"/>
    <w:rsid w:val="005A1172"/>
    <w:rsid w:val="005A297F"/>
    <w:rsid w:val="005A4310"/>
    <w:rsid w:val="005A6902"/>
    <w:rsid w:val="005A7D2E"/>
    <w:rsid w:val="005B07D1"/>
    <w:rsid w:val="005B0A38"/>
    <w:rsid w:val="005B2946"/>
    <w:rsid w:val="005B2C3B"/>
    <w:rsid w:val="005B32B3"/>
    <w:rsid w:val="005B341D"/>
    <w:rsid w:val="005B43A4"/>
    <w:rsid w:val="005B48F3"/>
    <w:rsid w:val="005B6EEF"/>
    <w:rsid w:val="005B7C91"/>
    <w:rsid w:val="005B7D41"/>
    <w:rsid w:val="005C0C3E"/>
    <w:rsid w:val="005C12EE"/>
    <w:rsid w:val="005C1305"/>
    <w:rsid w:val="005C2816"/>
    <w:rsid w:val="005C361D"/>
    <w:rsid w:val="005C65BE"/>
    <w:rsid w:val="005C7504"/>
    <w:rsid w:val="005D17B1"/>
    <w:rsid w:val="005D2289"/>
    <w:rsid w:val="005D3927"/>
    <w:rsid w:val="005D3F07"/>
    <w:rsid w:val="005D431C"/>
    <w:rsid w:val="005D5CBD"/>
    <w:rsid w:val="005D60FD"/>
    <w:rsid w:val="005D6A9A"/>
    <w:rsid w:val="005D6BA1"/>
    <w:rsid w:val="005D6F1B"/>
    <w:rsid w:val="005D72B1"/>
    <w:rsid w:val="005D73C2"/>
    <w:rsid w:val="005E0037"/>
    <w:rsid w:val="005E050A"/>
    <w:rsid w:val="005E08C9"/>
    <w:rsid w:val="005E0B32"/>
    <w:rsid w:val="005E1B13"/>
    <w:rsid w:val="005E26BD"/>
    <w:rsid w:val="005E2F84"/>
    <w:rsid w:val="005E3044"/>
    <w:rsid w:val="005E306E"/>
    <w:rsid w:val="005E366C"/>
    <w:rsid w:val="005E3EB8"/>
    <w:rsid w:val="005E3F82"/>
    <w:rsid w:val="005E4523"/>
    <w:rsid w:val="005E4C0F"/>
    <w:rsid w:val="005E5F7C"/>
    <w:rsid w:val="005E68E1"/>
    <w:rsid w:val="005E6D47"/>
    <w:rsid w:val="005E6D54"/>
    <w:rsid w:val="005E7155"/>
    <w:rsid w:val="005E7697"/>
    <w:rsid w:val="005F03ED"/>
    <w:rsid w:val="005F0F5D"/>
    <w:rsid w:val="005F151B"/>
    <w:rsid w:val="005F2079"/>
    <w:rsid w:val="005F3370"/>
    <w:rsid w:val="005F4732"/>
    <w:rsid w:val="005F72A6"/>
    <w:rsid w:val="005F7550"/>
    <w:rsid w:val="005F7FAC"/>
    <w:rsid w:val="00600FA7"/>
    <w:rsid w:val="0060106E"/>
    <w:rsid w:val="00601882"/>
    <w:rsid w:val="006025EB"/>
    <w:rsid w:val="00603059"/>
    <w:rsid w:val="006030DE"/>
    <w:rsid w:val="006035BE"/>
    <w:rsid w:val="006036A9"/>
    <w:rsid w:val="00604095"/>
    <w:rsid w:val="0060417F"/>
    <w:rsid w:val="006044B8"/>
    <w:rsid w:val="006051CD"/>
    <w:rsid w:val="00605D3D"/>
    <w:rsid w:val="00606776"/>
    <w:rsid w:val="00607FEB"/>
    <w:rsid w:val="00610718"/>
    <w:rsid w:val="00610966"/>
    <w:rsid w:val="00611EE4"/>
    <w:rsid w:val="0061236C"/>
    <w:rsid w:val="00615B88"/>
    <w:rsid w:val="00615DDA"/>
    <w:rsid w:val="00616671"/>
    <w:rsid w:val="00616EE5"/>
    <w:rsid w:val="0061746C"/>
    <w:rsid w:val="0062117A"/>
    <w:rsid w:val="00621FC2"/>
    <w:rsid w:val="0062310B"/>
    <w:rsid w:val="006231DE"/>
    <w:rsid w:val="00623870"/>
    <w:rsid w:val="00623FAD"/>
    <w:rsid w:val="00624ED6"/>
    <w:rsid w:val="006252F7"/>
    <w:rsid w:val="0062582E"/>
    <w:rsid w:val="006259CC"/>
    <w:rsid w:val="00626C9C"/>
    <w:rsid w:val="00626F91"/>
    <w:rsid w:val="00627779"/>
    <w:rsid w:val="006312AF"/>
    <w:rsid w:val="00631DB6"/>
    <w:rsid w:val="00632031"/>
    <w:rsid w:val="006326F1"/>
    <w:rsid w:val="00633C04"/>
    <w:rsid w:val="00634188"/>
    <w:rsid w:val="00635A30"/>
    <w:rsid w:val="006408EB"/>
    <w:rsid w:val="006412BC"/>
    <w:rsid w:val="0064147C"/>
    <w:rsid w:val="00641B64"/>
    <w:rsid w:val="00642611"/>
    <w:rsid w:val="00642DD7"/>
    <w:rsid w:val="00643661"/>
    <w:rsid w:val="00643E09"/>
    <w:rsid w:val="00643F38"/>
    <w:rsid w:val="006447EF"/>
    <w:rsid w:val="006453E6"/>
    <w:rsid w:val="006458B7"/>
    <w:rsid w:val="006463D2"/>
    <w:rsid w:val="00646863"/>
    <w:rsid w:val="006472D1"/>
    <w:rsid w:val="00647890"/>
    <w:rsid w:val="00647A56"/>
    <w:rsid w:val="00650116"/>
    <w:rsid w:val="00650F29"/>
    <w:rsid w:val="00654AFE"/>
    <w:rsid w:val="00655DE9"/>
    <w:rsid w:val="00656789"/>
    <w:rsid w:val="0065785E"/>
    <w:rsid w:val="006606AB"/>
    <w:rsid w:val="0066102A"/>
    <w:rsid w:val="00661325"/>
    <w:rsid w:val="00661618"/>
    <w:rsid w:val="00661C04"/>
    <w:rsid w:val="00662ED3"/>
    <w:rsid w:val="006631E6"/>
    <w:rsid w:val="00664FEC"/>
    <w:rsid w:val="006660DC"/>
    <w:rsid w:val="0066630E"/>
    <w:rsid w:val="00666B1A"/>
    <w:rsid w:val="00667731"/>
    <w:rsid w:val="00667BBD"/>
    <w:rsid w:val="00670002"/>
    <w:rsid w:val="00670508"/>
    <w:rsid w:val="00670F01"/>
    <w:rsid w:val="0067113F"/>
    <w:rsid w:val="00671640"/>
    <w:rsid w:val="00672290"/>
    <w:rsid w:val="006731B2"/>
    <w:rsid w:val="00673434"/>
    <w:rsid w:val="006736B5"/>
    <w:rsid w:val="00673B8A"/>
    <w:rsid w:val="00674535"/>
    <w:rsid w:val="0067513B"/>
    <w:rsid w:val="0067517D"/>
    <w:rsid w:val="00675325"/>
    <w:rsid w:val="006760D5"/>
    <w:rsid w:val="0067697A"/>
    <w:rsid w:val="00677946"/>
    <w:rsid w:val="0068054F"/>
    <w:rsid w:val="0068079B"/>
    <w:rsid w:val="006813D2"/>
    <w:rsid w:val="00681469"/>
    <w:rsid w:val="00681DDB"/>
    <w:rsid w:val="006823C2"/>
    <w:rsid w:val="00682DCE"/>
    <w:rsid w:val="00682FDC"/>
    <w:rsid w:val="00684545"/>
    <w:rsid w:val="00685F56"/>
    <w:rsid w:val="00686E56"/>
    <w:rsid w:val="00690B0F"/>
    <w:rsid w:val="00690B8D"/>
    <w:rsid w:val="00690EC1"/>
    <w:rsid w:val="0069191E"/>
    <w:rsid w:val="00691D72"/>
    <w:rsid w:val="0069397A"/>
    <w:rsid w:val="00695159"/>
    <w:rsid w:val="00695C62"/>
    <w:rsid w:val="00696847"/>
    <w:rsid w:val="00697215"/>
    <w:rsid w:val="006A12D4"/>
    <w:rsid w:val="006A1AFE"/>
    <w:rsid w:val="006A2D5A"/>
    <w:rsid w:val="006A3D96"/>
    <w:rsid w:val="006A4AA0"/>
    <w:rsid w:val="006A52F1"/>
    <w:rsid w:val="006A54BA"/>
    <w:rsid w:val="006A55EC"/>
    <w:rsid w:val="006A62DE"/>
    <w:rsid w:val="006A6419"/>
    <w:rsid w:val="006A74B5"/>
    <w:rsid w:val="006B06E7"/>
    <w:rsid w:val="006B2158"/>
    <w:rsid w:val="006B3386"/>
    <w:rsid w:val="006B3D49"/>
    <w:rsid w:val="006B42DB"/>
    <w:rsid w:val="006B4AB6"/>
    <w:rsid w:val="006B4AE1"/>
    <w:rsid w:val="006B603B"/>
    <w:rsid w:val="006B6BA9"/>
    <w:rsid w:val="006B6F67"/>
    <w:rsid w:val="006B7E73"/>
    <w:rsid w:val="006C0070"/>
    <w:rsid w:val="006C0262"/>
    <w:rsid w:val="006C1587"/>
    <w:rsid w:val="006C198E"/>
    <w:rsid w:val="006C24BD"/>
    <w:rsid w:val="006C2AFC"/>
    <w:rsid w:val="006C2FB8"/>
    <w:rsid w:val="006C4CD8"/>
    <w:rsid w:val="006C4E8D"/>
    <w:rsid w:val="006C5719"/>
    <w:rsid w:val="006C589E"/>
    <w:rsid w:val="006C5AC0"/>
    <w:rsid w:val="006C6657"/>
    <w:rsid w:val="006C7BE8"/>
    <w:rsid w:val="006D0823"/>
    <w:rsid w:val="006D25C7"/>
    <w:rsid w:val="006D3A5F"/>
    <w:rsid w:val="006D3F2A"/>
    <w:rsid w:val="006D4AB7"/>
    <w:rsid w:val="006D4CB6"/>
    <w:rsid w:val="006D4D8E"/>
    <w:rsid w:val="006D5E1E"/>
    <w:rsid w:val="006D6B11"/>
    <w:rsid w:val="006D73F8"/>
    <w:rsid w:val="006D7DC6"/>
    <w:rsid w:val="006E0216"/>
    <w:rsid w:val="006E097F"/>
    <w:rsid w:val="006E0C58"/>
    <w:rsid w:val="006E1009"/>
    <w:rsid w:val="006E13A5"/>
    <w:rsid w:val="006E2A8B"/>
    <w:rsid w:val="006E30A1"/>
    <w:rsid w:val="006E3184"/>
    <w:rsid w:val="006E33AA"/>
    <w:rsid w:val="006E3E96"/>
    <w:rsid w:val="006E45F6"/>
    <w:rsid w:val="006E4608"/>
    <w:rsid w:val="006E536D"/>
    <w:rsid w:val="006E572E"/>
    <w:rsid w:val="006E5BB8"/>
    <w:rsid w:val="006E64B3"/>
    <w:rsid w:val="006E67C0"/>
    <w:rsid w:val="006E77AC"/>
    <w:rsid w:val="006F084F"/>
    <w:rsid w:val="006F0B82"/>
    <w:rsid w:val="006F2812"/>
    <w:rsid w:val="006F2870"/>
    <w:rsid w:val="006F33ED"/>
    <w:rsid w:val="006F3E10"/>
    <w:rsid w:val="006F5A76"/>
    <w:rsid w:val="006F6B5B"/>
    <w:rsid w:val="006F7B28"/>
    <w:rsid w:val="0070054C"/>
    <w:rsid w:val="00701437"/>
    <w:rsid w:val="00701E1A"/>
    <w:rsid w:val="0070201E"/>
    <w:rsid w:val="00702328"/>
    <w:rsid w:val="0070287F"/>
    <w:rsid w:val="007033E7"/>
    <w:rsid w:val="00703F64"/>
    <w:rsid w:val="007066E9"/>
    <w:rsid w:val="007078D5"/>
    <w:rsid w:val="007101E1"/>
    <w:rsid w:val="0071154F"/>
    <w:rsid w:val="007121E4"/>
    <w:rsid w:val="00712321"/>
    <w:rsid w:val="007129D0"/>
    <w:rsid w:val="00712E72"/>
    <w:rsid w:val="00714177"/>
    <w:rsid w:val="007147ED"/>
    <w:rsid w:val="00714C40"/>
    <w:rsid w:val="00714F31"/>
    <w:rsid w:val="00715111"/>
    <w:rsid w:val="00715CE9"/>
    <w:rsid w:val="00715CF9"/>
    <w:rsid w:val="00715F0B"/>
    <w:rsid w:val="0071607B"/>
    <w:rsid w:val="00717650"/>
    <w:rsid w:val="00717AEE"/>
    <w:rsid w:val="00720BC1"/>
    <w:rsid w:val="00721125"/>
    <w:rsid w:val="0072118D"/>
    <w:rsid w:val="007223F1"/>
    <w:rsid w:val="00722467"/>
    <w:rsid w:val="00722B44"/>
    <w:rsid w:val="00724D37"/>
    <w:rsid w:val="0072501B"/>
    <w:rsid w:val="0072504F"/>
    <w:rsid w:val="00725913"/>
    <w:rsid w:val="00726B7A"/>
    <w:rsid w:val="00727CA8"/>
    <w:rsid w:val="00730FBD"/>
    <w:rsid w:val="00731C35"/>
    <w:rsid w:val="00732DB9"/>
    <w:rsid w:val="0073305A"/>
    <w:rsid w:val="00734608"/>
    <w:rsid w:val="0073501A"/>
    <w:rsid w:val="00735D47"/>
    <w:rsid w:val="00736229"/>
    <w:rsid w:val="0073663B"/>
    <w:rsid w:val="0073696E"/>
    <w:rsid w:val="007372FB"/>
    <w:rsid w:val="00740424"/>
    <w:rsid w:val="007414C5"/>
    <w:rsid w:val="00741601"/>
    <w:rsid w:val="00741B62"/>
    <w:rsid w:val="00741BA0"/>
    <w:rsid w:val="0074275E"/>
    <w:rsid w:val="007427C7"/>
    <w:rsid w:val="007445AD"/>
    <w:rsid w:val="00744B60"/>
    <w:rsid w:val="00745979"/>
    <w:rsid w:val="007460F7"/>
    <w:rsid w:val="0074673E"/>
    <w:rsid w:val="0074682A"/>
    <w:rsid w:val="007502A3"/>
    <w:rsid w:val="007504D5"/>
    <w:rsid w:val="0075067D"/>
    <w:rsid w:val="00750855"/>
    <w:rsid w:val="007511E0"/>
    <w:rsid w:val="007518F7"/>
    <w:rsid w:val="00751CCE"/>
    <w:rsid w:val="00751FBF"/>
    <w:rsid w:val="00753BD2"/>
    <w:rsid w:val="00753CDE"/>
    <w:rsid w:val="00757D45"/>
    <w:rsid w:val="00761A81"/>
    <w:rsid w:val="00761C77"/>
    <w:rsid w:val="0076320A"/>
    <w:rsid w:val="00763546"/>
    <w:rsid w:val="0076418D"/>
    <w:rsid w:val="00764C2D"/>
    <w:rsid w:val="0077086A"/>
    <w:rsid w:val="007708CB"/>
    <w:rsid w:val="00770E90"/>
    <w:rsid w:val="00770FC7"/>
    <w:rsid w:val="00771240"/>
    <w:rsid w:val="0077196E"/>
    <w:rsid w:val="00772C83"/>
    <w:rsid w:val="0077330C"/>
    <w:rsid w:val="00774048"/>
    <w:rsid w:val="007740C8"/>
    <w:rsid w:val="007745E7"/>
    <w:rsid w:val="0077486B"/>
    <w:rsid w:val="00776055"/>
    <w:rsid w:val="00777004"/>
    <w:rsid w:val="0077785B"/>
    <w:rsid w:val="00777B39"/>
    <w:rsid w:val="007804EB"/>
    <w:rsid w:val="00780639"/>
    <w:rsid w:val="00780A28"/>
    <w:rsid w:val="007819A8"/>
    <w:rsid w:val="00781A96"/>
    <w:rsid w:val="00781E0B"/>
    <w:rsid w:val="00782566"/>
    <w:rsid w:val="00783516"/>
    <w:rsid w:val="007840E0"/>
    <w:rsid w:val="00784C74"/>
    <w:rsid w:val="0078573B"/>
    <w:rsid w:val="00785E00"/>
    <w:rsid w:val="0078659D"/>
    <w:rsid w:val="00786D2D"/>
    <w:rsid w:val="00791B71"/>
    <w:rsid w:val="00791C75"/>
    <w:rsid w:val="00791E44"/>
    <w:rsid w:val="00792135"/>
    <w:rsid w:val="00792193"/>
    <w:rsid w:val="00792556"/>
    <w:rsid w:val="007930F9"/>
    <w:rsid w:val="007935EE"/>
    <w:rsid w:val="00793F20"/>
    <w:rsid w:val="00794FAD"/>
    <w:rsid w:val="00795F1C"/>
    <w:rsid w:val="007966A1"/>
    <w:rsid w:val="0079674C"/>
    <w:rsid w:val="00796E6E"/>
    <w:rsid w:val="007A1790"/>
    <w:rsid w:val="007A1AE6"/>
    <w:rsid w:val="007A2CAA"/>
    <w:rsid w:val="007A31A9"/>
    <w:rsid w:val="007A4B43"/>
    <w:rsid w:val="007A57E6"/>
    <w:rsid w:val="007A5BB9"/>
    <w:rsid w:val="007A6B8B"/>
    <w:rsid w:val="007B1AD8"/>
    <w:rsid w:val="007B1E9F"/>
    <w:rsid w:val="007B34C6"/>
    <w:rsid w:val="007B35BF"/>
    <w:rsid w:val="007B3F73"/>
    <w:rsid w:val="007B4C0A"/>
    <w:rsid w:val="007B514F"/>
    <w:rsid w:val="007B52DE"/>
    <w:rsid w:val="007B5D5A"/>
    <w:rsid w:val="007B787C"/>
    <w:rsid w:val="007C039D"/>
    <w:rsid w:val="007C044D"/>
    <w:rsid w:val="007C04BA"/>
    <w:rsid w:val="007C0525"/>
    <w:rsid w:val="007C131C"/>
    <w:rsid w:val="007C1DE2"/>
    <w:rsid w:val="007C1ED7"/>
    <w:rsid w:val="007C25CC"/>
    <w:rsid w:val="007C3DB7"/>
    <w:rsid w:val="007C426A"/>
    <w:rsid w:val="007C474F"/>
    <w:rsid w:val="007C4801"/>
    <w:rsid w:val="007C65FE"/>
    <w:rsid w:val="007C7583"/>
    <w:rsid w:val="007D1C51"/>
    <w:rsid w:val="007D24D9"/>
    <w:rsid w:val="007D255F"/>
    <w:rsid w:val="007D2993"/>
    <w:rsid w:val="007D4D26"/>
    <w:rsid w:val="007D7C37"/>
    <w:rsid w:val="007D7FAF"/>
    <w:rsid w:val="007E255D"/>
    <w:rsid w:val="007E53B8"/>
    <w:rsid w:val="007E5EDE"/>
    <w:rsid w:val="007E6B00"/>
    <w:rsid w:val="007F0ECB"/>
    <w:rsid w:val="007F2957"/>
    <w:rsid w:val="007F425A"/>
    <w:rsid w:val="007F42A8"/>
    <w:rsid w:val="007F5190"/>
    <w:rsid w:val="007F6898"/>
    <w:rsid w:val="0080011F"/>
    <w:rsid w:val="00800549"/>
    <w:rsid w:val="00800790"/>
    <w:rsid w:val="00800F1A"/>
    <w:rsid w:val="00802C3F"/>
    <w:rsid w:val="00802CFB"/>
    <w:rsid w:val="00803357"/>
    <w:rsid w:val="008033AD"/>
    <w:rsid w:val="00803CA2"/>
    <w:rsid w:val="00803F86"/>
    <w:rsid w:val="00804DD2"/>
    <w:rsid w:val="00806080"/>
    <w:rsid w:val="00807EFE"/>
    <w:rsid w:val="008100AF"/>
    <w:rsid w:val="0081011D"/>
    <w:rsid w:val="0081013A"/>
    <w:rsid w:val="00810B78"/>
    <w:rsid w:val="0081129F"/>
    <w:rsid w:val="0081133A"/>
    <w:rsid w:val="00811A34"/>
    <w:rsid w:val="00812470"/>
    <w:rsid w:val="00812E72"/>
    <w:rsid w:val="00812EA8"/>
    <w:rsid w:val="008130BE"/>
    <w:rsid w:val="0081322C"/>
    <w:rsid w:val="0081350A"/>
    <w:rsid w:val="00813667"/>
    <w:rsid w:val="00813F9C"/>
    <w:rsid w:val="00814676"/>
    <w:rsid w:val="00814714"/>
    <w:rsid w:val="00817300"/>
    <w:rsid w:val="00821386"/>
    <w:rsid w:val="0082228B"/>
    <w:rsid w:val="008222D8"/>
    <w:rsid w:val="00822A40"/>
    <w:rsid w:val="0082341D"/>
    <w:rsid w:val="008246DF"/>
    <w:rsid w:val="00824F65"/>
    <w:rsid w:val="00825B5A"/>
    <w:rsid w:val="00830154"/>
    <w:rsid w:val="0083043E"/>
    <w:rsid w:val="008309EE"/>
    <w:rsid w:val="0083203C"/>
    <w:rsid w:val="008325E3"/>
    <w:rsid w:val="00834B78"/>
    <w:rsid w:val="0083605C"/>
    <w:rsid w:val="008360B3"/>
    <w:rsid w:val="008360E0"/>
    <w:rsid w:val="00836819"/>
    <w:rsid w:val="00836EFE"/>
    <w:rsid w:val="008374EA"/>
    <w:rsid w:val="008375EE"/>
    <w:rsid w:val="00841081"/>
    <w:rsid w:val="0084111E"/>
    <w:rsid w:val="00841854"/>
    <w:rsid w:val="00841D2E"/>
    <w:rsid w:val="00842092"/>
    <w:rsid w:val="0084284C"/>
    <w:rsid w:val="00843869"/>
    <w:rsid w:val="00843ECC"/>
    <w:rsid w:val="00846678"/>
    <w:rsid w:val="008502BC"/>
    <w:rsid w:val="00851814"/>
    <w:rsid w:val="00853521"/>
    <w:rsid w:val="008539FE"/>
    <w:rsid w:val="00854676"/>
    <w:rsid w:val="0085488F"/>
    <w:rsid w:val="00855154"/>
    <w:rsid w:val="008551F3"/>
    <w:rsid w:val="00857E98"/>
    <w:rsid w:val="0086234F"/>
    <w:rsid w:val="00862D6C"/>
    <w:rsid w:val="00862DB9"/>
    <w:rsid w:val="00863832"/>
    <w:rsid w:val="0086463B"/>
    <w:rsid w:val="0086474B"/>
    <w:rsid w:val="00864826"/>
    <w:rsid w:val="00864DB1"/>
    <w:rsid w:val="00864E41"/>
    <w:rsid w:val="008652B0"/>
    <w:rsid w:val="008653F4"/>
    <w:rsid w:val="00866068"/>
    <w:rsid w:val="00866147"/>
    <w:rsid w:val="00867242"/>
    <w:rsid w:val="00867F33"/>
    <w:rsid w:val="00871433"/>
    <w:rsid w:val="00872230"/>
    <w:rsid w:val="008725D7"/>
    <w:rsid w:val="0087261C"/>
    <w:rsid w:val="00872C0C"/>
    <w:rsid w:val="00873515"/>
    <w:rsid w:val="00875EEB"/>
    <w:rsid w:val="008770CD"/>
    <w:rsid w:val="00880587"/>
    <w:rsid w:val="00881853"/>
    <w:rsid w:val="00881928"/>
    <w:rsid w:val="0088264D"/>
    <w:rsid w:val="00884A19"/>
    <w:rsid w:val="00884A2D"/>
    <w:rsid w:val="00884D22"/>
    <w:rsid w:val="00884D3F"/>
    <w:rsid w:val="008855CE"/>
    <w:rsid w:val="008858AB"/>
    <w:rsid w:val="00885FE5"/>
    <w:rsid w:val="00886F31"/>
    <w:rsid w:val="0088752A"/>
    <w:rsid w:val="008878B8"/>
    <w:rsid w:val="00887F9C"/>
    <w:rsid w:val="0089036C"/>
    <w:rsid w:val="00890ABD"/>
    <w:rsid w:val="00890F20"/>
    <w:rsid w:val="00891333"/>
    <w:rsid w:val="008928FF"/>
    <w:rsid w:val="008930FC"/>
    <w:rsid w:val="00893A94"/>
    <w:rsid w:val="00894F68"/>
    <w:rsid w:val="00897C25"/>
    <w:rsid w:val="008A00A6"/>
    <w:rsid w:val="008A3225"/>
    <w:rsid w:val="008A3774"/>
    <w:rsid w:val="008A3CF4"/>
    <w:rsid w:val="008A3DE9"/>
    <w:rsid w:val="008A3DFB"/>
    <w:rsid w:val="008A3F20"/>
    <w:rsid w:val="008A428E"/>
    <w:rsid w:val="008A4981"/>
    <w:rsid w:val="008A4F9B"/>
    <w:rsid w:val="008A644B"/>
    <w:rsid w:val="008A6A17"/>
    <w:rsid w:val="008A6D6F"/>
    <w:rsid w:val="008A6DE0"/>
    <w:rsid w:val="008A701C"/>
    <w:rsid w:val="008A7CCD"/>
    <w:rsid w:val="008B0428"/>
    <w:rsid w:val="008B0CF1"/>
    <w:rsid w:val="008B1C5D"/>
    <w:rsid w:val="008B1C79"/>
    <w:rsid w:val="008B2C1D"/>
    <w:rsid w:val="008B31F0"/>
    <w:rsid w:val="008B3426"/>
    <w:rsid w:val="008B513B"/>
    <w:rsid w:val="008B54EB"/>
    <w:rsid w:val="008B5B44"/>
    <w:rsid w:val="008B614F"/>
    <w:rsid w:val="008B62D3"/>
    <w:rsid w:val="008B6763"/>
    <w:rsid w:val="008C0280"/>
    <w:rsid w:val="008C0717"/>
    <w:rsid w:val="008C0F8C"/>
    <w:rsid w:val="008C4C67"/>
    <w:rsid w:val="008C56CC"/>
    <w:rsid w:val="008C7182"/>
    <w:rsid w:val="008C7694"/>
    <w:rsid w:val="008C7AA7"/>
    <w:rsid w:val="008D013E"/>
    <w:rsid w:val="008D01A1"/>
    <w:rsid w:val="008D02B2"/>
    <w:rsid w:val="008D4814"/>
    <w:rsid w:val="008D58A9"/>
    <w:rsid w:val="008D5DA0"/>
    <w:rsid w:val="008D6BF6"/>
    <w:rsid w:val="008E0B03"/>
    <w:rsid w:val="008E0E70"/>
    <w:rsid w:val="008E0F8E"/>
    <w:rsid w:val="008E1BD8"/>
    <w:rsid w:val="008E25BF"/>
    <w:rsid w:val="008E33F7"/>
    <w:rsid w:val="008E370C"/>
    <w:rsid w:val="008E3C9B"/>
    <w:rsid w:val="008E3D69"/>
    <w:rsid w:val="008E3F07"/>
    <w:rsid w:val="008E4486"/>
    <w:rsid w:val="008E45ED"/>
    <w:rsid w:val="008E5168"/>
    <w:rsid w:val="008E5724"/>
    <w:rsid w:val="008E6AA4"/>
    <w:rsid w:val="008E6F48"/>
    <w:rsid w:val="008F0125"/>
    <w:rsid w:val="008F123D"/>
    <w:rsid w:val="008F1274"/>
    <w:rsid w:val="008F1812"/>
    <w:rsid w:val="008F1D69"/>
    <w:rsid w:val="008F27EF"/>
    <w:rsid w:val="008F29EB"/>
    <w:rsid w:val="008F2E45"/>
    <w:rsid w:val="008F34C0"/>
    <w:rsid w:val="008F3A62"/>
    <w:rsid w:val="008F64B6"/>
    <w:rsid w:val="008F6E03"/>
    <w:rsid w:val="008F7317"/>
    <w:rsid w:val="008F780C"/>
    <w:rsid w:val="009004D4"/>
    <w:rsid w:val="00900850"/>
    <w:rsid w:val="00900F4F"/>
    <w:rsid w:val="00901027"/>
    <w:rsid w:val="009011C4"/>
    <w:rsid w:val="00901CEE"/>
    <w:rsid w:val="009035CA"/>
    <w:rsid w:val="00903DB2"/>
    <w:rsid w:val="0090559E"/>
    <w:rsid w:val="0090740C"/>
    <w:rsid w:val="00907DEB"/>
    <w:rsid w:val="00910A13"/>
    <w:rsid w:val="00910D3A"/>
    <w:rsid w:val="00910FEA"/>
    <w:rsid w:val="00911061"/>
    <w:rsid w:val="009112ED"/>
    <w:rsid w:val="00912C1F"/>
    <w:rsid w:val="00912DF2"/>
    <w:rsid w:val="00913F0F"/>
    <w:rsid w:val="009179F2"/>
    <w:rsid w:val="00917A37"/>
    <w:rsid w:val="00922952"/>
    <w:rsid w:val="00923583"/>
    <w:rsid w:val="0092372E"/>
    <w:rsid w:val="00923BC0"/>
    <w:rsid w:val="00923DEB"/>
    <w:rsid w:val="00923DF1"/>
    <w:rsid w:val="0092508E"/>
    <w:rsid w:val="009263FF"/>
    <w:rsid w:val="009268AC"/>
    <w:rsid w:val="00926D12"/>
    <w:rsid w:val="009276DF"/>
    <w:rsid w:val="00932F78"/>
    <w:rsid w:val="0093476E"/>
    <w:rsid w:val="009368F9"/>
    <w:rsid w:val="00936B77"/>
    <w:rsid w:val="0093793D"/>
    <w:rsid w:val="0093797A"/>
    <w:rsid w:val="00937EAE"/>
    <w:rsid w:val="0094126C"/>
    <w:rsid w:val="00941550"/>
    <w:rsid w:val="009415EC"/>
    <w:rsid w:val="00941641"/>
    <w:rsid w:val="009424D9"/>
    <w:rsid w:val="00942B4E"/>
    <w:rsid w:val="0094321F"/>
    <w:rsid w:val="00946073"/>
    <w:rsid w:val="00946564"/>
    <w:rsid w:val="009479EB"/>
    <w:rsid w:val="00947D58"/>
    <w:rsid w:val="009537C8"/>
    <w:rsid w:val="00953C77"/>
    <w:rsid w:val="00954185"/>
    <w:rsid w:val="00954FDC"/>
    <w:rsid w:val="0095530F"/>
    <w:rsid w:val="00955E0C"/>
    <w:rsid w:val="00956DEF"/>
    <w:rsid w:val="009613A5"/>
    <w:rsid w:val="009618EA"/>
    <w:rsid w:val="00962293"/>
    <w:rsid w:val="00963425"/>
    <w:rsid w:val="00963544"/>
    <w:rsid w:val="009635DA"/>
    <w:rsid w:val="00964917"/>
    <w:rsid w:val="00966113"/>
    <w:rsid w:val="00966372"/>
    <w:rsid w:val="00966F47"/>
    <w:rsid w:val="0097053F"/>
    <w:rsid w:val="009709A0"/>
    <w:rsid w:val="0097106F"/>
    <w:rsid w:val="0097182E"/>
    <w:rsid w:val="00971A3B"/>
    <w:rsid w:val="009720B2"/>
    <w:rsid w:val="00972ABF"/>
    <w:rsid w:val="00973158"/>
    <w:rsid w:val="00973275"/>
    <w:rsid w:val="00973F62"/>
    <w:rsid w:val="00974AE4"/>
    <w:rsid w:val="00974E88"/>
    <w:rsid w:val="00974F27"/>
    <w:rsid w:val="0097504C"/>
    <w:rsid w:val="0097527D"/>
    <w:rsid w:val="0097698C"/>
    <w:rsid w:val="00976C43"/>
    <w:rsid w:val="0097787B"/>
    <w:rsid w:val="009806E2"/>
    <w:rsid w:val="00980A7C"/>
    <w:rsid w:val="00980A9A"/>
    <w:rsid w:val="0098118A"/>
    <w:rsid w:val="00981686"/>
    <w:rsid w:val="009819C2"/>
    <w:rsid w:val="0098226F"/>
    <w:rsid w:val="009828FC"/>
    <w:rsid w:val="00984490"/>
    <w:rsid w:val="00985367"/>
    <w:rsid w:val="00985723"/>
    <w:rsid w:val="00986188"/>
    <w:rsid w:val="00986F37"/>
    <w:rsid w:val="009872F5"/>
    <w:rsid w:val="009878FE"/>
    <w:rsid w:val="00990453"/>
    <w:rsid w:val="00991DC5"/>
    <w:rsid w:val="00991F31"/>
    <w:rsid w:val="00992F83"/>
    <w:rsid w:val="009948CB"/>
    <w:rsid w:val="00995375"/>
    <w:rsid w:val="00995499"/>
    <w:rsid w:val="0099613E"/>
    <w:rsid w:val="009962E7"/>
    <w:rsid w:val="009978C5"/>
    <w:rsid w:val="00997993"/>
    <w:rsid w:val="009A1801"/>
    <w:rsid w:val="009A19D6"/>
    <w:rsid w:val="009A2C9F"/>
    <w:rsid w:val="009A33A5"/>
    <w:rsid w:val="009A459C"/>
    <w:rsid w:val="009A4B9A"/>
    <w:rsid w:val="009A4CE2"/>
    <w:rsid w:val="009A6991"/>
    <w:rsid w:val="009A75A3"/>
    <w:rsid w:val="009B0548"/>
    <w:rsid w:val="009B13E5"/>
    <w:rsid w:val="009B227C"/>
    <w:rsid w:val="009B233C"/>
    <w:rsid w:val="009B301D"/>
    <w:rsid w:val="009B4B5A"/>
    <w:rsid w:val="009B5454"/>
    <w:rsid w:val="009B554C"/>
    <w:rsid w:val="009B6654"/>
    <w:rsid w:val="009C0082"/>
    <w:rsid w:val="009C0C53"/>
    <w:rsid w:val="009C10EA"/>
    <w:rsid w:val="009C1B16"/>
    <w:rsid w:val="009C26B4"/>
    <w:rsid w:val="009C3C7A"/>
    <w:rsid w:val="009C3FC7"/>
    <w:rsid w:val="009C462E"/>
    <w:rsid w:val="009C4D75"/>
    <w:rsid w:val="009C4EB1"/>
    <w:rsid w:val="009C56D8"/>
    <w:rsid w:val="009C7817"/>
    <w:rsid w:val="009C7EEC"/>
    <w:rsid w:val="009C7FA2"/>
    <w:rsid w:val="009D2348"/>
    <w:rsid w:val="009D2C03"/>
    <w:rsid w:val="009D3462"/>
    <w:rsid w:val="009D3CA5"/>
    <w:rsid w:val="009D449C"/>
    <w:rsid w:val="009D4D49"/>
    <w:rsid w:val="009D52C5"/>
    <w:rsid w:val="009D53EC"/>
    <w:rsid w:val="009D5DB1"/>
    <w:rsid w:val="009D6674"/>
    <w:rsid w:val="009D68DB"/>
    <w:rsid w:val="009D7944"/>
    <w:rsid w:val="009D7C24"/>
    <w:rsid w:val="009E0784"/>
    <w:rsid w:val="009E0E32"/>
    <w:rsid w:val="009E1404"/>
    <w:rsid w:val="009E1ED9"/>
    <w:rsid w:val="009E4D6B"/>
    <w:rsid w:val="009E5614"/>
    <w:rsid w:val="009E5F3C"/>
    <w:rsid w:val="009E6617"/>
    <w:rsid w:val="009E7318"/>
    <w:rsid w:val="009F03D8"/>
    <w:rsid w:val="009F0692"/>
    <w:rsid w:val="009F0788"/>
    <w:rsid w:val="009F0D8E"/>
    <w:rsid w:val="009F355A"/>
    <w:rsid w:val="009F5281"/>
    <w:rsid w:val="009F59E3"/>
    <w:rsid w:val="009F6B11"/>
    <w:rsid w:val="009F712F"/>
    <w:rsid w:val="00A01241"/>
    <w:rsid w:val="00A01616"/>
    <w:rsid w:val="00A03CD0"/>
    <w:rsid w:val="00A0436E"/>
    <w:rsid w:val="00A0706D"/>
    <w:rsid w:val="00A07092"/>
    <w:rsid w:val="00A07BCB"/>
    <w:rsid w:val="00A11DB1"/>
    <w:rsid w:val="00A123D0"/>
    <w:rsid w:val="00A13A24"/>
    <w:rsid w:val="00A14D1D"/>
    <w:rsid w:val="00A14EB1"/>
    <w:rsid w:val="00A150E1"/>
    <w:rsid w:val="00A15452"/>
    <w:rsid w:val="00A155D3"/>
    <w:rsid w:val="00A1562E"/>
    <w:rsid w:val="00A165B1"/>
    <w:rsid w:val="00A16CAF"/>
    <w:rsid w:val="00A17BB0"/>
    <w:rsid w:val="00A17D9A"/>
    <w:rsid w:val="00A17DE4"/>
    <w:rsid w:val="00A20AE8"/>
    <w:rsid w:val="00A20F82"/>
    <w:rsid w:val="00A21C1B"/>
    <w:rsid w:val="00A21EE6"/>
    <w:rsid w:val="00A21F80"/>
    <w:rsid w:val="00A2215A"/>
    <w:rsid w:val="00A231E4"/>
    <w:rsid w:val="00A2407A"/>
    <w:rsid w:val="00A254E7"/>
    <w:rsid w:val="00A263F4"/>
    <w:rsid w:val="00A26769"/>
    <w:rsid w:val="00A26F80"/>
    <w:rsid w:val="00A271D2"/>
    <w:rsid w:val="00A309A1"/>
    <w:rsid w:val="00A310F8"/>
    <w:rsid w:val="00A317CA"/>
    <w:rsid w:val="00A32606"/>
    <w:rsid w:val="00A32D62"/>
    <w:rsid w:val="00A33015"/>
    <w:rsid w:val="00A346BB"/>
    <w:rsid w:val="00A3493D"/>
    <w:rsid w:val="00A34AAB"/>
    <w:rsid w:val="00A34B27"/>
    <w:rsid w:val="00A34FBB"/>
    <w:rsid w:val="00A358AA"/>
    <w:rsid w:val="00A35B68"/>
    <w:rsid w:val="00A37033"/>
    <w:rsid w:val="00A3786B"/>
    <w:rsid w:val="00A4208C"/>
    <w:rsid w:val="00A42BD4"/>
    <w:rsid w:val="00A45333"/>
    <w:rsid w:val="00A46193"/>
    <w:rsid w:val="00A466F8"/>
    <w:rsid w:val="00A47167"/>
    <w:rsid w:val="00A47C35"/>
    <w:rsid w:val="00A50083"/>
    <w:rsid w:val="00A52368"/>
    <w:rsid w:val="00A52E6E"/>
    <w:rsid w:val="00A5311C"/>
    <w:rsid w:val="00A53D94"/>
    <w:rsid w:val="00A55971"/>
    <w:rsid w:val="00A55B8D"/>
    <w:rsid w:val="00A55D20"/>
    <w:rsid w:val="00A56BC3"/>
    <w:rsid w:val="00A572D8"/>
    <w:rsid w:val="00A63F13"/>
    <w:rsid w:val="00A65374"/>
    <w:rsid w:val="00A668B4"/>
    <w:rsid w:val="00A67275"/>
    <w:rsid w:val="00A67CA9"/>
    <w:rsid w:val="00A706D7"/>
    <w:rsid w:val="00A709DD"/>
    <w:rsid w:val="00A71294"/>
    <w:rsid w:val="00A71306"/>
    <w:rsid w:val="00A71700"/>
    <w:rsid w:val="00A728EB"/>
    <w:rsid w:val="00A73A9C"/>
    <w:rsid w:val="00A74195"/>
    <w:rsid w:val="00A74254"/>
    <w:rsid w:val="00A7436E"/>
    <w:rsid w:val="00A745C0"/>
    <w:rsid w:val="00A7503F"/>
    <w:rsid w:val="00A75FE5"/>
    <w:rsid w:val="00A76A32"/>
    <w:rsid w:val="00A77AC4"/>
    <w:rsid w:val="00A77DB4"/>
    <w:rsid w:val="00A80287"/>
    <w:rsid w:val="00A80366"/>
    <w:rsid w:val="00A82876"/>
    <w:rsid w:val="00A83947"/>
    <w:rsid w:val="00A83E92"/>
    <w:rsid w:val="00A84433"/>
    <w:rsid w:val="00A84C2E"/>
    <w:rsid w:val="00A8533A"/>
    <w:rsid w:val="00A85BAA"/>
    <w:rsid w:val="00A90D82"/>
    <w:rsid w:val="00A920AF"/>
    <w:rsid w:val="00A921B4"/>
    <w:rsid w:val="00A92E5A"/>
    <w:rsid w:val="00A9365E"/>
    <w:rsid w:val="00A9549F"/>
    <w:rsid w:val="00A95A03"/>
    <w:rsid w:val="00A95BB5"/>
    <w:rsid w:val="00A95CF2"/>
    <w:rsid w:val="00A96893"/>
    <w:rsid w:val="00A96B56"/>
    <w:rsid w:val="00A97871"/>
    <w:rsid w:val="00AA07D0"/>
    <w:rsid w:val="00AA0814"/>
    <w:rsid w:val="00AA0AC4"/>
    <w:rsid w:val="00AA16BD"/>
    <w:rsid w:val="00AA1BA9"/>
    <w:rsid w:val="00AA2A33"/>
    <w:rsid w:val="00AA36CC"/>
    <w:rsid w:val="00AA461A"/>
    <w:rsid w:val="00AA50DA"/>
    <w:rsid w:val="00AA63CF"/>
    <w:rsid w:val="00AA66BD"/>
    <w:rsid w:val="00AA677F"/>
    <w:rsid w:val="00AB00B2"/>
    <w:rsid w:val="00AB0118"/>
    <w:rsid w:val="00AB0390"/>
    <w:rsid w:val="00AB0717"/>
    <w:rsid w:val="00AB0833"/>
    <w:rsid w:val="00AB0B92"/>
    <w:rsid w:val="00AB10E5"/>
    <w:rsid w:val="00AB32E4"/>
    <w:rsid w:val="00AB3845"/>
    <w:rsid w:val="00AB4D8D"/>
    <w:rsid w:val="00AB4E6A"/>
    <w:rsid w:val="00AB5037"/>
    <w:rsid w:val="00AB5F9E"/>
    <w:rsid w:val="00AB6934"/>
    <w:rsid w:val="00AB6E92"/>
    <w:rsid w:val="00AC02B7"/>
    <w:rsid w:val="00AC10E2"/>
    <w:rsid w:val="00AC1246"/>
    <w:rsid w:val="00AC1483"/>
    <w:rsid w:val="00AC1D1E"/>
    <w:rsid w:val="00AC2829"/>
    <w:rsid w:val="00AC481B"/>
    <w:rsid w:val="00AC6088"/>
    <w:rsid w:val="00AC667A"/>
    <w:rsid w:val="00AC6B5A"/>
    <w:rsid w:val="00AC6CF3"/>
    <w:rsid w:val="00AC7F11"/>
    <w:rsid w:val="00AD0F90"/>
    <w:rsid w:val="00AD11AE"/>
    <w:rsid w:val="00AD1F43"/>
    <w:rsid w:val="00AD2540"/>
    <w:rsid w:val="00AD2A4E"/>
    <w:rsid w:val="00AD3849"/>
    <w:rsid w:val="00AD623F"/>
    <w:rsid w:val="00AD659C"/>
    <w:rsid w:val="00AD749C"/>
    <w:rsid w:val="00AD76B7"/>
    <w:rsid w:val="00AD7B39"/>
    <w:rsid w:val="00AE131F"/>
    <w:rsid w:val="00AE1409"/>
    <w:rsid w:val="00AE1E05"/>
    <w:rsid w:val="00AE30EB"/>
    <w:rsid w:val="00AE3D60"/>
    <w:rsid w:val="00AE43FB"/>
    <w:rsid w:val="00AE4455"/>
    <w:rsid w:val="00AE55F9"/>
    <w:rsid w:val="00AE5893"/>
    <w:rsid w:val="00AE6A5A"/>
    <w:rsid w:val="00AE7714"/>
    <w:rsid w:val="00AE7985"/>
    <w:rsid w:val="00AF0E24"/>
    <w:rsid w:val="00AF1959"/>
    <w:rsid w:val="00AF2F1A"/>
    <w:rsid w:val="00AF503E"/>
    <w:rsid w:val="00AF69B4"/>
    <w:rsid w:val="00AF6B79"/>
    <w:rsid w:val="00B0061F"/>
    <w:rsid w:val="00B00B4E"/>
    <w:rsid w:val="00B00DF2"/>
    <w:rsid w:val="00B0226A"/>
    <w:rsid w:val="00B027D7"/>
    <w:rsid w:val="00B03490"/>
    <w:rsid w:val="00B03AAB"/>
    <w:rsid w:val="00B04E77"/>
    <w:rsid w:val="00B051F2"/>
    <w:rsid w:val="00B05C20"/>
    <w:rsid w:val="00B0632B"/>
    <w:rsid w:val="00B0661E"/>
    <w:rsid w:val="00B07456"/>
    <w:rsid w:val="00B10110"/>
    <w:rsid w:val="00B1047E"/>
    <w:rsid w:val="00B1238D"/>
    <w:rsid w:val="00B130FF"/>
    <w:rsid w:val="00B1339A"/>
    <w:rsid w:val="00B147F3"/>
    <w:rsid w:val="00B15069"/>
    <w:rsid w:val="00B16575"/>
    <w:rsid w:val="00B17BDB"/>
    <w:rsid w:val="00B17E8D"/>
    <w:rsid w:val="00B20F86"/>
    <w:rsid w:val="00B23D95"/>
    <w:rsid w:val="00B25D73"/>
    <w:rsid w:val="00B26F08"/>
    <w:rsid w:val="00B304D8"/>
    <w:rsid w:val="00B30E6E"/>
    <w:rsid w:val="00B31963"/>
    <w:rsid w:val="00B31BEE"/>
    <w:rsid w:val="00B324F1"/>
    <w:rsid w:val="00B33B41"/>
    <w:rsid w:val="00B33C81"/>
    <w:rsid w:val="00B349AA"/>
    <w:rsid w:val="00B35589"/>
    <w:rsid w:val="00B361DE"/>
    <w:rsid w:val="00B36D86"/>
    <w:rsid w:val="00B37FA1"/>
    <w:rsid w:val="00B40A6A"/>
    <w:rsid w:val="00B420CF"/>
    <w:rsid w:val="00B42B11"/>
    <w:rsid w:val="00B439FE"/>
    <w:rsid w:val="00B43A29"/>
    <w:rsid w:val="00B44715"/>
    <w:rsid w:val="00B4471B"/>
    <w:rsid w:val="00B447D4"/>
    <w:rsid w:val="00B44E79"/>
    <w:rsid w:val="00B45C86"/>
    <w:rsid w:val="00B46032"/>
    <w:rsid w:val="00B46A7D"/>
    <w:rsid w:val="00B46FD4"/>
    <w:rsid w:val="00B47C78"/>
    <w:rsid w:val="00B5042A"/>
    <w:rsid w:val="00B507FD"/>
    <w:rsid w:val="00B51746"/>
    <w:rsid w:val="00B51B55"/>
    <w:rsid w:val="00B523E0"/>
    <w:rsid w:val="00B524E9"/>
    <w:rsid w:val="00B52D36"/>
    <w:rsid w:val="00B53215"/>
    <w:rsid w:val="00B540CD"/>
    <w:rsid w:val="00B5538A"/>
    <w:rsid w:val="00B55956"/>
    <w:rsid w:val="00B55E94"/>
    <w:rsid w:val="00B56B63"/>
    <w:rsid w:val="00B574AB"/>
    <w:rsid w:val="00B57CB8"/>
    <w:rsid w:val="00B61539"/>
    <w:rsid w:val="00B61C9A"/>
    <w:rsid w:val="00B61EEE"/>
    <w:rsid w:val="00B61FD7"/>
    <w:rsid w:val="00B65735"/>
    <w:rsid w:val="00B657EF"/>
    <w:rsid w:val="00B709B1"/>
    <w:rsid w:val="00B71BAD"/>
    <w:rsid w:val="00B72AE5"/>
    <w:rsid w:val="00B72AF0"/>
    <w:rsid w:val="00B72BCE"/>
    <w:rsid w:val="00B72CB9"/>
    <w:rsid w:val="00B73718"/>
    <w:rsid w:val="00B7511F"/>
    <w:rsid w:val="00B760AB"/>
    <w:rsid w:val="00B76E56"/>
    <w:rsid w:val="00B776CD"/>
    <w:rsid w:val="00B77712"/>
    <w:rsid w:val="00B778E0"/>
    <w:rsid w:val="00B77EF2"/>
    <w:rsid w:val="00B80F59"/>
    <w:rsid w:val="00B82504"/>
    <w:rsid w:val="00B82995"/>
    <w:rsid w:val="00B8340C"/>
    <w:rsid w:val="00B843BF"/>
    <w:rsid w:val="00B85625"/>
    <w:rsid w:val="00B863CA"/>
    <w:rsid w:val="00B86EAE"/>
    <w:rsid w:val="00B872BB"/>
    <w:rsid w:val="00B87568"/>
    <w:rsid w:val="00B87F84"/>
    <w:rsid w:val="00B9166D"/>
    <w:rsid w:val="00B91E22"/>
    <w:rsid w:val="00B9344E"/>
    <w:rsid w:val="00B94960"/>
    <w:rsid w:val="00B94AC0"/>
    <w:rsid w:val="00B94B12"/>
    <w:rsid w:val="00B95F6B"/>
    <w:rsid w:val="00B96508"/>
    <w:rsid w:val="00B967B5"/>
    <w:rsid w:val="00B969AC"/>
    <w:rsid w:val="00B96B2C"/>
    <w:rsid w:val="00B978D7"/>
    <w:rsid w:val="00BA0243"/>
    <w:rsid w:val="00BA0308"/>
    <w:rsid w:val="00BA271B"/>
    <w:rsid w:val="00BA2EAC"/>
    <w:rsid w:val="00BA5FFE"/>
    <w:rsid w:val="00BA71EC"/>
    <w:rsid w:val="00BA7471"/>
    <w:rsid w:val="00BA76C7"/>
    <w:rsid w:val="00BA7E2E"/>
    <w:rsid w:val="00BB0E71"/>
    <w:rsid w:val="00BB29BB"/>
    <w:rsid w:val="00BB3338"/>
    <w:rsid w:val="00BB459C"/>
    <w:rsid w:val="00BB4A01"/>
    <w:rsid w:val="00BB50F9"/>
    <w:rsid w:val="00BB5C01"/>
    <w:rsid w:val="00BB6368"/>
    <w:rsid w:val="00BB70D0"/>
    <w:rsid w:val="00BB7CC9"/>
    <w:rsid w:val="00BB7CDA"/>
    <w:rsid w:val="00BC017E"/>
    <w:rsid w:val="00BC1B0D"/>
    <w:rsid w:val="00BC25B8"/>
    <w:rsid w:val="00BC2E4C"/>
    <w:rsid w:val="00BC35F6"/>
    <w:rsid w:val="00BC4259"/>
    <w:rsid w:val="00BC471D"/>
    <w:rsid w:val="00BC520B"/>
    <w:rsid w:val="00BC5436"/>
    <w:rsid w:val="00BC5C67"/>
    <w:rsid w:val="00BC5DAA"/>
    <w:rsid w:val="00BC7019"/>
    <w:rsid w:val="00BC75E6"/>
    <w:rsid w:val="00BC7CC7"/>
    <w:rsid w:val="00BD063D"/>
    <w:rsid w:val="00BD0C21"/>
    <w:rsid w:val="00BD15CE"/>
    <w:rsid w:val="00BD1BDA"/>
    <w:rsid w:val="00BD2335"/>
    <w:rsid w:val="00BD239D"/>
    <w:rsid w:val="00BD474F"/>
    <w:rsid w:val="00BD51E2"/>
    <w:rsid w:val="00BD6147"/>
    <w:rsid w:val="00BD63A2"/>
    <w:rsid w:val="00BD647F"/>
    <w:rsid w:val="00BD7853"/>
    <w:rsid w:val="00BE08DE"/>
    <w:rsid w:val="00BE0AD7"/>
    <w:rsid w:val="00BE16C3"/>
    <w:rsid w:val="00BE1955"/>
    <w:rsid w:val="00BE27F9"/>
    <w:rsid w:val="00BE2C6D"/>
    <w:rsid w:val="00BE306C"/>
    <w:rsid w:val="00BE30B9"/>
    <w:rsid w:val="00BE3AF6"/>
    <w:rsid w:val="00BE3B44"/>
    <w:rsid w:val="00BE4763"/>
    <w:rsid w:val="00BE497C"/>
    <w:rsid w:val="00BE49FD"/>
    <w:rsid w:val="00BE52B8"/>
    <w:rsid w:val="00BE59DA"/>
    <w:rsid w:val="00BE645F"/>
    <w:rsid w:val="00BE694A"/>
    <w:rsid w:val="00BE6954"/>
    <w:rsid w:val="00BE6E7B"/>
    <w:rsid w:val="00BE7726"/>
    <w:rsid w:val="00BE78AB"/>
    <w:rsid w:val="00BE7DA6"/>
    <w:rsid w:val="00BE7F6F"/>
    <w:rsid w:val="00BF1087"/>
    <w:rsid w:val="00BF11ED"/>
    <w:rsid w:val="00BF2280"/>
    <w:rsid w:val="00BF280E"/>
    <w:rsid w:val="00BF2CE2"/>
    <w:rsid w:val="00BF3867"/>
    <w:rsid w:val="00BF5C96"/>
    <w:rsid w:val="00BF5D0D"/>
    <w:rsid w:val="00BF66CE"/>
    <w:rsid w:val="00BF78A2"/>
    <w:rsid w:val="00C0069A"/>
    <w:rsid w:val="00C00C87"/>
    <w:rsid w:val="00C01878"/>
    <w:rsid w:val="00C02FE7"/>
    <w:rsid w:val="00C04382"/>
    <w:rsid w:val="00C06C2A"/>
    <w:rsid w:val="00C07135"/>
    <w:rsid w:val="00C07244"/>
    <w:rsid w:val="00C1101C"/>
    <w:rsid w:val="00C123E0"/>
    <w:rsid w:val="00C14998"/>
    <w:rsid w:val="00C15A4D"/>
    <w:rsid w:val="00C168FB"/>
    <w:rsid w:val="00C16D19"/>
    <w:rsid w:val="00C16E96"/>
    <w:rsid w:val="00C20347"/>
    <w:rsid w:val="00C216F9"/>
    <w:rsid w:val="00C222E1"/>
    <w:rsid w:val="00C2342F"/>
    <w:rsid w:val="00C23AED"/>
    <w:rsid w:val="00C2575D"/>
    <w:rsid w:val="00C27090"/>
    <w:rsid w:val="00C27F64"/>
    <w:rsid w:val="00C30705"/>
    <w:rsid w:val="00C31D56"/>
    <w:rsid w:val="00C32969"/>
    <w:rsid w:val="00C3301C"/>
    <w:rsid w:val="00C348B4"/>
    <w:rsid w:val="00C350B1"/>
    <w:rsid w:val="00C351EE"/>
    <w:rsid w:val="00C35F83"/>
    <w:rsid w:val="00C361A6"/>
    <w:rsid w:val="00C40D21"/>
    <w:rsid w:val="00C4197B"/>
    <w:rsid w:val="00C423CF"/>
    <w:rsid w:val="00C4282E"/>
    <w:rsid w:val="00C42E19"/>
    <w:rsid w:val="00C42F57"/>
    <w:rsid w:val="00C4364A"/>
    <w:rsid w:val="00C43907"/>
    <w:rsid w:val="00C4631B"/>
    <w:rsid w:val="00C463FF"/>
    <w:rsid w:val="00C46BE8"/>
    <w:rsid w:val="00C46C26"/>
    <w:rsid w:val="00C47176"/>
    <w:rsid w:val="00C50007"/>
    <w:rsid w:val="00C509BB"/>
    <w:rsid w:val="00C51A09"/>
    <w:rsid w:val="00C5269B"/>
    <w:rsid w:val="00C5359A"/>
    <w:rsid w:val="00C54123"/>
    <w:rsid w:val="00C552B9"/>
    <w:rsid w:val="00C55A91"/>
    <w:rsid w:val="00C56862"/>
    <w:rsid w:val="00C57957"/>
    <w:rsid w:val="00C604A6"/>
    <w:rsid w:val="00C61D20"/>
    <w:rsid w:val="00C62EEE"/>
    <w:rsid w:val="00C636C6"/>
    <w:rsid w:val="00C63B47"/>
    <w:rsid w:val="00C64ACF"/>
    <w:rsid w:val="00C64DC3"/>
    <w:rsid w:val="00C66066"/>
    <w:rsid w:val="00C6692D"/>
    <w:rsid w:val="00C67F4F"/>
    <w:rsid w:val="00C67FA1"/>
    <w:rsid w:val="00C67FFD"/>
    <w:rsid w:val="00C712EF"/>
    <w:rsid w:val="00C71324"/>
    <w:rsid w:val="00C72AB7"/>
    <w:rsid w:val="00C74240"/>
    <w:rsid w:val="00C7437A"/>
    <w:rsid w:val="00C746A1"/>
    <w:rsid w:val="00C74D0C"/>
    <w:rsid w:val="00C75D71"/>
    <w:rsid w:val="00C76BD4"/>
    <w:rsid w:val="00C76DF1"/>
    <w:rsid w:val="00C7730B"/>
    <w:rsid w:val="00C80D62"/>
    <w:rsid w:val="00C81F53"/>
    <w:rsid w:val="00C82106"/>
    <w:rsid w:val="00C83618"/>
    <w:rsid w:val="00C849B7"/>
    <w:rsid w:val="00C8528B"/>
    <w:rsid w:val="00C85A3F"/>
    <w:rsid w:val="00C86FB9"/>
    <w:rsid w:val="00C900B1"/>
    <w:rsid w:val="00C90300"/>
    <w:rsid w:val="00C90491"/>
    <w:rsid w:val="00C90EAC"/>
    <w:rsid w:val="00C91D9E"/>
    <w:rsid w:val="00C9260F"/>
    <w:rsid w:val="00C94CEA"/>
    <w:rsid w:val="00C94FE0"/>
    <w:rsid w:val="00C95175"/>
    <w:rsid w:val="00C95274"/>
    <w:rsid w:val="00C95805"/>
    <w:rsid w:val="00C95E98"/>
    <w:rsid w:val="00C9702F"/>
    <w:rsid w:val="00C97BD6"/>
    <w:rsid w:val="00C97C53"/>
    <w:rsid w:val="00CA0A4E"/>
    <w:rsid w:val="00CA0A5D"/>
    <w:rsid w:val="00CA0C0A"/>
    <w:rsid w:val="00CA1238"/>
    <w:rsid w:val="00CA2AAA"/>
    <w:rsid w:val="00CA6A21"/>
    <w:rsid w:val="00CA70BB"/>
    <w:rsid w:val="00CB0159"/>
    <w:rsid w:val="00CB09F2"/>
    <w:rsid w:val="00CB1D29"/>
    <w:rsid w:val="00CB2BE5"/>
    <w:rsid w:val="00CB3E20"/>
    <w:rsid w:val="00CB4F6B"/>
    <w:rsid w:val="00CB5469"/>
    <w:rsid w:val="00CB59BD"/>
    <w:rsid w:val="00CB60BE"/>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4D71"/>
    <w:rsid w:val="00CC5077"/>
    <w:rsid w:val="00CC5461"/>
    <w:rsid w:val="00CC5595"/>
    <w:rsid w:val="00CC5E52"/>
    <w:rsid w:val="00CC6C30"/>
    <w:rsid w:val="00CD052F"/>
    <w:rsid w:val="00CD1E5B"/>
    <w:rsid w:val="00CD2525"/>
    <w:rsid w:val="00CD30BF"/>
    <w:rsid w:val="00CD31D9"/>
    <w:rsid w:val="00CD3877"/>
    <w:rsid w:val="00CD40D3"/>
    <w:rsid w:val="00CD4479"/>
    <w:rsid w:val="00CD4858"/>
    <w:rsid w:val="00CD48C7"/>
    <w:rsid w:val="00CD60FA"/>
    <w:rsid w:val="00CD6670"/>
    <w:rsid w:val="00CD6A73"/>
    <w:rsid w:val="00CD7DE8"/>
    <w:rsid w:val="00CE1BD3"/>
    <w:rsid w:val="00CE21C9"/>
    <w:rsid w:val="00CE2647"/>
    <w:rsid w:val="00CE2714"/>
    <w:rsid w:val="00CE2D1B"/>
    <w:rsid w:val="00CE36CF"/>
    <w:rsid w:val="00CE42DB"/>
    <w:rsid w:val="00CE7C48"/>
    <w:rsid w:val="00CF028B"/>
    <w:rsid w:val="00CF080B"/>
    <w:rsid w:val="00CF10FD"/>
    <w:rsid w:val="00CF154B"/>
    <w:rsid w:val="00CF16A8"/>
    <w:rsid w:val="00CF171D"/>
    <w:rsid w:val="00CF1867"/>
    <w:rsid w:val="00CF2A26"/>
    <w:rsid w:val="00CF2B54"/>
    <w:rsid w:val="00CF4408"/>
    <w:rsid w:val="00CF4D99"/>
    <w:rsid w:val="00CF71F8"/>
    <w:rsid w:val="00CF72B5"/>
    <w:rsid w:val="00CF7F5D"/>
    <w:rsid w:val="00D00023"/>
    <w:rsid w:val="00D000D7"/>
    <w:rsid w:val="00D009DE"/>
    <w:rsid w:val="00D022DC"/>
    <w:rsid w:val="00D04845"/>
    <w:rsid w:val="00D05463"/>
    <w:rsid w:val="00D10605"/>
    <w:rsid w:val="00D10AC1"/>
    <w:rsid w:val="00D1176B"/>
    <w:rsid w:val="00D11919"/>
    <w:rsid w:val="00D1209C"/>
    <w:rsid w:val="00D1249C"/>
    <w:rsid w:val="00D12605"/>
    <w:rsid w:val="00D12E9D"/>
    <w:rsid w:val="00D14C44"/>
    <w:rsid w:val="00D15232"/>
    <w:rsid w:val="00D167FE"/>
    <w:rsid w:val="00D16E0C"/>
    <w:rsid w:val="00D17447"/>
    <w:rsid w:val="00D219DC"/>
    <w:rsid w:val="00D21E3C"/>
    <w:rsid w:val="00D22E91"/>
    <w:rsid w:val="00D22F63"/>
    <w:rsid w:val="00D23261"/>
    <w:rsid w:val="00D23281"/>
    <w:rsid w:val="00D24A72"/>
    <w:rsid w:val="00D24C70"/>
    <w:rsid w:val="00D24E53"/>
    <w:rsid w:val="00D268A5"/>
    <w:rsid w:val="00D27FE1"/>
    <w:rsid w:val="00D30487"/>
    <w:rsid w:val="00D30614"/>
    <w:rsid w:val="00D30770"/>
    <w:rsid w:val="00D312E7"/>
    <w:rsid w:val="00D31359"/>
    <w:rsid w:val="00D327CF"/>
    <w:rsid w:val="00D361C1"/>
    <w:rsid w:val="00D36FB4"/>
    <w:rsid w:val="00D37288"/>
    <w:rsid w:val="00D3794C"/>
    <w:rsid w:val="00D37D2F"/>
    <w:rsid w:val="00D40BE8"/>
    <w:rsid w:val="00D4351A"/>
    <w:rsid w:val="00D43949"/>
    <w:rsid w:val="00D440EA"/>
    <w:rsid w:val="00D44A48"/>
    <w:rsid w:val="00D4611C"/>
    <w:rsid w:val="00D50048"/>
    <w:rsid w:val="00D504B9"/>
    <w:rsid w:val="00D526FF"/>
    <w:rsid w:val="00D52A7D"/>
    <w:rsid w:val="00D531A1"/>
    <w:rsid w:val="00D534D9"/>
    <w:rsid w:val="00D5351C"/>
    <w:rsid w:val="00D53B21"/>
    <w:rsid w:val="00D5486B"/>
    <w:rsid w:val="00D55104"/>
    <w:rsid w:val="00D5526C"/>
    <w:rsid w:val="00D56017"/>
    <w:rsid w:val="00D5677E"/>
    <w:rsid w:val="00D579F2"/>
    <w:rsid w:val="00D57BE3"/>
    <w:rsid w:val="00D60E29"/>
    <w:rsid w:val="00D62764"/>
    <w:rsid w:val="00D62BB0"/>
    <w:rsid w:val="00D631B6"/>
    <w:rsid w:val="00D631D5"/>
    <w:rsid w:val="00D634CD"/>
    <w:rsid w:val="00D63596"/>
    <w:rsid w:val="00D64130"/>
    <w:rsid w:val="00D641F9"/>
    <w:rsid w:val="00D64EFA"/>
    <w:rsid w:val="00D661C4"/>
    <w:rsid w:val="00D66206"/>
    <w:rsid w:val="00D663EE"/>
    <w:rsid w:val="00D66675"/>
    <w:rsid w:val="00D70485"/>
    <w:rsid w:val="00D707CA"/>
    <w:rsid w:val="00D70F5B"/>
    <w:rsid w:val="00D7244B"/>
    <w:rsid w:val="00D7261D"/>
    <w:rsid w:val="00D72B3F"/>
    <w:rsid w:val="00D72C8D"/>
    <w:rsid w:val="00D73196"/>
    <w:rsid w:val="00D735CC"/>
    <w:rsid w:val="00D75076"/>
    <w:rsid w:val="00D75F06"/>
    <w:rsid w:val="00D76532"/>
    <w:rsid w:val="00D767E5"/>
    <w:rsid w:val="00D80085"/>
    <w:rsid w:val="00D81282"/>
    <w:rsid w:val="00D817EC"/>
    <w:rsid w:val="00D81ED0"/>
    <w:rsid w:val="00D81FDD"/>
    <w:rsid w:val="00D8248A"/>
    <w:rsid w:val="00D83B31"/>
    <w:rsid w:val="00D83EEC"/>
    <w:rsid w:val="00D84462"/>
    <w:rsid w:val="00D848C7"/>
    <w:rsid w:val="00D84C17"/>
    <w:rsid w:val="00D851DA"/>
    <w:rsid w:val="00D85B14"/>
    <w:rsid w:val="00D87473"/>
    <w:rsid w:val="00D9064D"/>
    <w:rsid w:val="00D91008"/>
    <w:rsid w:val="00D9208D"/>
    <w:rsid w:val="00D92951"/>
    <w:rsid w:val="00D92B7B"/>
    <w:rsid w:val="00D92D06"/>
    <w:rsid w:val="00D93F66"/>
    <w:rsid w:val="00D9404C"/>
    <w:rsid w:val="00D95D1C"/>
    <w:rsid w:val="00D95DB1"/>
    <w:rsid w:val="00D9651B"/>
    <w:rsid w:val="00DA0F47"/>
    <w:rsid w:val="00DA12D3"/>
    <w:rsid w:val="00DA1562"/>
    <w:rsid w:val="00DA1C51"/>
    <w:rsid w:val="00DA2AE6"/>
    <w:rsid w:val="00DA2DC7"/>
    <w:rsid w:val="00DA3136"/>
    <w:rsid w:val="00DA4001"/>
    <w:rsid w:val="00DA47AA"/>
    <w:rsid w:val="00DA4AAF"/>
    <w:rsid w:val="00DA5349"/>
    <w:rsid w:val="00DA58A9"/>
    <w:rsid w:val="00DA6CE0"/>
    <w:rsid w:val="00DA7779"/>
    <w:rsid w:val="00DB0931"/>
    <w:rsid w:val="00DB0C28"/>
    <w:rsid w:val="00DB2418"/>
    <w:rsid w:val="00DB243A"/>
    <w:rsid w:val="00DB336A"/>
    <w:rsid w:val="00DB4C0D"/>
    <w:rsid w:val="00DB5112"/>
    <w:rsid w:val="00DB58BA"/>
    <w:rsid w:val="00DB64E7"/>
    <w:rsid w:val="00DB6D29"/>
    <w:rsid w:val="00DB7505"/>
    <w:rsid w:val="00DC0EE6"/>
    <w:rsid w:val="00DC1BA8"/>
    <w:rsid w:val="00DC1BF7"/>
    <w:rsid w:val="00DC23EC"/>
    <w:rsid w:val="00DC2B82"/>
    <w:rsid w:val="00DC3227"/>
    <w:rsid w:val="00DC3B55"/>
    <w:rsid w:val="00DC3C89"/>
    <w:rsid w:val="00DC4B43"/>
    <w:rsid w:val="00DC64B6"/>
    <w:rsid w:val="00DC6BB1"/>
    <w:rsid w:val="00DC6DAD"/>
    <w:rsid w:val="00DC7F68"/>
    <w:rsid w:val="00DD0BA3"/>
    <w:rsid w:val="00DD1827"/>
    <w:rsid w:val="00DD1C9D"/>
    <w:rsid w:val="00DD4818"/>
    <w:rsid w:val="00DD5FD3"/>
    <w:rsid w:val="00DD6022"/>
    <w:rsid w:val="00DD712A"/>
    <w:rsid w:val="00DE0753"/>
    <w:rsid w:val="00DE0C5D"/>
    <w:rsid w:val="00DE1176"/>
    <w:rsid w:val="00DE1669"/>
    <w:rsid w:val="00DE169A"/>
    <w:rsid w:val="00DE4A7A"/>
    <w:rsid w:val="00DE4CF2"/>
    <w:rsid w:val="00DE51E6"/>
    <w:rsid w:val="00DE5A8D"/>
    <w:rsid w:val="00DE6027"/>
    <w:rsid w:val="00DE70E5"/>
    <w:rsid w:val="00DE73C8"/>
    <w:rsid w:val="00DF0045"/>
    <w:rsid w:val="00DF005E"/>
    <w:rsid w:val="00DF085F"/>
    <w:rsid w:val="00DF0FD3"/>
    <w:rsid w:val="00DF19D9"/>
    <w:rsid w:val="00DF2DC3"/>
    <w:rsid w:val="00DF34B2"/>
    <w:rsid w:val="00DF3974"/>
    <w:rsid w:val="00DF6461"/>
    <w:rsid w:val="00DF6914"/>
    <w:rsid w:val="00E0081D"/>
    <w:rsid w:val="00E018F5"/>
    <w:rsid w:val="00E01CF5"/>
    <w:rsid w:val="00E01FF8"/>
    <w:rsid w:val="00E023A5"/>
    <w:rsid w:val="00E02CC3"/>
    <w:rsid w:val="00E039F4"/>
    <w:rsid w:val="00E03E03"/>
    <w:rsid w:val="00E04572"/>
    <w:rsid w:val="00E061C2"/>
    <w:rsid w:val="00E06C33"/>
    <w:rsid w:val="00E07563"/>
    <w:rsid w:val="00E10507"/>
    <w:rsid w:val="00E117FB"/>
    <w:rsid w:val="00E11C91"/>
    <w:rsid w:val="00E11C98"/>
    <w:rsid w:val="00E11E25"/>
    <w:rsid w:val="00E13A9B"/>
    <w:rsid w:val="00E14D6E"/>
    <w:rsid w:val="00E154F3"/>
    <w:rsid w:val="00E15CD9"/>
    <w:rsid w:val="00E17E16"/>
    <w:rsid w:val="00E202F0"/>
    <w:rsid w:val="00E21988"/>
    <w:rsid w:val="00E21CD6"/>
    <w:rsid w:val="00E22F25"/>
    <w:rsid w:val="00E23E5F"/>
    <w:rsid w:val="00E24B6E"/>
    <w:rsid w:val="00E250E7"/>
    <w:rsid w:val="00E2555F"/>
    <w:rsid w:val="00E259F3"/>
    <w:rsid w:val="00E25A46"/>
    <w:rsid w:val="00E26A81"/>
    <w:rsid w:val="00E27605"/>
    <w:rsid w:val="00E276B7"/>
    <w:rsid w:val="00E30F58"/>
    <w:rsid w:val="00E30FE1"/>
    <w:rsid w:val="00E32650"/>
    <w:rsid w:val="00E329AE"/>
    <w:rsid w:val="00E335AD"/>
    <w:rsid w:val="00E33868"/>
    <w:rsid w:val="00E35020"/>
    <w:rsid w:val="00E356FB"/>
    <w:rsid w:val="00E36154"/>
    <w:rsid w:val="00E36256"/>
    <w:rsid w:val="00E3699B"/>
    <w:rsid w:val="00E3724C"/>
    <w:rsid w:val="00E37478"/>
    <w:rsid w:val="00E40F0C"/>
    <w:rsid w:val="00E40FAE"/>
    <w:rsid w:val="00E413D8"/>
    <w:rsid w:val="00E413DD"/>
    <w:rsid w:val="00E42009"/>
    <w:rsid w:val="00E42228"/>
    <w:rsid w:val="00E42A17"/>
    <w:rsid w:val="00E4334C"/>
    <w:rsid w:val="00E43FC1"/>
    <w:rsid w:val="00E444FB"/>
    <w:rsid w:val="00E44AE9"/>
    <w:rsid w:val="00E45420"/>
    <w:rsid w:val="00E45AE7"/>
    <w:rsid w:val="00E45B97"/>
    <w:rsid w:val="00E45E22"/>
    <w:rsid w:val="00E46386"/>
    <w:rsid w:val="00E468A7"/>
    <w:rsid w:val="00E46D41"/>
    <w:rsid w:val="00E46E2A"/>
    <w:rsid w:val="00E478AE"/>
    <w:rsid w:val="00E51374"/>
    <w:rsid w:val="00E5139E"/>
    <w:rsid w:val="00E535BD"/>
    <w:rsid w:val="00E5377E"/>
    <w:rsid w:val="00E547B6"/>
    <w:rsid w:val="00E54B0F"/>
    <w:rsid w:val="00E5577A"/>
    <w:rsid w:val="00E557A2"/>
    <w:rsid w:val="00E567ED"/>
    <w:rsid w:val="00E56AD9"/>
    <w:rsid w:val="00E56B50"/>
    <w:rsid w:val="00E57259"/>
    <w:rsid w:val="00E60F40"/>
    <w:rsid w:val="00E61A6A"/>
    <w:rsid w:val="00E62E14"/>
    <w:rsid w:val="00E63609"/>
    <w:rsid w:val="00E63F58"/>
    <w:rsid w:val="00E65FB7"/>
    <w:rsid w:val="00E66928"/>
    <w:rsid w:val="00E67F1C"/>
    <w:rsid w:val="00E719FE"/>
    <w:rsid w:val="00E71FA8"/>
    <w:rsid w:val="00E7254C"/>
    <w:rsid w:val="00E72964"/>
    <w:rsid w:val="00E729A0"/>
    <w:rsid w:val="00E72B64"/>
    <w:rsid w:val="00E72CDC"/>
    <w:rsid w:val="00E72E4E"/>
    <w:rsid w:val="00E72FD3"/>
    <w:rsid w:val="00E74FB5"/>
    <w:rsid w:val="00E7508E"/>
    <w:rsid w:val="00E75657"/>
    <w:rsid w:val="00E756C9"/>
    <w:rsid w:val="00E770AE"/>
    <w:rsid w:val="00E776F3"/>
    <w:rsid w:val="00E80F7D"/>
    <w:rsid w:val="00E83E0C"/>
    <w:rsid w:val="00E84009"/>
    <w:rsid w:val="00E8493E"/>
    <w:rsid w:val="00E84CF2"/>
    <w:rsid w:val="00E8601C"/>
    <w:rsid w:val="00E8759A"/>
    <w:rsid w:val="00E878D2"/>
    <w:rsid w:val="00E908B2"/>
    <w:rsid w:val="00E91453"/>
    <w:rsid w:val="00E91719"/>
    <w:rsid w:val="00E92161"/>
    <w:rsid w:val="00E92F40"/>
    <w:rsid w:val="00E93CE8"/>
    <w:rsid w:val="00E94373"/>
    <w:rsid w:val="00E945DD"/>
    <w:rsid w:val="00E9580F"/>
    <w:rsid w:val="00E95C68"/>
    <w:rsid w:val="00E97401"/>
    <w:rsid w:val="00E97B4E"/>
    <w:rsid w:val="00E97EE9"/>
    <w:rsid w:val="00EA0A44"/>
    <w:rsid w:val="00EA0E08"/>
    <w:rsid w:val="00EA1883"/>
    <w:rsid w:val="00EA2712"/>
    <w:rsid w:val="00EA3033"/>
    <w:rsid w:val="00EA3EFB"/>
    <w:rsid w:val="00EA4D1F"/>
    <w:rsid w:val="00EA4E4D"/>
    <w:rsid w:val="00EA65FD"/>
    <w:rsid w:val="00EA6E9F"/>
    <w:rsid w:val="00EB0F73"/>
    <w:rsid w:val="00EB1744"/>
    <w:rsid w:val="00EB19C5"/>
    <w:rsid w:val="00EB235D"/>
    <w:rsid w:val="00EB51F2"/>
    <w:rsid w:val="00EB5C82"/>
    <w:rsid w:val="00EB7B28"/>
    <w:rsid w:val="00EC03CF"/>
    <w:rsid w:val="00EC0A86"/>
    <w:rsid w:val="00EC1D22"/>
    <w:rsid w:val="00EC1DF2"/>
    <w:rsid w:val="00EC2889"/>
    <w:rsid w:val="00EC49E7"/>
    <w:rsid w:val="00EC5AE1"/>
    <w:rsid w:val="00EC63C0"/>
    <w:rsid w:val="00EC746F"/>
    <w:rsid w:val="00ED03B7"/>
    <w:rsid w:val="00ED225A"/>
    <w:rsid w:val="00ED3063"/>
    <w:rsid w:val="00ED4272"/>
    <w:rsid w:val="00ED570B"/>
    <w:rsid w:val="00ED613A"/>
    <w:rsid w:val="00ED65AD"/>
    <w:rsid w:val="00ED71D0"/>
    <w:rsid w:val="00EE0AEE"/>
    <w:rsid w:val="00EE1544"/>
    <w:rsid w:val="00EE1C67"/>
    <w:rsid w:val="00EE1D85"/>
    <w:rsid w:val="00EE2A4A"/>
    <w:rsid w:val="00EE36F3"/>
    <w:rsid w:val="00EE37CB"/>
    <w:rsid w:val="00EE3B28"/>
    <w:rsid w:val="00EE3FC4"/>
    <w:rsid w:val="00EE4C85"/>
    <w:rsid w:val="00EE4D8C"/>
    <w:rsid w:val="00EE6A4A"/>
    <w:rsid w:val="00EE6CFE"/>
    <w:rsid w:val="00EE78D6"/>
    <w:rsid w:val="00EF048C"/>
    <w:rsid w:val="00EF1174"/>
    <w:rsid w:val="00EF24B7"/>
    <w:rsid w:val="00EF2F4F"/>
    <w:rsid w:val="00EF3933"/>
    <w:rsid w:val="00EF5946"/>
    <w:rsid w:val="00EF7AF4"/>
    <w:rsid w:val="00F002C5"/>
    <w:rsid w:val="00F0087D"/>
    <w:rsid w:val="00F00F46"/>
    <w:rsid w:val="00F00FE6"/>
    <w:rsid w:val="00F01FAD"/>
    <w:rsid w:val="00F02388"/>
    <w:rsid w:val="00F028B1"/>
    <w:rsid w:val="00F02BC2"/>
    <w:rsid w:val="00F02CCE"/>
    <w:rsid w:val="00F02E16"/>
    <w:rsid w:val="00F06B7F"/>
    <w:rsid w:val="00F07DFA"/>
    <w:rsid w:val="00F10E35"/>
    <w:rsid w:val="00F117EB"/>
    <w:rsid w:val="00F12809"/>
    <w:rsid w:val="00F14198"/>
    <w:rsid w:val="00F1455F"/>
    <w:rsid w:val="00F15517"/>
    <w:rsid w:val="00F169CA"/>
    <w:rsid w:val="00F16BAC"/>
    <w:rsid w:val="00F17A3B"/>
    <w:rsid w:val="00F20C11"/>
    <w:rsid w:val="00F212EE"/>
    <w:rsid w:val="00F21B06"/>
    <w:rsid w:val="00F21B58"/>
    <w:rsid w:val="00F2287C"/>
    <w:rsid w:val="00F22A49"/>
    <w:rsid w:val="00F23A56"/>
    <w:rsid w:val="00F23B8B"/>
    <w:rsid w:val="00F24272"/>
    <w:rsid w:val="00F244F6"/>
    <w:rsid w:val="00F24A97"/>
    <w:rsid w:val="00F24BC1"/>
    <w:rsid w:val="00F25F05"/>
    <w:rsid w:val="00F262A2"/>
    <w:rsid w:val="00F264A9"/>
    <w:rsid w:val="00F2687B"/>
    <w:rsid w:val="00F268A8"/>
    <w:rsid w:val="00F26EC4"/>
    <w:rsid w:val="00F26F16"/>
    <w:rsid w:val="00F30A7B"/>
    <w:rsid w:val="00F31F49"/>
    <w:rsid w:val="00F33856"/>
    <w:rsid w:val="00F33CEA"/>
    <w:rsid w:val="00F376BF"/>
    <w:rsid w:val="00F37DC1"/>
    <w:rsid w:val="00F37E6A"/>
    <w:rsid w:val="00F4097F"/>
    <w:rsid w:val="00F40C9E"/>
    <w:rsid w:val="00F41849"/>
    <w:rsid w:val="00F41A57"/>
    <w:rsid w:val="00F42A5F"/>
    <w:rsid w:val="00F43023"/>
    <w:rsid w:val="00F4303F"/>
    <w:rsid w:val="00F4311B"/>
    <w:rsid w:val="00F4434A"/>
    <w:rsid w:val="00F4498A"/>
    <w:rsid w:val="00F44B94"/>
    <w:rsid w:val="00F45235"/>
    <w:rsid w:val="00F460DC"/>
    <w:rsid w:val="00F46542"/>
    <w:rsid w:val="00F46A3A"/>
    <w:rsid w:val="00F475AA"/>
    <w:rsid w:val="00F477A1"/>
    <w:rsid w:val="00F47DAE"/>
    <w:rsid w:val="00F5133A"/>
    <w:rsid w:val="00F51499"/>
    <w:rsid w:val="00F525C9"/>
    <w:rsid w:val="00F52DF2"/>
    <w:rsid w:val="00F537E2"/>
    <w:rsid w:val="00F53EE1"/>
    <w:rsid w:val="00F5411C"/>
    <w:rsid w:val="00F54138"/>
    <w:rsid w:val="00F545DB"/>
    <w:rsid w:val="00F5727E"/>
    <w:rsid w:val="00F6070D"/>
    <w:rsid w:val="00F6150C"/>
    <w:rsid w:val="00F618C3"/>
    <w:rsid w:val="00F630A0"/>
    <w:rsid w:val="00F632AA"/>
    <w:rsid w:val="00F63710"/>
    <w:rsid w:val="00F65370"/>
    <w:rsid w:val="00F65FD2"/>
    <w:rsid w:val="00F670CC"/>
    <w:rsid w:val="00F70726"/>
    <w:rsid w:val="00F70991"/>
    <w:rsid w:val="00F709D1"/>
    <w:rsid w:val="00F70DE5"/>
    <w:rsid w:val="00F71B7D"/>
    <w:rsid w:val="00F72219"/>
    <w:rsid w:val="00F7380A"/>
    <w:rsid w:val="00F74A94"/>
    <w:rsid w:val="00F750A9"/>
    <w:rsid w:val="00F75174"/>
    <w:rsid w:val="00F7576D"/>
    <w:rsid w:val="00F77681"/>
    <w:rsid w:val="00F77F5E"/>
    <w:rsid w:val="00F80E92"/>
    <w:rsid w:val="00F81FFA"/>
    <w:rsid w:val="00F829A3"/>
    <w:rsid w:val="00F82B34"/>
    <w:rsid w:val="00F83181"/>
    <w:rsid w:val="00F83D4F"/>
    <w:rsid w:val="00F844E5"/>
    <w:rsid w:val="00F84FDA"/>
    <w:rsid w:val="00F85D1C"/>
    <w:rsid w:val="00F86944"/>
    <w:rsid w:val="00F90173"/>
    <w:rsid w:val="00F90220"/>
    <w:rsid w:val="00F90583"/>
    <w:rsid w:val="00F90BB2"/>
    <w:rsid w:val="00F90CF7"/>
    <w:rsid w:val="00F92A66"/>
    <w:rsid w:val="00F92E14"/>
    <w:rsid w:val="00F92ED8"/>
    <w:rsid w:val="00F93D21"/>
    <w:rsid w:val="00F93E7B"/>
    <w:rsid w:val="00F942BB"/>
    <w:rsid w:val="00F9468C"/>
    <w:rsid w:val="00F948C1"/>
    <w:rsid w:val="00F95268"/>
    <w:rsid w:val="00F957CE"/>
    <w:rsid w:val="00FA0963"/>
    <w:rsid w:val="00FA0D53"/>
    <w:rsid w:val="00FA26B5"/>
    <w:rsid w:val="00FA3914"/>
    <w:rsid w:val="00FA3A17"/>
    <w:rsid w:val="00FA3A2D"/>
    <w:rsid w:val="00FA46BB"/>
    <w:rsid w:val="00FA4740"/>
    <w:rsid w:val="00FA668B"/>
    <w:rsid w:val="00FA70BE"/>
    <w:rsid w:val="00FA739D"/>
    <w:rsid w:val="00FB19E7"/>
    <w:rsid w:val="00FB3260"/>
    <w:rsid w:val="00FB4DF8"/>
    <w:rsid w:val="00FB5095"/>
    <w:rsid w:val="00FB5233"/>
    <w:rsid w:val="00FB561A"/>
    <w:rsid w:val="00FB589A"/>
    <w:rsid w:val="00FB6024"/>
    <w:rsid w:val="00FB60C2"/>
    <w:rsid w:val="00FB73BE"/>
    <w:rsid w:val="00FB76B1"/>
    <w:rsid w:val="00FC17B9"/>
    <w:rsid w:val="00FC1EB9"/>
    <w:rsid w:val="00FC1EE0"/>
    <w:rsid w:val="00FC21FF"/>
    <w:rsid w:val="00FC2894"/>
    <w:rsid w:val="00FC31FE"/>
    <w:rsid w:val="00FC3402"/>
    <w:rsid w:val="00FC3E0B"/>
    <w:rsid w:val="00FC3EFC"/>
    <w:rsid w:val="00FC432B"/>
    <w:rsid w:val="00FC4991"/>
    <w:rsid w:val="00FC51AD"/>
    <w:rsid w:val="00FC65E5"/>
    <w:rsid w:val="00FC6CBE"/>
    <w:rsid w:val="00FC6CC6"/>
    <w:rsid w:val="00FC72E5"/>
    <w:rsid w:val="00FD0336"/>
    <w:rsid w:val="00FD09C9"/>
    <w:rsid w:val="00FD23C1"/>
    <w:rsid w:val="00FD3702"/>
    <w:rsid w:val="00FD48FC"/>
    <w:rsid w:val="00FD59B4"/>
    <w:rsid w:val="00FD5CDD"/>
    <w:rsid w:val="00FD61B0"/>
    <w:rsid w:val="00FD6584"/>
    <w:rsid w:val="00FD7EFF"/>
    <w:rsid w:val="00FE07F4"/>
    <w:rsid w:val="00FE284D"/>
    <w:rsid w:val="00FE2C80"/>
    <w:rsid w:val="00FE39FE"/>
    <w:rsid w:val="00FE40FF"/>
    <w:rsid w:val="00FE41F6"/>
    <w:rsid w:val="00FE4649"/>
    <w:rsid w:val="00FE4848"/>
    <w:rsid w:val="00FE54FB"/>
    <w:rsid w:val="00FE5823"/>
    <w:rsid w:val="00FE5BA0"/>
    <w:rsid w:val="00FE5D99"/>
    <w:rsid w:val="00FE7A48"/>
    <w:rsid w:val="00FF05FC"/>
    <w:rsid w:val="00FF2A0B"/>
    <w:rsid w:val="00FF3227"/>
    <w:rsid w:val="00FF39C2"/>
    <w:rsid w:val="00FF3DA6"/>
    <w:rsid w:val="00FF4064"/>
    <w:rsid w:val="00FF5530"/>
    <w:rsid w:val="00FF55E6"/>
    <w:rsid w:val="00FF592E"/>
    <w:rsid w:val="00FF5AA5"/>
    <w:rsid w:val="00FF5BE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660D2EE9-893C-47A2-9866-FC0548C0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706D7"/>
    <w:pPr>
      <w:spacing w:before="180" w:after="180"/>
      <w:jc w:val="both"/>
      <w:pPrChange w:id="0" w:author="Julio César Iturra Sanhueza" w:date="2025-06-10T15:50:00Z">
        <w:pPr>
          <w:spacing w:before="180" w:after="180"/>
          <w:jc w:val="both"/>
        </w:pPr>
      </w:pPrChange>
    </w:pPr>
    <w:rPr>
      <w:rFonts w:ascii="Times New Roman" w:hAnsi="Times New Roman"/>
      <w:rPrChange w:id="0" w:author="Julio César Iturra Sanhueza" w:date="2025-06-10T15:50:00Z">
        <w:rPr>
          <w:rFonts w:eastAsia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customStyle="1" w:styleId="PlainTable11">
    <w:name w:val="Plain Table 1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A706D7"/>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 w:type="character" w:styleId="LineNumber">
    <w:name w:val="line number"/>
    <w:basedOn w:val="DefaultParagraphFont"/>
    <w:rsid w:val="00BE49FD"/>
  </w:style>
  <w:style w:type="paragraph" w:styleId="ListParagraph">
    <w:name w:val="List Paragraph"/>
    <w:basedOn w:val="Normal"/>
    <w:rsid w:val="00B5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177815608">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467943895">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583F-70F6-4BF4-9C15-205DFD45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55570</Words>
  <Characters>338424</Characters>
  <Application>Microsoft Office Word</Application>
  <DocSecurity>0</DocSecurity>
  <Lines>5051</Lines>
  <Paragraphs>1176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Julio César Iturra Sanhueza</cp:lastModifiedBy>
  <cp:revision>15</cp:revision>
  <dcterms:created xsi:type="dcterms:W3CDTF">2025-07-16T20:27:00Z</dcterms:created>
  <dcterms:modified xsi:type="dcterms:W3CDTF">2025-07-18T09:19:00Z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zotero-version="7.0.15"&gt;&lt;session id="gxJEjQoy"/&gt;&lt;style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