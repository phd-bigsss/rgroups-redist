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3A0B" w14:textId="03943D66" w:rsidR="00D2114C" w:rsidRPr="00587825" w:rsidRDefault="00D2114C">
      <w:pPr>
        <w:pStyle w:val="Heading1"/>
        <w:jc w:val="center"/>
        <w:rPr>
          <w:sz w:val="28"/>
          <w:szCs w:val="28"/>
          <w:lang w:val="en-GB"/>
        </w:rPr>
      </w:pPr>
      <w:r w:rsidRPr="00587825">
        <w:rPr>
          <w:sz w:val="28"/>
          <w:szCs w:val="28"/>
          <w:lang w:val="en-GB"/>
        </w:rPr>
        <w:t>ISSP Background Variable Documentation</w:t>
      </w:r>
    </w:p>
    <w:p w14:paraId="2100AF36" w14:textId="77777777" w:rsidR="00D2114C" w:rsidRPr="00587825" w:rsidRDefault="005F5B91">
      <w:pPr>
        <w:jc w:val="center"/>
        <w:rPr>
          <w:lang w:val="en-GB"/>
        </w:rPr>
      </w:pPr>
      <w:r w:rsidRPr="00587825">
        <w:rPr>
          <w:lang w:val="en-GB"/>
        </w:rPr>
        <w:t>by</w:t>
      </w:r>
    </w:p>
    <w:p w14:paraId="324E5DCB" w14:textId="77777777" w:rsidR="005F5B91" w:rsidRPr="00587825" w:rsidRDefault="005F5B91">
      <w:pPr>
        <w:jc w:val="center"/>
        <w:rPr>
          <w:lang w:val="en-GB"/>
        </w:rPr>
      </w:pPr>
      <w:r w:rsidRPr="00587825">
        <w:rPr>
          <w:lang w:val="en-GB"/>
        </w:rPr>
        <w:t>Markus Quandt</w:t>
      </w:r>
      <w:r w:rsidR="00587825" w:rsidRPr="00587825">
        <w:rPr>
          <w:lang w:val="en-GB"/>
        </w:rPr>
        <w:t xml:space="preserve">, </w:t>
      </w:r>
      <w:r w:rsidR="00285F9D" w:rsidRPr="00587825">
        <w:rPr>
          <w:lang w:val="en-GB"/>
        </w:rPr>
        <w:t>Evi Scholz</w:t>
      </w:r>
      <w:r w:rsidR="00587825" w:rsidRPr="00587825">
        <w:rPr>
          <w:lang w:val="en-GB"/>
        </w:rPr>
        <w:t xml:space="preserve"> and Insa Bechert</w:t>
      </w:r>
      <w:r w:rsidR="0000430F" w:rsidRPr="00587825">
        <w:rPr>
          <w:lang w:val="en-GB"/>
        </w:rPr>
        <w:t xml:space="preserve"> </w:t>
      </w:r>
      <w:r w:rsidR="001F31D9" w:rsidRPr="00587825">
        <w:rPr>
          <w:lang w:val="en-GB"/>
        </w:rPr>
        <w:t>GESIS</w:t>
      </w:r>
      <w:r w:rsidR="00285F9D" w:rsidRPr="00587825">
        <w:rPr>
          <w:lang w:val="en-GB"/>
        </w:rPr>
        <w:t xml:space="preserve"> </w:t>
      </w:r>
    </w:p>
    <w:p w14:paraId="037110E9" w14:textId="77777777" w:rsidR="005F5B91" w:rsidRPr="00587825" w:rsidRDefault="005F5B91">
      <w:pPr>
        <w:jc w:val="center"/>
        <w:rPr>
          <w:lang w:val="en-GB"/>
        </w:rPr>
      </w:pPr>
      <w:r w:rsidRPr="00587825">
        <w:rPr>
          <w:lang w:val="en-GB"/>
        </w:rPr>
        <w:t xml:space="preserve">on behalf of the </w:t>
      </w:r>
    </w:p>
    <w:p w14:paraId="23A27E28" w14:textId="77777777" w:rsidR="005F5B91" w:rsidRPr="000E017B" w:rsidRDefault="00DE0C79">
      <w:pPr>
        <w:jc w:val="center"/>
        <w:rPr>
          <w:lang w:val="en-GB"/>
        </w:rPr>
      </w:pPr>
      <w:r w:rsidRPr="00587825">
        <w:rPr>
          <w:lang w:val="en-GB"/>
        </w:rPr>
        <w:t xml:space="preserve">ISSP </w:t>
      </w:r>
      <w:r w:rsidR="005F5B91" w:rsidRPr="00587825">
        <w:rPr>
          <w:lang w:val="en-GB"/>
        </w:rPr>
        <w:t>Demographics Method Group</w:t>
      </w:r>
      <w:r w:rsidR="001921C4" w:rsidRPr="00587825">
        <w:rPr>
          <w:lang w:val="en-GB"/>
        </w:rPr>
        <w:t xml:space="preserve"> </w:t>
      </w:r>
      <w:r w:rsidR="005835B3" w:rsidRPr="00587825">
        <w:rPr>
          <w:lang w:val="en-GB"/>
        </w:rPr>
        <w:br/>
      </w:r>
      <w:r w:rsidRPr="00587825">
        <w:rPr>
          <w:lang w:val="en-GB"/>
        </w:rPr>
        <w:t>(</w:t>
      </w:r>
      <w:r w:rsidR="005835B3" w:rsidRPr="00587825">
        <w:rPr>
          <w:lang w:val="en-GB"/>
        </w:rPr>
        <w:t>Germany, Mexico, Norway, the Philippines, South Africa, Spain, Sweden, Switzerland, Taiwan</w:t>
      </w:r>
      <w:r w:rsidR="0000430F" w:rsidRPr="00587825">
        <w:rPr>
          <w:lang w:val="en-GB"/>
        </w:rPr>
        <w:t xml:space="preserve">, and the </w:t>
      </w:r>
      <w:r w:rsidR="005835B3" w:rsidRPr="00587825">
        <w:rPr>
          <w:lang w:val="en-GB"/>
        </w:rPr>
        <w:t>Archive</w:t>
      </w:r>
      <w:r w:rsidRPr="000E017B">
        <w:rPr>
          <w:lang w:val="en-GB"/>
        </w:rPr>
        <w:t>)</w:t>
      </w:r>
    </w:p>
    <w:p w14:paraId="2BCE9142" w14:textId="77777777" w:rsidR="00DA7C83" w:rsidRPr="000E017B" w:rsidRDefault="0035104D" w:rsidP="009E4D5A">
      <w:pPr>
        <w:rPr>
          <w:lang w:val="en-GB"/>
        </w:rPr>
      </w:pPr>
      <w:r w:rsidRPr="000E017B">
        <w:rPr>
          <w:lang w:val="en-GB"/>
        </w:rPr>
        <w:t xml:space="preserve">Users of the international ISSP data file should have all relevant information to understand the construction of </w:t>
      </w:r>
      <w:r w:rsidR="005E12C1" w:rsidRPr="000E017B">
        <w:rPr>
          <w:lang w:val="en-GB"/>
        </w:rPr>
        <w:t xml:space="preserve">the </w:t>
      </w:r>
      <w:r w:rsidRPr="000E017B">
        <w:rPr>
          <w:lang w:val="en-GB"/>
        </w:rPr>
        <w:t>ISSP background variables. Thus</w:t>
      </w:r>
      <w:r w:rsidR="00981035" w:rsidRPr="000E017B">
        <w:rPr>
          <w:lang w:val="en-GB"/>
        </w:rPr>
        <w:t>,</w:t>
      </w:r>
      <w:r w:rsidRPr="000E017B">
        <w:rPr>
          <w:lang w:val="en-GB"/>
        </w:rPr>
        <w:t xml:space="preserve"> the ISSP has decided to provide a documentation of its background variables and to regularly update this documentation (decision</w:t>
      </w:r>
      <w:r w:rsidR="008C33F3" w:rsidRPr="000E017B">
        <w:rPr>
          <w:lang w:val="en-GB"/>
        </w:rPr>
        <w:t>s</w:t>
      </w:r>
      <w:r w:rsidRPr="000E017B">
        <w:rPr>
          <w:lang w:val="en-GB"/>
        </w:rPr>
        <w:t xml:space="preserve"> of the ISSP General Meetings in 2005 and 2006). The information collected </w:t>
      </w:r>
      <w:r w:rsidR="005E12C1" w:rsidRPr="000E017B">
        <w:rPr>
          <w:lang w:val="en-GB"/>
        </w:rPr>
        <w:t>with this document</w:t>
      </w:r>
      <w:r w:rsidRPr="000E017B">
        <w:rPr>
          <w:lang w:val="en-GB"/>
        </w:rPr>
        <w:t xml:space="preserve"> will be published with the ISSP data files. Furthermore, it will help to discuss and decide on streamlining the ISSP background variables. </w:t>
      </w:r>
    </w:p>
    <w:p w14:paraId="2EA76AD1" w14:textId="77777777" w:rsidR="005F5B91" w:rsidRDefault="001921C4" w:rsidP="00D92547">
      <w:pPr>
        <w:rPr>
          <w:lang w:val="en-GB"/>
        </w:rPr>
      </w:pPr>
      <w:r w:rsidRPr="000E017B">
        <w:rPr>
          <w:lang w:val="en-GB"/>
        </w:rPr>
        <w:t xml:space="preserve">The Demographics Method Group asks you to provide information on all </w:t>
      </w:r>
      <w:r w:rsidR="008A5C94" w:rsidRPr="000E017B">
        <w:rPr>
          <w:lang w:val="en-GB"/>
        </w:rPr>
        <w:t xml:space="preserve">your </w:t>
      </w:r>
      <w:r w:rsidRPr="000E017B">
        <w:rPr>
          <w:lang w:val="en-GB"/>
        </w:rPr>
        <w:t xml:space="preserve">ISSP background variables. </w:t>
      </w:r>
      <w:r w:rsidR="0035104D" w:rsidRPr="000E017B">
        <w:rPr>
          <w:lang w:val="en-GB"/>
        </w:rPr>
        <w:t xml:space="preserve">The document at hand serves to collect </w:t>
      </w:r>
      <w:r w:rsidR="005E12C1" w:rsidRPr="000E017B">
        <w:rPr>
          <w:lang w:val="en-GB"/>
        </w:rPr>
        <w:t xml:space="preserve">and structure </w:t>
      </w:r>
      <w:r w:rsidR="0035104D" w:rsidRPr="000E017B">
        <w:rPr>
          <w:lang w:val="en-GB"/>
        </w:rPr>
        <w:t xml:space="preserve">this information from ISSP members in </w:t>
      </w:r>
      <w:r w:rsidR="005E12C1" w:rsidRPr="000E017B">
        <w:rPr>
          <w:lang w:val="en-GB"/>
        </w:rPr>
        <w:t>a template</w:t>
      </w:r>
      <w:r w:rsidR="0035104D" w:rsidRPr="000E017B">
        <w:rPr>
          <w:lang w:val="en-GB"/>
        </w:rPr>
        <w:t>.</w:t>
      </w:r>
      <w:r w:rsidR="005627A9" w:rsidRPr="000E017B">
        <w:rPr>
          <w:lang w:val="en-GB"/>
        </w:rPr>
        <w:t xml:space="preserve"> </w:t>
      </w:r>
    </w:p>
    <w:p w14:paraId="67B9A598" w14:textId="77777777" w:rsidR="00022F62" w:rsidRPr="00022F62" w:rsidRDefault="00022F62" w:rsidP="00D92547">
      <w:pPr>
        <w:rPr>
          <w:lang w:val="en-GB"/>
        </w:rPr>
      </w:pPr>
      <w:r w:rsidRPr="00022F62">
        <w:rPr>
          <w:lang w:val="en-GB"/>
        </w:rPr>
        <w:t xml:space="preserve">Please note that, due to changes in the ISSP Background Variables, there are different versions of documentation templates to use, related to the respective ISSP study under consideration. The template at hand serves to document your national </w:t>
      </w:r>
      <w:r w:rsidRPr="00143ADE">
        <w:rPr>
          <w:b/>
          <w:lang w:val="en-GB"/>
        </w:rPr>
        <w:t xml:space="preserve">ISSP </w:t>
      </w:r>
      <w:r w:rsidRPr="00022F62">
        <w:rPr>
          <w:lang w:val="en-GB"/>
        </w:rPr>
        <w:t>survey</w:t>
      </w:r>
      <w:r w:rsidR="00E322DF">
        <w:rPr>
          <w:lang w:val="en-GB"/>
        </w:rPr>
        <w:t xml:space="preserve"> of 2014 and beyond</w:t>
      </w:r>
      <w:r w:rsidRPr="00022F62">
        <w:rPr>
          <w:lang w:val="en-GB"/>
        </w:rPr>
        <w:t>.</w:t>
      </w:r>
    </w:p>
    <w:p w14:paraId="5812B7F8" w14:textId="77777777" w:rsidR="00D2114C" w:rsidRDefault="00D2114C">
      <w:pPr>
        <w:keepNext/>
        <w:rPr>
          <w:lang w:val="en-GB"/>
        </w:rPr>
      </w:pPr>
      <w:r w:rsidRPr="000E017B">
        <w:rPr>
          <w:lang w:val="en-GB"/>
        </w:rPr>
        <w:t>The document consists of three sections: Section 1 of this documentation refers to basic elements: source description, information on filter</w:t>
      </w:r>
      <w:r w:rsidR="002A1F4C" w:rsidRPr="000E017B">
        <w:rPr>
          <w:lang w:val="en-GB"/>
        </w:rPr>
        <w:t>s and</w:t>
      </w:r>
      <w:r w:rsidRPr="000E017B">
        <w:rPr>
          <w:lang w:val="en-GB"/>
        </w:rPr>
        <w:t xml:space="preserve"> routing</w:t>
      </w:r>
      <w:r w:rsidR="002A1F4C" w:rsidRPr="000E017B">
        <w:rPr>
          <w:lang w:val="en-GB"/>
        </w:rPr>
        <w:t>,</w:t>
      </w:r>
      <w:r w:rsidRPr="000E017B">
        <w:rPr>
          <w:lang w:val="en-GB"/>
        </w:rPr>
        <w:t xml:space="preserve"> and construction information. In section 2, as an example, we present the relevant information for the variable </w:t>
      </w:r>
      <w:r w:rsidR="00A513C2" w:rsidRPr="000E017B">
        <w:rPr>
          <w:lang w:val="en-GB"/>
        </w:rPr>
        <w:t>UNION</w:t>
      </w:r>
      <w:r w:rsidR="00C22134" w:rsidRPr="000E017B">
        <w:rPr>
          <w:lang w:val="en-GB"/>
        </w:rPr>
        <w:t xml:space="preserve"> </w:t>
      </w:r>
      <w:r w:rsidR="00D915AE" w:rsidRPr="000E017B">
        <w:rPr>
          <w:lang w:val="en-GB"/>
        </w:rPr>
        <w:t>(</w:t>
      </w:r>
      <w:r w:rsidR="00A513C2" w:rsidRPr="000E017B">
        <w:rPr>
          <w:lang w:val="en-GB"/>
        </w:rPr>
        <w:t>Trade union membership</w:t>
      </w:r>
      <w:r w:rsidR="00D915AE" w:rsidRPr="000E017B">
        <w:rPr>
          <w:lang w:val="en-GB"/>
        </w:rPr>
        <w:t xml:space="preserve">) </w:t>
      </w:r>
      <w:r w:rsidRPr="000E017B">
        <w:rPr>
          <w:lang w:val="en-GB"/>
        </w:rPr>
        <w:t xml:space="preserve">from </w:t>
      </w:r>
      <w:r w:rsidR="00A513C2" w:rsidRPr="000E017B">
        <w:rPr>
          <w:lang w:val="en-GB"/>
        </w:rPr>
        <w:t>Germany</w:t>
      </w:r>
      <w:r w:rsidR="00BA3258" w:rsidRPr="000E017B">
        <w:rPr>
          <w:lang w:val="en-GB"/>
        </w:rPr>
        <w:t>.</w:t>
      </w:r>
      <w:r w:rsidRPr="000E017B">
        <w:rPr>
          <w:lang w:val="en-GB"/>
        </w:rPr>
        <w:t xml:space="preserve"> Section 3 finally offers </w:t>
      </w:r>
      <w:r w:rsidR="002A1F4C" w:rsidRPr="000E017B">
        <w:rPr>
          <w:lang w:val="en-GB"/>
        </w:rPr>
        <w:t xml:space="preserve">the </w:t>
      </w:r>
      <w:r w:rsidRPr="000E017B">
        <w:rPr>
          <w:lang w:val="en-GB"/>
        </w:rPr>
        <w:t>documentation template</w:t>
      </w:r>
      <w:r w:rsidR="00081CA0" w:rsidRPr="000E017B">
        <w:rPr>
          <w:lang w:val="en-GB"/>
        </w:rPr>
        <w:t xml:space="preserve"> for</w:t>
      </w:r>
      <w:r w:rsidR="002A1F4C" w:rsidRPr="000E017B">
        <w:rPr>
          <w:lang w:val="en-GB"/>
        </w:rPr>
        <w:t xml:space="preserve"> </w:t>
      </w:r>
      <w:r w:rsidR="004A55BE" w:rsidRPr="000E017B">
        <w:rPr>
          <w:lang w:val="en-GB"/>
        </w:rPr>
        <w:t xml:space="preserve">all </w:t>
      </w:r>
      <w:r w:rsidR="002A1F4C" w:rsidRPr="000E017B">
        <w:rPr>
          <w:lang w:val="en-GB"/>
        </w:rPr>
        <w:t>ISSP</w:t>
      </w:r>
      <w:r w:rsidR="00081CA0" w:rsidRPr="000E017B">
        <w:rPr>
          <w:lang w:val="en-GB"/>
        </w:rPr>
        <w:t xml:space="preserve"> background variables</w:t>
      </w:r>
      <w:r w:rsidR="008D690B" w:rsidRPr="000E017B">
        <w:rPr>
          <w:lang w:val="en-GB"/>
        </w:rPr>
        <w:t xml:space="preserve"> valid from the ISSP module 201</w:t>
      </w:r>
      <w:r w:rsidR="002D453D">
        <w:rPr>
          <w:lang w:val="en-GB"/>
        </w:rPr>
        <w:t>4</w:t>
      </w:r>
      <w:r w:rsidR="002B6521">
        <w:rPr>
          <w:lang w:val="en-GB"/>
        </w:rPr>
        <w:t xml:space="preserve"> </w:t>
      </w:r>
      <w:r w:rsidR="00CD7C36">
        <w:rPr>
          <w:lang w:val="en-GB"/>
        </w:rPr>
        <w:t>onward</w:t>
      </w:r>
      <w:r w:rsidR="002B6521">
        <w:rPr>
          <w:lang w:val="en-GB"/>
        </w:rPr>
        <w:t>s</w:t>
      </w:r>
      <w:r w:rsidRPr="000E017B">
        <w:rPr>
          <w:lang w:val="en-GB"/>
        </w:rPr>
        <w:t>.</w:t>
      </w:r>
    </w:p>
    <w:p w14:paraId="612899AE" w14:textId="77777777" w:rsidR="00081CA0" w:rsidRPr="000E017B" w:rsidRDefault="00D915AE">
      <w:pPr>
        <w:keepNext/>
        <w:rPr>
          <w:lang w:val="en-GB"/>
        </w:rPr>
      </w:pPr>
      <w:r w:rsidRPr="000E017B">
        <w:rPr>
          <w:lang w:val="en-GB"/>
        </w:rPr>
        <w:t xml:space="preserve">If you have any questions on the documentation, please do not hesitate to contact us: </w:t>
      </w:r>
    </w:p>
    <w:p w14:paraId="6D9C9A53" w14:textId="77777777" w:rsidR="00B96EDF" w:rsidRDefault="00C643C0">
      <w:pPr>
        <w:keepNext/>
        <w:rPr>
          <w:lang w:val="en-GB"/>
        </w:rPr>
      </w:pPr>
      <w:hyperlink r:id="rId7" w:history="1">
        <w:r w:rsidR="00E322DF" w:rsidRPr="00E322DF">
          <w:rPr>
            <w:rStyle w:val="Hyperlink"/>
            <w:lang w:val="en-GB"/>
          </w:rPr>
          <w:t>isspservice@gesis.org</w:t>
        </w:r>
      </w:hyperlink>
    </w:p>
    <w:p w14:paraId="2BD9547F" w14:textId="77777777" w:rsidR="00E322DF" w:rsidRPr="000E017B" w:rsidRDefault="00E322DF">
      <w:pPr>
        <w:keepNext/>
        <w:rPr>
          <w:lang w:val="en-GB"/>
        </w:rPr>
      </w:pPr>
    </w:p>
    <w:p w14:paraId="4B8B46CE" w14:textId="77777777" w:rsidR="00D2114C" w:rsidRPr="000E017B" w:rsidRDefault="00D2114C">
      <w:pPr>
        <w:pStyle w:val="Heading2"/>
        <w:rPr>
          <w:lang w:val="en-GB"/>
        </w:rPr>
      </w:pPr>
      <w:r w:rsidRPr="000E017B">
        <w:rPr>
          <w:lang w:val="en-GB"/>
        </w:rPr>
        <w:t>1. Basic Elements</w:t>
      </w:r>
    </w:p>
    <w:p w14:paraId="39282F4B" w14:textId="77777777" w:rsidR="00D2114C" w:rsidRPr="000E017B" w:rsidRDefault="00D2114C">
      <w:pPr>
        <w:rPr>
          <w:lang w:val="en-GB"/>
        </w:rPr>
      </w:pPr>
      <w:r w:rsidRPr="000E017B">
        <w:rPr>
          <w:lang w:val="en-GB"/>
        </w:rPr>
        <w:t xml:space="preserve">For each of the variables listed in section 3 below, please give the following information </w:t>
      </w:r>
      <w:r w:rsidR="007361D5" w:rsidRPr="000E017B">
        <w:rPr>
          <w:lang w:val="en-GB"/>
        </w:rPr>
        <w:t xml:space="preserve">as </w:t>
      </w:r>
      <w:r w:rsidRPr="000E017B">
        <w:rPr>
          <w:lang w:val="en-GB"/>
        </w:rPr>
        <w:t>applicable.</w:t>
      </w:r>
    </w:p>
    <w:p w14:paraId="55AB1DA5" w14:textId="77777777" w:rsidR="00D2114C" w:rsidRPr="000E017B" w:rsidRDefault="00D2114C">
      <w:pPr>
        <w:numPr>
          <w:ilvl w:val="0"/>
          <w:numId w:val="1"/>
        </w:numPr>
        <w:rPr>
          <w:lang w:val="en-GB"/>
        </w:rPr>
      </w:pPr>
      <w:r w:rsidRPr="000E017B">
        <w:rPr>
          <w:b/>
          <w:lang w:val="en-GB"/>
        </w:rPr>
        <w:t>Source description</w:t>
      </w:r>
      <w:r w:rsidRPr="000E017B">
        <w:rPr>
          <w:lang w:val="en-GB"/>
        </w:rPr>
        <w:t xml:space="preserve"> </w:t>
      </w:r>
    </w:p>
    <w:p w14:paraId="209D3522" w14:textId="77777777" w:rsidR="00D2114C" w:rsidRPr="000E017B" w:rsidRDefault="00D2114C" w:rsidP="002B43D8">
      <w:pPr>
        <w:numPr>
          <w:ilvl w:val="0"/>
          <w:numId w:val="20"/>
        </w:numPr>
        <w:ind w:left="357" w:hanging="357"/>
        <w:rPr>
          <w:lang w:val="en-GB"/>
        </w:rPr>
      </w:pPr>
      <w:r w:rsidRPr="000E017B">
        <w:rPr>
          <w:lang w:val="en-GB"/>
        </w:rPr>
        <w:t xml:space="preserve">Please give the </w:t>
      </w:r>
      <w:r w:rsidRPr="000E017B">
        <w:rPr>
          <w:b/>
          <w:lang w:val="en-GB"/>
        </w:rPr>
        <w:t>question no./position/name(s)</w:t>
      </w:r>
      <w:r w:rsidRPr="000E017B">
        <w:rPr>
          <w:lang w:val="en-GB"/>
        </w:rPr>
        <w:t xml:space="preserve"> used in your field questionnaire and report additional information sources, for example, if interviewer observation was used instead of asking questions to respondents. If your ISSP is run with a larger survey and the background variable is taken from this survey, then refer to that (those) source question(s). Please make a </w:t>
      </w:r>
      <w:r w:rsidRPr="000E017B">
        <w:rPr>
          <w:b/>
          <w:lang w:val="en-GB"/>
        </w:rPr>
        <w:t>note</w:t>
      </w:r>
      <w:r w:rsidRPr="000E017B">
        <w:rPr>
          <w:lang w:val="en-GB"/>
        </w:rPr>
        <w:t xml:space="preserve"> from which survey the question(s)</w:t>
      </w:r>
      <w:r w:rsidR="00A931BF">
        <w:rPr>
          <w:lang w:val="en-GB"/>
        </w:rPr>
        <w:t>/variable(s) come(s)</w:t>
      </w:r>
      <w:r w:rsidRPr="000E017B">
        <w:rPr>
          <w:lang w:val="en-GB"/>
        </w:rPr>
        <w:t>.</w:t>
      </w:r>
    </w:p>
    <w:p w14:paraId="4A0C2C4C" w14:textId="77777777" w:rsidR="00D2114C" w:rsidRPr="000E017B" w:rsidRDefault="00D2114C" w:rsidP="007361D5">
      <w:pPr>
        <w:numPr>
          <w:ilvl w:val="0"/>
          <w:numId w:val="20"/>
        </w:numPr>
        <w:rPr>
          <w:lang w:val="en-GB"/>
        </w:rPr>
      </w:pPr>
      <w:r w:rsidRPr="000E017B">
        <w:rPr>
          <w:lang w:val="en-GB"/>
        </w:rPr>
        <w:t xml:space="preserve">Please give the text of the </w:t>
      </w:r>
      <w:r w:rsidRPr="000E017B">
        <w:rPr>
          <w:b/>
          <w:lang w:val="en-GB"/>
        </w:rPr>
        <w:t>original question(s)</w:t>
      </w:r>
      <w:r w:rsidRPr="000E017B">
        <w:rPr>
          <w:lang w:val="en-GB"/>
        </w:rPr>
        <w:t xml:space="preserve"> exactly as used in your field questionnaire and </w:t>
      </w:r>
      <w:r w:rsidRPr="000E017B">
        <w:rPr>
          <w:b/>
          <w:lang w:val="en-GB"/>
        </w:rPr>
        <w:t>in your national language</w:t>
      </w:r>
      <w:r w:rsidR="00E322DF">
        <w:rPr>
          <w:b/>
          <w:lang w:val="en-GB"/>
        </w:rPr>
        <w:t>(s)</w:t>
      </w:r>
      <w:r w:rsidRPr="000E017B">
        <w:rPr>
          <w:lang w:val="en-GB"/>
        </w:rPr>
        <w:t xml:space="preserve">. </w:t>
      </w:r>
    </w:p>
    <w:p w14:paraId="500C3C5F" w14:textId="77777777" w:rsidR="00D2114C" w:rsidRPr="000E017B" w:rsidRDefault="00D2114C" w:rsidP="007361D5">
      <w:pPr>
        <w:numPr>
          <w:ilvl w:val="1"/>
          <w:numId w:val="21"/>
        </w:numPr>
        <w:rPr>
          <w:lang w:val="en-GB"/>
        </w:rPr>
      </w:pPr>
      <w:r w:rsidRPr="000E017B">
        <w:rPr>
          <w:lang w:val="en-GB"/>
        </w:rPr>
        <w:t xml:space="preserve">Please include all </w:t>
      </w:r>
      <w:r w:rsidRPr="000E017B">
        <w:rPr>
          <w:b/>
          <w:lang w:val="en-GB"/>
        </w:rPr>
        <w:t>response categories</w:t>
      </w:r>
      <w:r w:rsidR="00D31C0A" w:rsidRPr="000E017B">
        <w:rPr>
          <w:b/>
          <w:lang w:val="en-GB"/>
        </w:rPr>
        <w:t xml:space="preserve"> </w:t>
      </w:r>
      <w:r w:rsidR="00D31C0A" w:rsidRPr="000E017B">
        <w:rPr>
          <w:lang w:val="en-GB"/>
        </w:rPr>
        <w:t>of the original field questionnaire.</w:t>
      </w:r>
      <w:r w:rsidRPr="000E017B">
        <w:rPr>
          <w:lang w:val="en-GB"/>
        </w:rPr>
        <w:t xml:space="preserve"> </w:t>
      </w:r>
    </w:p>
    <w:p w14:paraId="0074DD69" w14:textId="77777777" w:rsidR="00D2114C" w:rsidRPr="000E017B" w:rsidRDefault="00D2114C" w:rsidP="007361D5">
      <w:pPr>
        <w:numPr>
          <w:ilvl w:val="1"/>
          <w:numId w:val="21"/>
        </w:numPr>
        <w:rPr>
          <w:lang w:val="en-GB"/>
        </w:rPr>
      </w:pPr>
      <w:r w:rsidRPr="000E017B">
        <w:rPr>
          <w:lang w:val="en-GB"/>
        </w:rPr>
        <w:lastRenderedPageBreak/>
        <w:t xml:space="preserve">Please give </w:t>
      </w:r>
      <w:r w:rsidRPr="000E017B">
        <w:rPr>
          <w:b/>
          <w:lang w:val="en-GB"/>
        </w:rPr>
        <w:t>interviewer instructions</w:t>
      </w:r>
      <w:r w:rsidRPr="000E017B">
        <w:rPr>
          <w:lang w:val="en-GB"/>
        </w:rPr>
        <w:t xml:space="preserve"> if necessary to understand the generation of response codes.</w:t>
      </w:r>
    </w:p>
    <w:p w14:paraId="1E5EB0E8" w14:textId="77777777" w:rsidR="00D2114C" w:rsidRPr="000E017B" w:rsidRDefault="00D2114C" w:rsidP="007361D5">
      <w:pPr>
        <w:numPr>
          <w:ilvl w:val="0"/>
          <w:numId w:val="20"/>
        </w:numPr>
        <w:rPr>
          <w:lang w:val="en-GB"/>
        </w:rPr>
      </w:pPr>
      <w:r w:rsidRPr="000E017B">
        <w:rPr>
          <w:lang w:val="en-GB"/>
        </w:rPr>
        <w:t xml:space="preserve">Please </w:t>
      </w:r>
      <w:r w:rsidRPr="000E017B">
        <w:rPr>
          <w:b/>
          <w:lang w:val="en-GB"/>
        </w:rPr>
        <w:t>translate original question</w:t>
      </w:r>
      <w:r w:rsidR="007361D5" w:rsidRPr="000E017B">
        <w:rPr>
          <w:b/>
          <w:lang w:val="en-GB"/>
        </w:rPr>
        <w:t>s</w:t>
      </w:r>
      <w:r w:rsidRPr="000E017B">
        <w:rPr>
          <w:b/>
          <w:lang w:val="en-GB"/>
        </w:rPr>
        <w:t>, response categories and interviewer instructions</w:t>
      </w:r>
      <w:r w:rsidRPr="000E017B">
        <w:rPr>
          <w:lang w:val="en-GB"/>
        </w:rPr>
        <w:t xml:space="preserve"> into English. </w:t>
      </w:r>
    </w:p>
    <w:p w14:paraId="31B56AC2" w14:textId="77777777" w:rsidR="00D2114C" w:rsidRPr="000E017B" w:rsidRDefault="00D2114C" w:rsidP="007361D5">
      <w:pPr>
        <w:numPr>
          <w:ilvl w:val="0"/>
          <w:numId w:val="20"/>
        </w:numPr>
        <w:rPr>
          <w:lang w:val="en-GB"/>
        </w:rPr>
      </w:pPr>
      <w:r w:rsidRPr="000E017B">
        <w:rPr>
          <w:lang w:val="en-GB"/>
        </w:rPr>
        <w:t xml:space="preserve">Please provide </w:t>
      </w:r>
      <w:r w:rsidRPr="000E017B">
        <w:rPr>
          <w:b/>
          <w:lang w:val="en-GB"/>
        </w:rPr>
        <w:t>notes</w:t>
      </w:r>
      <w:r w:rsidRPr="000E017B">
        <w:rPr>
          <w:lang w:val="en-GB"/>
        </w:rPr>
        <w:t xml:space="preserve"> if needed. Notes can address both</w:t>
      </w:r>
      <w:r w:rsidR="00E322DF">
        <w:rPr>
          <w:lang w:val="en-GB"/>
        </w:rPr>
        <w:t>,</w:t>
      </w:r>
      <w:r w:rsidRPr="000E017B">
        <w:rPr>
          <w:lang w:val="en-GB"/>
        </w:rPr>
        <w:t xml:space="preserve"> possible translation issues (</w:t>
      </w:r>
      <w:r w:rsidRPr="000E017B">
        <w:rPr>
          <w:b/>
          <w:lang w:val="en-GB"/>
        </w:rPr>
        <w:t>translation note</w:t>
      </w:r>
      <w:r w:rsidRPr="000E017B">
        <w:rPr>
          <w:lang w:val="en-GB"/>
        </w:rPr>
        <w:t>) and country specific particularities of question background, of variable generation or of the meaning of individual response categories (</w:t>
      </w:r>
      <w:r w:rsidRPr="000E017B">
        <w:rPr>
          <w:b/>
          <w:lang w:val="en-GB"/>
        </w:rPr>
        <w:t>note</w:t>
      </w:r>
      <w:r w:rsidRPr="000E017B">
        <w:rPr>
          <w:lang w:val="en-GB"/>
        </w:rPr>
        <w:t xml:space="preserve">). </w:t>
      </w:r>
    </w:p>
    <w:p w14:paraId="17CD557B" w14:textId="77777777" w:rsidR="00081CA0" w:rsidRPr="000E017B" w:rsidRDefault="00081CA0" w:rsidP="00081CA0">
      <w:pPr>
        <w:ind w:left="714"/>
        <w:rPr>
          <w:lang w:val="en-GB"/>
        </w:rPr>
      </w:pPr>
    </w:p>
    <w:p w14:paraId="3B5505F8" w14:textId="77777777" w:rsidR="00D2114C" w:rsidRPr="000E017B" w:rsidRDefault="00D2114C">
      <w:pPr>
        <w:numPr>
          <w:ilvl w:val="0"/>
          <w:numId w:val="2"/>
        </w:numPr>
        <w:rPr>
          <w:lang w:val="en-GB"/>
        </w:rPr>
      </w:pPr>
      <w:r w:rsidRPr="000E017B">
        <w:rPr>
          <w:b/>
          <w:lang w:val="en-GB"/>
        </w:rPr>
        <w:t xml:space="preserve">Filter Variables and Conditions: </w:t>
      </w:r>
      <w:r w:rsidRPr="000E017B">
        <w:rPr>
          <w:lang w:val="en-GB"/>
        </w:rPr>
        <w:t xml:space="preserve">If any variables cover only part of the sample, please list the conditions (questions/variables and categories/codes) used to define the </w:t>
      </w:r>
      <w:r w:rsidRPr="000E017B">
        <w:rPr>
          <w:i/>
          <w:lang w:val="en-GB"/>
        </w:rPr>
        <w:t>excluded cases</w:t>
      </w:r>
      <w:r w:rsidRPr="000E017B">
        <w:rPr>
          <w:lang w:val="en-GB"/>
        </w:rPr>
        <w:t>. In other words, report the conditions which lead to a ‘not applicable’ code in the variable following the filter.</w:t>
      </w:r>
    </w:p>
    <w:p w14:paraId="47D2D8B7" w14:textId="77777777" w:rsidR="00081CA0" w:rsidRPr="000E017B" w:rsidRDefault="00081CA0" w:rsidP="00081CA0">
      <w:pPr>
        <w:rPr>
          <w:highlight w:val="yellow"/>
          <w:lang w:val="en-GB"/>
        </w:rPr>
      </w:pPr>
    </w:p>
    <w:p w14:paraId="7ED0CFED" w14:textId="77777777" w:rsidR="00D2114C" w:rsidRPr="000E017B" w:rsidRDefault="00D2114C">
      <w:pPr>
        <w:numPr>
          <w:ilvl w:val="0"/>
          <w:numId w:val="3"/>
        </w:numPr>
        <w:rPr>
          <w:b/>
          <w:lang w:val="en-GB"/>
        </w:rPr>
      </w:pPr>
      <w:r w:rsidRPr="000E017B">
        <w:rPr>
          <w:b/>
          <w:lang w:val="en-GB"/>
        </w:rPr>
        <w:t>Construction/Recoding</w:t>
      </w:r>
    </w:p>
    <w:p w14:paraId="2BC5A312" w14:textId="77777777" w:rsidR="00D2114C" w:rsidRPr="000E017B" w:rsidRDefault="00D2114C">
      <w:pPr>
        <w:numPr>
          <w:ilvl w:val="0"/>
          <w:numId w:val="8"/>
        </w:numPr>
        <w:rPr>
          <w:b/>
          <w:lang w:val="en-GB"/>
        </w:rPr>
      </w:pPr>
      <w:r w:rsidRPr="000E017B">
        <w:rPr>
          <w:lang w:val="en-GB"/>
        </w:rPr>
        <w:t xml:space="preserve">Please report how the codes of the ISSP target variable were derived from your source data. </w:t>
      </w:r>
    </w:p>
    <w:p w14:paraId="580DB9A3" w14:textId="77777777" w:rsidR="00D2114C" w:rsidRPr="000E017B" w:rsidRDefault="00D2114C">
      <w:pPr>
        <w:numPr>
          <w:ilvl w:val="0"/>
          <w:numId w:val="4"/>
        </w:numPr>
        <w:rPr>
          <w:b/>
          <w:lang w:val="en-GB"/>
        </w:rPr>
      </w:pPr>
      <w:r w:rsidRPr="000E017B">
        <w:rPr>
          <w:lang w:val="en-GB"/>
        </w:rPr>
        <w:t xml:space="preserve">Please use a table of correspondence with source and target codes (see </w:t>
      </w:r>
      <w:r w:rsidR="00636C0B" w:rsidRPr="000E017B">
        <w:rPr>
          <w:lang w:val="en-GB"/>
        </w:rPr>
        <w:t xml:space="preserve">the </w:t>
      </w:r>
      <w:r w:rsidRPr="000E017B">
        <w:rPr>
          <w:lang w:val="en-GB"/>
        </w:rPr>
        <w:t xml:space="preserve">example in section 2 and tables in section 3). </w:t>
      </w:r>
    </w:p>
    <w:p w14:paraId="219782BA" w14:textId="77777777" w:rsidR="00D2114C" w:rsidRPr="000E017B" w:rsidRDefault="00D2114C">
      <w:pPr>
        <w:numPr>
          <w:ilvl w:val="0"/>
          <w:numId w:val="5"/>
        </w:numPr>
        <w:rPr>
          <w:lang w:val="en-GB"/>
        </w:rPr>
      </w:pPr>
      <w:r w:rsidRPr="000E017B">
        <w:rPr>
          <w:lang w:val="en-GB"/>
        </w:rPr>
        <w:t xml:space="preserve">If construction of ISSP target codes involves more than simple 1-1 relationships between source and target codes, please use roughly Boolean syntax as shown in </w:t>
      </w:r>
      <w:r w:rsidR="00636C0B" w:rsidRPr="000E017B">
        <w:rPr>
          <w:lang w:val="en-GB"/>
        </w:rPr>
        <w:t xml:space="preserve">the </w:t>
      </w:r>
      <w:r w:rsidRPr="000E017B">
        <w:rPr>
          <w:lang w:val="en-GB"/>
        </w:rPr>
        <w:t>example 2 below. Command syntax of common statistics programs is also welcome</w:t>
      </w:r>
      <w:r w:rsidR="000244E9" w:rsidRPr="000E017B">
        <w:rPr>
          <w:lang w:val="en-GB"/>
        </w:rPr>
        <w:t>.</w:t>
      </w:r>
      <w:r w:rsidR="00ED58A8" w:rsidRPr="000E017B">
        <w:rPr>
          <w:lang w:val="en-GB"/>
        </w:rPr>
        <w:t xml:space="preserve"> </w:t>
      </w:r>
      <w:r w:rsidR="003D2D6D" w:rsidRPr="000E017B">
        <w:rPr>
          <w:lang w:val="en-GB"/>
        </w:rPr>
        <w:t xml:space="preserve">Just put the syntax </w:t>
      </w:r>
      <w:r w:rsidR="007361D5" w:rsidRPr="000E017B">
        <w:rPr>
          <w:lang w:val="en-GB"/>
        </w:rPr>
        <w:t xml:space="preserve">used </w:t>
      </w:r>
      <w:r w:rsidR="003D2D6D" w:rsidRPr="000E017B">
        <w:rPr>
          <w:lang w:val="en-GB"/>
        </w:rPr>
        <w:t xml:space="preserve">into </w:t>
      </w:r>
      <w:r w:rsidR="003E5B58" w:rsidRPr="000E017B">
        <w:rPr>
          <w:lang w:val="en-GB"/>
        </w:rPr>
        <w:t>the “</w:t>
      </w:r>
      <w:r w:rsidR="007361D5" w:rsidRPr="000E017B">
        <w:rPr>
          <w:lang w:val="en-GB"/>
        </w:rPr>
        <w:t>O</w:t>
      </w:r>
      <w:r w:rsidR="003E5B58" w:rsidRPr="000E017B">
        <w:rPr>
          <w:lang w:val="en-GB"/>
        </w:rPr>
        <w:t>ptional</w:t>
      </w:r>
      <w:r w:rsidR="007361D5" w:rsidRPr="000E017B">
        <w:rPr>
          <w:lang w:val="en-GB"/>
        </w:rPr>
        <w:t>:</w:t>
      </w:r>
      <w:r w:rsidR="003E5B58" w:rsidRPr="000E017B">
        <w:rPr>
          <w:lang w:val="en-GB"/>
        </w:rPr>
        <w:t xml:space="preserve"> </w:t>
      </w:r>
      <w:r w:rsidR="007361D5" w:rsidRPr="000E017B">
        <w:rPr>
          <w:lang w:val="en-GB"/>
        </w:rPr>
        <w:t>R</w:t>
      </w:r>
      <w:r w:rsidR="003E5B58" w:rsidRPr="000E017B">
        <w:rPr>
          <w:lang w:val="en-GB"/>
        </w:rPr>
        <w:t xml:space="preserve">ecoding </w:t>
      </w:r>
      <w:r w:rsidR="007361D5" w:rsidRPr="000E017B">
        <w:rPr>
          <w:lang w:val="en-GB"/>
        </w:rPr>
        <w:t>S</w:t>
      </w:r>
      <w:r w:rsidR="003E5B58" w:rsidRPr="000E017B">
        <w:rPr>
          <w:lang w:val="en-GB"/>
        </w:rPr>
        <w:t xml:space="preserve">yntax” box </w:t>
      </w:r>
      <w:r w:rsidR="00FD6B6B" w:rsidRPr="000E017B">
        <w:rPr>
          <w:lang w:val="en-GB"/>
        </w:rPr>
        <w:t xml:space="preserve">if </w:t>
      </w:r>
      <w:r w:rsidR="00636C0B" w:rsidRPr="000E017B">
        <w:rPr>
          <w:lang w:val="en-GB"/>
        </w:rPr>
        <w:t xml:space="preserve">you </w:t>
      </w:r>
      <w:r w:rsidR="007361D5" w:rsidRPr="000E017B">
        <w:rPr>
          <w:lang w:val="en-GB"/>
        </w:rPr>
        <w:t xml:space="preserve">consider that it will increase </w:t>
      </w:r>
      <w:r w:rsidR="003A61CE" w:rsidRPr="000E017B">
        <w:rPr>
          <w:lang w:val="en-GB"/>
        </w:rPr>
        <w:t>comprehensi</w:t>
      </w:r>
      <w:r w:rsidR="009E4D5A" w:rsidRPr="000E017B">
        <w:rPr>
          <w:lang w:val="en-GB"/>
        </w:rPr>
        <w:t>bility</w:t>
      </w:r>
      <w:r w:rsidR="003A61CE" w:rsidRPr="000E017B">
        <w:rPr>
          <w:lang w:val="en-GB"/>
        </w:rPr>
        <w:t xml:space="preserve"> and </w:t>
      </w:r>
      <w:r w:rsidR="007361D5" w:rsidRPr="000E017B">
        <w:rPr>
          <w:lang w:val="en-GB"/>
        </w:rPr>
        <w:t>transparency</w:t>
      </w:r>
      <w:r w:rsidR="00081CA0" w:rsidRPr="000E017B">
        <w:rPr>
          <w:lang w:val="en-GB"/>
        </w:rPr>
        <w:t>.</w:t>
      </w:r>
      <w:r w:rsidR="003E5B58" w:rsidRPr="000E017B">
        <w:rPr>
          <w:lang w:val="en-GB"/>
        </w:rPr>
        <w:t xml:space="preserve"> </w:t>
      </w:r>
    </w:p>
    <w:p w14:paraId="4C7ECB3F" w14:textId="77777777" w:rsidR="00D2114C" w:rsidRPr="000E017B" w:rsidRDefault="00D2114C">
      <w:pPr>
        <w:numPr>
          <w:ilvl w:val="0"/>
          <w:numId w:val="6"/>
        </w:numPr>
        <w:rPr>
          <w:b/>
          <w:lang w:val="en-GB"/>
        </w:rPr>
      </w:pPr>
      <w:r w:rsidRPr="000E017B">
        <w:rPr>
          <w:lang w:val="en-GB"/>
        </w:rPr>
        <w:t xml:space="preserve">Please always (also for country specific variables) report how the ISSP missing values (not applicable-NAP, no answer-NA, </w:t>
      </w:r>
      <w:r w:rsidR="00F10449" w:rsidRPr="000E017B">
        <w:rPr>
          <w:lang w:val="en-GB"/>
        </w:rPr>
        <w:t xml:space="preserve">don’t </w:t>
      </w:r>
      <w:r w:rsidRPr="000E017B">
        <w:rPr>
          <w:lang w:val="en-GB"/>
        </w:rPr>
        <w:t>know-DK) were filled.</w:t>
      </w:r>
    </w:p>
    <w:p w14:paraId="37481A23" w14:textId="77777777" w:rsidR="00D2114C" w:rsidRPr="000E017B" w:rsidRDefault="00D2114C">
      <w:pPr>
        <w:rPr>
          <w:b/>
          <w:highlight w:val="yellow"/>
          <w:lang w:val="en-GB"/>
        </w:rPr>
      </w:pPr>
    </w:p>
    <w:p w14:paraId="641F79EB" w14:textId="77777777" w:rsidR="00D2114C" w:rsidRPr="000E017B" w:rsidRDefault="00D2114C">
      <w:pPr>
        <w:numPr>
          <w:ilvl w:val="0"/>
          <w:numId w:val="7"/>
        </w:numPr>
        <w:rPr>
          <w:lang w:val="en-GB"/>
        </w:rPr>
      </w:pPr>
      <w:r w:rsidRPr="000E017B">
        <w:rPr>
          <w:b/>
          <w:lang w:val="en-GB"/>
        </w:rPr>
        <w:t>Complementary information</w:t>
      </w:r>
    </w:p>
    <w:p w14:paraId="269517F8" w14:textId="77777777" w:rsidR="00D2114C" w:rsidRPr="000E017B" w:rsidRDefault="00A77CBA">
      <w:pPr>
        <w:numPr>
          <w:ilvl w:val="0"/>
          <w:numId w:val="16"/>
        </w:numPr>
        <w:rPr>
          <w:lang w:val="en-GB"/>
        </w:rPr>
      </w:pPr>
      <w:r w:rsidRPr="000E017B">
        <w:rPr>
          <w:lang w:val="en-GB"/>
        </w:rPr>
        <w:t xml:space="preserve">Please provide the part(s) of your country questionnaire that relate(s) to the background variables reported in this template. </w:t>
      </w:r>
      <w:r w:rsidR="00A931BF">
        <w:rPr>
          <w:lang w:val="en-GB"/>
        </w:rPr>
        <w:t>You don’t need to upload an extra document when</w:t>
      </w:r>
      <w:r w:rsidRPr="000E017B">
        <w:rPr>
          <w:lang w:val="en-GB"/>
        </w:rPr>
        <w:t xml:space="preserve"> these variables are already covered by your country’s field questionnaire. </w:t>
      </w:r>
    </w:p>
    <w:p w14:paraId="40C558A4" w14:textId="77777777" w:rsidR="00D2114C" w:rsidRPr="000E017B" w:rsidRDefault="00D2114C">
      <w:pPr>
        <w:numPr>
          <w:ilvl w:val="0"/>
          <w:numId w:val="15"/>
        </w:numPr>
        <w:rPr>
          <w:lang w:val="en-GB"/>
        </w:rPr>
      </w:pPr>
      <w:r w:rsidRPr="000E017B">
        <w:rPr>
          <w:lang w:val="en-GB"/>
        </w:rPr>
        <w:t xml:space="preserve">Please also supply frequency </w:t>
      </w:r>
      <w:r w:rsidR="00557B60" w:rsidRPr="000E017B">
        <w:rPr>
          <w:lang w:val="en-GB"/>
        </w:rPr>
        <w:t>tables</w:t>
      </w:r>
      <w:r w:rsidRPr="000E017B">
        <w:rPr>
          <w:lang w:val="en-GB"/>
        </w:rPr>
        <w:t xml:space="preserve"> with absolute and relative frequencies, missing values </w:t>
      </w:r>
      <w:r w:rsidRPr="000E017B">
        <w:rPr>
          <w:i/>
          <w:lang w:val="en-GB"/>
        </w:rPr>
        <w:t>included</w:t>
      </w:r>
      <w:r w:rsidRPr="000E017B">
        <w:rPr>
          <w:lang w:val="en-GB"/>
        </w:rPr>
        <w:t xml:space="preserve">, for </w:t>
      </w:r>
      <w:r w:rsidRPr="000E017B">
        <w:rPr>
          <w:b/>
          <w:lang w:val="en-GB"/>
        </w:rPr>
        <w:t>all</w:t>
      </w:r>
      <w:r w:rsidRPr="000E017B">
        <w:rPr>
          <w:lang w:val="en-GB"/>
        </w:rPr>
        <w:t xml:space="preserve"> </w:t>
      </w:r>
      <w:r w:rsidRPr="000E017B">
        <w:rPr>
          <w:i/>
          <w:lang w:val="en-GB"/>
        </w:rPr>
        <w:t>source</w:t>
      </w:r>
      <w:r w:rsidRPr="000E017B">
        <w:rPr>
          <w:lang w:val="en-GB"/>
        </w:rPr>
        <w:t xml:space="preserve"> variables. </w:t>
      </w:r>
      <w:r w:rsidR="00A77CBA" w:rsidRPr="000E017B">
        <w:rPr>
          <w:i/>
          <w:lang w:val="en-GB"/>
        </w:rPr>
        <w:t>Source variables</w:t>
      </w:r>
      <w:r w:rsidR="00A77CBA" w:rsidRPr="000E017B">
        <w:rPr>
          <w:lang w:val="en-GB"/>
        </w:rPr>
        <w:t xml:space="preserve"> are the country-specific variables </w:t>
      </w:r>
      <w:r w:rsidR="00A77CBA" w:rsidRPr="000E017B">
        <w:rPr>
          <w:b/>
          <w:lang w:val="en-GB"/>
        </w:rPr>
        <w:t>before</w:t>
      </w:r>
      <w:r w:rsidR="00A77CBA" w:rsidRPr="000E017B">
        <w:rPr>
          <w:lang w:val="en-GB"/>
        </w:rPr>
        <w:t xml:space="preserve"> recodes into ISSP standard variables are done. </w:t>
      </w:r>
    </w:p>
    <w:p w14:paraId="6DE6535B" w14:textId="77777777" w:rsidR="00426599" w:rsidRPr="000E017B" w:rsidRDefault="0083316B">
      <w:pPr>
        <w:numPr>
          <w:ilvl w:val="0"/>
          <w:numId w:val="15"/>
        </w:numPr>
        <w:rPr>
          <w:lang w:val="en-GB"/>
        </w:rPr>
      </w:pPr>
      <w:r>
        <w:rPr>
          <w:lang w:val="en-GB"/>
        </w:rPr>
        <w:t>If your country derives ISCO0</w:t>
      </w:r>
      <w:r w:rsidR="00426599" w:rsidRPr="000E017B">
        <w:rPr>
          <w:lang w:val="en-GB"/>
        </w:rPr>
        <w:t>8 codes from a national occupation coding scheme,</w:t>
      </w:r>
      <w:r>
        <w:rPr>
          <w:lang w:val="en-GB"/>
        </w:rPr>
        <w:t xml:space="preserve"> or from ISCO88</w:t>
      </w:r>
      <w:r w:rsidR="00426599" w:rsidRPr="000E017B">
        <w:rPr>
          <w:lang w:val="en-GB"/>
        </w:rPr>
        <w:t xml:space="preserve"> please supply a correspondence list of national codes</w:t>
      </w:r>
      <w:r>
        <w:rPr>
          <w:lang w:val="en-GB"/>
        </w:rPr>
        <w:t>/ ISCO88 codes and ISCO0</w:t>
      </w:r>
      <w:r w:rsidR="00426599" w:rsidRPr="000E017B">
        <w:rPr>
          <w:lang w:val="en-GB"/>
        </w:rPr>
        <w:t>8</w:t>
      </w:r>
      <w:r>
        <w:rPr>
          <w:lang w:val="en-GB"/>
        </w:rPr>
        <w:t xml:space="preserve"> codes. </w:t>
      </w:r>
    </w:p>
    <w:p w14:paraId="3818CAB6" w14:textId="77777777" w:rsidR="00D2114C" w:rsidRPr="000E017B" w:rsidRDefault="00D2114C">
      <w:pPr>
        <w:pStyle w:val="Heading2"/>
        <w:rPr>
          <w:lang w:val="en-GB"/>
        </w:rPr>
      </w:pPr>
      <w:r w:rsidRPr="000E017B">
        <w:rPr>
          <w:highlight w:val="yellow"/>
          <w:lang w:val="en-GB"/>
        </w:rPr>
        <w:br w:type="page"/>
      </w:r>
      <w:r w:rsidR="000E017B" w:rsidRPr="000E017B">
        <w:rPr>
          <w:lang w:val="en-GB"/>
        </w:rPr>
        <w:lastRenderedPageBreak/>
        <w:t>2.</w:t>
      </w:r>
      <w:r w:rsidRPr="000E017B">
        <w:rPr>
          <w:lang w:val="en-GB"/>
        </w:rPr>
        <w:t xml:space="preserve"> Example</w:t>
      </w:r>
      <w:r w:rsidR="00F96F16" w:rsidRPr="000E017B">
        <w:rPr>
          <w:lang w:val="en-GB"/>
        </w:rPr>
        <w:t xml:space="preserve"> </w:t>
      </w:r>
    </w:p>
    <w:p w14:paraId="2A257D50" w14:textId="77777777" w:rsidR="00081CA0" w:rsidRPr="000E017B" w:rsidRDefault="00D901EB" w:rsidP="00081CA0">
      <w:pPr>
        <w:rPr>
          <w:lang w:val="en-GB"/>
        </w:rPr>
      </w:pPr>
      <w:r w:rsidRPr="000E017B">
        <w:rPr>
          <w:lang w:val="en-GB"/>
        </w:rPr>
        <w:t>The</w:t>
      </w:r>
      <w:r w:rsidR="00081CA0" w:rsidRPr="000E017B">
        <w:rPr>
          <w:lang w:val="en-GB"/>
        </w:rPr>
        <w:t xml:space="preserve"> </w:t>
      </w:r>
      <w:r w:rsidR="000E017B" w:rsidRPr="000E017B">
        <w:rPr>
          <w:lang w:val="en-GB"/>
        </w:rPr>
        <w:t>German</w:t>
      </w:r>
      <w:r w:rsidR="003E5B58" w:rsidRPr="000E017B">
        <w:rPr>
          <w:lang w:val="en-GB"/>
        </w:rPr>
        <w:t xml:space="preserve"> </w:t>
      </w:r>
      <w:r w:rsidR="00081CA0" w:rsidRPr="000E017B">
        <w:rPr>
          <w:lang w:val="en-GB"/>
        </w:rPr>
        <w:t xml:space="preserve">example for the </w:t>
      </w:r>
      <w:r w:rsidR="003E5B58" w:rsidRPr="000E017B">
        <w:rPr>
          <w:lang w:val="en-GB"/>
        </w:rPr>
        <w:t xml:space="preserve">variable </w:t>
      </w:r>
      <w:r w:rsidR="000E017B" w:rsidRPr="000E017B">
        <w:rPr>
          <w:lang w:val="en-GB"/>
        </w:rPr>
        <w:t>UNION</w:t>
      </w:r>
      <w:r w:rsidR="00081CA0" w:rsidRPr="000E017B">
        <w:rPr>
          <w:lang w:val="en-GB"/>
        </w:rPr>
        <w:t xml:space="preserve"> is constructed from two variables </w:t>
      </w:r>
      <w:r w:rsidR="003E5B58" w:rsidRPr="000E017B">
        <w:rPr>
          <w:lang w:val="en-GB"/>
        </w:rPr>
        <w:t xml:space="preserve">referring to two questions </w:t>
      </w:r>
      <w:r w:rsidR="00081CA0" w:rsidRPr="000E017B">
        <w:rPr>
          <w:lang w:val="en-GB"/>
        </w:rPr>
        <w:t xml:space="preserve">in the </w:t>
      </w:r>
      <w:r w:rsidR="000E017B" w:rsidRPr="000E017B">
        <w:rPr>
          <w:lang w:val="en-GB"/>
        </w:rPr>
        <w:t>German</w:t>
      </w:r>
      <w:r w:rsidR="003E5B58" w:rsidRPr="000E017B">
        <w:rPr>
          <w:lang w:val="en-GB"/>
        </w:rPr>
        <w:t xml:space="preserve"> field</w:t>
      </w:r>
      <w:r w:rsidR="00081CA0" w:rsidRPr="000E017B">
        <w:rPr>
          <w:lang w:val="en-GB"/>
        </w:rPr>
        <w:t xml:space="preserve"> questionnaire.</w:t>
      </w:r>
    </w:p>
    <w:p w14:paraId="7B452DB1" w14:textId="77777777" w:rsidR="000E017B" w:rsidRPr="000E017B" w:rsidRDefault="000E017B" w:rsidP="00081CA0">
      <w:pPr>
        <w:rPr>
          <w:lang w:val="en-GB"/>
        </w:rPr>
      </w:pPr>
    </w:p>
    <w:p w14:paraId="27F6D205" w14:textId="77777777" w:rsidR="00BF5120" w:rsidRPr="000E017B" w:rsidRDefault="00BF5120" w:rsidP="000E017B">
      <w:pPr>
        <w:rPr>
          <w:rFonts w:ascii="Arial" w:hAnsi="Arial"/>
          <w:sz w:val="22"/>
          <w:lang w:val="en-GB"/>
        </w:rPr>
      </w:pPr>
      <w:r w:rsidRPr="000E017B">
        <w:rPr>
          <w:rFonts w:ascii="Arial" w:hAnsi="Arial"/>
          <w:b/>
          <w:sz w:val="22"/>
          <w:lang w:val="en-GB"/>
        </w:rPr>
        <w:t xml:space="preserve">UNION – </w:t>
      </w:r>
      <w:r w:rsidRPr="000E017B">
        <w:rPr>
          <w:rFonts w:ascii="Arial" w:hAnsi="Arial"/>
          <w:sz w:val="22"/>
          <w:lang w:val="en-GB"/>
        </w:rPr>
        <w:t>Trade union membership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BF5120" w:rsidRPr="000E017B" w14:paraId="37A28FCC" w14:textId="77777777">
        <w:tc>
          <w:tcPr>
            <w:tcW w:w="1384" w:type="dxa"/>
            <w:tcMar>
              <w:top w:w="57" w:type="dxa"/>
              <w:bottom w:w="57" w:type="dxa"/>
            </w:tcMar>
            <w:vAlign w:val="center"/>
          </w:tcPr>
          <w:p w14:paraId="42E3C0E4" w14:textId="77777777" w:rsidR="00BF5120" w:rsidRPr="000E017B" w:rsidRDefault="00BF5120" w:rsidP="002B5E5A">
            <w:pPr>
              <w:jc w:val="center"/>
              <w:rPr>
                <w:i/>
                <w:sz w:val="22"/>
                <w:lang w:val="en-GB"/>
              </w:rPr>
            </w:pPr>
          </w:p>
        </w:tc>
        <w:tc>
          <w:tcPr>
            <w:tcW w:w="3780" w:type="dxa"/>
            <w:tcMar>
              <w:top w:w="57" w:type="dxa"/>
              <w:bottom w:w="57" w:type="dxa"/>
            </w:tcMar>
            <w:vAlign w:val="center"/>
          </w:tcPr>
          <w:p w14:paraId="366BB1B6" w14:textId="77777777" w:rsidR="00BF5120" w:rsidRPr="000E017B" w:rsidRDefault="00BF5120" w:rsidP="002B5E5A">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5C8D6683" w14:textId="77777777" w:rsidR="00BF5120" w:rsidRPr="000E017B" w:rsidRDefault="00BF5120" w:rsidP="002B5E5A">
            <w:pPr>
              <w:jc w:val="center"/>
              <w:rPr>
                <w:b/>
                <w:sz w:val="22"/>
                <w:szCs w:val="22"/>
                <w:lang w:val="en-GB"/>
              </w:rPr>
            </w:pPr>
            <w:r w:rsidRPr="000E017B">
              <w:rPr>
                <w:b/>
                <w:sz w:val="22"/>
                <w:szCs w:val="22"/>
                <w:lang w:val="en-GB"/>
              </w:rPr>
              <w:t>English Translation</w:t>
            </w:r>
          </w:p>
        </w:tc>
      </w:tr>
      <w:tr w:rsidR="00BF5120" w:rsidRPr="000E017B" w14:paraId="790702D1" w14:textId="77777777">
        <w:tc>
          <w:tcPr>
            <w:tcW w:w="1384" w:type="dxa"/>
          </w:tcPr>
          <w:p w14:paraId="727367A3" w14:textId="77777777" w:rsidR="00BF5120" w:rsidRPr="000E017B" w:rsidRDefault="00BF5120" w:rsidP="002B5E5A">
            <w:pPr>
              <w:rPr>
                <w:sz w:val="22"/>
                <w:szCs w:val="22"/>
                <w:lang w:val="en-GB"/>
              </w:rPr>
            </w:pPr>
            <w:r w:rsidRPr="000E017B">
              <w:rPr>
                <w:i/>
                <w:sz w:val="22"/>
                <w:szCs w:val="22"/>
                <w:lang w:val="en-GB"/>
              </w:rPr>
              <w:t>Question no. and text</w:t>
            </w:r>
          </w:p>
        </w:tc>
        <w:tc>
          <w:tcPr>
            <w:tcW w:w="3780" w:type="dxa"/>
          </w:tcPr>
          <w:p w14:paraId="505BD2F2" w14:textId="77777777" w:rsidR="00BF5120" w:rsidRPr="000E017B" w:rsidRDefault="00BF5120" w:rsidP="002B5E5A">
            <w:pPr>
              <w:jc w:val="left"/>
              <w:rPr>
                <w:sz w:val="22"/>
                <w:szCs w:val="22"/>
                <w:lang w:val="en-GB"/>
              </w:rPr>
            </w:pPr>
            <w:r w:rsidRPr="000E017B">
              <w:rPr>
                <w:color w:val="000000"/>
                <w:sz w:val="22"/>
                <w:lang w:val="en-GB"/>
              </w:rPr>
              <w:t xml:space="preserve">#1 </w:t>
            </w:r>
            <w:proofErr w:type="spellStart"/>
            <w:r w:rsidRPr="000E017B">
              <w:rPr>
                <w:rStyle w:val="QuestionText"/>
                <w:sz w:val="22"/>
                <w:lang w:val="en-GB"/>
              </w:rPr>
              <w:t>Darf</w:t>
            </w:r>
            <w:proofErr w:type="spellEnd"/>
            <w:r w:rsidRPr="000E017B">
              <w:rPr>
                <w:rStyle w:val="QuestionText"/>
                <w:sz w:val="22"/>
                <w:lang w:val="en-GB"/>
              </w:rPr>
              <w:t xml:space="preserve"> ich Sie </w:t>
            </w:r>
            <w:proofErr w:type="spellStart"/>
            <w:r w:rsidRPr="000E017B">
              <w:rPr>
                <w:rStyle w:val="QuestionText"/>
                <w:sz w:val="22"/>
                <w:lang w:val="en-GB"/>
              </w:rPr>
              <w:t>fragen</w:t>
            </w:r>
            <w:proofErr w:type="spellEnd"/>
            <w:r w:rsidRPr="000E017B">
              <w:rPr>
                <w:rStyle w:val="QuestionText"/>
                <w:sz w:val="22"/>
                <w:lang w:val="en-GB"/>
              </w:rPr>
              <w:t xml:space="preserve">, </w:t>
            </w:r>
            <w:proofErr w:type="spellStart"/>
            <w:r w:rsidRPr="000E017B">
              <w:rPr>
                <w:rStyle w:val="QuestionText"/>
                <w:sz w:val="22"/>
                <w:lang w:val="en-GB"/>
              </w:rPr>
              <w:t>ob</w:t>
            </w:r>
            <w:proofErr w:type="spellEnd"/>
            <w:r w:rsidRPr="000E017B">
              <w:rPr>
                <w:rStyle w:val="QuestionText"/>
                <w:sz w:val="22"/>
                <w:lang w:val="en-GB"/>
              </w:rPr>
              <w:t xml:space="preserve"> Sie </w:t>
            </w:r>
            <w:proofErr w:type="spellStart"/>
            <w:r w:rsidRPr="000E017B">
              <w:rPr>
                <w:rStyle w:val="QuestionText"/>
                <w:sz w:val="22"/>
                <w:lang w:val="en-GB"/>
              </w:rPr>
              <w:t>derzeit</w:t>
            </w:r>
            <w:proofErr w:type="spellEnd"/>
            <w:r w:rsidRPr="000E017B">
              <w:rPr>
                <w:rStyle w:val="QuestionText"/>
                <w:sz w:val="22"/>
                <w:lang w:val="en-GB"/>
              </w:rPr>
              <w:t xml:space="preserve"> </w:t>
            </w:r>
            <w:proofErr w:type="spellStart"/>
            <w:r w:rsidRPr="000E017B">
              <w:rPr>
                <w:rStyle w:val="QuestionText"/>
                <w:sz w:val="22"/>
                <w:lang w:val="en-GB"/>
              </w:rPr>
              <w:t>Mitglied</w:t>
            </w:r>
            <w:proofErr w:type="spellEnd"/>
            <w:r w:rsidRPr="000E017B">
              <w:rPr>
                <w:rStyle w:val="QuestionText"/>
                <w:sz w:val="22"/>
                <w:lang w:val="en-GB"/>
              </w:rPr>
              <w:t xml:space="preserve"> in </w:t>
            </w:r>
            <w:proofErr w:type="spellStart"/>
            <w:r w:rsidRPr="000E017B">
              <w:rPr>
                <w:rStyle w:val="QuestionText"/>
                <w:sz w:val="22"/>
                <w:lang w:val="en-GB"/>
              </w:rPr>
              <w:t>einer</w:t>
            </w:r>
            <w:proofErr w:type="spellEnd"/>
            <w:r w:rsidRPr="000E017B">
              <w:rPr>
                <w:rStyle w:val="QuestionText"/>
                <w:sz w:val="22"/>
                <w:lang w:val="en-GB"/>
              </w:rPr>
              <w:t xml:space="preserve"> </w:t>
            </w:r>
            <w:proofErr w:type="spellStart"/>
            <w:r w:rsidRPr="000E017B">
              <w:rPr>
                <w:rStyle w:val="QuestionText"/>
                <w:sz w:val="22"/>
                <w:lang w:val="en-GB"/>
              </w:rPr>
              <w:t>Gewerkschaft</w:t>
            </w:r>
            <w:proofErr w:type="spellEnd"/>
            <w:r w:rsidRPr="000E017B">
              <w:rPr>
                <w:rStyle w:val="QuestionText"/>
                <w:sz w:val="22"/>
                <w:lang w:val="en-GB"/>
              </w:rPr>
              <w:t xml:space="preserve"> </w:t>
            </w:r>
            <w:proofErr w:type="spellStart"/>
            <w:r w:rsidRPr="000E017B">
              <w:rPr>
                <w:rStyle w:val="QuestionText"/>
                <w:sz w:val="22"/>
                <w:lang w:val="en-GB"/>
              </w:rPr>
              <w:t>sind</w:t>
            </w:r>
            <w:proofErr w:type="spellEnd"/>
            <w:r w:rsidRPr="000E017B">
              <w:rPr>
                <w:rStyle w:val="QuestionText"/>
                <w:sz w:val="22"/>
                <w:lang w:val="en-GB"/>
              </w:rPr>
              <w:t>?</w:t>
            </w:r>
          </w:p>
        </w:tc>
        <w:tc>
          <w:tcPr>
            <w:tcW w:w="3780" w:type="dxa"/>
          </w:tcPr>
          <w:p w14:paraId="6DB87C22" w14:textId="77777777" w:rsidR="00BF5120" w:rsidRPr="000E017B" w:rsidRDefault="00BF5120" w:rsidP="002B5E5A">
            <w:pPr>
              <w:pStyle w:val="PlainText"/>
              <w:rPr>
                <w:rFonts w:ascii="Times New Roman" w:eastAsia="MS Mincho" w:hAnsi="Times New Roman"/>
                <w:sz w:val="22"/>
              </w:rPr>
            </w:pPr>
            <w:r w:rsidRPr="000E017B">
              <w:rPr>
                <w:rFonts w:ascii="Times New Roman" w:hAnsi="Times New Roman"/>
                <w:color w:val="000000"/>
                <w:sz w:val="22"/>
              </w:rPr>
              <w:t>#1</w:t>
            </w:r>
            <w:r w:rsidRPr="000E017B">
              <w:rPr>
                <w:color w:val="000000"/>
                <w:sz w:val="22"/>
              </w:rPr>
              <w:t xml:space="preserve"> </w:t>
            </w:r>
            <w:r w:rsidRPr="000E017B">
              <w:rPr>
                <w:rFonts w:ascii="Times New Roman" w:hAnsi="Times New Roman"/>
                <w:color w:val="000000"/>
                <w:sz w:val="22"/>
              </w:rPr>
              <w:t>May I ask you whether you a</w:t>
            </w:r>
            <w:r w:rsidRPr="000E017B">
              <w:rPr>
                <w:rFonts w:ascii="Times New Roman" w:eastAsia="MS Mincho" w:hAnsi="Times New Roman"/>
                <w:sz w:val="22"/>
              </w:rPr>
              <w:t>re currently a member of a trade union?</w:t>
            </w:r>
          </w:p>
          <w:p w14:paraId="597F059B" w14:textId="77777777" w:rsidR="00BF5120" w:rsidRPr="000E017B" w:rsidRDefault="00BF5120" w:rsidP="002B5E5A">
            <w:pPr>
              <w:rPr>
                <w:sz w:val="22"/>
                <w:szCs w:val="22"/>
                <w:lang w:val="en-GB"/>
              </w:rPr>
            </w:pPr>
          </w:p>
        </w:tc>
      </w:tr>
      <w:tr w:rsidR="00BF5120" w:rsidRPr="000E017B" w14:paraId="1A41A6A1" w14:textId="77777777">
        <w:trPr>
          <w:cantSplit/>
        </w:trPr>
        <w:tc>
          <w:tcPr>
            <w:tcW w:w="1384" w:type="dxa"/>
            <w:vMerge w:val="restart"/>
          </w:tcPr>
          <w:p w14:paraId="1D040144" w14:textId="77777777" w:rsidR="00BF5120" w:rsidRPr="000E017B" w:rsidRDefault="00BF5120" w:rsidP="002B5E5A">
            <w:pPr>
              <w:rPr>
                <w:sz w:val="22"/>
                <w:szCs w:val="22"/>
                <w:lang w:val="en-GB"/>
              </w:rPr>
            </w:pPr>
            <w:r w:rsidRPr="000E017B">
              <w:rPr>
                <w:i/>
                <w:sz w:val="22"/>
                <w:szCs w:val="22"/>
                <w:lang w:val="en-GB"/>
              </w:rPr>
              <w:t>Codes/ Categories</w:t>
            </w:r>
          </w:p>
        </w:tc>
        <w:tc>
          <w:tcPr>
            <w:tcW w:w="3780" w:type="dxa"/>
          </w:tcPr>
          <w:p w14:paraId="3DB15290" w14:textId="77777777" w:rsidR="00BF5120" w:rsidRPr="000E017B" w:rsidRDefault="00BF5120" w:rsidP="002B5E5A">
            <w:pPr>
              <w:rPr>
                <w:sz w:val="22"/>
                <w:szCs w:val="22"/>
                <w:lang w:val="en-GB"/>
              </w:rPr>
            </w:pPr>
            <w:r w:rsidRPr="000E017B">
              <w:rPr>
                <w:sz w:val="22"/>
                <w:szCs w:val="22"/>
                <w:lang w:val="en-GB"/>
              </w:rPr>
              <w:t xml:space="preserve">1. </w:t>
            </w:r>
            <w:proofErr w:type="spellStart"/>
            <w:r w:rsidRPr="000E017B">
              <w:rPr>
                <w:rStyle w:val="QuestionText"/>
                <w:sz w:val="22"/>
                <w:lang w:val="en-GB"/>
              </w:rPr>
              <w:t>Ja</w:t>
            </w:r>
            <w:proofErr w:type="spellEnd"/>
            <w:r w:rsidRPr="000E017B">
              <w:rPr>
                <w:rStyle w:val="QuestionText"/>
                <w:sz w:val="22"/>
                <w:lang w:val="en-GB"/>
              </w:rPr>
              <w:t xml:space="preserve">, bin </w:t>
            </w:r>
            <w:proofErr w:type="spellStart"/>
            <w:r w:rsidRPr="000E017B">
              <w:rPr>
                <w:rStyle w:val="QuestionText"/>
                <w:sz w:val="22"/>
                <w:lang w:val="en-GB"/>
              </w:rPr>
              <w:t>Mitglied</w:t>
            </w:r>
            <w:proofErr w:type="spellEnd"/>
          </w:p>
        </w:tc>
        <w:tc>
          <w:tcPr>
            <w:tcW w:w="3780" w:type="dxa"/>
          </w:tcPr>
          <w:p w14:paraId="56B93561" w14:textId="77777777" w:rsidR="00BF5120" w:rsidRPr="000E017B" w:rsidRDefault="00BF5120" w:rsidP="002B5E5A">
            <w:pPr>
              <w:rPr>
                <w:sz w:val="22"/>
                <w:szCs w:val="22"/>
                <w:lang w:val="en-GB"/>
              </w:rPr>
            </w:pPr>
            <w:r w:rsidRPr="000E017B">
              <w:rPr>
                <w:sz w:val="22"/>
                <w:szCs w:val="22"/>
                <w:lang w:val="en-GB"/>
              </w:rPr>
              <w:t>1. Yes, I am member</w:t>
            </w:r>
          </w:p>
        </w:tc>
      </w:tr>
      <w:tr w:rsidR="00BF5120" w:rsidRPr="000E017B" w14:paraId="46CBE992" w14:textId="77777777">
        <w:trPr>
          <w:cantSplit/>
        </w:trPr>
        <w:tc>
          <w:tcPr>
            <w:tcW w:w="1384" w:type="dxa"/>
            <w:vMerge/>
          </w:tcPr>
          <w:p w14:paraId="63A2208A" w14:textId="77777777" w:rsidR="00BF5120" w:rsidRPr="000E017B" w:rsidRDefault="00BF5120" w:rsidP="002B5E5A">
            <w:pPr>
              <w:rPr>
                <w:sz w:val="22"/>
                <w:szCs w:val="22"/>
                <w:lang w:val="en-GB"/>
              </w:rPr>
            </w:pPr>
          </w:p>
        </w:tc>
        <w:tc>
          <w:tcPr>
            <w:tcW w:w="3780" w:type="dxa"/>
          </w:tcPr>
          <w:p w14:paraId="5DC734DC" w14:textId="77777777" w:rsidR="00BF5120" w:rsidRPr="000E017B" w:rsidRDefault="00BF5120" w:rsidP="002B5E5A">
            <w:pPr>
              <w:rPr>
                <w:sz w:val="22"/>
                <w:szCs w:val="22"/>
                <w:lang w:val="en-GB"/>
              </w:rPr>
            </w:pPr>
            <w:r w:rsidRPr="000E017B">
              <w:rPr>
                <w:sz w:val="22"/>
                <w:szCs w:val="22"/>
                <w:lang w:val="en-GB"/>
              </w:rPr>
              <w:t xml:space="preserve">2. </w:t>
            </w:r>
            <w:proofErr w:type="spellStart"/>
            <w:r w:rsidRPr="000E017B">
              <w:rPr>
                <w:rStyle w:val="QuestionText"/>
                <w:sz w:val="22"/>
                <w:lang w:val="en-GB"/>
              </w:rPr>
              <w:t>Nein</w:t>
            </w:r>
            <w:proofErr w:type="spellEnd"/>
            <w:r w:rsidRPr="000E017B">
              <w:rPr>
                <w:rStyle w:val="QuestionText"/>
                <w:sz w:val="22"/>
                <w:lang w:val="en-GB"/>
              </w:rPr>
              <w:t xml:space="preserve">, bin </w:t>
            </w:r>
            <w:proofErr w:type="spellStart"/>
            <w:r w:rsidRPr="000E017B">
              <w:rPr>
                <w:rStyle w:val="QuestionText"/>
                <w:sz w:val="22"/>
                <w:lang w:val="en-GB"/>
              </w:rPr>
              <w:t>kein</w:t>
            </w:r>
            <w:proofErr w:type="spellEnd"/>
            <w:r w:rsidRPr="000E017B">
              <w:rPr>
                <w:rStyle w:val="QuestionText"/>
                <w:sz w:val="22"/>
                <w:lang w:val="en-GB"/>
              </w:rPr>
              <w:t xml:space="preserve"> </w:t>
            </w:r>
            <w:proofErr w:type="spellStart"/>
            <w:r w:rsidRPr="000E017B">
              <w:rPr>
                <w:rStyle w:val="QuestionText"/>
                <w:sz w:val="22"/>
                <w:lang w:val="en-GB"/>
              </w:rPr>
              <w:t>Mitglied</w:t>
            </w:r>
            <w:proofErr w:type="spellEnd"/>
          </w:p>
        </w:tc>
        <w:tc>
          <w:tcPr>
            <w:tcW w:w="3780" w:type="dxa"/>
          </w:tcPr>
          <w:p w14:paraId="3E43B6E3" w14:textId="77777777" w:rsidR="00BF5120" w:rsidRPr="000E017B" w:rsidRDefault="00BF5120" w:rsidP="002B5E5A">
            <w:pPr>
              <w:rPr>
                <w:sz w:val="22"/>
                <w:szCs w:val="22"/>
                <w:lang w:val="en-GB"/>
              </w:rPr>
            </w:pPr>
            <w:r w:rsidRPr="000E017B">
              <w:rPr>
                <w:sz w:val="22"/>
                <w:szCs w:val="22"/>
                <w:lang w:val="en-GB"/>
              </w:rPr>
              <w:t>2. No, I am not member</w:t>
            </w:r>
          </w:p>
        </w:tc>
      </w:tr>
      <w:tr w:rsidR="00BF5120" w:rsidRPr="000E017B" w14:paraId="070E5A22" w14:textId="77777777">
        <w:trPr>
          <w:cantSplit/>
        </w:trPr>
        <w:tc>
          <w:tcPr>
            <w:tcW w:w="1384" w:type="dxa"/>
            <w:vMerge/>
          </w:tcPr>
          <w:p w14:paraId="17CC6E58" w14:textId="77777777" w:rsidR="00BF5120" w:rsidRPr="000E017B" w:rsidRDefault="00BF5120" w:rsidP="002B5E5A">
            <w:pPr>
              <w:rPr>
                <w:sz w:val="22"/>
                <w:szCs w:val="22"/>
                <w:lang w:val="en-GB"/>
              </w:rPr>
            </w:pPr>
          </w:p>
        </w:tc>
        <w:tc>
          <w:tcPr>
            <w:tcW w:w="3780" w:type="dxa"/>
          </w:tcPr>
          <w:p w14:paraId="18B1D374" w14:textId="77777777" w:rsidR="00BF5120" w:rsidRPr="000E017B" w:rsidRDefault="00BF5120" w:rsidP="002B5E5A">
            <w:pPr>
              <w:rPr>
                <w:sz w:val="22"/>
                <w:szCs w:val="22"/>
                <w:lang w:val="en-GB"/>
              </w:rPr>
            </w:pPr>
            <w:r w:rsidRPr="000E017B">
              <w:rPr>
                <w:sz w:val="22"/>
                <w:lang w:val="en-GB"/>
              </w:rPr>
              <w:t xml:space="preserve">9. </w:t>
            </w:r>
            <w:proofErr w:type="spellStart"/>
            <w:r w:rsidRPr="000E017B">
              <w:rPr>
                <w:sz w:val="22"/>
                <w:lang w:val="en-GB"/>
              </w:rPr>
              <w:t>Keine</w:t>
            </w:r>
            <w:proofErr w:type="spellEnd"/>
            <w:r w:rsidRPr="000E017B">
              <w:rPr>
                <w:sz w:val="22"/>
                <w:lang w:val="en-GB"/>
              </w:rPr>
              <w:t xml:space="preserve"> </w:t>
            </w:r>
            <w:proofErr w:type="spellStart"/>
            <w:r w:rsidRPr="000E017B">
              <w:rPr>
                <w:sz w:val="22"/>
                <w:lang w:val="en-GB"/>
              </w:rPr>
              <w:t>Angabe</w:t>
            </w:r>
            <w:proofErr w:type="spellEnd"/>
            <w:r w:rsidRPr="000E017B">
              <w:rPr>
                <w:sz w:val="22"/>
                <w:lang w:val="en-GB"/>
              </w:rPr>
              <w:t>*</w:t>
            </w:r>
          </w:p>
        </w:tc>
        <w:tc>
          <w:tcPr>
            <w:tcW w:w="3780" w:type="dxa"/>
          </w:tcPr>
          <w:p w14:paraId="7909C66E" w14:textId="77777777" w:rsidR="00BF5120" w:rsidRPr="000E017B" w:rsidRDefault="00BF5120" w:rsidP="002B5E5A">
            <w:pPr>
              <w:rPr>
                <w:sz w:val="22"/>
                <w:szCs w:val="22"/>
                <w:lang w:val="en-GB"/>
              </w:rPr>
            </w:pPr>
            <w:r w:rsidRPr="000E017B">
              <w:rPr>
                <w:sz w:val="22"/>
                <w:szCs w:val="22"/>
                <w:lang w:val="en-GB"/>
              </w:rPr>
              <w:t>9. No answer*</w:t>
            </w:r>
          </w:p>
        </w:tc>
      </w:tr>
      <w:tr w:rsidR="00BF5120" w:rsidRPr="000E017B" w14:paraId="72E82839" w14:textId="77777777">
        <w:trPr>
          <w:cantSplit/>
        </w:trPr>
        <w:tc>
          <w:tcPr>
            <w:tcW w:w="1384" w:type="dxa"/>
            <w:vMerge/>
            <w:tcBorders>
              <w:bottom w:val="single" w:sz="8" w:space="0" w:color="auto"/>
            </w:tcBorders>
          </w:tcPr>
          <w:p w14:paraId="4CA47AAE" w14:textId="77777777" w:rsidR="00BF5120" w:rsidRPr="000E017B" w:rsidRDefault="00BF5120" w:rsidP="002B5E5A">
            <w:pPr>
              <w:rPr>
                <w:sz w:val="22"/>
                <w:szCs w:val="22"/>
                <w:lang w:val="en-GB"/>
              </w:rPr>
            </w:pPr>
          </w:p>
        </w:tc>
        <w:tc>
          <w:tcPr>
            <w:tcW w:w="3780" w:type="dxa"/>
            <w:tcBorders>
              <w:bottom w:val="single" w:sz="8" w:space="0" w:color="auto"/>
            </w:tcBorders>
          </w:tcPr>
          <w:p w14:paraId="5D03451E" w14:textId="77777777" w:rsidR="00BF5120" w:rsidRPr="000E017B" w:rsidRDefault="00BF5120" w:rsidP="002B5E5A">
            <w:pPr>
              <w:jc w:val="left"/>
              <w:rPr>
                <w:sz w:val="22"/>
                <w:szCs w:val="22"/>
                <w:lang w:val="en-GB"/>
              </w:rPr>
            </w:pPr>
            <w:r w:rsidRPr="000E017B">
              <w:rPr>
                <w:sz w:val="22"/>
                <w:lang w:val="en-GB"/>
              </w:rPr>
              <w:t xml:space="preserve">0. </w:t>
            </w:r>
            <w:proofErr w:type="spellStart"/>
            <w:r w:rsidRPr="000E017B">
              <w:rPr>
                <w:rStyle w:val="QuestionText"/>
                <w:sz w:val="22"/>
                <w:lang w:val="en-GB"/>
              </w:rPr>
              <w:t>Nein</w:t>
            </w:r>
            <w:proofErr w:type="spellEnd"/>
            <w:r w:rsidRPr="000E017B">
              <w:rPr>
                <w:rStyle w:val="QuestionText"/>
                <w:sz w:val="22"/>
                <w:lang w:val="en-GB"/>
              </w:rPr>
              <w:t xml:space="preserve">, </w:t>
            </w:r>
            <w:proofErr w:type="spellStart"/>
            <w:r w:rsidRPr="000E017B">
              <w:rPr>
                <w:rStyle w:val="QuestionText"/>
                <w:sz w:val="22"/>
                <w:lang w:val="en-GB"/>
              </w:rPr>
              <w:t>Befragter</w:t>
            </w:r>
            <w:proofErr w:type="spellEnd"/>
            <w:r w:rsidRPr="000E017B">
              <w:rPr>
                <w:rStyle w:val="QuestionText"/>
                <w:sz w:val="22"/>
                <w:lang w:val="en-GB"/>
              </w:rPr>
              <w:t xml:space="preserve"> will </w:t>
            </w:r>
            <w:proofErr w:type="spellStart"/>
            <w:r w:rsidRPr="000E017B">
              <w:rPr>
                <w:rStyle w:val="QuestionText"/>
                <w:sz w:val="22"/>
                <w:lang w:val="en-GB"/>
              </w:rPr>
              <w:t>Frage</w:t>
            </w:r>
            <w:proofErr w:type="spellEnd"/>
            <w:r w:rsidRPr="000E017B">
              <w:rPr>
                <w:rStyle w:val="QuestionText"/>
                <w:sz w:val="22"/>
                <w:lang w:val="en-GB"/>
              </w:rPr>
              <w:t xml:space="preserve"> </w:t>
            </w:r>
            <w:proofErr w:type="spellStart"/>
            <w:r w:rsidRPr="000E017B">
              <w:rPr>
                <w:rStyle w:val="QuestionText"/>
                <w:sz w:val="22"/>
                <w:lang w:val="en-GB"/>
              </w:rPr>
              <w:t>nicht</w:t>
            </w:r>
            <w:proofErr w:type="spellEnd"/>
            <w:r w:rsidRPr="000E017B">
              <w:rPr>
                <w:rStyle w:val="QuestionText"/>
                <w:sz w:val="22"/>
                <w:lang w:val="en-GB"/>
              </w:rPr>
              <w:t xml:space="preserve"> </w:t>
            </w:r>
            <w:proofErr w:type="spellStart"/>
            <w:r w:rsidRPr="000E017B">
              <w:rPr>
                <w:rStyle w:val="QuestionText"/>
                <w:sz w:val="22"/>
                <w:lang w:val="en-GB"/>
              </w:rPr>
              <w:t>beantworten</w:t>
            </w:r>
            <w:proofErr w:type="spellEnd"/>
            <w:r w:rsidRPr="000E017B">
              <w:rPr>
                <w:rStyle w:val="QuestionText"/>
                <w:sz w:val="22"/>
                <w:lang w:val="en-GB"/>
              </w:rPr>
              <w:t>*</w:t>
            </w:r>
          </w:p>
        </w:tc>
        <w:tc>
          <w:tcPr>
            <w:tcW w:w="3780" w:type="dxa"/>
            <w:tcBorders>
              <w:bottom w:val="single" w:sz="8" w:space="0" w:color="auto"/>
            </w:tcBorders>
          </w:tcPr>
          <w:p w14:paraId="617F7CEB" w14:textId="77777777" w:rsidR="00BF5120" w:rsidRPr="000E017B" w:rsidRDefault="00BF5120" w:rsidP="002B5E5A">
            <w:pPr>
              <w:rPr>
                <w:sz w:val="22"/>
                <w:szCs w:val="22"/>
                <w:lang w:val="en-GB"/>
              </w:rPr>
            </w:pPr>
            <w:r w:rsidRPr="000E017B">
              <w:rPr>
                <w:sz w:val="22"/>
                <w:szCs w:val="22"/>
                <w:lang w:val="en-GB"/>
              </w:rPr>
              <w:t>0. Respondent refuses to answer*</w:t>
            </w:r>
          </w:p>
        </w:tc>
      </w:tr>
      <w:tr w:rsidR="00BF5120" w:rsidRPr="000E017B" w14:paraId="61F6F6EA" w14:textId="77777777">
        <w:tc>
          <w:tcPr>
            <w:tcW w:w="1384" w:type="dxa"/>
            <w:tcBorders>
              <w:top w:val="single" w:sz="8" w:space="0" w:color="auto"/>
              <w:left w:val="single" w:sz="4" w:space="0" w:color="auto"/>
              <w:bottom w:val="single" w:sz="4" w:space="0" w:color="auto"/>
              <w:right w:val="single" w:sz="4" w:space="0" w:color="auto"/>
            </w:tcBorders>
          </w:tcPr>
          <w:p w14:paraId="4F5BFF47" w14:textId="77777777" w:rsidR="00BF5120" w:rsidRPr="000E017B" w:rsidRDefault="00BF5120" w:rsidP="002B5E5A">
            <w:pPr>
              <w:rPr>
                <w:sz w:val="22"/>
                <w:szCs w:val="22"/>
                <w:lang w:val="en-GB"/>
              </w:rPr>
            </w:pPr>
            <w:r w:rsidRPr="000E017B">
              <w:rPr>
                <w:i/>
                <w:sz w:val="22"/>
                <w:szCs w:val="22"/>
                <w:lang w:val="en-GB"/>
              </w:rPr>
              <w:t>Question no. and text</w:t>
            </w:r>
          </w:p>
        </w:tc>
        <w:tc>
          <w:tcPr>
            <w:tcW w:w="3780" w:type="dxa"/>
            <w:tcBorders>
              <w:top w:val="single" w:sz="8" w:space="0" w:color="auto"/>
              <w:left w:val="single" w:sz="4" w:space="0" w:color="auto"/>
              <w:bottom w:val="single" w:sz="4" w:space="0" w:color="auto"/>
              <w:right w:val="single" w:sz="4" w:space="0" w:color="auto"/>
            </w:tcBorders>
          </w:tcPr>
          <w:p w14:paraId="175D2847" w14:textId="77777777" w:rsidR="00BF5120" w:rsidRPr="000E017B" w:rsidRDefault="00BF5120" w:rsidP="002B5E5A">
            <w:pPr>
              <w:jc w:val="left"/>
              <w:rPr>
                <w:sz w:val="22"/>
                <w:lang w:val="en-GB"/>
              </w:rPr>
            </w:pPr>
            <w:r w:rsidRPr="000E017B">
              <w:rPr>
                <w:color w:val="000000"/>
                <w:sz w:val="22"/>
                <w:lang w:val="en-GB"/>
              </w:rPr>
              <w:t xml:space="preserve">#2 </w:t>
            </w:r>
            <w:proofErr w:type="spellStart"/>
            <w:r w:rsidRPr="000E017B">
              <w:rPr>
                <w:color w:val="000000"/>
                <w:sz w:val="22"/>
                <w:lang w:val="en-GB"/>
              </w:rPr>
              <w:t>Waren</w:t>
            </w:r>
            <w:proofErr w:type="spellEnd"/>
            <w:r w:rsidRPr="000E017B">
              <w:rPr>
                <w:color w:val="000000"/>
                <w:sz w:val="22"/>
                <w:lang w:val="en-GB"/>
              </w:rPr>
              <w:t xml:space="preserve"> Sie </w:t>
            </w:r>
            <w:proofErr w:type="spellStart"/>
            <w:r w:rsidRPr="000E017B">
              <w:rPr>
                <w:color w:val="000000"/>
                <w:sz w:val="22"/>
                <w:lang w:val="en-GB"/>
              </w:rPr>
              <w:t>früher</w:t>
            </w:r>
            <w:proofErr w:type="spellEnd"/>
            <w:r w:rsidRPr="000E017B">
              <w:rPr>
                <w:color w:val="000000"/>
                <w:sz w:val="22"/>
                <w:lang w:val="en-GB"/>
              </w:rPr>
              <w:t xml:space="preserve"> </w:t>
            </w:r>
            <w:proofErr w:type="spellStart"/>
            <w:r w:rsidRPr="000E017B">
              <w:rPr>
                <w:color w:val="000000"/>
                <w:sz w:val="22"/>
                <w:lang w:val="en-GB"/>
              </w:rPr>
              <w:t>einmal</w:t>
            </w:r>
            <w:proofErr w:type="spellEnd"/>
            <w:r w:rsidRPr="000E017B">
              <w:rPr>
                <w:color w:val="000000"/>
                <w:sz w:val="22"/>
                <w:lang w:val="en-GB"/>
              </w:rPr>
              <w:t xml:space="preserve"> </w:t>
            </w:r>
            <w:proofErr w:type="spellStart"/>
            <w:r w:rsidRPr="000E017B">
              <w:rPr>
                <w:color w:val="000000"/>
                <w:sz w:val="22"/>
                <w:lang w:val="en-GB"/>
              </w:rPr>
              <w:t>Mitglied</w:t>
            </w:r>
            <w:proofErr w:type="spellEnd"/>
            <w:r w:rsidRPr="000E017B">
              <w:rPr>
                <w:color w:val="000000"/>
                <w:sz w:val="22"/>
                <w:lang w:val="en-GB"/>
              </w:rPr>
              <w:t xml:space="preserve"> in </w:t>
            </w:r>
            <w:proofErr w:type="spellStart"/>
            <w:r w:rsidRPr="000E017B">
              <w:rPr>
                <w:color w:val="000000"/>
                <w:sz w:val="22"/>
                <w:lang w:val="en-GB"/>
              </w:rPr>
              <w:t>einer</w:t>
            </w:r>
            <w:proofErr w:type="spellEnd"/>
            <w:r w:rsidRPr="000E017B">
              <w:rPr>
                <w:color w:val="000000"/>
                <w:sz w:val="22"/>
                <w:lang w:val="en-GB"/>
              </w:rPr>
              <w:t xml:space="preserve"> </w:t>
            </w:r>
            <w:proofErr w:type="spellStart"/>
            <w:r w:rsidRPr="000E017B">
              <w:rPr>
                <w:color w:val="000000"/>
                <w:sz w:val="22"/>
                <w:lang w:val="en-GB"/>
              </w:rPr>
              <w:t>Gewerkschaft</w:t>
            </w:r>
            <w:proofErr w:type="spellEnd"/>
            <w:r w:rsidRPr="000E017B">
              <w:rPr>
                <w:color w:val="000000"/>
                <w:sz w:val="22"/>
                <w:lang w:val="en-GB"/>
              </w:rPr>
              <w:t>?</w:t>
            </w:r>
          </w:p>
        </w:tc>
        <w:tc>
          <w:tcPr>
            <w:tcW w:w="3780" w:type="dxa"/>
            <w:tcBorders>
              <w:top w:val="single" w:sz="8" w:space="0" w:color="auto"/>
              <w:left w:val="single" w:sz="4" w:space="0" w:color="auto"/>
              <w:bottom w:val="single" w:sz="4" w:space="0" w:color="auto"/>
              <w:right w:val="single" w:sz="4" w:space="0" w:color="auto"/>
            </w:tcBorders>
          </w:tcPr>
          <w:p w14:paraId="6BDEEB54" w14:textId="77777777" w:rsidR="00BF5120" w:rsidRPr="000E017B" w:rsidRDefault="00BF5120" w:rsidP="002B5E5A">
            <w:pPr>
              <w:jc w:val="left"/>
              <w:rPr>
                <w:sz w:val="22"/>
                <w:szCs w:val="22"/>
                <w:lang w:val="en-GB"/>
              </w:rPr>
            </w:pPr>
            <w:r w:rsidRPr="000E017B">
              <w:rPr>
                <w:color w:val="000000"/>
                <w:sz w:val="22"/>
                <w:lang w:val="en-GB"/>
              </w:rPr>
              <w:t xml:space="preserve">#2 </w:t>
            </w:r>
            <w:r w:rsidRPr="000E017B">
              <w:rPr>
                <w:rFonts w:eastAsia="MS Mincho"/>
                <w:sz w:val="22"/>
                <w:lang w:val="en-GB"/>
              </w:rPr>
              <w:t>Were you once a member of a trade union?</w:t>
            </w:r>
          </w:p>
        </w:tc>
      </w:tr>
      <w:tr w:rsidR="00BF5120" w:rsidRPr="000E017B" w14:paraId="3829B806" w14:textId="77777777">
        <w:trPr>
          <w:cantSplit/>
        </w:trPr>
        <w:tc>
          <w:tcPr>
            <w:tcW w:w="1384" w:type="dxa"/>
            <w:vMerge w:val="restart"/>
            <w:tcBorders>
              <w:top w:val="single" w:sz="4" w:space="0" w:color="auto"/>
            </w:tcBorders>
          </w:tcPr>
          <w:p w14:paraId="5A6B6385" w14:textId="77777777" w:rsidR="00BF5120" w:rsidRPr="000E017B" w:rsidRDefault="00BF5120" w:rsidP="002B5E5A">
            <w:pPr>
              <w:rPr>
                <w:sz w:val="22"/>
                <w:szCs w:val="22"/>
                <w:lang w:val="en-GB"/>
              </w:rPr>
            </w:pPr>
            <w:r w:rsidRPr="000E017B">
              <w:rPr>
                <w:i/>
                <w:sz w:val="22"/>
                <w:szCs w:val="22"/>
                <w:lang w:val="en-GB"/>
              </w:rPr>
              <w:t>Codes/ Categories</w:t>
            </w:r>
          </w:p>
        </w:tc>
        <w:tc>
          <w:tcPr>
            <w:tcW w:w="3780" w:type="dxa"/>
            <w:tcBorders>
              <w:top w:val="single" w:sz="4" w:space="0" w:color="auto"/>
            </w:tcBorders>
          </w:tcPr>
          <w:p w14:paraId="64D5D076" w14:textId="77777777" w:rsidR="00BF5120" w:rsidRPr="000E017B" w:rsidRDefault="00BF5120" w:rsidP="002B5E5A">
            <w:pPr>
              <w:rPr>
                <w:sz w:val="22"/>
                <w:lang w:val="en-GB"/>
              </w:rPr>
            </w:pPr>
            <w:r w:rsidRPr="000E017B">
              <w:rPr>
                <w:sz w:val="22"/>
                <w:szCs w:val="22"/>
                <w:lang w:val="en-GB"/>
              </w:rPr>
              <w:t xml:space="preserve">1. </w:t>
            </w:r>
            <w:proofErr w:type="spellStart"/>
            <w:r w:rsidRPr="000E017B">
              <w:rPr>
                <w:color w:val="000000"/>
                <w:sz w:val="22"/>
                <w:lang w:val="en-GB"/>
              </w:rPr>
              <w:t>Ja</w:t>
            </w:r>
            <w:proofErr w:type="spellEnd"/>
          </w:p>
        </w:tc>
        <w:tc>
          <w:tcPr>
            <w:tcW w:w="3780" w:type="dxa"/>
            <w:tcBorders>
              <w:top w:val="single" w:sz="4" w:space="0" w:color="auto"/>
            </w:tcBorders>
          </w:tcPr>
          <w:p w14:paraId="79AB3553" w14:textId="77777777" w:rsidR="00BF5120" w:rsidRPr="000E017B" w:rsidRDefault="00BF5120" w:rsidP="002B5E5A">
            <w:pPr>
              <w:rPr>
                <w:sz w:val="22"/>
                <w:szCs w:val="22"/>
                <w:lang w:val="en-GB"/>
              </w:rPr>
            </w:pPr>
            <w:r w:rsidRPr="000E017B">
              <w:rPr>
                <w:sz w:val="22"/>
                <w:szCs w:val="22"/>
                <w:lang w:val="en-GB"/>
              </w:rPr>
              <w:t xml:space="preserve">1. </w:t>
            </w:r>
            <w:r w:rsidRPr="000E017B">
              <w:rPr>
                <w:rFonts w:eastAsia="MS Mincho"/>
                <w:sz w:val="22"/>
                <w:lang w:val="en-GB"/>
              </w:rPr>
              <w:t>Yes</w:t>
            </w:r>
          </w:p>
        </w:tc>
      </w:tr>
      <w:tr w:rsidR="00BF5120" w:rsidRPr="000E017B" w14:paraId="6F8496D4" w14:textId="77777777">
        <w:trPr>
          <w:cantSplit/>
        </w:trPr>
        <w:tc>
          <w:tcPr>
            <w:tcW w:w="1384" w:type="dxa"/>
            <w:vMerge/>
          </w:tcPr>
          <w:p w14:paraId="33859639" w14:textId="77777777" w:rsidR="00BF5120" w:rsidRPr="000E017B" w:rsidRDefault="00BF5120" w:rsidP="002B5E5A">
            <w:pPr>
              <w:rPr>
                <w:sz w:val="22"/>
                <w:szCs w:val="22"/>
                <w:lang w:val="en-GB"/>
              </w:rPr>
            </w:pPr>
          </w:p>
        </w:tc>
        <w:tc>
          <w:tcPr>
            <w:tcW w:w="3780" w:type="dxa"/>
          </w:tcPr>
          <w:p w14:paraId="26E0CC98" w14:textId="77777777" w:rsidR="00BF5120" w:rsidRPr="000E017B" w:rsidRDefault="00BF5120" w:rsidP="002B5E5A">
            <w:pPr>
              <w:rPr>
                <w:sz w:val="22"/>
                <w:lang w:val="en-GB"/>
              </w:rPr>
            </w:pPr>
            <w:r w:rsidRPr="000E017B">
              <w:rPr>
                <w:sz w:val="22"/>
                <w:szCs w:val="22"/>
                <w:lang w:val="en-GB"/>
              </w:rPr>
              <w:t xml:space="preserve">2. </w:t>
            </w:r>
            <w:r w:rsidRPr="000E017B">
              <w:rPr>
                <w:color w:val="000000"/>
                <w:sz w:val="22"/>
                <w:lang w:val="en-GB"/>
              </w:rPr>
              <w:t>Nein</w:t>
            </w:r>
          </w:p>
        </w:tc>
        <w:tc>
          <w:tcPr>
            <w:tcW w:w="3780" w:type="dxa"/>
          </w:tcPr>
          <w:p w14:paraId="1915AC6D" w14:textId="77777777" w:rsidR="00BF5120" w:rsidRPr="000E017B" w:rsidRDefault="00BF5120" w:rsidP="002B5E5A">
            <w:pPr>
              <w:rPr>
                <w:sz w:val="22"/>
                <w:szCs w:val="22"/>
                <w:lang w:val="en-GB"/>
              </w:rPr>
            </w:pPr>
            <w:r w:rsidRPr="000E017B">
              <w:rPr>
                <w:sz w:val="22"/>
                <w:szCs w:val="22"/>
                <w:lang w:val="en-GB"/>
              </w:rPr>
              <w:t xml:space="preserve">2. </w:t>
            </w:r>
            <w:r w:rsidRPr="000E017B">
              <w:rPr>
                <w:rFonts w:eastAsia="MS Mincho"/>
                <w:sz w:val="22"/>
                <w:lang w:val="en-GB"/>
              </w:rPr>
              <w:t>No</w:t>
            </w:r>
          </w:p>
        </w:tc>
      </w:tr>
      <w:tr w:rsidR="00BF5120" w:rsidRPr="000E017B" w14:paraId="021D64B5" w14:textId="77777777">
        <w:trPr>
          <w:cantSplit/>
        </w:trPr>
        <w:tc>
          <w:tcPr>
            <w:tcW w:w="1384" w:type="dxa"/>
            <w:vMerge/>
          </w:tcPr>
          <w:p w14:paraId="4C9B3CEC" w14:textId="77777777" w:rsidR="00BF5120" w:rsidRPr="000E017B" w:rsidRDefault="00BF5120" w:rsidP="002B5E5A">
            <w:pPr>
              <w:rPr>
                <w:sz w:val="22"/>
                <w:szCs w:val="22"/>
                <w:lang w:val="en-GB"/>
              </w:rPr>
            </w:pPr>
          </w:p>
        </w:tc>
        <w:tc>
          <w:tcPr>
            <w:tcW w:w="3780" w:type="dxa"/>
          </w:tcPr>
          <w:p w14:paraId="7A7D17F3" w14:textId="77777777" w:rsidR="00BF5120" w:rsidRPr="000E017B" w:rsidRDefault="00BF5120" w:rsidP="002B5E5A">
            <w:pPr>
              <w:rPr>
                <w:sz w:val="22"/>
                <w:lang w:val="en-GB"/>
              </w:rPr>
            </w:pPr>
            <w:r w:rsidRPr="000E017B">
              <w:rPr>
                <w:sz w:val="22"/>
                <w:szCs w:val="22"/>
                <w:lang w:val="en-GB"/>
              </w:rPr>
              <w:t>8.</w:t>
            </w:r>
            <w:r w:rsidRPr="000E017B">
              <w:rPr>
                <w:color w:val="000000"/>
                <w:sz w:val="22"/>
                <w:lang w:val="en-GB"/>
              </w:rPr>
              <w:t xml:space="preserve"> </w:t>
            </w:r>
            <w:proofErr w:type="spellStart"/>
            <w:r w:rsidRPr="000E017B">
              <w:rPr>
                <w:color w:val="000000"/>
                <w:sz w:val="22"/>
                <w:lang w:val="en-GB"/>
              </w:rPr>
              <w:t>Weiß</w:t>
            </w:r>
            <w:proofErr w:type="spellEnd"/>
            <w:r w:rsidRPr="000E017B">
              <w:rPr>
                <w:color w:val="000000"/>
                <w:sz w:val="22"/>
                <w:lang w:val="en-GB"/>
              </w:rPr>
              <w:t xml:space="preserve"> </w:t>
            </w:r>
            <w:proofErr w:type="spellStart"/>
            <w:r w:rsidRPr="000E017B">
              <w:rPr>
                <w:color w:val="000000"/>
                <w:sz w:val="22"/>
                <w:lang w:val="en-GB"/>
              </w:rPr>
              <w:t>nicht</w:t>
            </w:r>
            <w:proofErr w:type="spellEnd"/>
          </w:p>
        </w:tc>
        <w:tc>
          <w:tcPr>
            <w:tcW w:w="3780" w:type="dxa"/>
          </w:tcPr>
          <w:p w14:paraId="2C0CCCE6" w14:textId="77777777" w:rsidR="00BF5120" w:rsidRPr="000E017B" w:rsidRDefault="00BF5120" w:rsidP="002B5E5A">
            <w:pPr>
              <w:rPr>
                <w:sz w:val="22"/>
                <w:szCs w:val="22"/>
                <w:lang w:val="en-GB"/>
              </w:rPr>
            </w:pPr>
            <w:r w:rsidRPr="000E017B">
              <w:rPr>
                <w:sz w:val="22"/>
                <w:szCs w:val="22"/>
                <w:lang w:val="en-GB"/>
              </w:rPr>
              <w:t>8.</w:t>
            </w:r>
            <w:r w:rsidRPr="000E017B">
              <w:rPr>
                <w:rFonts w:eastAsia="MS Mincho"/>
                <w:sz w:val="22"/>
                <w:lang w:val="en-GB"/>
              </w:rPr>
              <w:t xml:space="preserve"> Don’t know</w:t>
            </w:r>
          </w:p>
        </w:tc>
      </w:tr>
      <w:tr w:rsidR="00BF5120" w:rsidRPr="000E017B" w14:paraId="0B0F22A7" w14:textId="77777777">
        <w:trPr>
          <w:cantSplit/>
        </w:trPr>
        <w:tc>
          <w:tcPr>
            <w:tcW w:w="1384" w:type="dxa"/>
            <w:vMerge/>
          </w:tcPr>
          <w:p w14:paraId="3CAD1C5E" w14:textId="77777777" w:rsidR="00BF5120" w:rsidRPr="000E017B" w:rsidRDefault="00BF5120" w:rsidP="002B5E5A">
            <w:pPr>
              <w:rPr>
                <w:sz w:val="22"/>
                <w:szCs w:val="22"/>
                <w:lang w:val="en-GB"/>
              </w:rPr>
            </w:pPr>
          </w:p>
        </w:tc>
        <w:tc>
          <w:tcPr>
            <w:tcW w:w="3780" w:type="dxa"/>
          </w:tcPr>
          <w:p w14:paraId="582606DC" w14:textId="77777777" w:rsidR="00BF5120" w:rsidRPr="000E017B" w:rsidRDefault="00BF5120" w:rsidP="002B5E5A">
            <w:pPr>
              <w:rPr>
                <w:sz w:val="22"/>
                <w:lang w:val="en-GB"/>
              </w:rPr>
            </w:pPr>
            <w:r w:rsidRPr="000E017B">
              <w:rPr>
                <w:color w:val="000000"/>
                <w:sz w:val="22"/>
                <w:lang w:val="en-GB"/>
              </w:rPr>
              <w:t xml:space="preserve">9. </w:t>
            </w:r>
            <w:proofErr w:type="spellStart"/>
            <w:r w:rsidRPr="000E017B">
              <w:rPr>
                <w:sz w:val="22"/>
                <w:lang w:val="en-GB"/>
              </w:rPr>
              <w:t>Keine</w:t>
            </w:r>
            <w:proofErr w:type="spellEnd"/>
            <w:r w:rsidRPr="000E017B">
              <w:rPr>
                <w:sz w:val="22"/>
                <w:lang w:val="en-GB"/>
              </w:rPr>
              <w:t xml:space="preserve"> </w:t>
            </w:r>
            <w:proofErr w:type="spellStart"/>
            <w:r w:rsidRPr="000E017B">
              <w:rPr>
                <w:sz w:val="22"/>
                <w:lang w:val="en-GB"/>
              </w:rPr>
              <w:t>Angabe</w:t>
            </w:r>
            <w:proofErr w:type="spellEnd"/>
            <w:r w:rsidRPr="000E017B">
              <w:rPr>
                <w:sz w:val="22"/>
                <w:lang w:val="en-GB"/>
              </w:rPr>
              <w:t>*</w:t>
            </w:r>
          </w:p>
        </w:tc>
        <w:tc>
          <w:tcPr>
            <w:tcW w:w="3780" w:type="dxa"/>
          </w:tcPr>
          <w:p w14:paraId="45E2060E" w14:textId="77777777" w:rsidR="00BF5120" w:rsidRPr="000E017B" w:rsidRDefault="00BF5120" w:rsidP="002B5E5A">
            <w:pPr>
              <w:rPr>
                <w:sz w:val="22"/>
                <w:szCs w:val="22"/>
                <w:lang w:val="en-GB"/>
              </w:rPr>
            </w:pPr>
            <w:r w:rsidRPr="000E017B">
              <w:rPr>
                <w:sz w:val="22"/>
                <w:szCs w:val="22"/>
                <w:lang w:val="en-GB"/>
              </w:rPr>
              <w:t>9. No answer*</w:t>
            </w:r>
          </w:p>
        </w:tc>
      </w:tr>
      <w:tr w:rsidR="00BF5120" w:rsidRPr="000E017B" w14:paraId="2280E4AD" w14:textId="77777777">
        <w:tc>
          <w:tcPr>
            <w:tcW w:w="1384" w:type="dxa"/>
          </w:tcPr>
          <w:p w14:paraId="5EB112CB" w14:textId="77777777" w:rsidR="00BF5120" w:rsidRPr="000E017B" w:rsidRDefault="00BF5120" w:rsidP="002B5E5A">
            <w:pPr>
              <w:rPr>
                <w:i/>
                <w:iCs/>
                <w:sz w:val="22"/>
                <w:szCs w:val="22"/>
                <w:lang w:val="en-GB"/>
              </w:rPr>
            </w:pPr>
            <w:r w:rsidRPr="000E017B">
              <w:rPr>
                <w:i/>
                <w:iCs/>
                <w:sz w:val="22"/>
                <w:szCs w:val="22"/>
                <w:lang w:val="en-GB"/>
              </w:rPr>
              <w:t>Note</w:t>
            </w:r>
          </w:p>
        </w:tc>
        <w:tc>
          <w:tcPr>
            <w:tcW w:w="3780" w:type="dxa"/>
          </w:tcPr>
          <w:p w14:paraId="4A2AE371" w14:textId="77777777" w:rsidR="00BF5120" w:rsidRPr="000E017B" w:rsidRDefault="00BF5120" w:rsidP="002B5E5A">
            <w:pPr>
              <w:jc w:val="left"/>
              <w:rPr>
                <w:sz w:val="22"/>
                <w:lang w:val="en-GB"/>
              </w:rPr>
            </w:pPr>
            <w:r w:rsidRPr="000E017B">
              <w:rPr>
                <w:sz w:val="22"/>
                <w:szCs w:val="20"/>
                <w:lang w:val="en-GB"/>
              </w:rPr>
              <w:t xml:space="preserve">Falls </w:t>
            </w:r>
            <w:proofErr w:type="spellStart"/>
            <w:r w:rsidRPr="000E017B">
              <w:rPr>
                <w:sz w:val="22"/>
                <w:szCs w:val="20"/>
                <w:lang w:val="en-GB"/>
              </w:rPr>
              <w:t>Befragter</w:t>
            </w:r>
            <w:proofErr w:type="spellEnd"/>
            <w:r w:rsidRPr="000E017B">
              <w:rPr>
                <w:sz w:val="22"/>
                <w:szCs w:val="20"/>
                <w:lang w:val="en-GB"/>
              </w:rPr>
              <w:t xml:space="preserve"> </w:t>
            </w:r>
            <w:proofErr w:type="spellStart"/>
            <w:r w:rsidRPr="000E017B">
              <w:rPr>
                <w:sz w:val="22"/>
                <w:szCs w:val="20"/>
                <w:lang w:val="en-GB"/>
              </w:rPr>
              <w:t>aktuell</w:t>
            </w:r>
            <w:proofErr w:type="spellEnd"/>
            <w:r w:rsidRPr="000E017B">
              <w:rPr>
                <w:sz w:val="22"/>
                <w:szCs w:val="20"/>
                <w:lang w:val="en-GB"/>
              </w:rPr>
              <w:t xml:space="preserve"> </w:t>
            </w:r>
            <w:proofErr w:type="spellStart"/>
            <w:r w:rsidRPr="000E017B">
              <w:rPr>
                <w:sz w:val="22"/>
                <w:szCs w:val="20"/>
                <w:lang w:val="en-GB"/>
              </w:rPr>
              <w:t>kein</w:t>
            </w:r>
            <w:proofErr w:type="spellEnd"/>
            <w:r w:rsidRPr="000E017B">
              <w:rPr>
                <w:sz w:val="22"/>
                <w:szCs w:val="20"/>
                <w:lang w:val="en-GB"/>
              </w:rPr>
              <w:t xml:space="preserve"> </w:t>
            </w:r>
            <w:proofErr w:type="spellStart"/>
            <w:r w:rsidRPr="000E017B">
              <w:rPr>
                <w:sz w:val="22"/>
                <w:szCs w:val="20"/>
                <w:lang w:val="en-GB"/>
              </w:rPr>
              <w:t>Gewerkschaftsmitglied</w:t>
            </w:r>
            <w:proofErr w:type="spellEnd"/>
            <w:r w:rsidRPr="000E017B">
              <w:rPr>
                <w:sz w:val="22"/>
                <w:szCs w:val="20"/>
                <w:lang w:val="en-GB"/>
              </w:rPr>
              <w:t xml:space="preserve"> </w:t>
            </w:r>
            <w:proofErr w:type="spellStart"/>
            <w:r w:rsidRPr="000E017B">
              <w:rPr>
                <w:sz w:val="22"/>
                <w:szCs w:val="20"/>
                <w:lang w:val="en-GB"/>
              </w:rPr>
              <w:t>ist</w:t>
            </w:r>
            <w:proofErr w:type="spellEnd"/>
            <w:r w:rsidRPr="000E017B">
              <w:rPr>
                <w:sz w:val="22"/>
                <w:szCs w:val="20"/>
                <w:lang w:val="en-GB"/>
              </w:rPr>
              <w:t>; „</w:t>
            </w:r>
            <w:proofErr w:type="spellStart"/>
            <w:r w:rsidRPr="000E017B">
              <w:rPr>
                <w:sz w:val="22"/>
                <w:szCs w:val="20"/>
                <w:lang w:val="en-GB"/>
              </w:rPr>
              <w:t>nein</w:t>
            </w:r>
            <w:proofErr w:type="spellEnd"/>
            <w:r w:rsidRPr="000E017B">
              <w:rPr>
                <w:sz w:val="22"/>
                <w:szCs w:val="20"/>
                <w:lang w:val="en-GB"/>
              </w:rPr>
              <w:t>“ in #1</w:t>
            </w:r>
          </w:p>
        </w:tc>
        <w:tc>
          <w:tcPr>
            <w:tcW w:w="3780" w:type="dxa"/>
          </w:tcPr>
          <w:p w14:paraId="6A643CE4" w14:textId="77777777" w:rsidR="00BF5120" w:rsidRPr="000E017B" w:rsidRDefault="00BF5120" w:rsidP="002B5E5A">
            <w:pPr>
              <w:jc w:val="left"/>
              <w:rPr>
                <w:sz w:val="22"/>
                <w:szCs w:val="22"/>
                <w:lang w:val="en-GB"/>
              </w:rPr>
            </w:pPr>
            <w:r w:rsidRPr="000E017B">
              <w:rPr>
                <w:sz w:val="22"/>
                <w:szCs w:val="22"/>
                <w:lang w:val="en-GB"/>
              </w:rPr>
              <w:t>If respondent not currently union member; no in #1</w:t>
            </w:r>
          </w:p>
        </w:tc>
      </w:tr>
      <w:tr w:rsidR="00BF5120" w:rsidRPr="000E017B" w14:paraId="173F8D15" w14:textId="77777777">
        <w:tc>
          <w:tcPr>
            <w:tcW w:w="1384" w:type="dxa"/>
          </w:tcPr>
          <w:p w14:paraId="45D17F43" w14:textId="77777777" w:rsidR="00BF5120" w:rsidRPr="000E017B" w:rsidRDefault="00BF5120" w:rsidP="002B5E5A">
            <w:pPr>
              <w:rPr>
                <w:i/>
                <w:sz w:val="22"/>
                <w:szCs w:val="22"/>
                <w:lang w:val="en-GB"/>
              </w:rPr>
            </w:pPr>
            <w:r w:rsidRPr="000E017B">
              <w:rPr>
                <w:i/>
                <w:sz w:val="22"/>
                <w:szCs w:val="22"/>
                <w:lang w:val="en-GB"/>
              </w:rPr>
              <w:t>Interviewer Instructions</w:t>
            </w:r>
          </w:p>
        </w:tc>
        <w:tc>
          <w:tcPr>
            <w:tcW w:w="7560" w:type="dxa"/>
            <w:gridSpan w:val="2"/>
          </w:tcPr>
          <w:p w14:paraId="110C12F2" w14:textId="77777777" w:rsidR="00BF5120" w:rsidRPr="000E017B" w:rsidRDefault="00BF5120" w:rsidP="002B5E5A">
            <w:pPr>
              <w:rPr>
                <w:sz w:val="22"/>
                <w:szCs w:val="22"/>
                <w:lang w:val="en-GB"/>
              </w:rPr>
            </w:pPr>
            <w:r w:rsidRPr="000E017B">
              <w:rPr>
                <w:sz w:val="22"/>
                <w:szCs w:val="22"/>
                <w:lang w:val="en-GB"/>
              </w:rPr>
              <w:t>—</w:t>
            </w:r>
          </w:p>
        </w:tc>
      </w:tr>
      <w:tr w:rsidR="00BF5120" w:rsidRPr="000E017B" w14:paraId="3F6DC243" w14:textId="77777777">
        <w:tc>
          <w:tcPr>
            <w:tcW w:w="1384" w:type="dxa"/>
          </w:tcPr>
          <w:p w14:paraId="7C1416D2" w14:textId="77777777" w:rsidR="00BF5120" w:rsidRPr="000E017B" w:rsidRDefault="00BF5120" w:rsidP="002B5E5A">
            <w:pPr>
              <w:rPr>
                <w:sz w:val="22"/>
                <w:szCs w:val="22"/>
                <w:lang w:val="en-GB"/>
              </w:rPr>
            </w:pPr>
            <w:r w:rsidRPr="000E017B">
              <w:rPr>
                <w:i/>
                <w:sz w:val="22"/>
                <w:szCs w:val="22"/>
                <w:lang w:val="en-GB"/>
              </w:rPr>
              <w:t>Translation Note</w:t>
            </w:r>
          </w:p>
        </w:tc>
        <w:tc>
          <w:tcPr>
            <w:tcW w:w="7560" w:type="dxa"/>
            <w:gridSpan w:val="2"/>
          </w:tcPr>
          <w:p w14:paraId="29BC7F56" w14:textId="77777777" w:rsidR="00BF5120" w:rsidRPr="000E017B" w:rsidRDefault="00BF5120" w:rsidP="002B5E5A">
            <w:pPr>
              <w:rPr>
                <w:sz w:val="22"/>
                <w:szCs w:val="22"/>
                <w:lang w:val="en-GB"/>
              </w:rPr>
            </w:pPr>
            <w:r w:rsidRPr="000E017B">
              <w:rPr>
                <w:sz w:val="22"/>
                <w:szCs w:val="22"/>
                <w:lang w:val="en-GB"/>
              </w:rPr>
              <w:t>—</w:t>
            </w:r>
          </w:p>
        </w:tc>
      </w:tr>
      <w:tr w:rsidR="00BF5120" w:rsidRPr="000E017B" w14:paraId="770D5362" w14:textId="77777777">
        <w:tc>
          <w:tcPr>
            <w:tcW w:w="1384" w:type="dxa"/>
          </w:tcPr>
          <w:p w14:paraId="70C24AC5" w14:textId="77777777" w:rsidR="00BF5120" w:rsidRPr="000E017B" w:rsidRDefault="00BF5120" w:rsidP="002B5E5A">
            <w:pPr>
              <w:rPr>
                <w:sz w:val="22"/>
                <w:szCs w:val="22"/>
                <w:lang w:val="en-GB"/>
              </w:rPr>
            </w:pPr>
            <w:r w:rsidRPr="000E017B">
              <w:rPr>
                <w:i/>
                <w:sz w:val="22"/>
                <w:szCs w:val="22"/>
                <w:lang w:val="en-GB"/>
              </w:rPr>
              <w:t>Note</w:t>
            </w:r>
          </w:p>
        </w:tc>
        <w:tc>
          <w:tcPr>
            <w:tcW w:w="7560" w:type="dxa"/>
            <w:gridSpan w:val="2"/>
          </w:tcPr>
          <w:p w14:paraId="68BB5DE0" w14:textId="77777777" w:rsidR="00BF5120" w:rsidRPr="000E017B" w:rsidRDefault="00BF5120" w:rsidP="002B5E5A">
            <w:pPr>
              <w:jc w:val="left"/>
              <w:rPr>
                <w:sz w:val="22"/>
                <w:szCs w:val="22"/>
                <w:lang w:val="en-GB"/>
              </w:rPr>
            </w:pPr>
            <w:r w:rsidRPr="000E017B">
              <w:rPr>
                <w:sz w:val="22"/>
                <w:szCs w:val="22"/>
                <w:lang w:val="en-GB"/>
              </w:rPr>
              <w:t>Current and former union membership taken from ALLBUS 2010</w:t>
            </w:r>
            <w:r w:rsidRPr="000E017B">
              <w:rPr>
                <w:sz w:val="22"/>
                <w:szCs w:val="22"/>
                <w:lang w:val="en-GB"/>
              </w:rPr>
              <w:br/>
              <w:t>Answer categories marked by an asterisk are not read aloud.</w:t>
            </w:r>
          </w:p>
        </w:tc>
      </w:tr>
    </w:tbl>
    <w:p w14:paraId="5544BDDA" w14:textId="77777777" w:rsidR="00BF5120" w:rsidRPr="000E017B" w:rsidRDefault="00BF5120" w:rsidP="00BF5120">
      <w:pPr>
        <w:rPr>
          <w:sz w:val="22"/>
          <w:lang w:val="en-GB"/>
        </w:rPr>
      </w:pPr>
    </w:p>
    <w:p w14:paraId="493439B9" w14:textId="77777777" w:rsidR="00BF5120" w:rsidRPr="000E017B" w:rsidRDefault="00BF5120" w:rsidP="00BF5120">
      <w:pPr>
        <w:rPr>
          <w:b/>
          <w:sz w:val="22"/>
          <w:lang w:val="en-GB"/>
        </w:rPr>
      </w:pPr>
      <w:r w:rsidRPr="000E017B">
        <w:rPr>
          <w:b/>
          <w:sz w:val="22"/>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BF5120" w:rsidRPr="000E017B" w14:paraId="0E68DDE3" w14:textId="77777777">
        <w:tc>
          <w:tcPr>
            <w:tcW w:w="8995" w:type="dxa"/>
          </w:tcPr>
          <w:p w14:paraId="73974CC4" w14:textId="77777777" w:rsidR="00BF5120" w:rsidRPr="000E017B" w:rsidRDefault="00BF5120" w:rsidP="002B5E5A">
            <w:pPr>
              <w:rPr>
                <w:sz w:val="22"/>
                <w:lang w:val="en-GB"/>
              </w:rPr>
            </w:pPr>
            <w:r w:rsidRPr="000E017B">
              <w:rPr>
                <w:sz w:val="22"/>
                <w:lang w:val="en-GB"/>
              </w:rPr>
              <w:t>Former membership (#2) not asked if respondent currently member (#1=1)</w:t>
            </w:r>
          </w:p>
        </w:tc>
      </w:tr>
    </w:tbl>
    <w:p w14:paraId="6815097B" w14:textId="77777777" w:rsidR="00BF5120" w:rsidRPr="000E017B" w:rsidRDefault="00BF5120" w:rsidP="00BF5120">
      <w:pPr>
        <w:rPr>
          <w:b/>
          <w:sz w:val="22"/>
          <w:lang w:val="en-GB"/>
        </w:rPr>
      </w:pPr>
    </w:p>
    <w:p w14:paraId="0A19A07C" w14:textId="77777777" w:rsidR="00BF5120" w:rsidRPr="000E017B" w:rsidRDefault="00BF5120" w:rsidP="00BF5120">
      <w:pPr>
        <w:rPr>
          <w:b/>
          <w:sz w:val="22"/>
          <w:lang w:val="en-GB"/>
        </w:rPr>
      </w:pPr>
      <w:r w:rsidRPr="000E017B">
        <w:rPr>
          <w:b/>
          <w:sz w:val="22"/>
          <w:lang w:val="en-GB"/>
        </w:rPr>
        <w:t>Construction/Recoding: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BF5120" w:rsidRPr="000E017B" w14:paraId="2F1AF285" w14:textId="77777777">
        <w:tc>
          <w:tcPr>
            <w:tcW w:w="5215" w:type="dxa"/>
            <w:tcMar>
              <w:top w:w="57" w:type="dxa"/>
              <w:bottom w:w="57" w:type="dxa"/>
            </w:tcMar>
            <w:vAlign w:val="center"/>
          </w:tcPr>
          <w:p w14:paraId="142E5EA3" w14:textId="77777777" w:rsidR="00BF5120" w:rsidRPr="000E017B" w:rsidRDefault="00BF5120" w:rsidP="002B5E5A">
            <w:pPr>
              <w:jc w:val="center"/>
              <w:rPr>
                <w:b/>
                <w:sz w:val="22"/>
                <w:szCs w:val="22"/>
                <w:lang w:val="en-GB"/>
              </w:rPr>
            </w:pPr>
            <w:r w:rsidRPr="000E017B">
              <w:rPr>
                <w:b/>
                <w:sz w:val="22"/>
                <w:szCs w:val="22"/>
                <w:lang w:val="en-GB"/>
              </w:rPr>
              <w:t>Country Variable Codes/</w:t>
            </w:r>
            <w:r w:rsidRPr="000E017B">
              <w:rPr>
                <w:b/>
                <w:sz w:val="22"/>
                <w:szCs w:val="22"/>
                <w:lang w:val="en-GB"/>
              </w:rPr>
              <w:br/>
              <w:t>Construction Rules</w:t>
            </w:r>
          </w:p>
        </w:tc>
        <w:tc>
          <w:tcPr>
            <w:tcW w:w="3780" w:type="dxa"/>
            <w:tcMar>
              <w:top w:w="57" w:type="dxa"/>
              <w:bottom w:w="57" w:type="dxa"/>
            </w:tcMar>
            <w:vAlign w:val="center"/>
          </w:tcPr>
          <w:p w14:paraId="51F13F6C" w14:textId="77777777" w:rsidR="00BF5120" w:rsidRPr="000E017B" w:rsidRDefault="00BF5120" w:rsidP="002B5E5A">
            <w:pPr>
              <w:jc w:val="center"/>
              <w:rPr>
                <w:b/>
                <w:sz w:val="22"/>
                <w:szCs w:val="22"/>
                <w:lang w:val="en-GB"/>
              </w:rPr>
            </w:pPr>
            <w:r w:rsidRPr="000E017B">
              <w:rPr>
                <w:b/>
                <w:sz w:val="22"/>
                <w:szCs w:val="22"/>
                <w:lang w:val="en-GB"/>
              </w:rPr>
              <w:sym w:font="Wingdings" w:char="F0E8"/>
            </w:r>
            <w:r w:rsidRPr="000E017B">
              <w:rPr>
                <w:b/>
                <w:sz w:val="22"/>
                <w:szCs w:val="22"/>
                <w:lang w:val="en-GB"/>
              </w:rPr>
              <w:t>UNION</w:t>
            </w:r>
          </w:p>
        </w:tc>
      </w:tr>
      <w:tr w:rsidR="00BF5120" w:rsidRPr="000E017B" w14:paraId="5D6EA168" w14:textId="77777777">
        <w:tc>
          <w:tcPr>
            <w:tcW w:w="5215" w:type="dxa"/>
          </w:tcPr>
          <w:p w14:paraId="37D69B74" w14:textId="77777777" w:rsidR="00BF5120" w:rsidRPr="000E017B" w:rsidRDefault="00BF5120" w:rsidP="002B5E5A">
            <w:pPr>
              <w:rPr>
                <w:sz w:val="22"/>
                <w:szCs w:val="22"/>
                <w:lang w:val="en-GB"/>
              </w:rPr>
            </w:pPr>
            <w:r w:rsidRPr="000E017B">
              <w:rPr>
                <w:sz w:val="22"/>
                <w:szCs w:val="22"/>
                <w:lang w:val="en-GB"/>
              </w:rPr>
              <w:t>If (#1=1)</w:t>
            </w:r>
          </w:p>
        </w:tc>
        <w:tc>
          <w:tcPr>
            <w:tcW w:w="3780" w:type="dxa"/>
          </w:tcPr>
          <w:p w14:paraId="3F168164" w14:textId="77777777" w:rsidR="00BF5120" w:rsidRPr="000E017B" w:rsidRDefault="00BF5120" w:rsidP="002B5E5A">
            <w:pPr>
              <w:rPr>
                <w:sz w:val="22"/>
                <w:szCs w:val="22"/>
                <w:lang w:val="en-GB"/>
              </w:rPr>
            </w:pPr>
            <w:r w:rsidRPr="000E017B">
              <w:rPr>
                <w:sz w:val="22"/>
                <w:szCs w:val="22"/>
                <w:lang w:val="en-GB"/>
              </w:rPr>
              <w:t xml:space="preserve">1. Yes, currently </w:t>
            </w:r>
          </w:p>
        </w:tc>
      </w:tr>
      <w:tr w:rsidR="00BF5120" w:rsidRPr="000E017B" w14:paraId="481B1362" w14:textId="77777777">
        <w:tc>
          <w:tcPr>
            <w:tcW w:w="5215" w:type="dxa"/>
          </w:tcPr>
          <w:p w14:paraId="783308F1" w14:textId="77777777" w:rsidR="00BF5120" w:rsidRPr="000E017B" w:rsidRDefault="00BF5120" w:rsidP="002B5E5A">
            <w:pPr>
              <w:rPr>
                <w:sz w:val="22"/>
                <w:szCs w:val="22"/>
                <w:lang w:val="en-GB"/>
              </w:rPr>
            </w:pPr>
            <w:r w:rsidRPr="000E017B">
              <w:rPr>
                <w:sz w:val="22"/>
                <w:szCs w:val="22"/>
                <w:lang w:val="en-GB"/>
              </w:rPr>
              <w:t>If (#2=1)</w:t>
            </w:r>
          </w:p>
        </w:tc>
        <w:tc>
          <w:tcPr>
            <w:tcW w:w="3780" w:type="dxa"/>
          </w:tcPr>
          <w:p w14:paraId="58EAF08C" w14:textId="77777777" w:rsidR="00BF5120" w:rsidRPr="000E017B" w:rsidRDefault="00BF5120" w:rsidP="002B5E5A">
            <w:pPr>
              <w:rPr>
                <w:sz w:val="22"/>
                <w:szCs w:val="22"/>
                <w:lang w:val="en-GB"/>
              </w:rPr>
            </w:pPr>
            <w:r w:rsidRPr="000E017B">
              <w:rPr>
                <w:sz w:val="22"/>
                <w:szCs w:val="22"/>
                <w:lang w:val="en-GB"/>
              </w:rPr>
              <w:t xml:space="preserve">2. Yes, previously </w:t>
            </w:r>
            <w:r w:rsidRPr="000E017B">
              <w:rPr>
                <w:rFonts w:cs="Arial"/>
                <w:sz w:val="22"/>
                <w:szCs w:val="22"/>
                <w:lang w:val="en-GB"/>
              </w:rPr>
              <w:t>but not currently</w:t>
            </w:r>
          </w:p>
        </w:tc>
      </w:tr>
      <w:tr w:rsidR="00BF5120" w:rsidRPr="000E017B" w14:paraId="245692D7" w14:textId="77777777">
        <w:tc>
          <w:tcPr>
            <w:tcW w:w="5215" w:type="dxa"/>
          </w:tcPr>
          <w:p w14:paraId="51C37F5A" w14:textId="77777777" w:rsidR="00BF5120" w:rsidRPr="000E017B" w:rsidRDefault="00BF5120" w:rsidP="002B5E5A">
            <w:pPr>
              <w:rPr>
                <w:sz w:val="22"/>
                <w:szCs w:val="22"/>
                <w:lang w:val="en-GB"/>
              </w:rPr>
            </w:pPr>
            <w:r w:rsidRPr="000E017B">
              <w:rPr>
                <w:sz w:val="22"/>
                <w:szCs w:val="22"/>
                <w:lang w:val="en-GB"/>
              </w:rPr>
              <w:t>If (#1=2 and #2=2)</w:t>
            </w:r>
          </w:p>
        </w:tc>
        <w:tc>
          <w:tcPr>
            <w:tcW w:w="3780" w:type="dxa"/>
          </w:tcPr>
          <w:p w14:paraId="53F976FC" w14:textId="77777777" w:rsidR="00BF5120" w:rsidRPr="000E017B" w:rsidRDefault="00BF5120" w:rsidP="002B5E5A">
            <w:pPr>
              <w:rPr>
                <w:sz w:val="22"/>
                <w:szCs w:val="22"/>
                <w:lang w:val="en-GB"/>
              </w:rPr>
            </w:pPr>
            <w:r w:rsidRPr="000E017B">
              <w:rPr>
                <w:sz w:val="22"/>
                <w:szCs w:val="22"/>
                <w:lang w:val="en-GB"/>
              </w:rPr>
              <w:t>3. No, never</w:t>
            </w:r>
          </w:p>
        </w:tc>
      </w:tr>
      <w:tr w:rsidR="00BF5120" w:rsidRPr="000E017B" w14:paraId="7B2A0BFF" w14:textId="77777777">
        <w:tc>
          <w:tcPr>
            <w:tcW w:w="5215" w:type="dxa"/>
          </w:tcPr>
          <w:p w14:paraId="284C0E29" w14:textId="77777777" w:rsidR="00BF5120" w:rsidRPr="000E017B" w:rsidRDefault="00BF5120" w:rsidP="002B5E5A">
            <w:pPr>
              <w:rPr>
                <w:sz w:val="22"/>
                <w:szCs w:val="22"/>
                <w:lang w:val="en-GB"/>
              </w:rPr>
            </w:pPr>
            <w:r w:rsidRPr="000E017B">
              <w:rPr>
                <w:sz w:val="22"/>
                <w:szCs w:val="22"/>
                <w:lang w:val="en-GB" w:eastAsia="en-US"/>
              </w:rPr>
              <w:t>If (#1=0)</w:t>
            </w:r>
          </w:p>
        </w:tc>
        <w:tc>
          <w:tcPr>
            <w:tcW w:w="3780" w:type="dxa"/>
          </w:tcPr>
          <w:p w14:paraId="08C7FC63" w14:textId="77777777" w:rsidR="00BF5120" w:rsidRPr="000E017B" w:rsidRDefault="00BF5120" w:rsidP="002B5E5A">
            <w:pPr>
              <w:rPr>
                <w:sz w:val="22"/>
                <w:szCs w:val="22"/>
                <w:lang w:val="en-GB"/>
              </w:rPr>
            </w:pPr>
            <w:r w:rsidRPr="000E017B">
              <w:rPr>
                <w:sz w:val="22"/>
                <w:szCs w:val="22"/>
                <w:lang w:val="en-GB"/>
              </w:rPr>
              <w:t>7. Refused</w:t>
            </w:r>
          </w:p>
        </w:tc>
      </w:tr>
      <w:tr w:rsidR="00BF5120" w:rsidRPr="000E017B" w14:paraId="77537541" w14:textId="77777777">
        <w:tc>
          <w:tcPr>
            <w:tcW w:w="5215" w:type="dxa"/>
          </w:tcPr>
          <w:p w14:paraId="171B3205" w14:textId="77777777" w:rsidR="00BF5120" w:rsidRPr="000E017B" w:rsidRDefault="00BF5120" w:rsidP="002B5E5A">
            <w:pPr>
              <w:autoSpaceDE w:val="0"/>
              <w:autoSpaceDN w:val="0"/>
              <w:adjustRightInd w:val="0"/>
              <w:rPr>
                <w:sz w:val="22"/>
                <w:szCs w:val="22"/>
                <w:lang w:val="en-GB" w:eastAsia="en-US"/>
              </w:rPr>
            </w:pPr>
            <w:r w:rsidRPr="000E017B">
              <w:rPr>
                <w:sz w:val="22"/>
                <w:szCs w:val="22"/>
                <w:lang w:val="en-GB" w:eastAsia="en-US"/>
              </w:rPr>
              <w:lastRenderedPageBreak/>
              <w:t>Else</w:t>
            </w:r>
          </w:p>
        </w:tc>
        <w:tc>
          <w:tcPr>
            <w:tcW w:w="3780" w:type="dxa"/>
          </w:tcPr>
          <w:p w14:paraId="095AB160" w14:textId="77777777" w:rsidR="00BF5120" w:rsidRPr="000E017B" w:rsidRDefault="00BF5120" w:rsidP="002B5E5A">
            <w:pPr>
              <w:rPr>
                <w:sz w:val="22"/>
                <w:szCs w:val="22"/>
                <w:lang w:val="en-GB"/>
              </w:rPr>
            </w:pPr>
            <w:r w:rsidRPr="000E017B">
              <w:rPr>
                <w:sz w:val="22"/>
                <w:szCs w:val="22"/>
                <w:lang w:val="en-GB"/>
              </w:rPr>
              <w:t>9. No answer</w:t>
            </w:r>
          </w:p>
        </w:tc>
      </w:tr>
    </w:tbl>
    <w:p w14:paraId="57C64675" w14:textId="77777777" w:rsidR="00BF5120" w:rsidRPr="000E017B" w:rsidRDefault="00BF5120" w:rsidP="004B0A95">
      <w:pPr>
        <w:pStyle w:val="Heading2"/>
        <w:rPr>
          <w:lang w:val="en-GB"/>
        </w:rPr>
      </w:pPr>
    </w:p>
    <w:p w14:paraId="6C89DC7B" w14:textId="77777777" w:rsidR="00D2114C" w:rsidRPr="000E017B" w:rsidRDefault="00D2114C" w:rsidP="004B0A95">
      <w:pPr>
        <w:pStyle w:val="Heading2"/>
        <w:rPr>
          <w:lang w:val="en-GB"/>
        </w:rPr>
      </w:pPr>
      <w:r w:rsidRPr="000E017B">
        <w:rPr>
          <w:lang w:val="en-GB"/>
        </w:rPr>
        <w:t>3. Variable List</w:t>
      </w:r>
    </w:p>
    <w:p w14:paraId="7FDC3CB0" w14:textId="77777777" w:rsidR="00D2114C" w:rsidRPr="000E017B" w:rsidRDefault="00D2114C">
      <w:pPr>
        <w:keepNext/>
        <w:rPr>
          <w:lang w:val="en-GB"/>
        </w:rPr>
      </w:pPr>
      <w:r w:rsidRPr="000E017B">
        <w:rPr>
          <w:lang w:val="en-GB"/>
        </w:rPr>
        <w:t xml:space="preserve">In the following you will find forms to ease documentation of the points described in section 1 above. </w:t>
      </w:r>
    </w:p>
    <w:p w14:paraId="3F111C41" w14:textId="77777777" w:rsidR="00D2114C" w:rsidRPr="000E017B" w:rsidRDefault="00D2114C">
      <w:pPr>
        <w:keepNext/>
        <w:rPr>
          <w:highlight w:val="yellow"/>
          <w:lang w:val="en-GB"/>
        </w:rPr>
      </w:pPr>
    </w:p>
    <w:p w14:paraId="0E75CE3F" w14:textId="77777777" w:rsidR="00D2114C" w:rsidRPr="000E017B" w:rsidRDefault="00D2114C">
      <w:pPr>
        <w:keepNext/>
        <w:rPr>
          <w:b/>
          <w:lang w:val="en-GB"/>
        </w:rPr>
      </w:pPr>
      <w:r w:rsidRPr="000E017B">
        <w:rPr>
          <w:b/>
          <w:lang w:val="en-GB"/>
        </w:rPr>
        <w:t>Some Hints to Fill in the Forms</w:t>
      </w:r>
    </w:p>
    <w:p w14:paraId="5875F830" w14:textId="77777777" w:rsidR="00D2114C" w:rsidRPr="000E017B" w:rsidRDefault="00D2114C" w:rsidP="00A71308">
      <w:pPr>
        <w:numPr>
          <w:ilvl w:val="0"/>
          <w:numId w:val="9"/>
        </w:numPr>
        <w:rPr>
          <w:lang w:val="en-GB"/>
        </w:rPr>
      </w:pPr>
      <w:r w:rsidRPr="000E017B">
        <w:rPr>
          <w:lang w:val="en-GB"/>
        </w:rPr>
        <w:t xml:space="preserve">Please fill in the forms on the screen and </w:t>
      </w:r>
      <w:r w:rsidR="004F01F4">
        <w:rPr>
          <w:lang w:val="en-GB"/>
        </w:rPr>
        <w:t>upload the document via our data deposit portal</w:t>
      </w:r>
      <w:r w:rsidR="00A71308">
        <w:rPr>
          <w:lang w:val="en-GB"/>
        </w:rPr>
        <w:t>:</w:t>
      </w:r>
      <w:r w:rsidR="004F01F4">
        <w:rPr>
          <w:lang w:val="en-GB"/>
        </w:rPr>
        <w:t xml:space="preserve"> </w:t>
      </w:r>
      <w:hyperlink r:id="rId8" w:history="1">
        <w:r w:rsidR="00092E13" w:rsidRPr="00092E13">
          <w:rPr>
            <w:rStyle w:val="Hyperlink"/>
            <w:i/>
            <w:lang w:val="en-GB"/>
          </w:rPr>
          <w:t>https://data-deposit.gesis.org/portal/issp</w:t>
        </w:r>
      </w:hyperlink>
    </w:p>
    <w:p w14:paraId="40BF3735" w14:textId="77777777" w:rsidR="00D2114C" w:rsidRPr="000E017B" w:rsidRDefault="00D2114C">
      <w:pPr>
        <w:numPr>
          <w:ilvl w:val="0"/>
          <w:numId w:val="10"/>
        </w:numPr>
        <w:rPr>
          <w:lang w:val="en-GB"/>
        </w:rPr>
      </w:pPr>
      <w:r w:rsidRPr="000E017B">
        <w:rPr>
          <w:lang w:val="en-GB"/>
        </w:rPr>
        <w:t>In general, please feel free to be flexible in using the forms. If necessary adopt them to your reporting needs. In particular:</w:t>
      </w:r>
    </w:p>
    <w:p w14:paraId="02B5CA11" w14:textId="77777777" w:rsidR="00D2114C" w:rsidRPr="000E017B" w:rsidRDefault="00D2114C" w:rsidP="002B43D8">
      <w:pPr>
        <w:numPr>
          <w:ilvl w:val="1"/>
          <w:numId w:val="14"/>
        </w:numPr>
        <w:ind w:left="714" w:hanging="357"/>
        <w:rPr>
          <w:lang w:val="en-GB"/>
        </w:rPr>
      </w:pPr>
      <w:r w:rsidRPr="000E017B">
        <w:rPr>
          <w:lang w:val="en-GB"/>
        </w:rPr>
        <w:t>Please insert as many additional fields as needed, e.g. add lines if your country variable has more categories than the template provides.</w:t>
      </w:r>
    </w:p>
    <w:p w14:paraId="1315B18A" w14:textId="77777777" w:rsidR="00D2114C" w:rsidRPr="000E017B" w:rsidRDefault="00D2114C">
      <w:pPr>
        <w:numPr>
          <w:ilvl w:val="1"/>
          <w:numId w:val="14"/>
        </w:numPr>
        <w:rPr>
          <w:lang w:val="en-GB"/>
        </w:rPr>
      </w:pPr>
      <w:r w:rsidRPr="000E017B">
        <w:rPr>
          <w:lang w:val="en-GB"/>
        </w:rPr>
        <w:t>Please skip fields not needed, e.g. skip ‘note’ lines if no note is required.</w:t>
      </w:r>
    </w:p>
    <w:p w14:paraId="4248B9ED" w14:textId="77777777" w:rsidR="00D2114C" w:rsidRPr="000E017B" w:rsidRDefault="00D2114C" w:rsidP="002B43D8">
      <w:pPr>
        <w:numPr>
          <w:ilvl w:val="1"/>
          <w:numId w:val="14"/>
        </w:numPr>
        <w:ind w:left="714" w:hanging="357"/>
        <w:rPr>
          <w:lang w:val="en-GB"/>
        </w:rPr>
      </w:pPr>
      <w:r w:rsidRPr="000E017B">
        <w:rPr>
          <w:lang w:val="en-GB"/>
        </w:rPr>
        <w:t>If individual response categories require separate notes, insert as many additional lines as necessary</w:t>
      </w:r>
      <w:r w:rsidRPr="000E017B">
        <w:rPr>
          <w:i/>
          <w:lang w:val="en-GB"/>
        </w:rPr>
        <w:t xml:space="preserve"> below</w:t>
      </w:r>
      <w:r w:rsidRPr="000E017B">
        <w:rPr>
          <w:lang w:val="en-GB"/>
        </w:rPr>
        <w:t xml:space="preserve"> the respective category.</w:t>
      </w:r>
    </w:p>
    <w:p w14:paraId="7B118BD1" w14:textId="77777777" w:rsidR="00D2114C" w:rsidRPr="000E017B" w:rsidRDefault="00D2114C" w:rsidP="002B43D8">
      <w:pPr>
        <w:numPr>
          <w:ilvl w:val="1"/>
          <w:numId w:val="14"/>
        </w:numPr>
        <w:ind w:left="714" w:hanging="357"/>
        <w:rPr>
          <w:lang w:val="en-GB"/>
        </w:rPr>
      </w:pPr>
      <w:r w:rsidRPr="000E017B">
        <w:rPr>
          <w:lang w:val="en-GB"/>
        </w:rPr>
        <w:t>If your field questionnaire has more than one language version, please replicate the complete ‘National Language - English Translation/Note’ block as often as needed.</w:t>
      </w:r>
    </w:p>
    <w:p w14:paraId="6B2DBF25" w14:textId="77777777" w:rsidR="00D2114C" w:rsidRPr="000E017B" w:rsidRDefault="00D2114C">
      <w:pPr>
        <w:numPr>
          <w:ilvl w:val="0"/>
          <w:numId w:val="11"/>
        </w:numPr>
        <w:rPr>
          <w:lang w:val="en-GB"/>
        </w:rPr>
      </w:pPr>
      <w:r w:rsidRPr="000E017B">
        <w:rPr>
          <w:lang w:val="en-GB"/>
        </w:rPr>
        <w:t>The question numbers should refer to the numbers of your original field questionnaire.</w:t>
      </w:r>
    </w:p>
    <w:p w14:paraId="550ACFC6" w14:textId="77777777" w:rsidR="00D2114C" w:rsidRPr="000E017B" w:rsidRDefault="00D2114C">
      <w:pPr>
        <w:numPr>
          <w:ilvl w:val="0"/>
          <w:numId w:val="12"/>
        </w:numPr>
        <w:rPr>
          <w:lang w:val="en-GB"/>
        </w:rPr>
      </w:pPr>
      <w:r w:rsidRPr="000E017B">
        <w:rPr>
          <w:lang w:val="en-GB"/>
        </w:rPr>
        <w:t xml:space="preserve">For variables with continuous data (AGE, WRKHRS…), please list the lowest and the highest valid codes empirically found in your </w:t>
      </w:r>
      <w:r w:rsidR="00F10449" w:rsidRPr="000E017B">
        <w:rPr>
          <w:lang w:val="en-GB"/>
        </w:rPr>
        <w:t xml:space="preserve">country’s </w:t>
      </w:r>
      <w:r w:rsidRPr="000E017B">
        <w:rPr>
          <w:lang w:val="en-GB"/>
        </w:rPr>
        <w:t>data and the various non-response co</w:t>
      </w:r>
      <w:r w:rsidR="00E85B0B" w:rsidRPr="000E017B">
        <w:rPr>
          <w:lang w:val="en-GB"/>
        </w:rPr>
        <w:t xml:space="preserve">des, e.g. NAP (not applicable), </w:t>
      </w:r>
      <w:r w:rsidRPr="000E017B">
        <w:rPr>
          <w:lang w:val="en-GB"/>
        </w:rPr>
        <w:t>DK (don’t know); if additional non-response codes occur in your data, such as ‘refused’, please add.</w:t>
      </w:r>
    </w:p>
    <w:p w14:paraId="1AD1B6F9" w14:textId="77777777" w:rsidR="00D2114C" w:rsidRPr="000E017B" w:rsidRDefault="00D2114C">
      <w:pPr>
        <w:numPr>
          <w:ilvl w:val="0"/>
          <w:numId w:val="13"/>
        </w:numPr>
        <w:rPr>
          <w:lang w:val="en-GB"/>
        </w:rPr>
      </w:pPr>
      <w:r w:rsidRPr="000E017B">
        <w:rPr>
          <w:lang w:val="en-GB"/>
        </w:rPr>
        <w:t xml:space="preserve">If source variables are relevant for </w:t>
      </w:r>
      <w:r w:rsidRPr="000E017B">
        <w:rPr>
          <w:i/>
          <w:lang w:val="en-GB"/>
        </w:rPr>
        <w:t>several</w:t>
      </w:r>
      <w:r w:rsidRPr="000E017B">
        <w:rPr>
          <w:lang w:val="en-GB"/>
        </w:rPr>
        <w:t xml:space="preserve"> ISSP target variables, please copy the information for the source variables each time to offer a complete documentation of the individual ISSP target variable. </w:t>
      </w:r>
    </w:p>
    <w:p w14:paraId="7A653257" w14:textId="77777777" w:rsidR="00081CA0" w:rsidRPr="000E017B" w:rsidRDefault="00D2114C" w:rsidP="00081CA0">
      <w:pPr>
        <w:jc w:val="left"/>
        <w:rPr>
          <w:lang w:val="en-GB"/>
        </w:rPr>
      </w:pPr>
      <w:r w:rsidRPr="000E017B">
        <w:rPr>
          <w:lang w:val="en-GB"/>
        </w:rPr>
        <w:br w:type="page"/>
      </w:r>
      <w:r w:rsidR="00081CA0" w:rsidRPr="000E017B">
        <w:rPr>
          <w:lang w:val="en-GB"/>
        </w:rPr>
        <w:lastRenderedPageBreak/>
        <w:t xml:space="preserve">Please name the </w:t>
      </w:r>
      <w:r w:rsidR="00081CA0" w:rsidRPr="000E017B">
        <w:rPr>
          <w:b/>
          <w:lang w:val="en-GB"/>
        </w:rPr>
        <w:t>ISSP module</w:t>
      </w:r>
      <w:r w:rsidR="00081CA0" w:rsidRPr="000E017B">
        <w:rPr>
          <w:lang w:val="en-GB"/>
        </w:rPr>
        <w:t xml:space="preserve"> which </w:t>
      </w:r>
      <w:r w:rsidR="005E7040" w:rsidRPr="000E017B">
        <w:rPr>
          <w:lang w:val="en-GB"/>
        </w:rPr>
        <w:t xml:space="preserve">the documentation </w:t>
      </w:r>
      <w:r w:rsidR="00081CA0" w:rsidRPr="000E017B">
        <w:rPr>
          <w:lang w:val="en-GB"/>
        </w:rPr>
        <w:t xml:space="preserve">refers </w:t>
      </w:r>
      <w:r w:rsidR="005E7040" w:rsidRPr="000E017B">
        <w:rPr>
          <w:lang w:val="en-GB"/>
        </w:rPr>
        <w:t xml:space="preserve">to </w:t>
      </w:r>
      <w:r w:rsidR="00081CA0" w:rsidRPr="000E017B">
        <w:rPr>
          <w:lang w:val="en-GB"/>
        </w:rPr>
        <w:t>(e.g., “</w:t>
      </w:r>
      <w:r w:rsidR="00C353E3">
        <w:rPr>
          <w:i/>
          <w:lang w:val="en-GB"/>
        </w:rPr>
        <w:t>Health and Health Care</w:t>
      </w:r>
      <w:r w:rsidR="00FF2C13" w:rsidRPr="000E017B">
        <w:rPr>
          <w:i/>
          <w:lang w:val="en-GB"/>
        </w:rPr>
        <w:t xml:space="preserve"> /</w:t>
      </w:r>
      <w:r w:rsidR="00081CA0" w:rsidRPr="000E017B">
        <w:rPr>
          <w:i/>
          <w:lang w:val="en-GB"/>
        </w:rPr>
        <w:t xml:space="preserve"> </w:t>
      </w:r>
      <w:r w:rsidR="005E7040" w:rsidRPr="000E017B">
        <w:rPr>
          <w:i/>
          <w:lang w:val="en-GB"/>
        </w:rPr>
        <w:t>ISSP</w:t>
      </w:r>
      <w:r w:rsidR="00081CA0" w:rsidRPr="000E017B">
        <w:rPr>
          <w:i/>
          <w:lang w:val="en-GB"/>
        </w:rPr>
        <w:t>20</w:t>
      </w:r>
      <w:r w:rsidR="004B5187">
        <w:rPr>
          <w:i/>
          <w:lang w:val="en-GB"/>
        </w:rPr>
        <w:t>1</w:t>
      </w:r>
      <w:r w:rsidR="00C353E3">
        <w:rPr>
          <w:i/>
          <w:lang w:val="en-GB"/>
        </w:rPr>
        <w:t>1</w:t>
      </w:r>
      <w:r w:rsidR="00081CA0" w:rsidRPr="000E017B">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081CA0" w:rsidRPr="000E017B" w14:paraId="6BD73AA7" w14:textId="77777777">
        <w:tc>
          <w:tcPr>
            <w:tcW w:w="8995" w:type="dxa"/>
          </w:tcPr>
          <w:p w14:paraId="1749232D" w14:textId="2B04F7B1" w:rsidR="00081CA0" w:rsidRPr="000E017B" w:rsidRDefault="00691179" w:rsidP="00581FAA">
            <w:pPr>
              <w:spacing w:after="0"/>
              <w:rPr>
                <w:b/>
                <w:lang w:val="en-GB"/>
              </w:rPr>
            </w:pPr>
            <w:r>
              <w:rPr>
                <w:b/>
                <w:lang w:val="en-GB"/>
              </w:rPr>
              <w:t>Social Networks / ISSP2017</w:t>
            </w:r>
          </w:p>
        </w:tc>
      </w:tr>
    </w:tbl>
    <w:p w14:paraId="3AF2198C" w14:textId="77777777" w:rsidR="00081CA0" w:rsidRPr="000E017B" w:rsidRDefault="00081CA0" w:rsidP="00081CA0">
      <w:pPr>
        <w:jc w:val="left"/>
        <w:rPr>
          <w:lang w:val="en-GB"/>
        </w:rPr>
      </w:pPr>
    </w:p>
    <w:p w14:paraId="74CAD384" w14:textId="77777777" w:rsidR="000637A5" w:rsidRPr="000E017B" w:rsidRDefault="000637A5" w:rsidP="00081CA0">
      <w:pPr>
        <w:jc w:val="left"/>
        <w:rPr>
          <w:lang w:val="en-GB"/>
        </w:rPr>
      </w:pPr>
      <w:r w:rsidRPr="000E017B">
        <w:rPr>
          <w:lang w:val="en-GB"/>
        </w:rPr>
        <w:t xml:space="preserve">Please name your </w:t>
      </w:r>
      <w:r w:rsidRPr="000E017B">
        <w:rPr>
          <w:b/>
          <w:lang w:val="en-GB"/>
        </w:rPr>
        <w:t>country</w:t>
      </w:r>
      <w:r w:rsidRPr="000E017B">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0637A5" w:rsidRPr="000E017B" w14:paraId="31D1C1EE" w14:textId="77777777">
        <w:tc>
          <w:tcPr>
            <w:tcW w:w="8995" w:type="dxa"/>
          </w:tcPr>
          <w:p w14:paraId="24216FFB" w14:textId="77777777" w:rsidR="000637A5" w:rsidRPr="000E017B" w:rsidRDefault="001E3933" w:rsidP="00275AA5">
            <w:pPr>
              <w:spacing w:after="0"/>
              <w:rPr>
                <w:b/>
                <w:lang w:val="en-GB"/>
              </w:rPr>
            </w:pPr>
            <w:r>
              <w:rPr>
                <w:b/>
                <w:lang w:val="en-GB"/>
              </w:rPr>
              <w:t>Turkey</w:t>
            </w:r>
          </w:p>
        </w:tc>
      </w:tr>
    </w:tbl>
    <w:p w14:paraId="5709A7D1" w14:textId="77777777" w:rsidR="00D2114C" w:rsidRPr="000E017B" w:rsidRDefault="00D2114C">
      <w:pPr>
        <w:jc w:val="left"/>
        <w:rPr>
          <w:lang w:val="en-GB"/>
        </w:rPr>
      </w:pPr>
    </w:p>
    <w:p w14:paraId="2877ED65" w14:textId="77777777" w:rsidR="000637A5" w:rsidRPr="000E017B" w:rsidRDefault="000637A5">
      <w:pPr>
        <w:jc w:val="left"/>
        <w:rPr>
          <w:lang w:val="en-GB"/>
        </w:rPr>
      </w:pPr>
    </w:p>
    <w:p w14:paraId="1BDB07D2" w14:textId="77777777" w:rsidR="000637A5" w:rsidRPr="000E017B" w:rsidRDefault="000637A5">
      <w:pPr>
        <w:jc w:val="left"/>
        <w:rPr>
          <w:lang w:val="en-GB"/>
        </w:rPr>
      </w:pPr>
    </w:p>
    <w:p w14:paraId="3CC7CBBF" w14:textId="77777777" w:rsidR="000637A5" w:rsidRPr="000E017B" w:rsidRDefault="000637A5">
      <w:pPr>
        <w:jc w:val="left"/>
        <w:rPr>
          <w:lang w:val="en-GB"/>
        </w:rPr>
      </w:pPr>
    </w:p>
    <w:p w14:paraId="57E02AAA" w14:textId="77777777" w:rsidR="00D2114C" w:rsidRPr="000E017B" w:rsidRDefault="00D2114C">
      <w:pPr>
        <w:keepNext/>
        <w:jc w:val="center"/>
        <w:rPr>
          <w:b/>
          <w:lang w:val="en-GB"/>
        </w:rPr>
      </w:pPr>
      <w:r w:rsidRPr="000E017B">
        <w:rPr>
          <w:rFonts w:ascii="Arial" w:hAnsi="Arial"/>
          <w:b/>
          <w:sz w:val="22"/>
          <w:lang w:val="en-GB"/>
        </w:rPr>
        <w:t xml:space="preserve">SEX - </w:t>
      </w:r>
      <w:r w:rsidRPr="000E017B">
        <w:rPr>
          <w:rFonts w:ascii="Arial" w:hAnsi="Arial"/>
          <w:sz w:val="22"/>
          <w:lang w:val="en-GB"/>
        </w:rPr>
        <w:t>Sex of respondent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D2114C" w:rsidRPr="001637AA" w14:paraId="79894655" w14:textId="77777777">
        <w:tc>
          <w:tcPr>
            <w:tcW w:w="1384" w:type="dxa"/>
            <w:tcMar>
              <w:top w:w="57" w:type="dxa"/>
              <w:bottom w:w="57" w:type="dxa"/>
            </w:tcMar>
            <w:vAlign w:val="center"/>
          </w:tcPr>
          <w:p w14:paraId="4DD19226" w14:textId="77777777" w:rsidR="00D2114C" w:rsidRPr="001637AA" w:rsidRDefault="00D2114C">
            <w:pPr>
              <w:jc w:val="left"/>
              <w:rPr>
                <w:i/>
                <w:sz w:val="22"/>
                <w:szCs w:val="22"/>
                <w:lang w:val="en-GB"/>
              </w:rPr>
            </w:pPr>
          </w:p>
        </w:tc>
        <w:tc>
          <w:tcPr>
            <w:tcW w:w="3780" w:type="dxa"/>
            <w:tcMar>
              <w:top w:w="57" w:type="dxa"/>
              <w:bottom w:w="57" w:type="dxa"/>
            </w:tcMar>
            <w:vAlign w:val="center"/>
          </w:tcPr>
          <w:p w14:paraId="7BE0A633" w14:textId="77777777" w:rsidR="00D2114C" w:rsidRPr="001637AA" w:rsidRDefault="00D2114C">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454F008" w14:textId="77777777" w:rsidR="00D2114C" w:rsidRPr="001637AA" w:rsidRDefault="00D2114C">
            <w:pPr>
              <w:jc w:val="center"/>
              <w:rPr>
                <w:b/>
                <w:sz w:val="22"/>
                <w:szCs w:val="22"/>
                <w:lang w:val="en-GB"/>
              </w:rPr>
            </w:pPr>
            <w:r w:rsidRPr="001637AA">
              <w:rPr>
                <w:b/>
                <w:sz w:val="22"/>
                <w:szCs w:val="22"/>
                <w:lang w:val="en-GB"/>
              </w:rPr>
              <w:t>English Translation</w:t>
            </w:r>
          </w:p>
        </w:tc>
      </w:tr>
      <w:tr w:rsidR="00D2114C" w:rsidRPr="001637AA" w14:paraId="322E28F5" w14:textId="77777777">
        <w:tc>
          <w:tcPr>
            <w:tcW w:w="1384" w:type="dxa"/>
          </w:tcPr>
          <w:p w14:paraId="225C2C95" w14:textId="77777777" w:rsidR="00D2114C" w:rsidRPr="001637AA" w:rsidRDefault="00D2114C">
            <w:pPr>
              <w:spacing w:after="0"/>
              <w:jc w:val="left"/>
              <w:rPr>
                <w:sz w:val="22"/>
                <w:szCs w:val="22"/>
                <w:lang w:val="en-GB"/>
              </w:rPr>
            </w:pPr>
            <w:r w:rsidRPr="001637AA">
              <w:rPr>
                <w:i/>
                <w:sz w:val="22"/>
                <w:szCs w:val="22"/>
                <w:lang w:val="en-GB"/>
              </w:rPr>
              <w:t>Question no. and text</w:t>
            </w:r>
          </w:p>
        </w:tc>
        <w:tc>
          <w:tcPr>
            <w:tcW w:w="3780" w:type="dxa"/>
          </w:tcPr>
          <w:p w14:paraId="452713CA" w14:textId="77777777" w:rsidR="00D2114C" w:rsidRPr="001637AA" w:rsidRDefault="00B93E6D">
            <w:pPr>
              <w:spacing w:after="0"/>
              <w:rPr>
                <w:sz w:val="22"/>
                <w:szCs w:val="22"/>
                <w:lang w:val="en-GB"/>
              </w:rPr>
            </w:pPr>
            <w:r w:rsidRPr="001637AA">
              <w:rPr>
                <w:bCs/>
                <w:sz w:val="22"/>
                <w:szCs w:val="22"/>
                <w:lang w:val="en-US"/>
              </w:rPr>
              <w:t xml:space="preserve">D.01. </w:t>
            </w:r>
            <w:proofErr w:type="spellStart"/>
            <w:r w:rsidR="001E3933" w:rsidRPr="001637AA">
              <w:rPr>
                <w:bCs/>
                <w:sz w:val="22"/>
                <w:szCs w:val="22"/>
                <w:lang w:val="en-US"/>
              </w:rPr>
              <w:t>Cinsiyet</w:t>
            </w:r>
            <w:proofErr w:type="spellEnd"/>
          </w:p>
        </w:tc>
        <w:tc>
          <w:tcPr>
            <w:tcW w:w="3780" w:type="dxa"/>
          </w:tcPr>
          <w:p w14:paraId="072F070D" w14:textId="77777777" w:rsidR="00D2114C" w:rsidRPr="001637AA" w:rsidRDefault="00B93E6D">
            <w:pPr>
              <w:spacing w:after="0"/>
              <w:rPr>
                <w:sz w:val="22"/>
                <w:szCs w:val="22"/>
                <w:lang w:val="en-GB"/>
              </w:rPr>
            </w:pPr>
            <w:r w:rsidRPr="001637AA">
              <w:rPr>
                <w:sz w:val="22"/>
                <w:szCs w:val="22"/>
                <w:lang w:val="en-US"/>
              </w:rPr>
              <w:t xml:space="preserve">D.01. </w:t>
            </w:r>
            <w:r w:rsidR="001E3933" w:rsidRPr="001637AA">
              <w:rPr>
                <w:sz w:val="22"/>
                <w:szCs w:val="22"/>
                <w:lang w:val="en-US"/>
              </w:rPr>
              <w:t>Sex of Respondent</w:t>
            </w:r>
          </w:p>
        </w:tc>
      </w:tr>
      <w:tr w:rsidR="001E3933" w:rsidRPr="001637AA" w14:paraId="5C9973BE" w14:textId="77777777">
        <w:trPr>
          <w:cantSplit/>
        </w:trPr>
        <w:tc>
          <w:tcPr>
            <w:tcW w:w="1384" w:type="dxa"/>
            <w:vMerge w:val="restart"/>
          </w:tcPr>
          <w:p w14:paraId="2FE6116D" w14:textId="77777777" w:rsidR="001E3933" w:rsidRPr="001637AA" w:rsidRDefault="001E3933">
            <w:pPr>
              <w:spacing w:after="0"/>
              <w:jc w:val="left"/>
              <w:rPr>
                <w:sz w:val="22"/>
                <w:szCs w:val="22"/>
                <w:lang w:val="en-GB"/>
              </w:rPr>
            </w:pPr>
            <w:r w:rsidRPr="001637AA">
              <w:rPr>
                <w:i/>
                <w:sz w:val="22"/>
                <w:szCs w:val="22"/>
                <w:lang w:val="en-GB"/>
              </w:rPr>
              <w:t>Codes/ Categories</w:t>
            </w:r>
          </w:p>
        </w:tc>
        <w:tc>
          <w:tcPr>
            <w:tcW w:w="3780" w:type="dxa"/>
          </w:tcPr>
          <w:p w14:paraId="283754F2" w14:textId="77777777" w:rsidR="001E3933" w:rsidRPr="001637AA" w:rsidRDefault="001E3933">
            <w:pPr>
              <w:spacing w:after="0"/>
              <w:rPr>
                <w:sz w:val="22"/>
                <w:szCs w:val="22"/>
                <w:lang w:val="en-GB"/>
              </w:rPr>
            </w:pPr>
            <w:r w:rsidRPr="001637AA">
              <w:rPr>
                <w:sz w:val="22"/>
                <w:szCs w:val="22"/>
                <w:lang w:val="en-US"/>
              </w:rPr>
              <w:t xml:space="preserve">1. </w:t>
            </w:r>
            <w:proofErr w:type="spellStart"/>
            <w:r w:rsidRPr="001637AA">
              <w:rPr>
                <w:sz w:val="22"/>
                <w:szCs w:val="22"/>
                <w:lang w:val="en-US"/>
              </w:rPr>
              <w:t>Erkek</w:t>
            </w:r>
            <w:proofErr w:type="spellEnd"/>
          </w:p>
        </w:tc>
        <w:tc>
          <w:tcPr>
            <w:tcW w:w="3780" w:type="dxa"/>
          </w:tcPr>
          <w:p w14:paraId="6DC2934A" w14:textId="77777777" w:rsidR="001E3933" w:rsidRPr="001637AA" w:rsidRDefault="001E3933" w:rsidP="001E3933">
            <w:pPr>
              <w:spacing w:after="0"/>
              <w:rPr>
                <w:sz w:val="22"/>
                <w:szCs w:val="22"/>
                <w:lang w:val="en-GB"/>
              </w:rPr>
            </w:pPr>
            <w:r w:rsidRPr="001637AA">
              <w:rPr>
                <w:sz w:val="22"/>
                <w:szCs w:val="22"/>
                <w:lang w:val="en-GB"/>
              </w:rPr>
              <w:t>1. Male</w:t>
            </w:r>
          </w:p>
        </w:tc>
      </w:tr>
      <w:tr w:rsidR="001E3933" w:rsidRPr="001637AA" w14:paraId="49B75004" w14:textId="77777777">
        <w:trPr>
          <w:cantSplit/>
        </w:trPr>
        <w:tc>
          <w:tcPr>
            <w:tcW w:w="1384" w:type="dxa"/>
            <w:vMerge/>
          </w:tcPr>
          <w:p w14:paraId="05FA3597" w14:textId="77777777" w:rsidR="001E3933" w:rsidRPr="001637AA" w:rsidRDefault="001E3933">
            <w:pPr>
              <w:spacing w:after="0"/>
              <w:jc w:val="left"/>
              <w:rPr>
                <w:sz w:val="22"/>
                <w:szCs w:val="22"/>
                <w:lang w:val="en-GB"/>
              </w:rPr>
            </w:pPr>
          </w:p>
        </w:tc>
        <w:tc>
          <w:tcPr>
            <w:tcW w:w="3780" w:type="dxa"/>
          </w:tcPr>
          <w:p w14:paraId="6AE6951B" w14:textId="77777777" w:rsidR="001E3933" w:rsidRPr="001637AA" w:rsidRDefault="001E3933">
            <w:pPr>
              <w:spacing w:after="0"/>
              <w:rPr>
                <w:sz w:val="22"/>
                <w:szCs w:val="22"/>
                <w:lang w:val="en-GB"/>
              </w:rPr>
            </w:pPr>
            <w:r w:rsidRPr="001637AA">
              <w:rPr>
                <w:sz w:val="22"/>
                <w:szCs w:val="22"/>
                <w:lang w:val="en-GB"/>
              </w:rPr>
              <w:t>2. Kadın</w:t>
            </w:r>
          </w:p>
        </w:tc>
        <w:tc>
          <w:tcPr>
            <w:tcW w:w="3780" w:type="dxa"/>
          </w:tcPr>
          <w:p w14:paraId="2AF30FF1" w14:textId="77777777" w:rsidR="001E3933" w:rsidRPr="001637AA" w:rsidRDefault="001E3933" w:rsidP="001E3933">
            <w:pPr>
              <w:spacing w:after="0"/>
              <w:rPr>
                <w:sz w:val="22"/>
                <w:szCs w:val="22"/>
                <w:lang w:val="en-GB"/>
              </w:rPr>
            </w:pPr>
            <w:r w:rsidRPr="001637AA">
              <w:rPr>
                <w:sz w:val="22"/>
                <w:szCs w:val="22"/>
                <w:lang w:val="en-GB"/>
              </w:rPr>
              <w:t>2. Female</w:t>
            </w:r>
          </w:p>
        </w:tc>
      </w:tr>
      <w:tr w:rsidR="001E3933" w:rsidRPr="001637AA" w14:paraId="5C384473" w14:textId="77777777">
        <w:trPr>
          <w:cantSplit/>
        </w:trPr>
        <w:tc>
          <w:tcPr>
            <w:tcW w:w="1384" w:type="dxa"/>
            <w:vMerge/>
          </w:tcPr>
          <w:p w14:paraId="18857D87" w14:textId="77777777" w:rsidR="001E3933" w:rsidRPr="001637AA" w:rsidRDefault="001E3933">
            <w:pPr>
              <w:spacing w:after="0"/>
              <w:jc w:val="left"/>
              <w:rPr>
                <w:sz w:val="22"/>
                <w:szCs w:val="22"/>
                <w:lang w:val="en-GB"/>
              </w:rPr>
            </w:pPr>
          </w:p>
        </w:tc>
        <w:tc>
          <w:tcPr>
            <w:tcW w:w="3780" w:type="dxa"/>
          </w:tcPr>
          <w:p w14:paraId="542D4FE0" w14:textId="77777777" w:rsidR="001E3933" w:rsidRPr="001637AA" w:rsidRDefault="001E3933">
            <w:pPr>
              <w:spacing w:after="0"/>
              <w:rPr>
                <w:sz w:val="22"/>
                <w:szCs w:val="22"/>
                <w:lang w:val="en-GB"/>
              </w:rPr>
            </w:pPr>
          </w:p>
        </w:tc>
        <w:tc>
          <w:tcPr>
            <w:tcW w:w="3780" w:type="dxa"/>
          </w:tcPr>
          <w:p w14:paraId="695E282D" w14:textId="77777777" w:rsidR="001E3933" w:rsidRPr="001637AA" w:rsidRDefault="001E3933">
            <w:pPr>
              <w:spacing w:after="0"/>
              <w:rPr>
                <w:sz w:val="22"/>
                <w:szCs w:val="22"/>
                <w:lang w:val="en-GB"/>
              </w:rPr>
            </w:pPr>
          </w:p>
        </w:tc>
      </w:tr>
      <w:tr w:rsidR="001E3933" w:rsidRPr="001637AA" w14:paraId="2533F45A" w14:textId="77777777">
        <w:tc>
          <w:tcPr>
            <w:tcW w:w="1384" w:type="dxa"/>
          </w:tcPr>
          <w:p w14:paraId="75A6E483" w14:textId="77777777" w:rsidR="001E3933" w:rsidRPr="001637AA" w:rsidRDefault="001E3933">
            <w:pPr>
              <w:spacing w:after="0"/>
              <w:jc w:val="left"/>
              <w:rPr>
                <w:i/>
                <w:sz w:val="22"/>
                <w:szCs w:val="22"/>
                <w:lang w:val="en-GB"/>
              </w:rPr>
            </w:pPr>
            <w:r w:rsidRPr="001637AA">
              <w:rPr>
                <w:i/>
                <w:sz w:val="22"/>
                <w:szCs w:val="22"/>
                <w:lang w:val="en-GB"/>
              </w:rPr>
              <w:t>Interviewer Instruction</w:t>
            </w:r>
          </w:p>
        </w:tc>
        <w:tc>
          <w:tcPr>
            <w:tcW w:w="3780" w:type="dxa"/>
          </w:tcPr>
          <w:p w14:paraId="1E9975A5" w14:textId="77777777" w:rsidR="001E3933" w:rsidRPr="001637AA" w:rsidRDefault="001E3933">
            <w:pPr>
              <w:spacing w:after="0"/>
              <w:jc w:val="left"/>
              <w:rPr>
                <w:sz w:val="22"/>
                <w:szCs w:val="22"/>
                <w:lang w:val="en-GB"/>
              </w:rPr>
            </w:pPr>
            <w:r w:rsidRPr="001637AA">
              <w:rPr>
                <w:bCs/>
                <w:sz w:val="22"/>
                <w:szCs w:val="22"/>
                <w:lang w:val="en-US"/>
              </w:rPr>
              <w:t>SORMAYIN! KENDİNİZ KODLAYIN.</w:t>
            </w:r>
          </w:p>
        </w:tc>
        <w:tc>
          <w:tcPr>
            <w:tcW w:w="3780" w:type="dxa"/>
          </w:tcPr>
          <w:p w14:paraId="0042FEC1" w14:textId="77777777" w:rsidR="001E3933" w:rsidRPr="001637AA" w:rsidRDefault="001E3933">
            <w:pPr>
              <w:spacing w:after="0"/>
              <w:rPr>
                <w:sz w:val="22"/>
                <w:szCs w:val="22"/>
                <w:lang w:val="en-GB"/>
              </w:rPr>
            </w:pPr>
            <w:r w:rsidRPr="001637AA">
              <w:rPr>
                <w:sz w:val="22"/>
                <w:szCs w:val="22"/>
                <w:lang w:val="en-GB"/>
              </w:rPr>
              <w:t>DO NOT ASK! CODE YOURSELF.</w:t>
            </w:r>
          </w:p>
        </w:tc>
      </w:tr>
      <w:tr w:rsidR="001E3933" w:rsidRPr="001637AA" w14:paraId="76E54EA9" w14:textId="77777777">
        <w:tc>
          <w:tcPr>
            <w:tcW w:w="1384" w:type="dxa"/>
          </w:tcPr>
          <w:p w14:paraId="5531EA0D" w14:textId="77777777" w:rsidR="001E3933" w:rsidRPr="001637AA" w:rsidRDefault="001E3933">
            <w:pPr>
              <w:spacing w:after="0"/>
              <w:jc w:val="left"/>
              <w:rPr>
                <w:i/>
                <w:sz w:val="22"/>
                <w:szCs w:val="22"/>
                <w:lang w:val="en-GB"/>
              </w:rPr>
            </w:pPr>
            <w:r w:rsidRPr="001637AA">
              <w:rPr>
                <w:i/>
                <w:sz w:val="22"/>
                <w:szCs w:val="22"/>
                <w:lang w:val="en-GB"/>
              </w:rPr>
              <w:t>Translation Note</w:t>
            </w:r>
          </w:p>
        </w:tc>
        <w:tc>
          <w:tcPr>
            <w:tcW w:w="7560" w:type="dxa"/>
            <w:gridSpan w:val="2"/>
          </w:tcPr>
          <w:p w14:paraId="76ECD647" w14:textId="77777777" w:rsidR="001E3933" w:rsidRPr="001637AA" w:rsidRDefault="001E3933">
            <w:pPr>
              <w:spacing w:after="0"/>
              <w:rPr>
                <w:sz w:val="22"/>
                <w:szCs w:val="22"/>
                <w:lang w:val="en-GB"/>
              </w:rPr>
            </w:pPr>
          </w:p>
        </w:tc>
      </w:tr>
      <w:tr w:rsidR="001E3933" w:rsidRPr="001637AA" w14:paraId="31C4D308" w14:textId="77777777">
        <w:tc>
          <w:tcPr>
            <w:tcW w:w="1384" w:type="dxa"/>
          </w:tcPr>
          <w:p w14:paraId="5607A6C0" w14:textId="77777777" w:rsidR="001E3933" w:rsidRPr="001637AA" w:rsidRDefault="001E3933">
            <w:pPr>
              <w:spacing w:after="0"/>
              <w:jc w:val="left"/>
              <w:rPr>
                <w:i/>
                <w:sz w:val="22"/>
                <w:szCs w:val="22"/>
                <w:lang w:val="en-GB"/>
              </w:rPr>
            </w:pPr>
            <w:r w:rsidRPr="001637AA">
              <w:rPr>
                <w:i/>
                <w:sz w:val="22"/>
                <w:szCs w:val="22"/>
                <w:lang w:val="en-GB"/>
              </w:rPr>
              <w:t>Note</w:t>
            </w:r>
          </w:p>
        </w:tc>
        <w:tc>
          <w:tcPr>
            <w:tcW w:w="7560" w:type="dxa"/>
            <w:gridSpan w:val="2"/>
          </w:tcPr>
          <w:p w14:paraId="7E94E93D" w14:textId="77777777" w:rsidR="001E3933" w:rsidRPr="001637AA" w:rsidRDefault="001E3933">
            <w:pPr>
              <w:spacing w:after="0"/>
              <w:rPr>
                <w:sz w:val="22"/>
                <w:szCs w:val="22"/>
                <w:lang w:val="en-GB"/>
              </w:rPr>
            </w:pPr>
          </w:p>
        </w:tc>
      </w:tr>
    </w:tbl>
    <w:p w14:paraId="66E095C6" w14:textId="77777777" w:rsidR="00D2114C" w:rsidRPr="000E017B" w:rsidRDefault="00D2114C">
      <w:pPr>
        <w:rPr>
          <w:b/>
          <w:lang w:val="en-GB"/>
        </w:rPr>
      </w:pPr>
    </w:p>
    <w:p w14:paraId="50DEABCA" w14:textId="77777777" w:rsidR="00D2114C" w:rsidRPr="000E017B" w:rsidRDefault="00D2114C">
      <w:pPr>
        <w:rPr>
          <w:lang w:val="en-GB"/>
        </w:rPr>
      </w:pPr>
      <w:r w:rsidRPr="000E017B">
        <w:rPr>
          <w:b/>
          <w:lang w:val="en-GB"/>
        </w:rPr>
        <w:t>Construction/Recoding: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4"/>
        <w:gridCol w:w="3780"/>
      </w:tblGrid>
      <w:tr w:rsidR="00D2114C" w:rsidRPr="000E017B" w14:paraId="6A286308" w14:textId="77777777">
        <w:tc>
          <w:tcPr>
            <w:tcW w:w="5164" w:type="dxa"/>
            <w:tcMar>
              <w:top w:w="57" w:type="dxa"/>
              <w:bottom w:w="57" w:type="dxa"/>
            </w:tcMar>
            <w:vAlign w:val="center"/>
          </w:tcPr>
          <w:p w14:paraId="09713C94" w14:textId="77777777" w:rsidR="00D2114C" w:rsidRPr="000E017B" w:rsidRDefault="00D2114C">
            <w:pPr>
              <w:jc w:val="center"/>
              <w:rPr>
                <w:b/>
                <w:sz w:val="22"/>
                <w:szCs w:val="22"/>
                <w:lang w:val="en-GB"/>
              </w:rPr>
            </w:pPr>
            <w:r w:rsidRPr="000E017B">
              <w:rPr>
                <w:b/>
                <w:sz w:val="22"/>
                <w:szCs w:val="22"/>
                <w:lang w:val="en-GB"/>
              </w:rPr>
              <w:t>Country Variable Codes (in translation)</w:t>
            </w:r>
          </w:p>
        </w:tc>
        <w:tc>
          <w:tcPr>
            <w:tcW w:w="3780" w:type="dxa"/>
            <w:tcMar>
              <w:top w:w="57" w:type="dxa"/>
              <w:bottom w:w="57" w:type="dxa"/>
            </w:tcMar>
            <w:vAlign w:val="center"/>
          </w:tcPr>
          <w:p w14:paraId="582DA539" w14:textId="77777777" w:rsidR="00D2114C" w:rsidRPr="000E017B" w:rsidRDefault="00D2114C">
            <w:pPr>
              <w:jc w:val="center"/>
              <w:rPr>
                <w:b/>
                <w:sz w:val="22"/>
                <w:szCs w:val="22"/>
                <w:lang w:val="en-GB"/>
              </w:rPr>
            </w:pPr>
            <w:r w:rsidRPr="000E017B">
              <w:rPr>
                <w:b/>
                <w:sz w:val="22"/>
                <w:szCs w:val="22"/>
                <w:lang w:val="en-GB"/>
              </w:rPr>
              <w:sym w:font="Wingdings" w:char="F0E8"/>
            </w:r>
            <w:r w:rsidRPr="000E017B">
              <w:rPr>
                <w:b/>
                <w:sz w:val="22"/>
                <w:szCs w:val="22"/>
                <w:lang w:val="en-GB"/>
              </w:rPr>
              <w:t xml:space="preserve"> SEX</w:t>
            </w:r>
          </w:p>
        </w:tc>
      </w:tr>
      <w:tr w:rsidR="00D2114C" w:rsidRPr="000E017B" w14:paraId="4FD8ABD5" w14:textId="77777777">
        <w:tc>
          <w:tcPr>
            <w:tcW w:w="5164" w:type="dxa"/>
          </w:tcPr>
          <w:p w14:paraId="2A6C1641" w14:textId="77777777" w:rsidR="00D2114C" w:rsidRPr="000E017B" w:rsidRDefault="001E3933">
            <w:pPr>
              <w:spacing w:after="0"/>
              <w:rPr>
                <w:sz w:val="22"/>
                <w:szCs w:val="22"/>
                <w:lang w:val="en-GB"/>
              </w:rPr>
            </w:pPr>
            <w:r w:rsidRPr="000E017B">
              <w:rPr>
                <w:sz w:val="22"/>
                <w:szCs w:val="22"/>
                <w:lang w:val="en-GB"/>
              </w:rPr>
              <w:t>If (</w:t>
            </w:r>
            <w:r w:rsidR="00B93E6D">
              <w:rPr>
                <w:bCs/>
                <w:sz w:val="22"/>
                <w:szCs w:val="22"/>
                <w:lang w:val="en-US"/>
              </w:rPr>
              <w:t>D.01.</w:t>
            </w:r>
            <w:r w:rsidRPr="000E017B">
              <w:rPr>
                <w:sz w:val="22"/>
                <w:szCs w:val="22"/>
                <w:lang w:val="en-GB"/>
              </w:rPr>
              <w:t>=1)</w:t>
            </w:r>
          </w:p>
        </w:tc>
        <w:tc>
          <w:tcPr>
            <w:tcW w:w="3780" w:type="dxa"/>
          </w:tcPr>
          <w:p w14:paraId="0F9E881E" w14:textId="77777777" w:rsidR="00D2114C" w:rsidRPr="000E017B" w:rsidRDefault="00D2114C">
            <w:pPr>
              <w:spacing w:after="0"/>
              <w:rPr>
                <w:sz w:val="22"/>
                <w:szCs w:val="22"/>
                <w:lang w:val="en-GB"/>
              </w:rPr>
            </w:pPr>
            <w:r w:rsidRPr="000E017B">
              <w:rPr>
                <w:sz w:val="22"/>
                <w:szCs w:val="22"/>
                <w:lang w:val="en-GB"/>
              </w:rPr>
              <w:t>1. Male</w:t>
            </w:r>
          </w:p>
        </w:tc>
      </w:tr>
      <w:tr w:rsidR="00D2114C" w:rsidRPr="000E017B" w14:paraId="5B983EB8" w14:textId="77777777">
        <w:tc>
          <w:tcPr>
            <w:tcW w:w="5164" w:type="dxa"/>
          </w:tcPr>
          <w:p w14:paraId="4644E86A" w14:textId="77777777" w:rsidR="00D2114C" w:rsidRPr="000E017B" w:rsidRDefault="001E3933">
            <w:pPr>
              <w:spacing w:after="0"/>
              <w:rPr>
                <w:sz w:val="22"/>
                <w:szCs w:val="22"/>
                <w:lang w:val="en-GB"/>
              </w:rPr>
            </w:pPr>
            <w:r>
              <w:rPr>
                <w:sz w:val="22"/>
                <w:szCs w:val="22"/>
                <w:lang w:val="en-GB"/>
              </w:rPr>
              <w:t>If (</w:t>
            </w:r>
            <w:r w:rsidR="00B93E6D">
              <w:rPr>
                <w:bCs/>
                <w:sz w:val="22"/>
                <w:szCs w:val="22"/>
                <w:lang w:val="en-US"/>
              </w:rPr>
              <w:t>D.01.</w:t>
            </w:r>
            <w:r>
              <w:rPr>
                <w:sz w:val="22"/>
                <w:szCs w:val="22"/>
                <w:lang w:val="en-GB"/>
              </w:rPr>
              <w:t>=2</w:t>
            </w:r>
            <w:r w:rsidRPr="000E017B">
              <w:rPr>
                <w:sz w:val="22"/>
                <w:szCs w:val="22"/>
                <w:lang w:val="en-GB"/>
              </w:rPr>
              <w:t>)</w:t>
            </w:r>
          </w:p>
        </w:tc>
        <w:tc>
          <w:tcPr>
            <w:tcW w:w="3780" w:type="dxa"/>
          </w:tcPr>
          <w:p w14:paraId="5C9502C6" w14:textId="77777777" w:rsidR="00D2114C" w:rsidRPr="000E017B" w:rsidRDefault="00D2114C">
            <w:pPr>
              <w:spacing w:after="0"/>
              <w:rPr>
                <w:sz w:val="22"/>
                <w:szCs w:val="22"/>
                <w:lang w:val="en-GB"/>
              </w:rPr>
            </w:pPr>
            <w:r w:rsidRPr="000E017B">
              <w:rPr>
                <w:sz w:val="22"/>
                <w:szCs w:val="22"/>
                <w:lang w:val="en-GB"/>
              </w:rPr>
              <w:t>2. Female</w:t>
            </w:r>
          </w:p>
        </w:tc>
      </w:tr>
      <w:tr w:rsidR="00D2114C" w:rsidRPr="000E017B" w14:paraId="2F2AFFAF" w14:textId="77777777">
        <w:tc>
          <w:tcPr>
            <w:tcW w:w="5164" w:type="dxa"/>
          </w:tcPr>
          <w:p w14:paraId="7AAAFC0C" w14:textId="77777777" w:rsidR="00D2114C" w:rsidRPr="000E017B" w:rsidRDefault="00D2114C">
            <w:pPr>
              <w:spacing w:after="0"/>
              <w:rPr>
                <w:sz w:val="22"/>
                <w:szCs w:val="22"/>
                <w:lang w:val="en-GB"/>
              </w:rPr>
            </w:pPr>
          </w:p>
        </w:tc>
        <w:tc>
          <w:tcPr>
            <w:tcW w:w="3780" w:type="dxa"/>
          </w:tcPr>
          <w:p w14:paraId="0C944515" w14:textId="77777777" w:rsidR="00D2114C" w:rsidRPr="000E017B" w:rsidRDefault="00D2114C">
            <w:pPr>
              <w:spacing w:after="0"/>
              <w:rPr>
                <w:sz w:val="22"/>
                <w:szCs w:val="22"/>
                <w:lang w:val="en-GB"/>
              </w:rPr>
            </w:pPr>
            <w:r w:rsidRPr="000E017B">
              <w:rPr>
                <w:sz w:val="22"/>
                <w:szCs w:val="22"/>
                <w:lang w:val="en-GB"/>
              </w:rPr>
              <w:t>9. No answer</w:t>
            </w:r>
          </w:p>
        </w:tc>
      </w:tr>
    </w:tbl>
    <w:p w14:paraId="1F9FBA3D" w14:textId="77777777" w:rsidR="00D2114C" w:rsidRPr="000E017B" w:rsidRDefault="00D2114C">
      <w:pPr>
        <w:jc w:val="left"/>
        <w:rPr>
          <w:lang w:val="en-GB"/>
        </w:rPr>
      </w:pPr>
    </w:p>
    <w:p w14:paraId="4DB86B95" w14:textId="77777777" w:rsidR="00753CE6" w:rsidRPr="000E017B" w:rsidRDefault="00753CE6">
      <w:pPr>
        <w:jc w:val="center"/>
        <w:rPr>
          <w:rFonts w:ascii="Arial" w:hAnsi="Arial"/>
          <w:b/>
          <w:sz w:val="22"/>
          <w:lang w:val="en-GB"/>
        </w:rPr>
      </w:pPr>
    </w:p>
    <w:p w14:paraId="37042086" w14:textId="77777777" w:rsidR="00753CE6" w:rsidRPr="000E017B" w:rsidRDefault="00D2114C" w:rsidP="00753CE6">
      <w:pPr>
        <w:jc w:val="center"/>
        <w:rPr>
          <w:rFonts w:ascii="Arial" w:hAnsi="Arial"/>
          <w:sz w:val="22"/>
          <w:lang w:val="en-GB"/>
        </w:rPr>
      </w:pPr>
      <w:r w:rsidRPr="000E017B">
        <w:rPr>
          <w:rFonts w:ascii="Arial" w:hAnsi="Arial"/>
          <w:b/>
          <w:sz w:val="22"/>
          <w:lang w:val="en-GB"/>
        </w:rPr>
        <w:br w:type="page"/>
      </w:r>
      <w:r w:rsidR="00955234" w:rsidRPr="000E017B">
        <w:rPr>
          <w:rFonts w:ascii="Arial" w:hAnsi="Arial"/>
          <w:b/>
          <w:sz w:val="22"/>
          <w:lang w:val="en-GB"/>
        </w:rPr>
        <w:lastRenderedPageBreak/>
        <w:t>BIRTH</w:t>
      </w:r>
      <w:r w:rsidR="00753CE6" w:rsidRPr="000E017B">
        <w:rPr>
          <w:rFonts w:ascii="Arial" w:hAnsi="Arial"/>
          <w:b/>
          <w:sz w:val="22"/>
          <w:lang w:val="en-GB"/>
        </w:rPr>
        <w:t xml:space="preserve"> </w:t>
      </w:r>
      <w:r w:rsidR="00955234" w:rsidRPr="000E017B">
        <w:rPr>
          <w:rFonts w:ascii="Arial" w:hAnsi="Arial"/>
          <w:b/>
          <w:sz w:val="22"/>
          <w:lang w:val="en-GB"/>
        </w:rPr>
        <w:t>–</w:t>
      </w:r>
      <w:r w:rsidR="00753CE6" w:rsidRPr="000E017B">
        <w:rPr>
          <w:rFonts w:ascii="Arial" w:hAnsi="Arial"/>
          <w:b/>
          <w:sz w:val="22"/>
          <w:lang w:val="en-GB"/>
        </w:rPr>
        <w:t xml:space="preserve"> </w:t>
      </w:r>
      <w:r w:rsidR="00955234" w:rsidRPr="000E017B">
        <w:rPr>
          <w:rFonts w:ascii="Arial" w:hAnsi="Arial"/>
          <w:sz w:val="22"/>
          <w:lang w:val="en-GB"/>
        </w:rPr>
        <w:t>Year of birth</w:t>
      </w:r>
    </w:p>
    <w:p w14:paraId="34609603" w14:textId="77777777" w:rsidR="00E85B0B" w:rsidRPr="000E017B" w:rsidRDefault="00E85B0B" w:rsidP="00753CE6">
      <w:pPr>
        <w:jc w:val="center"/>
        <w:rPr>
          <w:rFonts w:ascii="Arial" w:hAnsi="Arial"/>
          <w:sz w:val="22"/>
          <w:lang w:val="en-GB"/>
        </w:rPr>
      </w:pPr>
    </w:p>
    <w:p w14:paraId="7867C90D" w14:textId="77777777" w:rsidR="00E85B0B" w:rsidRPr="000E017B" w:rsidRDefault="00E85B0B" w:rsidP="00E85B0B">
      <w:pPr>
        <w:rPr>
          <w:lang w:val="en-GB"/>
        </w:rPr>
      </w:pPr>
      <w:r w:rsidRPr="000E017B">
        <w:rPr>
          <w:lang w:val="en-GB"/>
        </w:rPr>
        <w:t>This question can be asked as an alternative to asking about AGE. If BIRTH is not asked directly, it must be computed by DATEYR ‘year of interview’ minus AGE ‘age of respondent’.</w:t>
      </w:r>
    </w:p>
    <w:p w14:paraId="4099015E" w14:textId="77777777" w:rsidR="00E85B0B" w:rsidRPr="000E017B" w:rsidRDefault="00E85B0B" w:rsidP="00E85B0B">
      <w:pPr>
        <w:jc w:val="left"/>
        <w:rPr>
          <w:rFonts w:ascii="Arial" w:hAnsi="Arial"/>
          <w:b/>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53CE6" w:rsidRPr="001637AA" w14:paraId="5B8D62E2" w14:textId="77777777">
        <w:tc>
          <w:tcPr>
            <w:tcW w:w="1384" w:type="dxa"/>
            <w:tcMar>
              <w:top w:w="57" w:type="dxa"/>
              <w:bottom w:w="57" w:type="dxa"/>
            </w:tcMar>
            <w:vAlign w:val="center"/>
          </w:tcPr>
          <w:p w14:paraId="48D6408D" w14:textId="77777777" w:rsidR="00753CE6" w:rsidRPr="001637AA" w:rsidRDefault="00753CE6" w:rsidP="005F06C9">
            <w:pPr>
              <w:jc w:val="left"/>
              <w:rPr>
                <w:i/>
                <w:sz w:val="22"/>
                <w:szCs w:val="22"/>
                <w:lang w:val="en-GB"/>
              </w:rPr>
            </w:pPr>
          </w:p>
        </w:tc>
        <w:tc>
          <w:tcPr>
            <w:tcW w:w="3780" w:type="dxa"/>
            <w:tcMar>
              <w:top w:w="57" w:type="dxa"/>
              <w:bottom w:w="57" w:type="dxa"/>
            </w:tcMar>
            <w:vAlign w:val="center"/>
          </w:tcPr>
          <w:p w14:paraId="5E772D0C" w14:textId="77777777" w:rsidR="00753CE6" w:rsidRPr="001637AA" w:rsidRDefault="00753CE6"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1D081EAC" w14:textId="77777777" w:rsidR="00753CE6" w:rsidRPr="001637AA" w:rsidRDefault="00753CE6" w:rsidP="005F06C9">
            <w:pPr>
              <w:jc w:val="center"/>
              <w:rPr>
                <w:b/>
                <w:sz w:val="22"/>
                <w:szCs w:val="22"/>
                <w:lang w:val="en-GB"/>
              </w:rPr>
            </w:pPr>
            <w:r w:rsidRPr="001637AA">
              <w:rPr>
                <w:b/>
                <w:sz w:val="22"/>
                <w:szCs w:val="22"/>
                <w:lang w:val="en-GB"/>
              </w:rPr>
              <w:t>English Translation</w:t>
            </w:r>
          </w:p>
        </w:tc>
      </w:tr>
      <w:tr w:rsidR="00753CE6" w:rsidRPr="001637AA" w14:paraId="4C9C6FED" w14:textId="77777777">
        <w:tc>
          <w:tcPr>
            <w:tcW w:w="1384" w:type="dxa"/>
          </w:tcPr>
          <w:p w14:paraId="5A174CFE" w14:textId="77777777" w:rsidR="00753CE6" w:rsidRPr="001637AA" w:rsidRDefault="00753CE6" w:rsidP="005F06C9">
            <w:pPr>
              <w:spacing w:after="0"/>
              <w:jc w:val="left"/>
              <w:rPr>
                <w:sz w:val="22"/>
                <w:szCs w:val="22"/>
                <w:lang w:val="en-GB"/>
              </w:rPr>
            </w:pPr>
            <w:r w:rsidRPr="001637AA">
              <w:rPr>
                <w:i/>
                <w:sz w:val="22"/>
                <w:szCs w:val="22"/>
                <w:lang w:val="en-GB"/>
              </w:rPr>
              <w:t>Question no. and text</w:t>
            </w:r>
          </w:p>
        </w:tc>
        <w:tc>
          <w:tcPr>
            <w:tcW w:w="3780" w:type="dxa"/>
          </w:tcPr>
          <w:p w14:paraId="4AF1A4C2" w14:textId="77777777" w:rsidR="00753CE6" w:rsidRPr="001637AA" w:rsidRDefault="00B93E6D" w:rsidP="005F06C9">
            <w:pPr>
              <w:spacing w:after="0"/>
              <w:jc w:val="left"/>
              <w:rPr>
                <w:sz w:val="22"/>
                <w:szCs w:val="22"/>
                <w:lang w:val="en-GB"/>
              </w:rPr>
            </w:pPr>
            <w:r w:rsidRPr="001637AA">
              <w:rPr>
                <w:sz w:val="22"/>
                <w:szCs w:val="22"/>
                <w:lang w:val="en-GB"/>
              </w:rPr>
              <w:t xml:space="preserve">D.02. </w:t>
            </w:r>
            <w:proofErr w:type="spellStart"/>
            <w:r w:rsidR="001E3933" w:rsidRPr="001637AA">
              <w:rPr>
                <w:sz w:val="22"/>
                <w:szCs w:val="22"/>
                <w:lang w:val="en-GB"/>
              </w:rPr>
              <w:t>Doğum</w:t>
            </w:r>
            <w:proofErr w:type="spellEnd"/>
            <w:r w:rsidR="001E3933" w:rsidRPr="001637AA">
              <w:rPr>
                <w:sz w:val="22"/>
                <w:szCs w:val="22"/>
                <w:lang w:val="en-GB"/>
              </w:rPr>
              <w:t xml:space="preserve"> </w:t>
            </w:r>
            <w:proofErr w:type="spellStart"/>
            <w:r w:rsidR="001E3933" w:rsidRPr="001637AA">
              <w:rPr>
                <w:sz w:val="22"/>
                <w:szCs w:val="22"/>
                <w:lang w:val="en-GB"/>
              </w:rPr>
              <w:t>yılınızı</w:t>
            </w:r>
            <w:proofErr w:type="spellEnd"/>
            <w:r w:rsidR="001E3933" w:rsidRPr="001637AA">
              <w:rPr>
                <w:sz w:val="22"/>
                <w:szCs w:val="22"/>
                <w:lang w:val="en-GB"/>
              </w:rPr>
              <w:t xml:space="preserve"> </w:t>
            </w:r>
            <w:proofErr w:type="spellStart"/>
            <w:r w:rsidR="001E3933" w:rsidRPr="001637AA">
              <w:rPr>
                <w:sz w:val="22"/>
                <w:szCs w:val="22"/>
                <w:lang w:val="en-GB"/>
              </w:rPr>
              <w:t>öğrenebilir</w:t>
            </w:r>
            <w:proofErr w:type="spellEnd"/>
            <w:r w:rsidR="001E3933" w:rsidRPr="001637AA">
              <w:rPr>
                <w:sz w:val="22"/>
                <w:szCs w:val="22"/>
                <w:lang w:val="en-GB"/>
              </w:rPr>
              <w:t xml:space="preserve"> </w:t>
            </w:r>
            <w:proofErr w:type="spellStart"/>
            <w:r w:rsidR="001E3933" w:rsidRPr="001637AA">
              <w:rPr>
                <w:sz w:val="22"/>
                <w:szCs w:val="22"/>
                <w:lang w:val="en-GB"/>
              </w:rPr>
              <w:t>miyim</w:t>
            </w:r>
            <w:proofErr w:type="spellEnd"/>
            <w:r w:rsidR="001E3933" w:rsidRPr="001637AA">
              <w:rPr>
                <w:sz w:val="22"/>
                <w:szCs w:val="22"/>
                <w:lang w:val="en-GB"/>
              </w:rPr>
              <w:t>?</w:t>
            </w:r>
          </w:p>
        </w:tc>
        <w:tc>
          <w:tcPr>
            <w:tcW w:w="3780" w:type="dxa"/>
          </w:tcPr>
          <w:p w14:paraId="334A8350" w14:textId="77777777" w:rsidR="00753CE6" w:rsidRPr="001637AA" w:rsidRDefault="00B93E6D" w:rsidP="005F06C9">
            <w:pPr>
              <w:spacing w:after="0"/>
              <w:jc w:val="left"/>
              <w:rPr>
                <w:sz w:val="22"/>
                <w:szCs w:val="22"/>
                <w:lang w:val="en-GB"/>
              </w:rPr>
            </w:pPr>
            <w:r w:rsidRPr="001637AA">
              <w:rPr>
                <w:sz w:val="22"/>
                <w:szCs w:val="22"/>
                <w:lang w:val="en-GB"/>
              </w:rPr>
              <w:t xml:space="preserve">D.02. </w:t>
            </w:r>
            <w:r w:rsidR="001E3933" w:rsidRPr="001637AA">
              <w:rPr>
                <w:sz w:val="22"/>
                <w:szCs w:val="22"/>
                <w:lang w:val="en-GB"/>
              </w:rPr>
              <w:t xml:space="preserve">May I ask you </w:t>
            </w:r>
            <w:r w:rsidR="001E3933" w:rsidRPr="001637AA">
              <w:rPr>
                <w:sz w:val="22"/>
                <w:szCs w:val="22"/>
                <w:lang w:val="en-US"/>
              </w:rPr>
              <w:t>when were you born?</w:t>
            </w:r>
          </w:p>
        </w:tc>
      </w:tr>
      <w:tr w:rsidR="00753CE6" w:rsidRPr="001637AA" w14:paraId="2798B041" w14:textId="77777777">
        <w:trPr>
          <w:cantSplit/>
        </w:trPr>
        <w:tc>
          <w:tcPr>
            <w:tcW w:w="1384" w:type="dxa"/>
            <w:vMerge w:val="restart"/>
          </w:tcPr>
          <w:p w14:paraId="287EA51A" w14:textId="77777777" w:rsidR="00753CE6" w:rsidRPr="001637AA" w:rsidRDefault="00753CE6" w:rsidP="005F06C9">
            <w:pPr>
              <w:spacing w:after="0"/>
              <w:jc w:val="left"/>
              <w:rPr>
                <w:sz w:val="22"/>
                <w:szCs w:val="22"/>
                <w:lang w:val="en-GB"/>
              </w:rPr>
            </w:pPr>
            <w:r w:rsidRPr="001637AA">
              <w:rPr>
                <w:i/>
                <w:sz w:val="22"/>
                <w:szCs w:val="22"/>
                <w:lang w:val="en-GB"/>
              </w:rPr>
              <w:t>Codes/ Categories</w:t>
            </w:r>
          </w:p>
        </w:tc>
        <w:tc>
          <w:tcPr>
            <w:tcW w:w="3780" w:type="dxa"/>
          </w:tcPr>
          <w:p w14:paraId="1D908D4C" w14:textId="59FAC133" w:rsidR="00753CE6" w:rsidRPr="001637AA" w:rsidRDefault="001E3933" w:rsidP="00492119">
            <w:pPr>
              <w:spacing w:after="0"/>
              <w:rPr>
                <w:sz w:val="22"/>
                <w:szCs w:val="22"/>
                <w:lang w:val="en-GB"/>
              </w:rPr>
            </w:pPr>
            <w:r w:rsidRPr="001637AA">
              <w:rPr>
                <w:sz w:val="22"/>
                <w:szCs w:val="22"/>
                <w:lang w:val="en-GB"/>
              </w:rPr>
              <w:t>19</w:t>
            </w:r>
            <w:r w:rsidR="00691179">
              <w:rPr>
                <w:sz w:val="22"/>
                <w:szCs w:val="22"/>
                <w:lang w:val="en-GB"/>
              </w:rPr>
              <w:t>32</w:t>
            </w:r>
            <w:r w:rsidRPr="001637AA">
              <w:rPr>
                <w:sz w:val="22"/>
                <w:szCs w:val="22"/>
                <w:lang w:val="en-GB"/>
              </w:rPr>
              <w:t xml:space="preserve">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4D894E96" w14:textId="40AC1E33" w:rsidR="00753CE6" w:rsidRPr="001637AA" w:rsidRDefault="001E3933" w:rsidP="00492119">
            <w:pPr>
              <w:spacing w:after="0"/>
              <w:rPr>
                <w:sz w:val="22"/>
                <w:szCs w:val="22"/>
                <w:lang w:val="en-GB"/>
              </w:rPr>
            </w:pPr>
            <w:r w:rsidRPr="001637AA">
              <w:rPr>
                <w:sz w:val="22"/>
                <w:szCs w:val="22"/>
                <w:lang w:val="en-GB"/>
              </w:rPr>
              <w:t>19</w:t>
            </w:r>
            <w:r w:rsidR="00691179">
              <w:rPr>
                <w:sz w:val="22"/>
                <w:szCs w:val="22"/>
                <w:lang w:val="en-GB"/>
              </w:rPr>
              <w:t>32</w:t>
            </w:r>
            <w:r w:rsidRPr="001637AA">
              <w:rPr>
                <w:sz w:val="22"/>
                <w:szCs w:val="22"/>
                <w:lang w:val="en-GB"/>
              </w:rPr>
              <w:t xml:space="preserve"> (</w:t>
            </w:r>
            <w:r w:rsidR="00C6516E" w:rsidRPr="001637AA">
              <w:rPr>
                <w:sz w:val="22"/>
                <w:szCs w:val="22"/>
                <w:lang w:val="en-GB"/>
              </w:rPr>
              <w:t>L</w:t>
            </w:r>
            <w:r w:rsidRPr="001637AA">
              <w:rPr>
                <w:sz w:val="22"/>
                <w:szCs w:val="22"/>
                <w:lang w:val="en-GB"/>
              </w:rPr>
              <w:t>owest valid code)</w:t>
            </w:r>
          </w:p>
        </w:tc>
      </w:tr>
      <w:tr w:rsidR="00753CE6" w:rsidRPr="001637AA" w14:paraId="5942073E" w14:textId="77777777">
        <w:trPr>
          <w:cantSplit/>
        </w:trPr>
        <w:tc>
          <w:tcPr>
            <w:tcW w:w="1384" w:type="dxa"/>
            <w:vMerge/>
          </w:tcPr>
          <w:p w14:paraId="27AE6656" w14:textId="77777777" w:rsidR="00753CE6" w:rsidRPr="001637AA" w:rsidRDefault="00753CE6" w:rsidP="005F06C9">
            <w:pPr>
              <w:spacing w:after="0"/>
              <w:jc w:val="left"/>
              <w:rPr>
                <w:sz w:val="22"/>
                <w:szCs w:val="22"/>
                <w:lang w:val="en-GB"/>
              </w:rPr>
            </w:pPr>
          </w:p>
        </w:tc>
        <w:tc>
          <w:tcPr>
            <w:tcW w:w="3780" w:type="dxa"/>
          </w:tcPr>
          <w:p w14:paraId="6898B7F9" w14:textId="4E3893F9" w:rsidR="00753CE6" w:rsidRPr="001637AA" w:rsidRDefault="00691179" w:rsidP="00492119">
            <w:pPr>
              <w:spacing w:after="0"/>
              <w:rPr>
                <w:sz w:val="22"/>
                <w:szCs w:val="22"/>
                <w:lang w:val="en-GB"/>
              </w:rPr>
            </w:pPr>
            <w:r>
              <w:rPr>
                <w:sz w:val="22"/>
                <w:szCs w:val="22"/>
                <w:lang w:val="en-GB"/>
              </w:rPr>
              <w:t>2001</w:t>
            </w:r>
            <w:r w:rsidR="001E3933" w:rsidRPr="001637AA">
              <w:rPr>
                <w:sz w:val="22"/>
                <w:szCs w:val="22"/>
                <w:lang w:val="en-GB"/>
              </w:rPr>
              <w:t xml:space="preserve"> (</w:t>
            </w:r>
            <w:proofErr w:type="spellStart"/>
            <w:r w:rsidR="001E3933" w:rsidRPr="001637AA">
              <w:rPr>
                <w:sz w:val="22"/>
                <w:szCs w:val="22"/>
                <w:lang w:val="en-GB"/>
              </w:rPr>
              <w:t>En</w:t>
            </w:r>
            <w:proofErr w:type="spellEnd"/>
            <w:r w:rsidR="001E3933" w:rsidRPr="001637AA">
              <w:rPr>
                <w:sz w:val="22"/>
                <w:szCs w:val="22"/>
                <w:lang w:val="en-GB"/>
              </w:rPr>
              <w:t xml:space="preserve"> </w:t>
            </w:r>
            <w:proofErr w:type="spellStart"/>
            <w:r w:rsidR="001E3933" w:rsidRPr="001637AA">
              <w:rPr>
                <w:sz w:val="22"/>
                <w:szCs w:val="22"/>
                <w:lang w:val="en-GB"/>
              </w:rPr>
              <w:t>büyük</w:t>
            </w:r>
            <w:proofErr w:type="spellEnd"/>
            <w:r w:rsidR="001E3933" w:rsidRPr="001637AA">
              <w:rPr>
                <w:sz w:val="22"/>
                <w:szCs w:val="22"/>
                <w:lang w:val="en-GB"/>
              </w:rPr>
              <w:t xml:space="preserve"> </w:t>
            </w:r>
            <w:proofErr w:type="spellStart"/>
            <w:r w:rsidR="001E3933" w:rsidRPr="001637AA">
              <w:rPr>
                <w:sz w:val="22"/>
                <w:szCs w:val="22"/>
                <w:lang w:val="en-GB"/>
              </w:rPr>
              <w:t>geçerli</w:t>
            </w:r>
            <w:proofErr w:type="spellEnd"/>
            <w:r w:rsidR="001E3933" w:rsidRPr="001637AA">
              <w:rPr>
                <w:sz w:val="22"/>
                <w:szCs w:val="22"/>
                <w:lang w:val="en-GB"/>
              </w:rPr>
              <w:t xml:space="preserve"> </w:t>
            </w:r>
            <w:proofErr w:type="spellStart"/>
            <w:r w:rsidR="001E3933" w:rsidRPr="001637AA">
              <w:rPr>
                <w:sz w:val="22"/>
                <w:szCs w:val="22"/>
                <w:lang w:val="en-GB"/>
              </w:rPr>
              <w:t>kodlama</w:t>
            </w:r>
            <w:proofErr w:type="spellEnd"/>
            <w:r w:rsidR="001E3933" w:rsidRPr="001637AA">
              <w:rPr>
                <w:sz w:val="22"/>
                <w:szCs w:val="22"/>
                <w:lang w:val="en-GB"/>
              </w:rPr>
              <w:t>)</w:t>
            </w:r>
          </w:p>
        </w:tc>
        <w:tc>
          <w:tcPr>
            <w:tcW w:w="3780" w:type="dxa"/>
          </w:tcPr>
          <w:p w14:paraId="45D6B747" w14:textId="62F475E4" w:rsidR="00753CE6" w:rsidRPr="001637AA" w:rsidRDefault="00691179" w:rsidP="00492119">
            <w:pPr>
              <w:spacing w:after="0"/>
              <w:rPr>
                <w:sz w:val="22"/>
                <w:szCs w:val="22"/>
                <w:lang w:val="en-GB"/>
              </w:rPr>
            </w:pPr>
            <w:r>
              <w:rPr>
                <w:sz w:val="22"/>
                <w:szCs w:val="22"/>
                <w:lang w:val="en-GB"/>
              </w:rPr>
              <w:t>2001</w:t>
            </w:r>
            <w:r w:rsidR="00C6516E" w:rsidRPr="001637AA">
              <w:rPr>
                <w:sz w:val="22"/>
                <w:szCs w:val="22"/>
                <w:lang w:val="en-GB"/>
              </w:rPr>
              <w:t xml:space="preserve"> (H</w:t>
            </w:r>
            <w:r w:rsidR="001E3933" w:rsidRPr="001637AA">
              <w:rPr>
                <w:sz w:val="22"/>
                <w:szCs w:val="22"/>
                <w:lang w:val="en-GB"/>
              </w:rPr>
              <w:t>ighest valid code)</w:t>
            </w:r>
          </w:p>
        </w:tc>
      </w:tr>
      <w:tr w:rsidR="00753CE6" w:rsidRPr="001637AA" w14:paraId="2BFD85E9" w14:textId="77777777">
        <w:trPr>
          <w:cantSplit/>
        </w:trPr>
        <w:tc>
          <w:tcPr>
            <w:tcW w:w="1384" w:type="dxa"/>
            <w:vMerge/>
          </w:tcPr>
          <w:p w14:paraId="551CB74E" w14:textId="77777777" w:rsidR="00753CE6" w:rsidRPr="001637AA" w:rsidRDefault="00753CE6" w:rsidP="005F06C9">
            <w:pPr>
              <w:spacing w:after="0"/>
              <w:jc w:val="left"/>
              <w:rPr>
                <w:sz w:val="22"/>
                <w:szCs w:val="22"/>
                <w:lang w:val="en-GB"/>
              </w:rPr>
            </w:pPr>
          </w:p>
        </w:tc>
        <w:tc>
          <w:tcPr>
            <w:tcW w:w="3780" w:type="dxa"/>
          </w:tcPr>
          <w:p w14:paraId="49B106C0" w14:textId="77777777" w:rsidR="00753CE6" w:rsidRPr="001637AA" w:rsidRDefault="001E3933" w:rsidP="005F06C9">
            <w:pPr>
              <w:spacing w:after="0"/>
              <w:rPr>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275CBE4E" w14:textId="77777777" w:rsidR="00753CE6" w:rsidRPr="001637AA" w:rsidRDefault="001E3933" w:rsidP="005F06C9">
            <w:pPr>
              <w:spacing w:after="0"/>
              <w:rPr>
                <w:sz w:val="22"/>
                <w:szCs w:val="22"/>
                <w:lang w:val="en-GB"/>
              </w:rPr>
            </w:pPr>
            <w:r w:rsidRPr="001637AA">
              <w:rPr>
                <w:sz w:val="22"/>
                <w:szCs w:val="22"/>
                <w:lang w:val="en-GB"/>
              </w:rPr>
              <w:t>99. No answer</w:t>
            </w:r>
          </w:p>
        </w:tc>
      </w:tr>
      <w:tr w:rsidR="00753CE6" w:rsidRPr="001637AA" w14:paraId="5765DCE3" w14:textId="77777777">
        <w:tc>
          <w:tcPr>
            <w:tcW w:w="1384" w:type="dxa"/>
          </w:tcPr>
          <w:p w14:paraId="380711BD" w14:textId="77777777" w:rsidR="00753CE6" w:rsidRPr="001637AA" w:rsidRDefault="00753CE6" w:rsidP="005F06C9">
            <w:pPr>
              <w:spacing w:after="0"/>
              <w:jc w:val="left"/>
              <w:rPr>
                <w:i/>
                <w:sz w:val="22"/>
                <w:szCs w:val="22"/>
                <w:lang w:val="en-GB"/>
              </w:rPr>
            </w:pPr>
            <w:r w:rsidRPr="001637AA">
              <w:rPr>
                <w:i/>
                <w:sz w:val="22"/>
                <w:szCs w:val="22"/>
                <w:lang w:val="en-GB"/>
              </w:rPr>
              <w:t>Interviewer Instruction</w:t>
            </w:r>
          </w:p>
        </w:tc>
        <w:tc>
          <w:tcPr>
            <w:tcW w:w="3780" w:type="dxa"/>
          </w:tcPr>
          <w:p w14:paraId="02404E30" w14:textId="77777777" w:rsidR="00753CE6" w:rsidRPr="001637AA" w:rsidRDefault="001E3933" w:rsidP="005F06C9">
            <w:pPr>
              <w:spacing w:after="0"/>
              <w:rPr>
                <w:sz w:val="22"/>
                <w:szCs w:val="22"/>
                <w:lang w:val="en-GB"/>
              </w:rPr>
            </w:pPr>
            <w:r w:rsidRPr="001637AA">
              <w:rPr>
                <w:bCs/>
                <w:sz w:val="22"/>
                <w:szCs w:val="22"/>
                <w:lang w:val="en-US"/>
              </w:rPr>
              <w:t>4 RAKAMLI OLARAK YAZIN (ÖRN: 1975)</w:t>
            </w:r>
          </w:p>
        </w:tc>
        <w:tc>
          <w:tcPr>
            <w:tcW w:w="3780" w:type="dxa"/>
          </w:tcPr>
          <w:p w14:paraId="780448B2" w14:textId="77777777" w:rsidR="00753CE6" w:rsidRPr="001637AA" w:rsidRDefault="001E3933" w:rsidP="005F06C9">
            <w:pPr>
              <w:spacing w:after="0"/>
              <w:rPr>
                <w:sz w:val="22"/>
                <w:szCs w:val="22"/>
                <w:lang w:val="en-GB"/>
              </w:rPr>
            </w:pPr>
            <w:r w:rsidRPr="001637AA">
              <w:rPr>
                <w:sz w:val="22"/>
                <w:szCs w:val="22"/>
                <w:lang w:val="en-GB"/>
              </w:rPr>
              <w:t>ENTER WITH 4 INTEGERS (i.e., 1975)</w:t>
            </w:r>
          </w:p>
        </w:tc>
      </w:tr>
      <w:tr w:rsidR="00753CE6" w:rsidRPr="001637AA" w14:paraId="020EBFF6" w14:textId="77777777">
        <w:tc>
          <w:tcPr>
            <w:tcW w:w="1384" w:type="dxa"/>
          </w:tcPr>
          <w:p w14:paraId="79D7C38F" w14:textId="77777777" w:rsidR="00753CE6" w:rsidRPr="001637AA" w:rsidRDefault="00753CE6" w:rsidP="005F06C9">
            <w:pPr>
              <w:spacing w:after="0"/>
              <w:jc w:val="left"/>
              <w:rPr>
                <w:i/>
                <w:sz w:val="22"/>
                <w:szCs w:val="22"/>
                <w:lang w:val="en-GB"/>
              </w:rPr>
            </w:pPr>
            <w:r w:rsidRPr="001637AA">
              <w:rPr>
                <w:i/>
                <w:sz w:val="22"/>
                <w:szCs w:val="22"/>
                <w:lang w:val="en-GB"/>
              </w:rPr>
              <w:t>Translation Note</w:t>
            </w:r>
          </w:p>
        </w:tc>
        <w:tc>
          <w:tcPr>
            <w:tcW w:w="7560" w:type="dxa"/>
            <w:gridSpan w:val="2"/>
          </w:tcPr>
          <w:p w14:paraId="65762FA5" w14:textId="77777777" w:rsidR="00753CE6" w:rsidRPr="001637AA" w:rsidRDefault="00753CE6" w:rsidP="005F06C9">
            <w:pPr>
              <w:spacing w:after="0"/>
              <w:rPr>
                <w:sz w:val="22"/>
                <w:szCs w:val="22"/>
                <w:lang w:val="en-GB"/>
              </w:rPr>
            </w:pPr>
          </w:p>
        </w:tc>
      </w:tr>
      <w:tr w:rsidR="00753CE6" w:rsidRPr="001637AA" w14:paraId="7DC418A0" w14:textId="77777777">
        <w:tc>
          <w:tcPr>
            <w:tcW w:w="1384" w:type="dxa"/>
          </w:tcPr>
          <w:p w14:paraId="0AE6ECE1" w14:textId="77777777" w:rsidR="00753CE6" w:rsidRPr="001637AA" w:rsidRDefault="00753CE6" w:rsidP="005F06C9">
            <w:pPr>
              <w:spacing w:after="0"/>
              <w:jc w:val="left"/>
              <w:rPr>
                <w:i/>
                <w:sz w:val="22"/>
                <w:szCs w:val="22"/>
                <w:lang w:val="en-GB"/>
              </w:rPr>
            </w:pPr>
            <w:r w:rsidRPr="001637AA">
              <w:rPr>
                <w:i/>
                <w:sz w:val="22"/>
                <w:szCs w:val="22"/>
                <w:lang w:val="en-GB"/>
              </w:rPr>
              <w:t>Note</w:t>
            </w:r>
          </w:p>
        </w:tc>
        <w:tc>
          <w:tcPr>
            <w:tcW w:w="7560" w:type="dxa"/>
            <w:gridSpan w:val="2"/>
          </w:tcPr>
          <w:p w14:paraId="581A232B" w14:textId="77777777" w:rsidR="00753CE6" w:rsidRPr="001637AA" w:rsidRDefault="00753CE6" w:rsidP="005F06C9">
            <w:pPr>
              <w:spacing w:after="0"/>
              <w:jc w:val="left"/>
              <w:rPr>
                <w:sz w:val="22"/>
                <w:szCs w:val="22"/>
                <w:lang w:val="en-GB"/>
              </w:rPr>
            </w:pPr>
          </w:p>
        </w:tc>
      </w:tr>
    </w:tbl>
    <w:p w14:paraId="66F1B83F" w14:textId="77777777" w:rsidR="00753CE6" w:rsidRPr="000E017B" w:rsidRDefault="00753CE6" w:rsidP="00753CE6">
      <w:pPr>
        <w:rPr>
          <w:b/>
          <w:lang w:val="en-GB"/>
        </w:rPr>
      </w:pPr>
    </w:p>
    <w:p w14:paraId="6236281E" w14:textId="77777777" w:rsidR="00955234" w:rsidRPr="000E017B" w:rsidRDefault="00955234" w:rsidP="00753CE6">
      <w:pPr>
        <w:rPr>
          <w:b/>
          <w:lang w:val="en-GB"/>
        </w:rPr>
      </w:pPr>
      <w:r w:rsidRPr="000E017B">
        <w:rPr>
          <w:b/>
          <w:lang w:val="en-GB"/>
        </w:rPr>
        <w:t xml:space="preserve">Construction/Recoding: </w:t>
      </w:r>
      <w:r w:rsidRPr="000E017B">
        <w:rPr>
          <w:lang w:val="en-GB"/>
        </w:rPr>
        <w:t>(list lowest, highest, and ‘missing’ codes only, replace terms in [square brackets] with real numbers)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5064"/>
        <w:gridCol w:w="2357"/>
      </w:tblGrid>
      <w:tr w:rsidR="00753CE6" w:rsidRPr="000E017B" w14:paraId="17FC111F" w14:textId="77777777">
        <w:tc>
          <w:tcPr>
            <w:tcW w:w="1368" w:type="dxa"/>
          </w:tcPr>
          <w:p w14:paraId="52AE01EE" w14:textId="77777777" w:rsidR="00753CE6" w:rsidRPr="000E017B" w:rsidRDefault="00753CE6" w:rsidP="005F06C9">
            <w:pPr>
              <w:jc w:val="left"/>
              <w:rPr>
                <w:b/>
                <w:i/>
                <w:iCs/>
                <w:sz w:val="22"/>
                <w:szCs w:val="22"/>
                <w:lang w:val="en-GB"/>
              </w:rPr>
            </w:pPr>
          </w:p>
        </w:tc>
        <w:tc>
          <w:tcPr>
            <w:tcW w:w="5064" w:type="dxa"/>
            <w:tcMar>
              <w:top w:w="57" w:type="dxa"/>
              <w:bottom w:w="57" w:type="dxa"/>
            </w:tcMar>
            <w:vAlign w:val="center"/>
          </w:tcPr>
          <w:p w14:paraId="788CEB0A" w14:textId="77777777" w:rsidR="00753CE6" w:rsidRPr="000E017B" w:rsidRDefault="00753CE6" w:rsidP="005F06C9">
            <w:pPr>
              <w:jc w:val="center"/>
              <w:rPr>
                <w:b/>
                <w:sz w:val="22"/>
                <w:szCs w:val="22"/>
                <w:lang w:val="en-GB"/>
              </w:rPr>
            </w:pPr>
            <w:r w:rsidRPr="000E017B">
              <w:rPr>
                <w:b/>
                <w:sz w:val="22"/>
                <w:szCs w:val="22"/>
                <w:lang w:val="en-GB"/>
              </w:rPr>
              <w:t xml:space="preserve">Country Variable Codes/Construction Rules </w:t>
            </w:r>
          </w:p>
        </w:tc>
        <w:tc>
          <w:tcPr>
            <w:tcW w:w="2357" w:type="dxa"/>
            <w:tcMar>
              <w:top w:w="57" w:type="dxa"/>
              <w:bottom w:w="57" w:type="dxa"/>
            </w:tcMar>
            <w:vAlign w:val="center"/>
          </w:tcPr>
          <w:p w14:paraId="5121C7D5" w14:textId="77777777" w:rsidR="00753CE6" w:rsidRPr="000E017B" w:rsidRDefault="00753CE6" w:rsidP="005F06C9">
            <w:pPr>
              <w:jc w:val="center"/>
              <w:rPr>
                <w:b/>
                <w:sz w:val="22"/>
                <w:szCs w:val="22"/>
                <w:lang w:val="en-GB"/>
              </w:rPr>
            </w:pPr>
            <w:r w:rsidRPr="000E017B">
              <w:rPr>
                <w:b/>
                <w:sz w:val="22"/>
                <w:szCs w:val="22"/>
                <w:lang w:val="en-GB"/>
              </w:rPr>
              <w:sym w:font="Wingdings" w:char="F0E8"/>
            </w:r>
            <w:r w:rsidR="00955234" w:rsidRPr="000E017B">
              <w:rPr>
                <w:b/>
                <w:sz w:val="22"/>
                <w:szCs w:val="22"/>
                <w:lang w:val="en-GB"/>
              </w:rPr>
              <w:t>BIRTH</w:t>
            </w:r>
          </w:p>
        </w:tc>
      </w:tr>
      <w:tr w:rsidR="00753CE6" w:rsidRPr="000E017B" w14:paraId="522E2CD8" w14:textId="77777777">
        <w:tc>
          <w:tcPr>
            <w:tcW w:w="1368" w:type="dxa"/>
          </w:tcPr>
          <w:p w14:paraId="3C298477" w14:textId="77777777" w:rsidR="00753CE6" w:rsidRPr="000E017B" w:rsidRDefault="00753CE6" w:rsidP="005F06C9">
            <w:pPr>
              <w:spacing w:after="0"/>
              <w:jc w:val="left"/>
              <w:rPr>
                <w:b/>
                <w:i/>
                <w:iCs/>
                <w:sz w:val="22"/>
                <w:szCs w:val="22"/>
                <w:lang w:val="en-GB"/>
              </w:rPr>
            </w:pPr>
            <w:r w:rsidRPr="000E017B">
              <w:rPr>
                <w:i/>
                <w:iCs/>
                <w:sz w:val="22"/>
                <w:lang w:val="en-GB"/>
              </w:rPr>
              <w:t>Construction</w:t>
            </w:r>
          </w:p>
        </w:tc>
        <w:tc>
          <w:tcPr>
            <w:tcW w:w="5064" w:type="dxa"/>
            <w:tcMar>
              <w:top w:w="57" w:type="dxa"/>
              <w:bottom w:w="57" w:type="dxa"/>
            </w:tcMar>
            <w:vAlign w:val="center"/>
          </w:tcPr>
          <w:p w14:paraId="1FCB9788" w14:textId="77777777" w:rsidR="00753CE6" w:rsidRPr="000E017B" w:rsidRDefault="00753CE6" w:rsidP="005F06C9">
            <w:pPr>
              <w:spacing w:after="0"/>
              <w:jc w:val="left"/>
              <w:rPr>
                <w:b/>
                <w:sz w:val="22"/>
                <w:szCs w:val="22"/>
                <w:lang w:val="en-GB"/>
              </w:rPr>
            </w:pPr>
          </w:p>
        </w:tc>
        <w:tc>
          <w:tcPr>
            <w:tcW w:w="2357" w:type="dxa"/>
            <w:tcMar>
              <w:top w:w="57" w:type="dxa"/>
              <w:bottom w:w="57" w:type="dxa"/>
            </w:tcMar>
            <w:vAlign w:val="center"/>
          </w:tcPr>
          <w:p w14:paraId="60810F20" w14:textId="77777777" w:rsidR="00753CE6" w:rsidRPr="000E017B" w:rsidRDefault="00753CE6" w:rsidP="005F06C9">
            <w:pPr>
              <w:spacing w:after="0"/>
              <w:jc w:val="left"/>
              <w:rPr>
                <w:b/>
                <w:sz w:val="22"/>
                <w:szCs w:val="22"/>
                <w:lang w:val="en-GB"/>
              </w:rPr>
            </w:pPr>
          </w:p>
        </w:tc>
      </w:tr>
      <w:tr w:rsidR="00753CE6" w:rsidRPr="000E017B" w14:paraId="4112FD38" w14:textId="77777777">
        <w:tc>
          <w:tcPr>
            <w:tcW w:w="1368" w:type="dxa"/>
          </w:tcPr>
          <w:p w14:paraId="507B3BBA" w14:textId="77777777" w:rsidR="00753CE6" w:rsidRPr="000E017B" w:rsidRDefault="00753CE6" w:rsidP="005F06C9">
            <w:pPr>
              <w:spacing w:after="0"/>
              <w:jc w:val="left"/>
              <w:rPr>
                <w:i/>
                <w:iCs/>
                <w:sz w:val="22"/>
                <w:szCs w:val="22"/>
                <w:lang w:val="en-GB"/>
              </w:rPr>
            </w:pPr>
            <w:r w:rsidRPr="000E017B">
              <w:rPr>
                <w:i/>
                <w:iCs/>
                <w:sz w:val="22"/>
                <w:lang w:val="en-GB"/>
              </w:rPr>
              <w:t>Codes</w:t>
            </w:r>
          </w:p>
        </w:tc>
        <w:tc>
          <w:tcPr>
            <w:tcW w:w="5064" w:type="dxa"/>
          </w:tcPr>
          <w:p w14:paraId="22AF1F92" w14:textId="15C88870" w:rsidR="00753CE6" w:rsidRPr="000E017B" w:rsidRDefault="001E3933" w:rsidP="00492119">
            <w:pPr>
              <w:spacing w:after="0"/>
              <w:rPr>
                <w:sz w:val="22"/>
                <w:szCs w:val="22"/>
                <w:lang w:val="en-GB"/>
              </w:rPr>
            </w:pPr>
            <w:r>
              <w:rPr>
                <w:sz w:val="22"/>
                <w:szCs w:val="22"/>
                <w:lang w:val="en-GB"/>
              </w:rPr>
              <w:t>19</w:t>
            </w:r>
            <w:r w:rsidR="00691179">
              <w:rPr>
                <w:sz w:val="22"/>
                <w:szCs w:val="22"/>
                <w:lang w:val="en-GB"/>
              </w:rPr>
              <w:t>32</w:t>
            </w:r>
          </w:p>
        </w:tc>
        <w:tc>
          <w:tcPr>
            <w:tcW w:w="2357" w:type="dxa"/>
          </w:tcPr>
          <w:p w14:paraId="335AE514" w14:textId="77777777" w:rsidR="00753CE6" w:rsidRPr="000E017B" w:rsidRDefault="00955234" w:rsidP="005F06C9">
            <w:pPr>
              <w:spacing w:after="0"/>
              <w:rPr>
                <w:sz w:val="22"/>
                <w:szCs w:val="22"/>
                <w:lang w:val="en-GB"/>
              </w:rPr>
            </w:pPr>
            <w:r w:rsidRPr="000E017B">
              <w:rPr>
                <w:sz w:val="22"/>
                <w:szCs w:val="22"/>
                <w:lang w:val="en-GB"/>
              </w:rPr>
              <w:t>[MIN BIRTH</w:t>
            </w:r>
            <w:r w:rsidR="00753CE6" w:rsidRPr="000E017B">
              <w:rPr>
                <w:sz w:val="22"/>
                <w:szCs w:val="22"/>
                <w:lang w:val="en-GB"/>
              </w:rPr>
              <w:t>]</w:t>
            </w:r>
          </w:p>
        </w:tc>
      </w:tr>
      <w:tr w:rsidR="00753CE6" w:rsidRPr="000E017B" w14:paraId="4EBFB846" w14:textId="77777777">
        <w:tc>
          <w:tcPr>
            <w:tcW w:w="1368" w:type="dxa"/>
          </w:tcPr>
          <w:p w14:paraId="108915BA" w14:textId="77777777" w:rsidR="00753CE6" w:rsidRPr="000E017B" w:rsidRDefault="00753CE6" w:rsidP="005F06C9">
            <w:pPr>
              <w:spacing w:after="0"/>
              <w:jc w:val="left"/>
              <w:rPr>
                <w:i/>
                <w:iCs/>
                <w:sz w:val="22"/>
                <w:szCs w:val="22"/>
                <w:lang w:val="en-GB"/>
              </w:rPr>
            </w:pPr>
          </w:p>
        </w:tc>
        <w:tc>
          <w:tcPr>
            <w:tcW w:w="5064" w:type="dxa"/>
          </w:tcPr>
          <w:p w14:paraId="761345E0" w14:textId="16D6D500" w:rsidR="00753CE6" w:rsidRPr="000E017B" w:rsidRDefault="00691179" w:rsidP="00492119">
            <w:pPr>
              <w:spacing w:after="0"/>
              <w:rPr>
                <w:sz w:val="22"/>
                <w:szCs w:val="22"/>
                <w:lang w:val="en-GB"/>
              </w:rPr>
            </w:pPr>
            <w:r>
              <w:rPr>
                <w:sz w:val="22"/>
                <w:szCs w:val="22"/>
                <w:lang w:val="en-GB"/>
              </w:rPr>
              <w:t>2001</w:t>
            </w:r>
          </w:p>
        </w:tc>
        <w:tc>
          <w:tcPr>
            <w:tcW w:w="2357" w:type="dxa"/>
          </w:tcPr>
          <w:p w14:paraId="5C6CA340" w14:textId="77777777" w:rsidR="00753CE6" w:rsidRPr="000E017B" w:rsidRDefault="00955234" w:rsidP="005F06C9">
            <w:pPr>
              <w:spacing w:after="0"/>
              <w:rPr>
                <w:sz w:val="22"/>
                <w:szCs w:val="22"/>
                <w:lang w:val="en-GB"/>
              </w:rPr>
            </w:pPr>
            <w:r w:rsidRPr="000E017B">
              <w:rPr>
                <w:sz w:val="22"/>
                <w:szCs w:val="22"/>
                <w:lang w:val="en-GB"/>
              </w:rPr>
              <w:t>[HIGH BIRTH</w:t>
            </w:r>
            <w:r w:rsidR="00753CE6" w:rsidRPr="000E017B">
              <w:rPr>
                <w:sz w:val="22"/>
                <w:szCs w:val="22"/>
                <w:lang w:val="en-GB"/>
              </w:rPr>
              <w:t>]</w:t>
            </w:r>
          </w:p>
        </w:tc>
      </w:tr>
      <w:tr w:rsidR="00753CE6" w:rsidRPr="000E017B" w14:paraId="5583822D" w14:textId="77777777">
        <w:tc>
          <w:tcPr>
            <w:tcW w:w="1368" w:type="dxa"/>
          </w:tcPr>
          <w:p w14:paraId="2C0D3018" w14:textId="77777777" w:rsidR="00753CE6" w:rsidRPr="000E017B" w:rsidRDefault="00753CE6" w:rsidP="005F06C9">
            <w:pPr>
              <w:spacing w:after="0"/>
              <w:jc w:val="left"/>
              <w:rPr>
                <w:i/>
                <w:iCs/>
                <w:sz w:val="22"/>
                <w:lang w:val="en-GB"/>
              </w:rPr>
            </w:pPr>
          </w:p>
        </w:tc>
        <w:tc>
          <w:tcPr>
            <w:tcW w:w="5064" w:type="dxa"/>
          </w:tcPr>
          <w:p w14:paraId="10FADA52" w14:textId="77777777" w:rsidR="00753CE6" w:rsidRPr="000E017B" w:rsidRDefault="001E3933" w:rsidP="005F06C9">
            <w:pPr>
              <w:spacing w:after="0"/>
              <w:rPr>
                <w:sz w:val="22"/>
                <w:lang w:val="en-GB"/>
              </w:rPr>
            </w:pPr>
            <w:r>
              <w:rPr>
                <w:sz w:val="22"/>
                <w:lang w:val="en-GB"/>
              </w:rPr>
              <w:t>99</w:t>
            </w:r>
          </w:p>
        </w:tc>
        <w:tc>
          <w:tcPr>
            <w:tcW w:w="2357" w:type="dxa"/>
          </w:tcPr>
          <w:p w14:paraId="029627DA" w14:textId="77777777" w:rsidR="00753CE6" w:rsidRPr="000E017B" w:rsidRDefault="00753CE6" w:rsidP="00955234">
            <w:pPr>
              <w:spacing w:after="0"/>
              <w:jc w:val="left"/>
              <w:rPr>
                <w:sz w:val="22"/>
                <w:szCs w:val="22"/>
                <w:lang w:val="en-GB"/>
              </w:rPr>
            </w:pPr>
            <w:r w:rsidRPr="000E017B">
              <w:rPr>
                <w:sz w:val="22"/>
                <w:szCs w:val="22"/>
                <w:lang w:val="en-GB"/>
              </w:rPr>
              <w:t>99</w:t>
            </w:r>
            <w:r w:rsidR="00955234" w:rsidRPr="000E017B">
              <w:rPr>
                <w:sz w:val="22"/>
                <w:szCs w:val="22"/>
                <w:lang w:val="en-GB"/>
              </w:rPr>
              <w:t>99</w:t>
            </w:r>
            <w:r w:rsidR="000832DF" w:rsidRPr="000E017B">
              <w:rPr>
                <w:sz w:val="22"/>
                <w:szCs w:val="22"/>
                <w:lang w:val="en-GB"/>
              </w:rPr>
              <w:t>.</w:t>
            </w:r>
            <w:r w:rsidRPr="000E017B">
              <w:rPr>
                <w:sz w:val="22"/>
                <w:szCs w:val="22"/>
                <w:lang w:val="en-GB"/>
              </w:rPr>
              <w:t xml:space="preserve"> No answer</w:t>
            </w:r>
          </w:p>
        </w:tc>
      </w:tr>
    </w:tbl>
    <w:p w14:paraId="3125EA18" w14:textId="77777777" w:rsidR="00753CE6" w:rsidRPr="000E017B" w:rsidRDefault="00753CE6" w:rsidP="00753CE6">
      <w:pPr>
        <w:jc w:val="left"/>
        <w:rPr>
          <w:lang w:val="en-GB"/>
        </w:rPr>
      </w:pPr>
    </w:p>
    <w:p w14:paraId="16925ADC" w14:textId="77777777" w:rsidR="00753CE6" w:rsidRPr="000E017B" w:rsidRDefault="00753CE6" w:rsidP="00753CE6">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53CE6" w:rsidRPr="000E017B" w14:paraId="3038C3A8" w14:textId="77777777">
        <w:tc>
          <w:tcPr>
            <w:tcW w:w="8995" w:type="dxa"/>
          </w:tcPr>
          <w:p w14:paraId="07B46FFC" w14:textId="77777777" w:rsidR="00B93E6D" w:rsidRPr="000E017B" w:rsidRDefault="00B93E6D" w:rsidP="00B93E6D">
            <w:pPr>
              <w:spacing w:after="0"/>
              <w:rPr>
                <w:b/>
                <w:lang w:val="en-GB"/>
              </w:rPr>
            </w:pPr>
          </w:p>
        </w:tc>
      </w:tr>
    </w:tbl>
    <w:p w14:paraId="0CB6C4D9" w14:textId="77777777" w:rsidR="00753CE6" w:rsidRPr="000E017B" w:rsidRDefault="00753CE6">
      <w:pPr>
        <w:jc w:val="center"/>
        <w:rPr>
          <w:rFonts w:ascii="Arial" w:hAnsi="Arial"/>
          <w:b/>
          <w:sz w:val="22"/>
          <w:lang w:val="en-GB"/>
        </w:rPr>
      </w:pPr>
    </w:p>
    <w:p w14:paraId="5AAA70E1" w14:textId="77777777" w:rsidR="00D2114C" w:rsidRPr="000E017B" w:rsidRDefault="00753CE6">
      <w:pPr>
        <w:jc w:val="center"/>
        <w:rPr>
          <w:rFonts w:ascii="Arial" w:hAnsi="Arial"/>
          <w:sz w:val="22"/>
          <w:lang w:val="en-GB"/>
        </w:rPr>
      </w:pPr>
      <w:r w:rsidRPr="000E017B">
        <w:rPr>
          <w:rFonts w:ascii="Arial" w:hAnsi="Arial"/>
          <w:b/>
          <w:sz w:val="22"/>
          <w:lang w:val="en-GB"/>
        </w:rPr>
        <w:br w:type="page"/>
      </w:r>
      <w:r w:rsidR="00D2114C" w:rsidRPr="000E017B">
        <w:rPr>
          <w:rFonts w:ascii="Arial" w:hAnsi="Arial"/>
          <w:b/>
          <w:sz w:val="22"/>
          <w:lang w:val="en-GB"/>
        </w:rPr>
        <w:lastRenderedPageBreak/>
        <w:t xml:space="preserve">AGE - </w:t>
      </w:r>
      <w:r w:rsidR="00D2114C" w:rsidRPr="000E017B">
        <w:rPr>
          <w:rFonts w:ascii="Arial" w:hAnsi="Arial"/>
          <w:sz w:val="22"/>
          <w:lang w:val="en-GB"/>
        </w:rPr>
        <w:t>Age of respondent</w:t>
      </w:r>
    </w:p>
    <w:p w14:paraId="57B93C7B" w14:textId="77777777" w:rsidR="00E85B0B" w:rsidRPr="000E017B" w:rsidRDefault="00E85B0B" w:rsidP="00E85B0B">
      <w:pPr>
        <w:jc w:val="left"/>
        <w:rPr>
          <w:rFonts w:ascii="Arial" w:hAnsi="Arial"/>
          <w:sz w:val="22"/>
          <w:lang w:val="en-GB"/>
        </w:rPr>
      </w:pPr>
    </w:p>
    <w:p w14:paraId="7852253A" w14:textId="77777777" w:rsidR="00E85B0B" w:rsidRPr="000E017B" w:rsidRDefault="00E85B0B" w:rsidP="00E85B0B">
      <w:pPr>
        <w:rPr>
          <w:lang w:val="en-GB"/>
        </w:rPr>
      </w:pPr>
      <w:r w:rsidRPr="000E017B">
        <w:rPr>
          <w:lang w:val="en-GB"/>
        </w:rPr>
        <w:t>This question can be asked as an alternative to asking about BIRTH. If AGE is not asked directly, it must be computed by DATEYR ‘year of interview’ minus BIRTH ‘year of birth’.</w:t>
      </w:r>
    </w:p>
    <w:p w14:paraId="026B2D84" w14:textId="77777777" w:rsidR="00E85B0B" w:rsidRPr="000E017B" w:rsidRDefault="00E85B0B" w:rsidP="00E85B0B">
      <w:pPr>
        <w:jc w:val="left"/>
        <w:rPr>
          <w:rFonts w:ascii="Arial" w:hAnsi="Arial"/>
          <w:b/>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D2114C" w:rsidRPr="000E017B" w14:paraId="19526DB3" w14:textId="77777777">
        <w:tc>
          <w:tcPr>
            <w:tcW w:w="1384" w:type="dxa"/>
            <w:tcMar>
              <w:top w:w="57" w:type="dxa"/>
              <w:bottom w:w="57" w:type="dxa"/>
            </w:tcMar>
            <w:vAlign w:val="center"/>
          </w:tcPr>
          <w:p w14:paraId="64BDD5C7" w14:textId="77777777" w:rsidR="00D2114C" w:rsidRPr="000E017B" w:rsidRDefault="00D2114C">
            <w:pPr>
              <w:jc w:val="left"/>
              <w:rPr>
                <w:i/>
                <w:sz w:val="22"/>
                <w:lang w:val="en-GB"/>
              </w:rPr>
            </w:pPr>
          </w:p>
        </w:tc>
        <w:tc>
          <w:tcPr>
            <w:tcW w:w="3780" w:type="dxa"/>
            <w:tcMar>
              <w:top w:w="57" w:type="dxa"/>
              <w:bottom w:w="57" w:type="dxa"/>
            </w:tcMar>
            <w:vAlign w:val="center"/>
          </w:tcPr>
          <w:p w14:paraId="61BF0F4E" w14:textId="77777777" w:rsidR="00D2114C" w:rsidRPr="000E017B" w:rsidRDefault="00D2114C">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79BB1646" w14:textId="77777777" w:rsidR="00D2114C" w:rsidRPr="000E017B" w:rsidRDefault="00D2114C">
            <w:pPr>
              <w:jc w:val="center"/>
              <w:rPr>
                <w:b/>
                <w:sz w:val="22"/>
                <w:szCs w:val="22"/>
                <w:lang w:val="en-GB"/>
              </w:rPr>
            </w:pPr>
            <w:r w:rsidRPr="000E017B">
              <w:rPr>
                <w:b/>
                <w:sz w:val="22"/>
                <w:szCs w:val="22"/>
                <w:lang w:val="en-GB"/>
              </w:rPr>
              <w:t>English Translation</w:t>
            </w:r>
          </w:p>
        </w:tc>
      </w:tr>
      <w:tr w:rsidR="00D2114C" w:rsidRPr="000E017B" w14:paraId="24194187" w14:textId="77777777">
        <w:tc>
          <w:tcPr>
            <w:tcW w:w="1384" w:type="dxa"/>
          </w:tcPr>
          <w:p w14:paraId="0A471FA8" w14:textId="77777777" w:rsidR="00D2114C" w:rsidRPr="000E017B" w:rsidRDefault="00D2114C">
            <w:pPr>
              <w:spacing w:after="0"/>
              <w:jc w:val="left"/>
              <w:rPr>
                <w:sz w:val="22"/>
                <w:szCs w:val="22"/>
                <w:lang w:val="en-GB"/>
              </w:rPr>
            </w:pPr>
            <w:r w:rsidRPr="000E017B">
              <w:rPr>
                <w:i/>
                <w:sz w:val="22"/>
                <w:szCs w:val="22"/>
                <w:lang w:val="en-GB"/>
              </w:rPr>
              <w:t>Question no. and text</w:t>
            </w:r>
          </w:p>
        </w:tc>
        <w:tc>
          <w:tcPr>
            <w:tcW w:w="3780" w:type="dxa"/>
          </w:tcPr>
          <w:p w14:paraId="65962946" w14:textId="77777777" w:rsidR="00D2114C" w:rsidRPr="000E017B" w:rsidRDefault="00D2114C">
            <w:pPr>
              <w:spacing w:after="0"/>
              <w:jc w:val="left"/>
              <w:rPr>
                <w:sz w:val="22"/>
                <w:szCs w:val="22"/>
                <w:lang w:val="en-GB"/>
              </w:rPr>
            </w:pPr>
          </w:p>
        </w:tc>
        <w:tc>
          <w:tcPr>
            <w:tcW w:w="3780" w:type="dxa"/>
          </w:tcPr>
          <w:p w14:paraId="4CBA59F1" w14:textId="77777777" w:rsidR="00D2114C" w:rsidRPr="000E017B" w:rsidRDefault="00D2114C">
            <w:pPr>
              <w:spacing w:after="0"/>
              <w:jc w:val="left"/>
              <w:rPr>
                <w:sz w:val="22"/>
                <w:szCs w:val="22"/>
                <w:lang w:val="en-GB"/>
              </w:rPr>
            </w:pPr>
          </w:p>
        </w:tc>
      </w:tr>
      <w:tr w:rsidR="00D2114C" w:rsidRPr="000E017B" w14:paraId="241DEBD6" w14:textId="77777777">
        <w:trPr>
          <w:cantSplit/>
        </w:trPr>
        <w:tc>
          <w:tcPr>
            <w:tcW w:w="1384" w:type="dxa"/>
            <w:vMerge w:val="restart"/>
          </w:tcPr>
          <w:p w14:paraId="77F39CC0" w14:textId="77777777" w:rsidR="00D2114C" w:rsidRPr="000E017B" w:rsidRDefault="00D2114C">
            <w:pPr>
              <w:spacing w:after="0"/>
              <w:jc w:val="left"/>
              <w:rPr>
                <w:sz w:val="22"/>
                <w:szCs w:val="22"/>
                <w:lang w:val="en-GB"/>
              </w:rPr>
            </w:pPr>
            <w:r w:rsidRPr="000E017B">
              <w:rPr>
                <w:i/>
                <w:sz w:val="22"/>
                <w:szCs w:val="22"/>
                <w:lang w:val="en-GB"/>
              </w:rPr>
              <w:t>Codes/ Categories</w:t>
            </w:r>
          </w:p>
        </w:tc>
        <w:tc>
          <w:tcPr>
            <w:tcW w:w="3780" w:type="dxa"/>
          </w:tcPr>
          <w:p w14:paraId="57D1613E" w14:textId="77777777" w:rsidR="00D2114C" w:rsidRPr="000E017B" w:rsidRDefault="00D2114C">
            <w:pPr>
              <w:spacing w:after="0"/>
              <w:rPr>
                <w:sz w:val="22"/>
                <w:szCs w:val="22"/>
                <w:lang w:val="en-GB"/>
              </w:rPr>
            </w:pPr>
          </w:p>
        </w:tc>
        <w:tc>
          <w:tcPr>
            <w:tcW w:w="3780" w:type="dxa"/>
          </w:tcPr>
          <w:p w14:paraId="168C6C28" w14:textId="77777777" w:rsidR="00D2114C" w:rsidRPr="000E017B" w:rsidRDefault="00D2114C">
            <w:pPr>
              <w:spacing w:after="0"/>
              <w:rPr>
                <w:sz w:val="22"/>
                <w:szCs w:val="22"/>
                <w:lang w:val="en-GB"/>
              </w:rPr>
            </w:pPr>
          </w:p>
        </w:tc>
      </w:tr>
      <w:tr w:rsidR="00D2114C" w:rsidRPr="000E017B" w14:paraId="588E06A1" w14:textId="77777777">
        <w:trPr>
          <w:cantSplit/>
        </w:trPr>
        <w:tc>
          <w:tcPr>
            <w:tcW w:w="1384" w:type="dxa"/>
            <w:vMerge/>
          </w:tcPr>
          <w:p w14:paraId="2AED3827" w14:textId="77777777" w:rsidR="00D2114C" w:rsidRPr="000E017B" w:rsidRDefault="00D2114C">
            <w:pPr>
              <w:spacing w:after="0"/>
              <w:jc w:val="left"/>
              <w:rPr>
                <w:sz w:val="22"/>
                <w:szCs w:val="22"/>
                <w:lang w:val="en-GB"/>
              </w:rPr>
            </w:pPr>
          </w:p>
        </w:tc>
        <w:tc>
          <w:tcPr>
            <w:tcW w:w="3780" w:type="dxa"/>
          </w:tcPr>
          <w:p w14:paraId="698FE79D" w14:textId="77777777" w:rsidR="00D2114C" w:rsidRPr="000E017B" w:rsidRDefault="00D2114C">
            <w:pPr>
              <w:spacing w:after="0"/>
              <w:rPr>
                <w:sz w:val="22"/>
                <w:szCs w:val="22"/>
                <w:lang w:val="en-GB"/>
              </w:rPr>
            </w:pPr>
          </w:p>
        </w:tc>
        <w:tc>
          <w:tcPr>
            <w:tcW w:w="3780" w:type="dxa"/>
          </w:tcPr>
          <w:p w14:paraId="50B55BC2" w14:textId="77777777" w:rsidR="00D2114C" w:rsidRPr="000E017B" w:rsidRDefault="00D2114C">
            <w:pPr>
              <w:spacing w:after="0"/>
              <w:rPr>
                <w:sz w:val="22"/>
                <w:szCs w:val="22"/>
                <w:lang w:val="en-GB"/>
              </w:rPr>
            </w:pPr>
          </w:p>
        </w:tc>
      </w:tr>
      <w:tr w:rsidR="00D2114C" w:rsidRPr="000E017B" w14:paraId="1FDB1B8C" w14:textId="77777777">
        <w:trPr>
          <w:cantSplit/>
        </w:trPr>
        <w:tc>
          <w:tcPr>
            <w:tcW w:w="1384" w:type="dxa"/>
            <w:vMerge/>
          </w:tcPr>
          <w:p w14:paraId="5BA13091" w14:textId="77777777" w:rsidR="00D2114C" w:rsidRPr="000E017B" w:rsidRDefault="00D2114C">
            <w:pPr>
              <w:spacing w:after="0"/>
              <w:jc w:val="left"/>
              <w:rPr>
                <w:sz w:val="22"/>
                <w:szCs w:val="22"/>
                <w:lang w:val="en-GB"/>
              </w:rPr>
            </w:pPr>
          </w:p>
        </w:tc>
        <w:tc>
          <w:tcPr>
            <w:tcW w:w="3780" w:type="dxa"/>
          </w:tcPr>
          <w:p w14:paraId="51D121F6" w14:textId="77777777" w:rsidR="00D2114C" w:rsidRPr="000E017B" w:rsidRDefault="00D2114C">
            <w:pPr>
              <w:spacing w:after="0"/>
              <w:rPr>
                <w:sz w:val="22"/>
                <w:szCs w:val="22"/>
                <w:lang w:val="en-GB"/>
              </w:rPr>
            </w:pPr>
          </w:p>
        </w:tc>
        <w:tc>
          <w:tcPr>
            <w:tcW w:w="3780" w:type="dxa"/>
          </w:tcPr>
          <w:p w14:paraId="5F10BACC" w14:textId="77777777" w:rsidR="00D2114C" w:rsidRPr="000E017B" w:rsidRDefault="00D2114C">
            <w:pPr>
              <w:spacing w:after="0"/>
              <w:rPr>
                <w:sz w:val="22"/>
                <w:szCs w:val="22"/>
                <w:lang w:val="en-GB"/>
              </w:rPr>
            </w:pPr>
          </w:p>
        </w:tc>
      </w:tr>
      <w:tr w:rsidR="00D2114C" w:rsidRPr="000E017B" w14:paraId="7856B5D6" w14:textId="77777777">
        <w:tc>
          <w:tcPr>
            <w:tcW w:w="1384" w:type="dxa"/>
          </w:tcPr>
          <w:p w14:paraId="33BC91DE" w14:textId="77777777" w:rsidR="00D2114C" w:rsidRPr="000E017B" w:rsidRDefault="00D2114C">
            <w:pPr>
              <w:spacing w:after="0"/>
              <w:jc w:val="left"/>
              <w:rPr>
                <w:i/>
                <w:sz w:val="22"/>
                <w:szCs w:val="22"/>
                <w:lang w:val="en-GB"/>
              </w:rPr>
            </w:pPr>
            <w:r w:rsidRPr="000E017B">
              <w:rPr>
                <w:i/>
                <w:sz w:val="22"/>
                <w:szCs w:val="22"/>
                <w:lang w:val="en-GB"/>
              </w:rPr>
              <w:t>Interviewer Instruction</w:t>
            </w:r>
          </w:p>
        </w:tc>
        <w:tc>
          <w:tcPr>
            <w:tcW w:w="3780" w:type="dxa"/>
          </w:tcPr>
          <w:p w14:paraId="6434BA7A" w14:textId="77777777" w:rsidR="00D2114C" w:rsidRPr="000E017B" w:rsidRDefault="00D2114C">
            <w:pPr>
              <w:spacing w:after="0"/>
              <w:rPr>
                <w:sz w:val="22"/>
                <w:szCs w:val="22"/>
                <w:lang w:val="en-GB"/>
              </w:rPr>
            </w:pPr>
          </w:p>
        </w:tc>
        <w:tc>
          <w:tcPr>
            <w:tcW w:w="3780" w:type="dxa"/>
          </w:tcPr>
          <w:p w14:paraId="55E2C970" w14:textId="77777777" w:rsidR="00D2114C" w:rsidRPr="000E017B" w:rsidRDefault="00D2114C">
            <w:pPr>
              <w:spacing w:after="0"/>
              <w:rPr>
                <w:sz w:val="22"/>
                <w:szCs w:val="22"/>
                <w:lang w:val="en-GB"/>
              </w:rPr>
            </w:pPr>
          </w:p>
        </w:tc>
      </w:tr>
      <w:tr w:rsidR="00D2114C" w:rsidRPr="000E017B" w14:paraId="40F7AFD6" w14:textId="77777777">
        <w:tc>
          <w:tcPr>
            <w:tcW w:w="1384" w:type="dxa"/>
          </w:tcPr>
          <w:p w14:paraId="318ABF04" w14:textId="77777777" w:rsidR="00D2114C" w:rsidRPr="000E017B" w:rsidRDefault="00D2114C">
            <w:pPr>
              <w:spacing w:after="0"/>
              <w:jc w:val="left"/>
              <w:rPr>
                <w:i/>
                <w:sz w:val="22"/>
                <w:szCs w:val="22"/>
                <w:lang w:val="en-GB"/>
              </w:rPr>
            </w:pPr>
            <w:r w:rsidRPr="000E017B">
              <w:rPr>
                <w:i/>
                <w:sz w:val="22"/>
                <w:szCs w:val="22"/>
                <w:lang w:val="en-GB"/>
              </w:rPr>
              <w:t>Translation Note</w:t>
            </w:r>
          </w:p>
        </w:tc>
        <w:tc>
          <w:tcPr>
            <w:tcW w:w="7560" w:type="dxa"/>
            <w:gridSpan w:val="2"/>
          </w:tcPr>
          <w:p w14:paraId="32CEC210" w14:textId="77777777" w:rsidR="00D2114C" w:rsidRPr="000E017B" w:rsidRDefault="00D2114C">
            <w:pPr>
              <w:spacing w:after="0"/>
              <w:rPr>
                <w:sz w:val="22"/>
                <w:szCs w:val="22"/>
                <w:lang w:val="en-GB"/>
              </w:rPr>
            </w:pPr>
          </w:p>
        </w:tc>
      </w:tr>
      <w:tr w:rsidR="00D2114C" w:rsidRPr="000E017B" w14:paraId="4CA64973" w14:textId="77777777">
        <w:tc>
          <w:tcPr>
            <w:tcW w:w="1384" w:type="dxa"/>
          </w:tcPr>
          <w:p w14:paraId="79217E47" w14:textId="77777777" w:rsidR="00D2114C" w:rsidRPr="000E017B" w:rsidRDefault="00D2114C">
            <w:pPr>
              <w:spacing w:after="0"/>
              <w:jc w:val="left"/>
              <w:rPr>
                <w:i/>
                <w:sz w:val="22"/>
                <w:szCs w:val="22"/>
                <w:lang w:val="en-GB"/>
              </w:rPr>
            </w:pPr>
            <w:r w:rsidRPr="000E017B">
              <w:rPr>
                <w:i/>
                <w:sz w:val="22"/>
                <w:szCs w:val="22"/>
                <w:lang w:val="en-GB"/>
              </w:rPr>
              <w:t>Note</w:t>
            </w:r>
          </w:p>
        </w:tc>
        <w:tc>
          <w:tcPr>
            <w:tcW w:w="7560" w:type="dxa"/>
            <w:gridSpan w:val="2"/>
          </w:tcPr>
          <w:p w14:paraId="14F66C52" w14:textId="77777777" w:rsidR="00D2114C" w:rsidRPr="00B93E6D" w:rsidRDefault="00B93E6D" w:rsidP="00CD4087">
            <w:pPr>
              <w:spacing w:after="0"/>
              <w:jc w:val="left"/>
              <w:rPr>
                <w:b/>
                <w:sz w:val="22"/>
                <w:szCs w:val="22"/>
                <w:lang w:val="en-GB"/>
              </w:rPr>
            </w:pPr>
            <w:r>
              <w:rPr>
                <w:b/>
                <w:sz w:val="22"/>
                <w:szCs w:val="22"/>
                <w:lang w:val="en-GB"/>
              </w:rPr>
              <w:t>Age of respondent was</w:t>
            </w:r>
            <w:r w:rsidRPr="00B93E6D">
              <w:rPr>
                <w:b/>
                <w:sz w:val="22"/>
                <w:szCs w:val="22"/>
                <w:lang w:val="en-GB"/>
              </w:rPr>
              <w:t xml:space="preserve"> not asked directly, instead it was computed by subtracting respondents’ years of birth from the year of interview - 201</w:t>
            </w:r>
            <w:r w:rsidR="00CD4087">
              <w:rPr>
                <w:b/>
                <w:sz w:val="22"/>
                <w:szCs w:val="22"/>
                <w:lang w:val="en-GB"/>
              </w:rPr>
              <w:t>7</w:t>
            </w:r>
          </w:p>
        </w:tc>
      </w:tr>
    </w:tbl>
    <w:p w14:paraId="225C9B71" w14:textId="77777777" w:rsidR="00D2114C" w:rsidRPr="000E017B" w:rsidRDefault="00D2114C">
      <w:pPr>
        <w:rPr>
          <w:b/>
          <w:lang w:val="en-GB"/>
        </w:rPr>
      </w:pPr>
    </w:p>
    <w:p w14:paraId="55C40FA6" w14:textId="77777777" w:rsidR="00D2114C" w:rsidRPr="000E017B" w:rsidRDefault="00D2114C">
      <w:pPr>
        <w:rPr>
          <w:lang w:val="en-GB"/>
        </w:rPr>
      </w:pPr>
      <w:r w:rsidRPr="000E017B">
        <w:rPr>
          <w:b/>
          <w:lang w:val="en-GB"/>
        </w:rPr>
        <w:t xml:space="preserve">Construction/Recoding: </w:t>
      </w:r>
      <w:r w:rsidRPr="000E017B">
        <w:rPr>
          <w:lang w:val="en-GB"/>
        </w:rPr>
        <w:t>(list lowest, highest, and ‘missing’ codes only, replace terms in [square brackets] with real numbers)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5064"/>
        <w:gridCol w:w="2357"/>
      </w:tblGrid>
      <w:tr w:rsidR="00D2114C" w:rsidRPr="000E017B" w14:paraId="006C0141" w14:textId="77777777">
        <w:tc>
          <w:tcPr>
            <w:tcW w:w="1368" w:type="dxa"/>
          </w:tcPr>
          <w:p w14:paraId="5D9925B9" w14:textId="77777777" w:rsidR="00D2114C" w:rsidRPr="000E017B" w:rsidRDefault="00D2114C">
            <w:pPr>
              <w:jc w:val="left"/>
              <w:rPr>
                <w:b/>
                <w:i/>
                <w:iCs/>
                <w:sz w:val="22"/>
                <w:szCs w:val="22"/>
                <w:lang w:val="en-GB"/>
              </w:rPr>
            </w:pPr>
          </w:p>
        </w:tc>
        <w:tc>
          <w:tcPr>
            <w:tcW w:w="5064" w:type="dxa"/>
            <w:tcMar>
              <w:top w:w="57" w:type="dxa"/>
              <w:bottom w:w="57" w:type="dxa"/>
            </w:tcMar>
            <w:vAlign w:val="center"/>
          </w:tcPr>
          <w:p w14:paraId="574922EA" w14:textId="77777777" w:rsidR="00D2114C" w:rsidRPr="000E017B" w:rsidRDefault="00D2114C">
            <w:pPr>
              <w:jc w:val="center"/>
              <w:rPr>
                <w:b/>
                <w:sz w:val="22"/>
                <w:szCs w:val="22"/>
                <w:lang w:val="en-GB"/>
              </w:rPr>
            </w:pPr>
            <w:r w:rsidRPr="000E017B">
              <w:rPr>
                <w:b/>
                <w:sz w:val="22"/>
                <w:szCs w:val="22"/>
                <w:lang w:val="en-GB"/>
              </w:rPr>
              <w:t>Country Variable Codes</w:t>
            </w:r>
            <w:r w:rsidR="00020553" w:rsidRPr="000E017B">
              <w:rPr>
                <w:b/>
                <w:sz w:val="22"/>
                <w:szCs w:val="22"/>
                <w:lang w:val="en-GB"/>
              </w:rPr>
              <w:t>/Construction Rules</w:t>
            </w:r>
            <w:r w:rsidRPr="000E017B">
              <w:rPr>
                <w:b/>
                <w:sz w:val="22"/>
                <w:szCs w:val="22"/>
                <w:lang w:val="en-GB"/>
              </w:rPr>
              <w:t xml:space="preserve"> </w:t>
            </w:r>
          </w:p>
        </w:tc>
        <w:tc>
          <w:tcPr>
            <w:tcW w:w="2357" w:type="dxa"/>
            <w:tcMar>
              <w:top w:w="57" w:type="dxa"/>
              <w:bottom w:w="57" w:type="dxa"/>
            </w:tcMar>
            <w:vAlign w:val="center"/>
          </w:tcPr>
          <w:p w14:paraId="2BCD5CC0" w14:textId="77777777" w:rsidR="00D2114C" w:rsidRPr="000E017B" w:rsidRDefault="00D2114C">
            <w:pPr>
              <w:jc w:val="center"/>
              <w:rPr>
                <w:b/>
                <w:sz w:val="22"/>
                <w:szCs w:val="22"/>
                <w:lang w:val="en-GB"/>
              </w:rPr>
            </w:pPr>
            <w:r w:rsidRPr="000E017B">
              <w:rPr>
                <w:b/>
                <w:sz w:val="22"/>
                <w:szCs w:val="22"/>
                <w:lang w:val="en-GB"/>
              </w:rPr>
              <w:sym w:font="Wingdings" w:char="F0E8"/>
            </w:r>
            <w:r w:rsidRPr="000E017B">
              <w:rPr>
                <w:b/>
                <w:sz w:val="22"/>
                <w:szCs w:val="22"/>
                <w:lang w:val="en-GB"/>
              </w:rPr>
              <w:t>AGE</w:t>
            </w:r>
          </w:p>
        </w:tc>
      </w:tr>
      <w:tr w:rsidR="00D2114C" w:rsidRPr="000E017B" w14:paraId="46973944" w14:textId="77777777">
        <w:tc>
          <w:tcPr>
            <w:tcW w:w="1368" w:type="dxa"/>
          </w:tcPr>
          <w:p w14:paraId="4A78C360" w14:textId="77777777" w:rsidR="00D2114C" w:rsidRPr="000E017B" w:rsidRDefault="00D2114C">
            <w:pPr>
              <w:spacing w:after="0"/>
              <w:jc w:val="left"/>
              <w:rPr>
                <w:b/>
                <w:i/>
                <w:iCs/>
                <w:sz w:val="22"/>
                <w:szCs w:val="22"/>
                <w:lang w:val="en-GB"/>
              </w:rPr>
            </w:pPr>
            <w:r w:rsidRPr="000E017B">
              <w:rPr>
                <w:i/>
                <w:iCs/>
                <w:sz w:val="22"/>
                <w:lang w:val="en-GB"/>
              </w:rPr>
              <w:t>Construction</w:t>
            </w:r>
          </w:p>
        </w:tc>
        <w:tc>
          <w:tcPr>
            <w:tcW w:w="5064" w:type="dxa"/>
            <w:tcMar>
              <w:top w:w="57" w:type="dxa"/>
              <w:bottom w:w="57" w:type="dxa"/>
            </w:tcMar>
            <w:vAlign w:val="center"/>
          </w:tcPr>
          <w:p w14:paraId="15EC0C86" w14:textId="77777777" w:rsidR="00D2114C" w:rsidRPr="000E017B" w:rsidRDefault="00D2114C">
            <w:pPr>
              <w:spacing w:after="0"/>
              <w:jc w:val="left"/>
              <w:rPr>
                <w:b/>
                <w:sz w:val="22"/>
                <w:szCs w:val="22"/>
                <w:lang w:val="en-GB"/>
              </w:rPr>
            </w:pPr>
          </w:p>
        </w:tc>
        <w:tc>
          <w:tcPr>
            <w:tcW w:w="2357" w:type="dxa"/>
            <w:tcMar>
              <w:top w:w="57" w:type="dxa"/>
              <w:bottom w:w="57" w:type="dxa"/>
            </w:tcMar>
            <w:vAlign w:val="center"/>
          </w:tcPr>
          <w:p w14:paraId="1BA93D09" w14:textId="77777777" w:rsidR="00D2114C" w:rsidRPr="000E017B" w:rsidRDefault="00D2114C">
            <w:pPr>
              <w:spacing w:after="0"/>
              <w:jc w:val="left"/>
              <w:rPr>
                <w:b/>
                <w:sz w:val="22"/>
                <w:szCs w:val="22"/>
                <w:lang w:val="en-GB"/>
              </w:rPr>
            </w:pPr>
          </w:p>
        </w:tc>
      </w:tr>
      <w:tr w:rsidR="00B93E6D" w:rsidRPr="000E017B" w14:paraId="4F4E930C" w14:textId="77777777">
        <w:tc>
          <w:tcPr>
            <w:tcW w:w="1368" w:type="dxa"/>
          </w:tcPr>
          <w:p w14:paraId="327CCBFB" w14:textId="77777777" w:rsidR="00B93E6D" w:rsidRPr="000E017B" w:rsidRDefault="00B93E6D">
            <w:pPr>
              <w:spacing w:after="0"/>
              <w:jc w:val="left"/>
              <w:rPr>
                <w:i/>
                <w:iCs/>
                <w:sz w:val="22"/>
                <w:szCs w:val="22"/>
                <w:lang w:val="en-GB"/>
              </w:rPr>
            </w:pPr>
            <w:r w:rsidRPr="000E017B">
              <w:rPr>
                <w:i/>
                <w:iCs/>
                <w:sz w:val="22"/>
                <w:lang w:val="en-GB"/>
              </w:rPr>
              <w:t>Codes</w:t>
            </w:r>
          </w:p>
        </w:tc>
        <w:tc>
          <w:tcPr>
            <w:tcW w:w="5064" w:type="dxa"/>
          </w:tcPr>
          <w:p w14:paraId="78AA33B2" w14:textId="0BDD2D74" w:rsidR="00B93E6D" w:rsidRPr="000E017B" w:rsidRDefault="00B93E6D" w:rsidP="00CD4087">
            <w:pPr>
              <w:spacing w:after="0"/>
              <w:rPr>
                <w:sz w:val="22"/>
                <w:szCs w:val="22"/>
                <w:lang w:val="en-GB"/>
              </w:rPr>
            </w:pPr>
            <w:r>
              <w:rPr>
                <w:sz w:val="22"/>
                <w:szCs w:val="22"/>
                <w:lang w:val="en-GB"/>
              </w:rPr>
              <w:t>1</w:t>
            </w:r>
            <w:r w:rsidR="00C643C0">
              <w:rPr>
                <w:sz w:val="22"/>
                <w:szCs w:val="22"/>
                <w:lang w:val="en-GB"/>
              </w:rPr>
              <w:t>8</w:t>
            </w:r>
          </w:p>
        </w:tc>
        <w:tc>
          <w:tcPr>
            <w:tcW w:w="2357" w:type="dxa"/>
          </w:tcPr>
          <w:p w14:paraId="348E39DD" w14:textId="77777777" w:rsidR="00B93E6D" w:rsidRPr="000E017B" w:rsidRDefault="00B93E6D">
            <w:pPr>
              <w:spacing w:after="0"/>
              <w:rPr>
                <w:sz w:val="22"/>
                <w:szCs w:val="22"/>
                <w:lang w:val="en-GB"/>
              </w:rPr>
            </w:pPr>
            <w:r w:rsidRPr="000E017B">
              <w:rPr>
                <w:sz w:val="22"/>
                <w:szCs w:val="22"/>
                <w:lang w:val="en-GB"/>
              </w:rPr>
              <w:t>[MIN AGE]</w:t>
            </w:r>
          </w:p>
        </w:tc>
      </w:tr>
      <w:tr w:rsidR="00B93E6D" w:rsidRPr="000E017B" w14:paraId="3892C16A" w14:textId="77777777">
        <w:tc>
          <w:tcPr>
            <w:tcW w:w="1368" w:type="dxa"/>
          </w:tcPr>
          <w:p w14:paraId="146C234E" w14:textId="77777777" w:rsidR="00B93E6D" w:rsidRPr="000E017B" w:rsidRDefault="00B93E6D">
            <w:pPr>
              <w:spacing w:after="0"/>
              <w:jc w:val="left"/>
              <w:rPr>
                <w:i/>
                <w:iCs/>
                <w:sz w:val="22"/>
                <w:szCs w:val="22"/>
                <w:lang w:val="en-GB"/>
              </w:rPr>
            </w:pPr>
          </w:p>
        </w:tc>
        <w:tc>
          <w:tcPr>
            <w:tcW w:w="5064" w:type="dxa"/>
          </w:tcPr>
          <w:p w14:paraId="1393290D" w14:textId="3891BDCE" w:rsidR="00B93E6D" w:rsidRPr="000E017B" w:rsidRDefault="00C643C0" w:rsidP="00CD4087">
            <w:pPr>
              <w:spacing w:after="0"/>
              <w:rPr>
                <w:sz w:val="22"/>
                <w:szCs w:val="22"/>
                <w:lang w:val="en-GB"/>
              </w:rPr>
            </w:pPr>
            <w:r>
              <w:rPr>
                <w:sz w:val="22"/>
                <w:szCs w:val="22"/>
                <w:lang w:val="en-GB"/>
              </w:rPr>
              <w:t>87</w:t>
            </w:r>
          </w:p>
        </w:tc>
        <w:tc>
          <w:tcPr>
            <w:tcW w:w="2357" w:type="dxa"/>
          </w:tcPr>
          <w:p w14:paraId="0F9A96AA" w14:textId="77777777" w:rsidR="00B93E6D" w:rsidRPr="000E017B" w:rsidRDefault="00B93E6D">
            <w:pPr>
              <w:spacing w:after="0"/>
              <w:rPr>
                <w:sz w:val="22"/>
                <w:szCs w:val="22"/>
                <w:lang w:val="en-GB"/>
              </w:rPr>
            </w:pPr>
            <w:r w:rsidRPr="000E017B">
              <w:rPr>
                <w:sz w:val="22"/>
                <w:szCs w:val="22"/>
                <w:lang w:val="en-GB"/>
              </w:rPr>
              <w:t>[HIGH AGE]</w:t>
            </w:r>
          </w:p>
        </w:tc>
      </w:tr>
      <w:tr w:rsidR="00B93E6D" w:rsidRPr="000E017B" w14:paraId="227323DA" w14:textId="77777777">
        <w:tc>
          <w:tcPr>
            <w:tcW w:w="1368" w:type="dxa"/>
          </w:tcPr>
          <w:p w14:paraId="7112C830" w14:textId="77777777" w:rsidR="00B93E6D" w:rsidRPr="000E017B" w:rsidRDefault="00B93E6D">
            <w:pPr>
              <w:spacing w:after="0"/>
              <w:jc w:val="left"/>
              <w:rPr>
                <w:i/>
                <w:iCs/>
                <w:sz w:val="22"/>
                <w:lang w:val="en-GB"/>
              </w:rPr>
            </w:pPr>
          </w:p>
        </w:tc>
        <w:tc>
          <w:tcPr>
            <w:tcW w:w="5064" w:type="dxa"/>
          </w:tcPr>
          <w:p w14:paraId="7896BA9E" w14:textId="4A2B5310" w:rsidR="00B93E6D" w:rsidRPr="000E017B" w:rsidRDefault="00B93E6D" w:rsidP="00B93E6D">
            <w:pPr>
              <w:spacing w:after="0"/>
              <w:rPr>
                <w:sz w:val="22"/>
                <w:lang w:val="en-GB"/>
              </w:rPr>
            </w:pPr>
            <w:r>
              <w:rPr>
                <w:sz w:val="22"/>
                <w:lang w:val="en-GB"/>
              </w:rPr>
              <w:t>99</w:t>
            </w:r>
            <w:r w:rsidR="00C643C0">
              <w:rPr>
                <w:sz w:val="22"/>
                <w:lang w:val="en-GB"/>
              </w:rPr>
              <w:t>9</w:t>
            </w:r>
          </w:p>
        </w:tc>
        <w:tc>
          <w:tcPr>
            <w:tcW w:w="2357" w:type="dxa"/>
          </w:tcPr>
          <w:p w14:paraId="49822FDE" w14:textId="77777777" w:rsidR="00B93E6D" w:rsidRPr="000E017B" w:rsidRDefault="00B93E6D">
            <w:pPr>
              <w:spacing w:after="0"/>
              <w:rPr>
                <w:sz w:val="22"/>
                <w:szCs w:val="22"/>
                <w:lang w:val="en-GB"/>
              </w:rPr>
            </w:pPr>
            <w:r w:rsidRPr="000E017B">
              <w:rPr>
                <w:sz w:val="22"/>
                <w:szCs w:val="22"/>
                <w:lang w:val="en-GB"/>
              </w:rPr>
              <w:t>999. No answer</w:t>
            </w:r>
          </w:p>
        </w:tc>
      </w:tr>
    </w:tbl>
    <w:p w14:paraId="3633319F" w14:textId="77777777" w:rsidR="00D2114C" w:rsidRPr="000E017B" w:rsidRDefault="00D2114C">
      <w:pPr>
        <w:jc w:val="left"/>
        <w:rPr>
          <w:lang w:val="en-GB"/>
        </w:rPr>
      </w:pPr>
    </w:p>
    <w:p w14:paraId="650368EA" w14:textId="77777777" w:rsidR="003E5B58" w:rsidRPr="000E017B" w:rsidRDefault="003E5B58" w:rsidP="003E5B58">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3E5B58" w:rsidRPr="000E017B" w14:paraId="090FE398" w14:textId="77777777">
        <w:tc>
          <w:tcPr>
            <w:tcW w:w="8995" w:type="dxa"/>
          </w:tcPr>
          <w:p w14:paraId="4EDCD623" w14:textId="77777777" w:rsidR="00B93E6D" w:rsidRPr="000E017B" w:rsidRDefault="00B93E6D" w:rsidP="00B93E6D">
            <w:pPr>
              <w:spacing w:after="0"/>
              <w:rPr>
                <w:b/>
                <w:lang w:val="en-GB"/>
              </w:rPr>
            </w:pPr>
          </w:p>
        </w:tc>
      </w:tr>
    </w:tbl>
    <w:p w14:paraId="419B00C1" w14:textId="77777777" w:rsidR="003E5B58" w:rsidRPr="000E017B" w:rsidRDefault="003E5B58" w:rsidP="003E5B58">
      <w:pPr>
        <w:jc w:val="left"/>
        <w:rPr>
          <w:lang w:val="en-GB"/>
        </w:rPr>
      </w:pPr>
    </w:p>
    <w:p w14:paraId="7278D157" w14:textId="77777777" w:rsidR="003E5B58" w:rsidRPr="000E017B" w:rsidRDefault="003E5B58">
      <w:pPr>
        <w:jc w:val="left"/>
        <w:rPr>
          <w:lang w:val="en-GB"/>
        </w:rPr>
      </w:pPr>
    </w:p>
    <w:p w14:paraId="2003DFA8" w14:textId="77777777" w:rsidR="001D22D4" w:rsidRPr="000E017B" w:rsidRDefault="002B56D3" w:rsidP="001D22D4">
      <w:pPr>
        <w:jc w:val="center"/>
        <w:rPr>
          <w:rFonts w:ascii="Arial" w:hAnsi="Arial"/>
          <w:sz w:val="22"/>
          <w:lang w:val="en-GB"/>
        </w:rPr>
      </w:pPr>
      <w:r w:rsidRPr="000E017B">
        <w:rPr>
          <w:rFonts w:ascii="Arial" w:hAnsi="Arial"/>
          <w:b/>
          <w:sz w:val="22"/>
          <w:lang w:val="en-GB"/>
        </w:rPr>
        <w:br w:type="page"/>
      </w:r>
      <w:r w:rsidR="001D22D4" w:rsidRPr="000E017B">
        <w:rPr>
          <w:rFonts w:ascii="Arial" w:hAnsi="Arial"/>
          <w:b/>
          <w:sz w:val="22"/>
          <w:lang w:val="en-GB"/>
        </w:rPr>
        <w:lastRenderedPageBreak/>
        <w:t>EDUCYRS</w:t>
      </w:r>
      <w:r w:rsidR="001D22D4" w:rsidRPr="000E017B">
        <w:rPr>
          <w:rFonts w:ascii="Arial" w:hAnsi="Arial"/>
          <w:sz w:val="22"/>
          <w:lang w:val="en-GB"/>
        </w:rPr>
        <w:t xml:space="preserve"> </w:t>
      </w:r>
      <w:r w:rsidR="001D22D4" w:rsidRPr="000E017B">
        <w:rPr>
          <w:rFonts w:ascii="Arial" w:hAnsi="Arial"/>
          <w:b/>
          <w:sz w:val="22"/>
          <w:lang w:val="en-GB"/>
        </w:rPr>
        <w:t>-</w:t>
      </w:r>
      <w:r w:rsidR="001D22D4" w:rsidRPr="000E017B">
        <w:rPr>
          <w:rFonts w:ascii="Arial" w:hAnsi="Arial"/>
          <w:sz w:val="22"/>
          <w:lang w:val="en-GB"/>
        </w:rPr>
        <w:t xml:space="preserve"> Education I: years of schooling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1D22D4" w:rsidRPr="001637AA" w14:paraId="0BB2C229" w14:textId="77777777">
        <w:tc>
          <w:tcPr>
            <w:tcW w:w="1384" w:type="dxa"/>
            <w:tcMar>
              <w:top w:w="57" w:type="dxa"/>
              <w:bottom w:w="57" w:type="dxa"/>
            </w:tcMar>
            <w:vAlign w:val="center"/>
          </w:tcPr>
          <w:p w14:paraId="4FA7FCFB" w14:textId="77777777" w:rsidR="001D22D4" w:rsidRPr="001637AA" w:rsidRDefault="001D22D4" w:rsidP="005F06C9">
            <w:pPr>
              <w:jc w:val="left"/>
              <w:rPr>
                <w:i/>
                <w:sz w:val="22"/>
                <w:szCs w:val="22"/>
                <w:lang w:val="en-GB"/>
              </w:rPr>
            </w:pPr>
          </w:p>
        </w:tc>
        <w:tc>
          <w:tcPr>
            <w:tcW w:w="3780" w:type="dxa"/>
            <w:tcMar>
              <w:top w:w="57" w:type="dxa"/>
              <w:bottom w:w="57" w:type="dxa"/>
            </w:tcMar>
            <w:vAlign w:val="center"/>
          </w:tcPr>
          <w:p w14:paraId="7AA117ED" w14:textId="77777777" w:rsidR="001D22D4" w:rsidRPr="001637AA" w:rsidRDefault="001D22D4"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111FCAC6" w14:textId="77777777" w:rsidR="001D22D4" w:rsidRPr="001637AA" w:rsidRDefault="001D22D4" w:rsidP="005F06C9">
            <w:pPr>
              <w:jc w:val="center"/>
              <w:rPr>
                <w:b/>
                <w:sz w:val="22"/>
                <w:szCs w:val="22"/>
                <w:lang w:val="en-GB"/>
              </w:rPr>
            </w:pPr>
            <w:r w:rsidRPr="001637AA">
              <w:rPr>
                <w:b/>
                <w:sz w:val="22"/>
                <w:szCs w:val="22"/>
                <w:lang w:val="en-GB"/>
              </w:rPr>
              <w:t>English Translation</w:t>
            </w:r>
          </w:p>
        </w:tc>
      </w:tr>
      <w:tr w:rsidR="001D22D4" w:rsidRPr="001637AA" w14:paraId="7C5D764A" w14:textId="77777777">
        <w:tc>
          <w:tcPr>
            <w:tcW w:w="1384" w:type="dxa"/>
          </w:tcPr>
          <w:p w14:paraId="63CF4328" w14:textId="77777777" w:rsidR="001D22D4" w:rsidRPr="001637AA" w:rsidRDefault="001D22D4" w:rsidP="005F06C9">
            <w:pPr>
              <w:spacing w:after="0"/>
              <w:jc w:val="left"/>
              <w:rPr>
                <w:sz w:val="22"/>
                <w:szCs w:val="22"/>
                <w:lang w:val="en-GB"/>
              </w:rPr>
            </w:pPr>
            <w:r w:rsidRPr="001637AA">
              <w:rPr>
                <w:i/>
                <w:sz w:val="22"/>
                <w:szCs w:val="22"/>
                <w:lang w:val="en-GB"/>
              </w:rPr>
              <w:t>Question no. and text</w:t>
            </w:r>
          </w:p>
        </w:tc>
        <w:tc>
          <w:tcPr>
            <w:tcW w:w="3780" w:type="dxa"/>
          </w:tcPr>
          <w:p w14:paraId="21505270" w14:textId="77777777" w:rsidR="001D22D4" w:rsidRPr="001637AA" w:rsidRDefault="00B93E6D" w:rsidP="00031DB1">
            <w:pPr>
              <w:spacing w:after="0"/>
              <w:rPr>
                <w:sz w:val="22"/>
                <w:szCs w:val="22"/>
                <w:lang w:val="en-GB"/>
              </w:rPr>
            </w:pPr>
            <w:r w:rsidRPr="001637AA">
              <w:rPr>
                <w:sz w:val="22"/>
                <w:szCs w:val="22"/>
                <w:lang w:val="en-GB"/>
              </w:rPr>
              <w:t xml:space="preserve">D.03. </w:t>
            </w:r>
            <w:proofErr w:type="spellStart"/>
            <w:r w:rsidRPr="001637AA">
              <w:rPr>
                <w:bCs/>
                <w:sz w:val="22"/>
                <w:szCs w:val="22"/>
                <w:lang w:val="en-US"/>
              </w:rPr>
              <w:t>Eğitim</w:t>
            </w:r>
            <w:proofErr w:type="spellEnd"/>
            <w:r w:rsidRPr="001637AA">
              <w:rPr>
                <w:bCs/>
                <w:sz w:val="22"/>
                <w:szCs w:val="22"/>
                <w:lang w:val="en-US"/>
              </w:rPr>
              <w:t xml:space="preserve"> </w:t>
            </w:r>
            <w:proofErr w:type="spellStart"/>
            <w:r w:rsidRPr="001637AA">
              <w:rPr>
                <w:bCs/>
                <w:sz w:val="22"/>
                <w:szCs w:val="22"/>
                <w:lang w:val="en-US"/>
              </w:rPr>
              <w:t>durumunuz</w:t>
            </w:r>
            <w:proofErr w:type="spellEnd"/>
            <w:r w:rsidRPr="001637AA">
              <w:rPr>
                <w:bCs/>
                <w:sz w:val="22"/>
                <w:szCs w:val="22"/>
                <w:lang w:val="en-US"/>
              </w:rPr>
              <w:t xml:space="preserve"> </w:t>
            </w:r>
            <w:proofErr w:type="spellStart"/>
            <w:r w:rsidRPr="001637AA">
              <w:rPr>
                <w:bCs/>
                <w:sz w:val="22"/>
                <w:szCs w:val="22"/>
                <w:lang w:val="en-US"/>
              </w:rPr>
              <w:t>nedir</w:t>
            </w:r>
            <w:proofErr w:type="spellEnd"/>
            <w:r w:rsidRPr="001637AA">
              <w:rPr>
                <w:bCs/>
                <w:sz w:val="22"/>
                <w:szCs w:val="22"/>
                <w:lang w:val="en-US"/>
              </w:rPr>
              <w:t xml:space="preserve">? İlk, </w:t>
            </w:r>
            <w:proofErr w:type="spellStart"/>
            <w:r w:rsidRPr="001637AA">
              <w:rPr>
                <w:bCs/>
                <w:sz w:val="22"/>
                <w:szCs w:val="22"/>
                <w:lang w:val="en-US"/>
              </w:rPr>
              <w:t>orta</w:t>
            </w:r>
            <w:proofErr w:type="spellEnd"/>
            <w:r w:rsidRPr="001637AA">
              <w:rPr>
                <w:bCs/>
                <w:sz w:val="22"/>
                <w:szCs w:val="22"/>
                <w:lang w:val="en-US"/>
              </w:rPr>
              <w:t xml:space="preserve"> </w:t>
            </w:r>
            <w:proofErr w:type="spellStart"/>
            <w:r w:rsidRPr="001637AA">
              <w:rPr>
                <w:bCs/>
                <w:sz w:val="22"/>
                <w:szCs w:val="22"/>
                <w:lang w:val="en-US"/>
              </w:rPr>
              <w:t>ve</w:t>
            </w:r>
            <w:proofErr w:type="spellEnd"/>
            <w:r w:rsidRPr="001637AA">
              <w:rPr>
                <w:bCs/>
                <w:sz w:val="22"/>
                <w:szCs w:val="22"/>
                <w:lang w:val="en-US"/>
              </w:rPr>
              <w:t xml:space="preserve"> </w:t>
            </w:r>
            <w:proofErr w:type="spellStart"/>
            <w:r w:rsidRPr="001637AA">
              <w:rPr>
                <w:bCs/>
                <w:sz w:val="22"/>
                <w:szCs w:val="22"/>
                <w:lang w:val="en-US"/>
              </w:rPr>
              <w:t>yükseköğretim</w:t>
            </w:r>
            <w:proofErr w:type="spellEnd"/>
            <w:r w:rsidRPr="001637AA">
              <w:rPr>
                <w:bCs/>
                <w:sz w:val="22"/>
                <w:szCs w:val="22"/>
                <w:lang w:val="en-US"/>
              </w:rPr>
              <w:t xml:space="preserve"> </w:t>
            </w:r>
            <w:proofErr w:type="spellStart"/>
            <w:r w:rsidRPr="001637AA">
              <w:rPr>
                <w:bCs/>
                <w:sz w:val="22"/>
                <w:szCs w:val="22"/>
                <w:lang w:val="en-US"/>
              </w:rPr>
              <w:t>ve</w:t>
            </w:r>
            <w:proofErr w:type="spellEnd"/>
            <w:r w:rsidRPr="001637AA">
              <w:rPr>
                <w:bCs/>
                <w:sz w:val="22"/>
                <w:szCs w:val="22"/>
                <w:lang w:val="en-US"/>
              </w:rPr>
              <w:t xml:space="preserve"> </w:t>
            </w:r>
            <w:proofErr w:type="spellStart"/>
            <w:r w:rsidRPr="001637AA">
              <w:rPr>
                <w:bCs/>
                <w:sz w:val="22"/>
                <w:szCs w:val="22"/>
                <w:lang w:val="en-US"/>
              </w:rPr>
              <w:t>sonrasında</w:t>
            </w:r>
            <w:proofErr w:type="spellEnd"/>
            <w:r w:rsidRPr="001637AA">
              <w:rPr>
                <w:bCs/>
                <w:sz w:val="22"/>
                <w:szCs w:val="22"/>
                <w:lang w:val="en-US"/>
              </w:rPr>
              <w:t xml:space="preserve">, tam </w:t>
            </w:r>
            <w:proofErr w:type="spellStart"/>
            <w:r w:rsidRPr="001637AA">
              <w:rPr>
                <w:bCs/>
                <w:sz w:val="22"/>
                <w:szCs w:val="22"/>
                <w:lang w:val="en-US"/>
              </w:rPr>
              <w:t>zamanlı</w:t>
            </w:r>
            <w:proofErr w:type="spellEnd"/>
            <w:r w:rsidRPr="001637AA">
              <w:rPr>
                <w:bCs/>
                <w:sz w:val="22"/>
                <w:szCs w:val="22"/>
                <w:lang w:val="en-US"/>
              </w:rPr>
              <w:t xml:space="preserve"> </w:t>
            </w:r>
            <w:proofErr w:type="spellStart"/>
            <w:r w:rsidRPr="001637AA">
              <w:rPr>
                <w:bCs/>
                <w:sz w:val="22"/>
                <w:szCs w:val="22"/>
                <w:lang w:val="en-US"/>
              </w:rPr>
              <w:t>meslek</w:t>
            </w:r>
            <w:proofErr w:type="spellEnd"/>
            <w:r w:rsidRPr="001637AA">
              <w:rPr>
                <w:bCs/>
                <w:sz w:val="22"/>
                <w:szCs w:val="22"/>
                <w:lang w:val="en-US"/>
              </w:rPr>
              <w:t xml:space="preserve"> </w:t>
            </w:r>
            <w:proofErr w:type="spellStart"/>
            <w:r w:rsidRPr="001637AA">
              <w:rPr>
                <w:bCs/>
                <w:sz w:val="22"/>
                <w:szCs w:val="22"/>
                <w:lang w:val="en-US"/>
              </w:rPr>
              <w:t>eğitimi</w:t>
            </w:r>
            <w:proofErr w:type="spellEnd"/>
            <w:r w:rsidRPr="001637AA">
              <w:rPr>
                <w:bCs/>
                <w:sz w:val="22"/>
                <w:szCs w:val="22"/>
                <w:lang w:val="en-US"/>
              </w:rPr>
              <w:t xml:space="preserve"> </w:t>
            </w:r>
            <w:proofErr w:type="spellStart"/>
            <w:r w:rsidRPr="001637AA">
              <w:rPr>
                <w:bCs/>
                <w:sz w:val="22"/>
                <w:szCs w:val="22"/>
                <w:lang w:val="en-US"/>
              </w:rPr>
              <w:t>dahil</w:t>
            </w:r>
            <w:proofErr w:type="spellEnd"/>
            <w:r w:rsidRPr="001637AA">
              <w:rPr>
                <w:bCs/>
                <w:sz w:val="22"/>
                <w:szCs w:val="22"/>
                <w:lang w:val="en-US"/>
              </w:rPr>
              <w:t xml:space="preserve">, </w:t>
            </w:r>
            <w:proofErr w:type="spellStart"/>
            <w:r w:rsidRPr="001637AA">
              <w:rPr>
                <w:bCs/>
                <w:sz w:val="22"/>
                <w:szCs w:val="22"/>
                <w:lang w:val="en-US"/>
              </w:rPr>
              <w:t>fakat</w:t>
            </w:r>
            <w:proofErr w:type="spellEnd"/>
            <w:r w:rsidRPr="001637AA">
              <w:rPr>
                <w:bCs/>
                <w:sz w:val="22"/>
                <w:szCs w:val="22"/>
                <w:lang w:val="en-US"/>
              </w:rPr>
              <w:t xml:space="preserve"> </w:t>
            </w:r>
            <w:proofErr w:type="spellStart"/>
            <w:r w:rsidRPr="001637AA">
              <w:rPr>
                <w:bCs/>
                <w:sz w:val="22"/>
                <w:szCs w:val="22"/>
                <w:lang w:val="en-US"/>
              </w:rPr>
              <w:t>sınıfta</w:t>
            </w:r>
            <w:proofErr w:type="spellEnd"/>
            <w:r w:rsidRPr="001637AA">
              <w:rPr>
                <w:bCs/>
                <w:sz w:val="22"/>
                <w:szCs w:val="22"/>
                <w:lang w:val="en-US"/>
              </w:rPr>
              <w:t xml:space="preserve"> </w:t>
            </w:r>
            <w:proofErr w:type="spellStart"/>
            <w:r w:rsidRPr="001637AA">
              <w:rPr>
                <w:bCs/>
                <w:sz w:val="22"/>
                <w:szCs w:val="22"/>
                <w:lang w:val="en-US"/>
              </w:rPr>
              <w:t>kalıp</w:t>
            </w:r>
            <w:proofErr w:type="spellEnd"/>
            <w:r w:rsidRPr="001637AA">
              <w:rPr>
                <w:bCs/>
                <w:sz w:val="22"/>
                <w:szCs w:val="22"/>
                <w:lang w:val="en-US"/>
              </w:rPr>
              <w:t xml:space="preserve"> </w:t>
            </w:r>
            <w:proofErr w:type="spellStart"/>
            <w:r w:rsidRPr="001637AA">
              <w:rPr>
                <w:bCs/>
                <w:sz w:val="22"/>
                <w:szCs w:val="22"/>
                <w:lang w:val="en-US"/>
              </w:rPr>
              <w:t>tekrar</w:t>
            </w:r>
            <w:proofErr w:type="spellEnd"/>
            <w:r w:rsidRPr="001637AA">
              <w:rPr>
                <w:bCs/>
                <w:sz w:val="22"/>
                <w:szCs w:val="22"/>
                <w:lang w:val="en-US"/>
              </w:rPr>
              <w:t xml:space="preserve"> </w:t>
            </w:r>
            <w:proofErr w:type="spellStart"/>
            <w:r w:rsidRPr="001637AA">
              <w:rPr>
                <w:bCs/>
                <w:sz w:val="22"/>
                <w:szCs w:val="22"/>
                <w:lang w:val="en-US"/>
              </w:rPr>
              <w:t>edilen</w:t>
            </w:r>
            <w:proofErr w:type="spellEnd"/>
            <w:r w:rsidRPr="001637AA">
              <w:rPr>
                <w:bCs/>
                <w:sz w:val="22"/>
                <w:szCs w:val="22"/>
                <w:lang w:val="en-US"/>
              </w:rPr>
              <w:t xml:space="preserve"> </w:t>
            </w:r>
            <w:proofErr w:type="spellStart"/>
            <w:r w:rsidRPr="001637AA">
              <w:rPr>
                <w:bCs/>
                <w:sz w:val="22"/>
                <w:szCs w:val="22"/>
                <w:lang w:val="en-US"/>
              </w:rPr>
              <w:t>yıllar</w:t>
            </w:r>
            <w:proofErr w:type="spellEnd"/>
            <w:r w:rsidRPr="001637AA">
              <w:rPr>
                <w:bCs/>
                <w:sz w:val="22"/>
                <w:szCs w:val="22"/>
                <w:lang w:val="en-US"/>
              </w:rPr>
              <w:t xml:space="preserve"> </w:t>
            </w:r>
            <w:proofErr w:type="spellStart"/>
            <w:r w:rsidRPr="001637AA">
              <w:rPr>
                <w:bCs/>
                <w:sz w:val="22"/>
                <w:szCs w:val="22"/>
                <w:lang w:val="en-US"/>
              </w:rPr>
              <w:t>hariç</w:t>
            </w:r>
            <w:proofErr w:type="spellEnd"/>
            <w:r w:rsidRPr="001637AA">
              <w:rPr>
                <w:bCs/>
                <w:sz w:val="22"/>
                <w:szCs w:val="22"/>
                <w:lang w:val="en-US"/>
              </w:rPr>
              <w:t xml:space="preserve">, </w:t>
            </w:r>
            <w:proofErr w:type="spellStart"/>
            <w:r w:rsidRPr="001637AA">
              <w:rPr>
                <w:bCs/>
                <w:sz w:val="22"/>
                <w:szCs w:val="22"/>
                <w:lang w:val="en-US"/>
              </w:rPr>
              <w:t>kaç</w:t>
            </w:r>
            <w:proofErr w:type="spellEnd"/>
            <w:r w:rsidRPr="001637AA">
              <w:rPr>
                <w:bCs/>
                <w:sz w:val="22"/>
                <w:szCs w:val="22"/>
                <w:lang w:val="en-US"/>
              </w:rPr>
              <w:t xml:space="preserve"> </w:t>
            </w:r>
            <w:proofErr w:type="spellStart"/>
            <w:r w:rsidRPr="001637AA">
              <w:rPr>
                <w:bCs/>
                <w:sz w:val="22"/>
                <w:szCs w:val="22"/>
                <w:lang w:val="en-US"/>
              </w:rPr>
              <w:t>yıl</w:t>
            </w:r>
            <w:proofErr w:type="spellEnd"/>
            <w:r w:rsidRPr="001637AA">
              <w:rPr>
                <w:bCs/>
                <w:sz w:val="22"/>
                <w:szCs w:val="22"/>
                <w:lang w:val="en-US"/>
              </w:rPr>
              <w:t xml:space="preserve"> </w:t>
            </w:r>
            <w:proofErr w:type="spellStart"/>
            <w:r w:rsidRPr="001637AA">
              <w:rPr>
                <w:bCs/>
                <w:sz w:val="22"/>
                <w:szCs w:val="22"/>
                <w:lang w:val="en-US"/>
              </w:rPr>
              <w:t>geçirdiniz</w:t>
            </w:r>
            <w:proofErr w:type="spellEnd"/>
            <w:r w:rsidRPr="001637AA">
              <w:rPr>
                <w:bCs/>
                <w:sz w:val="22"/>
                <w:szCs w:val="22"/>
                <w:lang w:val="en-US"/>
              </w:rPr>
              <w:t>?</w:t>
            </w:r>
          </w:p>
        </w:tc>
        <w:tc>
          <w:tcPr>
            <w:tcW w:w="3780" w:type="dxa"/>
          </w:tcPr>
          <w:p w14:paraId="217764A9" w14:textId="77777777" w:rsidR="001D22D4" w:rsidRPr="001637AA" w:rsidRDefault="00B93E6D" w:rsidP="00031DB1">
            <w:pPr>
              <w:spacing w:after="0"/>
              <w:rPr>
                <w:sz w:val="22"/>
                <w:szCs w:val="22"/>
                <w:lang w:val="en-US"/>
              </w:rPr>
            </w:pPr>
            <w:r w:rsidRPr="001637AA">
              <w:rPr>
                <w:sz w:val="22"/>
                <w:szCs w:val="22"/>
                <w:lang w:val="en-GB"/>
              </w:rPr>
              <w:t>D.03.</w:t>
            </w:r>
            <w:r w:rsidR="00031DB1" w:rsidRPr="001637AA">
              <w:rPr>
                <w:sz w:val="22"/>
                <w:szCs w:val="22"/>
                <w:lang w:val="en-GB"/>
              </w:rPr>
              <w:t xml:space="preserve"> What is your education status? </w:t>
            </w:r>
            <w:r w:rsidR="00031DB1" w:rsidRPr="001637AA">
              <w:rPr>
                <w:sz w:val="22"/>
                <w:szCs w:val="22"/>
                <w:lang w:val="en-US"/>
              </w:rPr>
              <w:t>How many full years of education have you had considering primary and secondary schooling, university and full-time vocational training, but not including repeated years.</w:t>
            </w:r>
          </w:p>
        </w:tc>
      </w:tr>
      <w:tr w:rsidR="00031DB1" w:rsidRPr="001637AA" w14:paraId="734A8135" w14:textId="77777777">
        <w:trPr>
          <w:cantSplit/>
        </w:trPr>
        <w:tc>
          <w:tcPr>
            <w:tcW w:w="1384" w:type="dxa"/>
            <w:vMerge w:val="restart"/>
          </w:tcPr>
          <w:p w14:paraId="288FFF5A" w14:textId="77777777" w:rsidR="00031DB1" w:rsidRPr="001637AA" w:rsidRDefault="00031DB1" w:rsidP="005F06C9">
            <w:pPr>
              <w:spacing w:after="0"/>
              <w:jc w:val="left"/>
              <w:rPr>
                <w:sz w:val="22"/>
                <w:szCs w:val="22"/>
                <w:lang w:val="en-GB"/>
              </w:rPr>
            </w:pPr>
            <w:r w:rsidRPr="001637AA">
              <w:rPr>
                <w:i/>
                <w:sz w:val="22"/>
                <w:szCs w:val="22"/>
                <w:lang w:val="en-GB"/>
              </w:rPr>
              <w:t>Codes/ Categories</w:t>
            </w:r>
          </w:p>
        </w:tc>
        <w:tc>
          <w:tcPr>
            <w:tcW w:w="3780" w:type="dxa"/>
          </w:tcPr>
          <w:p w14:paraId="3743ECF2" w14:textId="77777777" w:rsidR="00031DB1" w:rsidRPr="001637AA" w:rsidRDefault="00031DB1" w:rsidP="00031DB1">
            <w:pPr>
              <w:widowControl w:val="0"/>
              <w:tabs>
                <w:tab w:val="left" w:pos="1140"/>
              </w:tabs>
              <w:autoSpaceDE w:val="0"/>
              <w:autoSpaceDN w:val="0"/>
              <w:adjustRightInd w:val="0"/>
              <w:spacing w:after="0"/>
              <w:ind w:left="880"/>
              <w:rPr>
                <w:sz w:val="22"/>
                <w:szCs w:val="22"/>
              </w:rPr>
            </w:pPr>
            <w:r w:rsidRPr="001637AA">
              <w:rPr>
                <w:sz w:val="22"/>
                <w:szCs w:val="22"/>
              </w:rPr>
              <w:t>0.</w:t>
            </w:r>
            <w:r w:rsidRPr="001637AA">
              <w:rPr>
                <w:sz w:val="22"/>
                <w:szCs w:val="22"/>
              </w:rPr>
              <w:tab/>
              <w:t>Resmi bir eğitim almamış</w:t>
            </w:r>
          </w:p>
          <w:p w14:paraId="43E5E42B" w14:textId="77777777" w:rsidR="00031DB1" w:rsidRPr="001637AA" w:rsidRDefault="00031DB1" w:rsidP="00031DB1">
            <w:pPr>
              <w:spacing w:after="0"/>
              <w:rPr>
                <w:sz w:val="22"/>
                <w:szCs w:val="22"/>
                <w:lang w:val="en-US"/>
              </w:rPr>
            </w:pPr>
          </w:p>
        </w:tc>
        <w:tc>
          <w:tcPr>
            <w:tcW w:w="3780" w:type="dxa"/>
          </w:tcPr>
          <w:p w14:paraId="656F20CF" w14:textId="77777777" w:rsidR="00031DB1" w:rsidRPr="001637AA" w:rsidRDefault="00031DB1" w:rsidP="00031DB1">
            <w:pPr>
              <w:widowControl w:val="0"/>
              <w:autoSpaceDE w:val="0"/>
              <w:autoSpaceDN w:val="0"/>
              <w:adjustRightInd w:val="0"/>
              <w:rPr>
                <w:sz w:val="22"/>
                <w:szCs w:val="22"/>
                <w:lang w:eastAsia="en-US"/>
              </w:rPr>
            </w:pPr>
            <w:r w:rsidRPr="001637AA">
              <w:rPr>
                <w:sz w:val="22"/>
                <w:szCs w:val="22"/>
                <w:lang w:val="en-US" w:eastAsia="en-US"/>
              </w:rPr>
              <w:t>0. No formal schooling, no years at school</w:t>
            </w:r>
          </w:p>
        </w:tc>
      </w:tr>
      <w:tr w:rsidR="00031DB1" w:rsidRPr="001637AA" w14:paraId="3E01DB74" w14:textId="77777777">
        <w:trPr>
          <w:cantSplit/>
        </w:trPr>
        <w:tc>
          <w:tcPr>
            <w:tcW w:w="1384" w:type="dxa"/>
            <w:vMerge/>
          </w:tcPr>
          <w:p w14:paraId="0C4BD08F" w14:textId="77777777" w:rsidR="00031DB1" w:rsidRPr="001637AA" w:rsidRDefault="00031DB1" w:rsidP="005F06C9">
            <w:pPr>
              <w:spacing w:after="0"/>
              <w:jc w:val="left"/>
              <w:rPr>
                <w:sz w:val="22"/>
                <w:szCs w:val="22"/>
                <w:lang w:val="en-GB"/>
              </w:rPr>
            </w:pPr>
          </w:p>
        </w:tc>
        <w:tc>
          <w:tcPr>
            <w:tcW w:w="3780" w:type="dxa"/>
          </w:tcPr>
          <w:p w14:paraId="538CACA1" w14:textId="77777777" w:rsidR="00031DB1" w:rsidRPr="001637AA" w:rsidRDefault="00031DB1" w:rsidP="00031DB1">
            <w:pPr>
              <w:widowControl w:val="0"/>
              <w:numPr>
                <w:ilvl w:val="0"/>
                <w:numId w:val="24"/>
              </w:numPr>
              <w:tabs>
                <w:tab w:val="num" w:pos="1160"/>
              </w:tabs>
              <w:overflowPunct w:val="0"/>
              <w:autoSpaceDE w:val="0"/>
              <w:autoSpaceDN w:val="0"/>
              <w:adjustRightInd w:val="0"/>
              <w:spacing w:after="200" w:line="239" w:lineRule="auto"/>
              <w:ind w:left="1160" w:hanging="276"/>
              <w:rPr>
                <w:sz w:val="22"/>
                <w:szCs w:val="22"/>
              </w:rPr>
            </w:pPr>
            <w:r w:rsidRPr="001637AA">
              <w:rPr>
                <w:sz w:val="22"/>
                <w:szCs w:val="22"/>
              </w:rPr>
              <w:t xml:space="preserve">Halen bir okula devam ediyor. </w:t>
            </w:r>
          </w:p>
        </w:tc>
        <w:tc>
          <w:tcPr>
            <w:tcW w:w="3780" w:type="dxa"/>
          </w:tcPr>
          <w:p w14:paraId="56C77C8C" w14:textId="77777777" w:rsidR="00031DB1" w:rsidRPr="001637AA" w:rsidRDefault="00031DB1" w:rsidP="00031DB1">
            <w:pPr>
              <w:widowControl w:val="0"/>
              <w:autoSpaceDE w:val="0"/>
              <w:autoSpaceDN w:val="0"/>
              <w:adjustRightInd w:val="0"/>
              <w:rPr>
                <w:sz w:val="22"/>
                <w:szCs w:val="22"/>
                <w:lang w:eastAsia="en-US"/>
              </w:rPr>
            </w:pPr>
            <w:r w:rsidRPr="001637AA">
              <w:rPr>
                <w:sz w:val="22"/>
                <w:szCs w:val="22"/>
                <w:lang w:val="en-US" w:eastAsia="en-US"/>
              </w:rPr>
              <w:t xml:space="preserve">95. Still at school </w:t>
            </w:r>
          </w:p>
        </w:tc>
      </w:tr>
      <w:tr w:rsidR="00031DB1" w:rsidRPr="001637AA" w14:paraId="6929E201" w14:textId="77777777">
        <w:trPr>
          <w:cantSplit/>
        </w:trPr>
        <w:tc>
          <w:tcPr>
            <w:tcW w:w="1384" w:type="dxa"/>
            <w:vMerge/>
          </w:tcPr>
          <w:p w14:paraId="684CCDC0" w14:textId="77777777" w:rsidR="00031DB1" w:rsidRPr="001637AA" w:rsidRDefault="00031DB1" w:rsidP="005F06C9">
            <w:pPr>
              <w:spacing w:after="0"/>
              <w:jc w:val="left"/>
              <w:rPr>
                <w:sz w:val="22"/>
                <w:szCs w:val="22"/>
                <w:lang w:val="en-GB"/>
              </w:rPr>
            </w:pPr>
          </w:p>
        </w:tc>
        <w:tc>
          <w:tcPr>
            <w:tcW w:w="3780" w:type="dxa"/>
          </w:tcPr>
          <w:p w14:paraId="657E2C12" w14:textId="77777777" w:rsidR="00031DB1" w:rsidRPr="001637AA" w:rsidRDefault="00031DB1" w:rsidP="00031DB1">
            <w:pPr>
              <w:widowControl w:val="0"/>
              <w:numPr>
                <w:ilvl w:val="0"/>
                <w:numId w:val="24"/>
              </w:numPr>
              <w:tabs>
                <w:tab w:val="num" w:pos="1160"/>
              </w:tabs>
              <w:overflowPunct w:val="0"/>
              <w:autoSpaceDE w:val="0"/>
              <w:autoSpaceDN w:val="0"/>
              <w:adjustRightInd w:val="0"/>
              <w:spacing w:after="200" w:line="276" w:lineRule="auto"/>
              <w:ind w:left="1160" w:hanging="276"/>
              <w:rPr>
                <w:sz w:val="22"/>
                <w:szCs w:val="22"/>
              </w:rPr>
            </w:pPr>
            <w:r w:rsidRPr="001637AA">
              <w:rPr>
                <w:sz w:val="22"/>
                <w:szCs w:val="22"/>
              </w:rPr>
              <w:t xml:space="preserve">Halen bir Üniversite’ye devam ediyor </w:t>
            </w:r>
          </w:p>
        </w:tc>
        <w:tc>
          <w:tcPr>
            <w:tcW w:w="3780" w:type="dxa"/>
          </w:tcPr>
          <w:p w14:paraId="346D88E7" w14:textId="77777777" w:rsidR="00031DB1" w:rsidRPr="001637AA" w:rsidRDefault="00031DB1" w:rsidP="00031DB1">
            <w:pPr>
              <w:widowControl w:val="0"/>
              <w:autoSpaceDE w:val="0"/>
              <w:autoSpaceDN w:val="0"/>
              <w:adjustRightInd w:val="0"/>
              <w:rPr>
                <w:sz w:val="22"/>
                <w:szCs w:val="22"/>
                <w:lang w:eastAsia="en-US"/>
              </w:rPr>
            </w:pPr>
            <w:r w:rsidRPr="001637AA">
              <w:rPr>
                <w:sz w:val="22"/>
                <w:szCs w:val="22"/>
                <w:lang w:val="en-US" w:eastAsia="en-US"/>
              </w:rPr>
              <w:t xml:space="preserve">96. Still at college, university, in vocational training </w:t>
            </w:r>
          </w:p>
        </w:tc>
      </w:tr>
      <w:tr w:rsidR="00031DB1" w:rsidRPr="001637AA" w14:paraId="24A4474D" w14:textId="77777777">
        <w:trPr>
          <w:cantSplit/>
        </w:trPr>
        <w:tc>
          <w:tcPr>
            <w:tcW w:w="1384" w:type="dxa"/>
            <w:vMerge/>
          </w:tcPr>
          <w:p w14:paraId="06D02346" w14:textId="77777777" w:rsidR="00031DB1" w:rsidRPr="001637AA" w:rsidRDefault="00031DB1" w:rsidP="005F06C9">
            <w:pPr>
              <w:spacing w:after="0"/>
              <w:jc w:val="left"/>
              <w:rPr>
                <w:sz w:val="22"/>
                <w:szCs w:val="22"/>
                <w:lang w:val="en-GB"/>
              </w:rPr>
            </w:pPr>
          </w:p>
        </w:tc>
        <w:tc>
          <w:tcPr>
            <w:tcW w:w="3780" w:type="dxa"/>
          </w:tcPr>
          <w:p w14:paraId="79E5DEE9" w14:textId="77777777" w:rsidR="00031DB1" w:rsidRPr="001637AA" w:rsidRDefault="00031DB1" w:rsidP="00031DB1">
            <w:pPr>
              <w:widowControl w:val="0"/>
              <w:numPr>
                <w:ilvl w:val="0"/>
                <w:numId w:val="24"/>
              </w:numPr>
              <w:tabs>
                <w:tab w:val="num" w:pos="1160"/>
              </w:tabs>
              <w:overflowPunct w:val="0"/>
              <w:autoSpaceDE w:val="0"/>
              <w:autoSpaceDN w:val="0"/>
              <w:adjustRightInd w:val="0"/>
              <w:spacing w:after="200" w:line="238" w:lineRule="auto"/>
              <w:ind w:left="1160" w:hanging="276"/>
              <w:rPr>
                <w:sz w:val="22"/>
                <w:szCs w:val="22"/>
              </w:rPr>
            </w:pPr>
            <w:r w:rsidRPr="001637AA">
              <w:rPr>
                <w:sz w:val="22"/>
                <w:szCs w:val="22"/>
              </w:rPr>
              <w:t xml:space="preserve">Bilmiyor / Anımsayamıyor </w:t>
            </w:r>
          </w:p>
        </w:tc>
        <w:tc>
          <w:tcPr>
            <w:tcW w:w="3780" w:type="dxa"/>
          </w:tcPr>
          <w:p w14:paraId="02A5907A" w14:textId="77777777" w:rsidR="00031DB1" w:rsidRPr="001637AA" w:rsidRDefault="000D6411" w:rsidP="00031DB1">
            <w:pPr>
              <w:widowControl w:val="0"/>
              <w:autoSpaceDE w:val="0"/>
              <w:autoSpaceDN w:val="0"/>
              <w:adjustRightInd w:val="0"/>
              <w:rPr>
                <w:sz w:val="22"/>
                <w:szCs w:val="22"/>
                <w:lang w:eastAsia="en-US"/>
              </w:rPr>
            </w:pPr>
            <w:r w:rsidRPr="001637AA">
              <w:rPr>
                <w:sz w:val="22"/>
                <w:szCs w:val="22"/>
                <w:lang w:val="en-US" w:eastAsia="en-US"/>
              </w:rPr>
              <w:t>97</w:t>
            </w:r>
            <w:r w:rsidR="00031DB1" w:rsidRPr="001637AA">
              <w:rPr>
                <w:sz w:val="22"/>
                <w:szCs w:val="22"/>
                <w:lang w:val="en-US" w:eastAsia="en-US"/>
              </w:rPr>
              <w:t>. Don't know</w:t>
            </w:r>
          </w:p>
        </w:tc>
      </w:tr>
      <w:tr w:rsidR="00031DB1" w:rsidRPr="001637AA" w14:paraId="5533C68A" w14:textId="77777777">
        <w:trPr>
          <w:cantSplit/>
        </w:trPr>
        <w:tc>
          <w:tcPr>
            <w:tcW w:w="1384" w:type="dxa"/>
            <w:vMerge/>
          </w:tcPr>
          <w:p w14:paraId="4D502A8B" w14:textId="77777777" w:rsidR="00031DB1" w:rsidRPr="001637AA" w:rsidRDefault="00031DB1" w:rsidP="005F06C9">
            <w:pPr>
              <w:spacing w:after="0"/>
              <w:jc w:val="left"/>
              <w:rPr>
                <w:sz w:val="22"/>
                <w:szCs w:val="22"/>
                <w:lang w:val="en-GB"/>
              </w:rPr>
            </w:pPr>
          </w:p>
        </w:tc>
        <w:tc>
          <w:tcPr>
            <w:tcW w:w="3780" w:type="dxa"/>
          </w:tcPr>
          <w:p w14:paraId="177CF19D" w14:textId="77777777" w:rsidR="00031DB1" w:rsidRPr="001637AA" w:rsidRDefault="00031DB1" w:rsidP="00031DB1">
            <w:pPr>
              <w:widowControl w:val="0"/>
              <w:numPr>
                <w:ilvl w:val="0"/>
                <w:numId w:val="24"/>
              </w:numPr>
              <w:tabs>
                <w:tab w:val="num" w:pos="1160"/>
              </w:tabs>
              <w:overflowPunct w:val="0"/>
              <w:autoSpaceDE w:val="0"/>
              <w:autoSpaceDN w:val="0"/>
              <w:adjustRightInd w:val="0"/>
              <w:spacing w:after="200" w:line="239" w:lineRule="auto"/>
              <w:ind w:left="1160" w:hanging="276"/>
              <w:rPr>
                <w:sz w:val="22"/>
                <w:szCs w:val="22"/>
              </w:rPr>
            </w:pPr>
            <w:r w:rsidRPr="001637AA">
              <w:rPr>
                <w:sz w:val="22"/>
                <w:szCs w:val="22"/>
              </w:rPr>
              <w:t xml:space="preserve">Kuran Kursu </w:t>
            </w:r>
          </w:p>
        </w:tc>
        <w:tc>
          <w:tcPr>
            <w:tcW w:w="3780" w:type="dxa"/>
          </w:tcPr>
          <w:p w14:paraId="2F4DC2B8" w14:textId="77777777" w:rsidR="00031DB1" w:rsidRPr="001637AA" w:rsidRDefault="000D6411" w:rsidP="000D6411">
            <w:pPr>
              <w:rPr>
                <w:sz w:val="22"/>
                <w:szCs w:val="22"/>
              </w:rPr>
            </w:pPr>
            <w:r w:rsidRPr="001637AA">
              <w:rPr>
                <w:sz w:val="22"/>
                <w:szCs w:val="22"/>
                <w:lang w:val="en-US" w:eastAsia="en-US"/>
              </w:rPr>
              <w:t>98</w:t>
            </w:r>
            <w:r w:rsidR="00031DB1" w:rsidRPr="001637AA">
              <w:rPr>
                <w:sz w:val="22"/>
                <w:szCs w:val="22"/>
                <w:lang w:val="en-US" w:eastAsia="en-US"/>
              </w:rPr>
              <w:t xml:space="preserve">. </w:t>
            </w:r>
            <w:r w:rsidRPr="001637AA">
              <w:rPr>
                <w:sz w:val="22"/>
                <w:szCs w:val="22"/>
                <w:lang w:val="en-US" w:eastAsia="en-US"/>
              </w:rPr>
              <w:t>Quran Course</w:t>
            </w:r>
          </w:p>
        </w:tc>
      </w:tr>
      <w:tr w:rsidR="001D22D4" w:rsidRPr="001637AA" w14:paraId="0B5B2346" w14:textId="77777777">
        <w:tc>
          <w:tcPr>
            <w:tcW w:w="1384" w:type="dxa"/>
          </w:tcPr>
          <w:p w14:paraId="3E5470BA" w14:textId="77777777" w:rsidR="001D22D4" w:rsidRPr="001637AA" w:rsidRDefault="001D22D4" w:rsidP="005F06C9">
            <w:pPr>
              <w:spacing w:after="0"/>
              <w:jc w:val="left"/>
              <w:rPr>
                <w:i/>
                <w:sz w:val="22"/>
                <w:szCs w:val="22"/>
                <w:lang w:val="en-GB"/>
              </w:rPr>
            </w:pPr>
            <w:r w:rsidRPr="001637AA">
              <w:rPr>
                <w:i/>
                <w:sz w:val="22"/>
                <w:szCs w:val="22"/>
                <w:lang w:val="en-GB"/>
              </w:rPr>
              <w:t>Interviewer Instruction</w:t>
            </w:r>
          </w:p>
        </w:tc>
        <w:tc>
          <w:tcPr>
            <w:tcW w:w="3780" w:type="dxa"/>
          </w:tcPr>
          <w:p w14:paraId="48756C2E" w14:textId="77777777" w:rsidR="001D22D4" w:rsidRPr="001637AA" w:rsidRDefault="001D22D4" w:rsidP="005F06C9">
            <w:pPr>
              <w:spacing w:after="0"/>
              <w:rPr>
                <w:sz w:val="22"/>
                <w:szCs w:val="22"/>
                <w:lang w:val="en-GB"/>
              </w:rPr>
            </w:pPr>
          </w:p>
        </w:tc>
        <w:tc>
          <w:tcPr>
            <w:tcW w:w="3780" w:type="dxa"/>
          </w:tcPr>
          <w:p w14:paraId="5BC40E08" w14:textId="77777777" w:rsidR="001D22D4" w:rsidRPr="001637AA" w:rsidRDefault="001D22D4" w:rsidP="005F06C9">
            <w:pPr>
              <w:spacing w:after="0"/>
              <w:rPr>
                <w:sz w:val="22"/>
                <w:szCs w:val="22"/>
                <w:lang w:val="en-GB"/>
              </w:rPr>
            </w:pPr>
          </w:p>
        </w:tc>
      </w:tr>
      <w:tr w:rsidR="001D22D4" w:rsidRPr="001637AA" w14:paraId="709D52BF" w14:textId="77777777">
        <w:tc>
          <w:tcPr>
            <w:tcW w:w="1384" w:type="dxa"/>
          </w:tcPr>
          <w:p w14:paraId="4264EA27" w14:textId="77777777" w:rsidR="001D22D4" w:rsidRPr="001637AA" w:rsidRDefault="001D22D4" w:rsidP="005F06C9">
            <w:pPr>
              <w:spacing w:after="0"/>
              <w:jc w:val="left"/>
              <w:rPr>
                <w:i/>
                <w:sz w:val="22"/>
                <w:szCs w:val="22"/>
                <w:lang w:val="en-GB"/>
              </w:rPr>
            </w:pPr>
            <w:r w:rsidRPr="001637AA">
              <w:rPr>
                <w:i/>
                <w:sz w:val="22"/>
                <w:szCs w:val="22"/>
                <w:lang w:val="en-GB"/>
              </w:rPr>
              <w:t>Translation Note</w:t>
            </w:r>
          </w:p>
        </w:tc>
        <w:tc>
          <w:tcPr>
            <w:tcW w:w="7560" w:type="dxa"/>
            <w:gridSpan w:val="2"/>
          </w:tcPr>
          <w:p w14:paraId="3477BD13" w14:textId="77777777" w:rsidR="001D22D4" w:rsidRPr="001637AA" w:rsidRDefault="001D22D4" w:rsidP="005F06C9">
            <w:pPr>
              <w:spacing w:after="0"/>
              <w:rPr>
                <w:sz w:val="22"/>
                <w:szCs w:val="22"/>
                <w:lang w:val="en-GB"/>
              </w:rPr>
            </w:pPr>
          </w:p>
        </w:tc>
      </w:tr>
      <w:tr w:rsidR="001D22D4" w:rsidRPr="001637AA" w14:paraId="72C69DB8" w14:textId="77777777">
        <w:tc>
          <w:tcPr>
            <w:tcW w:w="1384" w:type="dxa"/>
          </w:tcPr>
          <w:p w14:paraId="5E7C6936" w14:textId="77777777" w:rsidR="001D22D4" w:rsidRPr="001637AA" w:rsidRDefault="001D22D4" w:rsidP="005F06C9">
            <w:pPr>
              <w:spacing w:after="0"/>
              <w:jc w:val="left"/>
              <w:rPr>
                <w:i/>
                <w:sz w:val="22"/>
                <w:szCs w:val="22"/>
                <w:lang w:val="en-GB"/>
              </w:rPr>
            </w:pPr>
            <w:r w:rsidRPr="001637AA">
              <w:rPr>
                <w:i/>
                <w:sz w:val="22"/>
                <w:szCs w:val="22"/>
                <w:lang w:val="en-GB"/>
              </w:rPr>
              <w:t>Note</w:t>
            </w:r>
          </w:p>
        </w:tc>
        <w:tc>
          <w:tcPr>
            <w:tcW w:w="7560" w:type="dxa"/>
            <w:gridSpan w:val="2"/>
          </w:tcPr>
          <w:p w14:paraId="65DD3852" w14:textId="77777777" w:rsidR="001D22D4" w:rsidRPr="001637AA" w:rsidRDefault="001D22D4" w:rsidP="005F06C9">
            <w:pPr>
              <w:spacing w:after="0"/>
              <w:jc w:val="left"/>
              <w:rPr>
                <w:sz w:val="22"/>
                <w:szCs w:val="22"/>
                <w:lang w:val="en-GB"/>
              </w:rPr>
            </w:pPr>
          </w:p>
        </w:tc>
      </w:tr>
    </w:tbl>
    <w:p w14:paraId="489D8651" w14:textId="77777777" w:rsidR="001D22D4" w:rsidRPr="000E017B" w:rsidRDefault="001D22D4" w:rsidP="001D22D4">
      <w:pPr>
        <w:spacing w:after="0"/>
        <w:rPr>
          <w:b/>
          <w:lang w:val="en-GB"/>
        </w:rPr>
      </w:pPr>
    </w:p>
    <w:p w14:paraId="5E36AF9C" w14:textId="77777777" w:rsidR="001D22D4" w:rsidRPr="000E017B" w:rsidRDefault="001D22D4" w:rsidP="001D22D4">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D22D4" w:rsidRPr="000E017B" w14:paraId="42E236EC" w14:textId="77777777">
        <w:tc>
          <w:tcPr>
            <w:tcW w:w="8995" w:type="dxa"/>
          </w:tcPr>
          <w:p w14:paraId="72FBD9DF" w14:textId="77777777" w:rsidR="001D22D4" w:rsidRPr="000E017B" w:rsidRDefault="001D22D4" w:rsidP="005F06C9">
            <w:pPr>
              <w:spacing w:after="0"/>
              <w:rPr>
                <w:b/>
                <w:lang w:val="en-GB"/>
              </w:rPr>
            </w:pPr>
          </w:p>
        </w:tc>
      </w:tr>
    </w:tbl>
    <w:p w14:paraId="7B61DFC3" w14:textId="77777777" w:rsidR="001D22D4" w:rsidRPr="000E017B" w:rsidRDefault="001D22D4" w:rsidP="001D22D4">
      <w:pPr>
        <w:spacing w:after="0"/>
        <w:rPr>
          <w:b/>
          <w:lang w:val="en-GB"/>
        </w:rPr>
      </w:pPr>
    </w:p>
    <w:p w14:paraId="74D2287C" w14:textId="77777777" w:rsidR="001D22D4" w:rsidRPr="000E017B" w:rsidRDefault="001D22D4" w:rsidP="001D22D4">
      <w:pPr>
        <w:spacing w:after="0"/>
        <w:rPr>
          <w:b/>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8"/>
        <w:gridCol w:w="3688"/>
      </w:tblGrid>
      <w:tr w:rsidR="001D22D4" w:rsidRPr="000E017B" w14:paraId="5E03EE8B" w14:textId="77777777">
        <w:tc>
          <w:tcPr>
            <w:tcW w:w="2899" w:type="pct"/>
            <w:tcMar>
              <w:top w:w="57" w:type="dxa"/>
              <w:bottom w:w="57" w:type="dxa"/>
            </w:tcMar>
            <w:vAlign w:val="center"/>
          </w:tcPr>
          <w:p w14:paraId="3D680593" w14:textId="77777777" w:rsidR="001D22D4" w:rsidRPr="000E017B" w:rsidRDefault="001D22D4" w:rsidP="000D6411">
            <w:pPr>
              <w:jc w:val="center"/>
              <w:rPr>
                <w:b/>
                <w:sz w:val="22"/>
                <w:szCs w:val="22"/>
                <w:lang w:val="en-GB"/>
              </w:rPr>
            </w:pPr>
            <w:r w:rsidRPr="000E017B">
              <w:rPr>
                <w:b/>
                <w:sz w:val="22"/>
                <w:szCs w:val="22"/>
                <w:lang w:val="en-GB"/>
              </w:rPr>
              <w:t>Country Variable Codes/Construction Rules</w:t>
            </w:r>
          </w:p>
        </w:tc>
        <w:tc>
          <w:tcPr>
            <w:tcW w:w="2101" w:type="pct"/>
            <w:tcMar>
              <w:top w:w="57" w:type="dxa"/>
              <w:bottom w:w="57" w:type="dxa"/>
            </w:tcMar>
            <w:vAlign w:val="center"/>
          </w:tcPr>
          <w:p w14:paraId="5AAA9ADD" w14:textId="77777777" w:rsidR="001D22D4" w:rsidRPr="000E017B" w:rsidRDefault="001D22D4" w:rsidP="005F06C9">
            <w:pPr>
              <w:jc w:val="center"/>
              <w:rPr>
                <w:b/>
                <w:sz w:val="22"/>
                <w:szCs w:val="22"/>
                <w:lang w:val="en-GB"/>
              </w:rPr>
            </w:pPr>
            <w:r w:rsidRPr="000E017B">
              <w:rPr>
                <w:b/>
                <w:sz w:val="22"/>
                <w:szCs w:val="22"/>
                <w:lang w:val="en-GB"/>
              </w:rPr>
              <w:sym w:font="Wingdings" w:char="F0E8"/>
            </w:r>
            <w:r w:rsidRPr="000E017B">
              <w:rPr>
                <w:b/>
                <w:sz w:val="22"/>
                <w:lang w:val="en-GB"/>
              </w:rPr>
              <w:t xml:space="preserve"> EDUCYRS</w:t>
            </w:r>
          </w:p>
        </w:tc>
      </w:tr>
      <w:tr w:rsidR="00AB7866" w:rsidRPr="000E017B" w14:paraId="76204A2F" w14:textId="77777777">
        <w:tc>
          <w:tcPr>
            <w:tcW w:w="2899" w:type="pct"/>
          </w:tcPr>
          <w:p w14:paraId="57E337AA" w14:textId="0F7FF29F" w:rsidR="00AB7866" w:rsidRPr="000E017B" w:rsidRDefault="00AB7866" w:rsidP="00AB7866">
            <w:pPr>
              <w:spacing w:after="0"/>
              <w:jc w:val="center"/>
              <w:rPr>
                <w:sz w:val="22"/>
                <w:szCs w:val="22"/>
                <w:lang w:val="en-GB"/>
              </w:rPr>
            </w:pPr>
          </w:p>
        </w:tc>
        <w:tc>
          <w:tcPr>
            <w:tcW w:w="2101" w:type="pct"/>
          </w:tcPr>
          <w:p w14:paraId="42DB678C" w14:textId="65AE8130" w:rsidR="00AB7866" w:rsidRPr="000E017B" w:rsidRDefault="00AB7866" w:rsidP="00AB7866">
            <w:pPr>
              <w:spacing w:after="0"/>
              <w:jc w:val="left"/>
              <w:rPr>
                <w:sz w:val="22"/>
                <w:szCs w:val="22"/>
                <w:lang w:val="en-GB"/>
              </w:rPr>
            </w:pPr>
            <w:r w:rsidRPr="000E017B">
              <w:rPr>
                <w:sz w:val="22"/>
                <w:szCs w:val="22"/>
                <w:lang w:val="en-GB"/>
              </w:rPr>
              <w:t>0. No formal schooling</w:t>
            </w:r>
            <w:r>
              <w:rPr>
                <w:sz w:val="22"/>
                <w:szCs w:val="22"/>
                <w:lang w:val="en-GB"/>
              </w:rPr>
              <w:t>, no years at school</w:t>
            </w:r>
          </w:p>
        </w:tc>
      </w:tr>
      <w:tr w:rsidR="00AB7866" w:rsidRPr="000E017B" w14:paraId="08DCEE3B" w14:textId="77777777">
        <w:tc>
          <w:tcPr>
            <w:tcW w:w="2899" w:type="pct"/>
          </w:tcPr>
          <w:p w14:paraId="4FCAF598" w14:textId="3A8B79DB" w:rsidR="00AB7866" w:rsidRPr="000E017B" w:rsidRDefault="00AB7866" w:rsidP="00AB7866">
            <w:pPr>
              <w:spacing w:after="0"/>
              <w:jc w:val="center"/>
              <w:rPr>
                <w:sz w:val="22"/>
                <w:szCs w:val="22"/>
                <w:lang w:val="en-GB"/>
              </w:rPr>
            </w:pPr>
          </w:p>
        </w:tc>
        <w:tc>
          <w:tcPr>
            <w:tcW w:w="2101" w:type="pct"/>
          </w:tcPr>
          <w:p w14:paraId="383CA043" w14:textId="597D6CB5" w:rsidR="00AB7866" w:rsidRPr="000E017B" w:rsidRDefault="00AB7866" w:rsidP="00AB7866">
            <w:pPr>
              <w:spacing w:after="0"/>
              <w:jc w:val="left"/>
              <w:rPr>
                <w:sz w:val="22"/>
                <w:szCs w:val="22"/>
                <w:lang w:val="en-GB"/>
              </w:rPr>
            </w:pPr>
            <w:r w:rsidRPr="000E017B">
              <w:rPr>
                <w:sz w:val="22"/>
                <w:szCs w:val="22"/>
                <w:lang w:val="en-GB"/>
              </w:rPr>
              <w:t>1. One year</w:t>
            </w:r>
          </w:p>
        </w:tc>
      </w:tr>
      <w:tr w:rsidR="00AB7866" w:rsidRPr="000E017B" w14:paraId="01547518" w14:textId="77777777">
        <w:tc>
          <w:tcPr>
            <w:tcW w:w="2899" w:type="pct"/>
          </w:tcPr>
          <w:p w14:paraId="1EABF047" w14:textId="13CE93F6" w:rsidR="00AB7866" w:rsidRPr="00031DB1" w:rsidRDefault="00AB7866" w:rsidP="00AB7866">
            <w:pPr>
              <w:widowControl w:val="0"/>
              <w:tabs>
                <w:tab w:val="num" w:pos="1160"/>
              </w:tabs>
              <w:overflowPunct w:val="0"/>
              <w:autoSpaceDE w:val="0"/>
              <w:autoSpaceDN w:val="0"/>
              <w:adjustRightInd w:val="0"/>
              <w:spacing w:after="200" w:line="239" w:lineRule="auto"/>
              <w:ind w:left="360"/>
              <w:jc w:val="center"/>
              <w:rPr>
                <w:sz w:val="22"/>
                <w:szCs w:val="22"/>
              </w:rPr>
            </w:pPr>
          </w:p>
        </w:tc>
        <w:tc>
          <w:tcPr>
            <w:tcW w:w="2101" w:type="pct"/>
          </w:tcPr>
          <w:p w14:paraId="452D9907" w14:textId="5AA9394D" w:rsidR="00AB7866" w:rsidRPr="00031DB1" w:rsidRDefault="00AB7866" w:rsidP="00AB7866">
            <w:pPr>
              <w:widowControl w:val="0"/>
              <w:autoSpaceDE w:val="0"/>
              <w:autoSpaceDN w:val="0"/>
              <w:adjustRightInd w:val="0"/>
              <w:rPr>
                <w:sz w:val="22"/>
                <w:szCs w:val="22"/>
                <w:lang w:eastAsia="en-US"/>
              </w:rPr>
            </w:pPr>
            <w:r w:rsidRPr="000E017B">
              <w:rPr>
                <w:sz w:val="22"/>
                <w:szCs w:val="22"/>
                <w:lang w:val="en-GB"/>
              </w:rPr>
              <w:t>…</w:t>
            </w:r>
          </w:p>
        </w:tc>
      </w:tr>
      <w:tr w:rsidR="00AB7866" w:rsidRPr="000E017B" w14:paraId="11F3EEFD" w14:textId="77777777">
        <w:tc>
          <w:tcPr>
            <w:tcW w:w="2899" w:type="pct"/>
          </w:tcPr>
          <w:p w14:paraId="201CBB24" w14:textId="770F1031" w:rsidR="00AB7866" w:rsidRPr="00031DB1" w:rsidRDefault="00AB7866" w:rsidP="00AB7866">
            <w:pPr>
              <w:widowControl w:val="0"/>
              <w:tabs>
                <w:tab w:val="num" w:pos="1160"/>
              </w:tabs>
              <w:overflowPunct w:val="0"/>
              <w:autoSpaceDE w:val="0"/>
              <w:autoSpaceDN w:val="0"/>
              <w:adjustRightInd w:val="0"/>
              <w:spacing w:after="200" w:line="276" w:lineRule="auto"/>
              <w:jc w:val="center"/>
              <w:rPr>
                <w:sz w:val="22"/>
                <w:szCs w:val="22"/>
              </w:rPr>
            </w:pPr>
          </w:p>
        </w:tc>
        <w:tc>
          <w:tcPr>
            <w:tcW w:w="2101" w:type="pct"/>
          </w:tcPr>
          <w:p w14:paraId="09440802" w14:textId="3633FAAB" w:rsidR="00AB7866" w:rsidRPr="00031DB1" w:rsidRDefault="00AB7866" w:rsidP="00AB7866">
            <w:pPr>
              <w:widowControl w:val="0"/>
              <w:autoSpaceDE w:val="0"/>
              <w:autoSpaceDN w:val="0"/>
              <w:adjustRightInd w:val="0"/>
              <w:rPr>
                <w:sz w:val="22"/>
                <w:szCs w:val="22"/>
                <w:lang w:eastAsia="en-US"/>
              </w:rPr>
            </w:pPr>
            <w:r w:rsidRPr="000E017B">
              <w:rPr>
                <w:sz w:val="22"/>
                <w:szCs w:val="22"/>
                <w:lang w:val="en-GB"/>
              </w:rPr>
              <w:t>98. Don’t know</w:t>
            </w:r>
          </w:p>
        </w:tc>
      </w:tr>
      <w:tr w:rsidR="00AB7866" w:rsidRPr="000E017B" w14:paraId="7AAFBEED" w14:textId="77777777">
        <w:tc>
          <w:tcPr>
            <w:tcW w:w="2899" w:type="pct"/>
          </w:tcPr>
          <w:p w14:paraId="562408DC" w14:textId="17ED211D" w:rsidR="00AB7866" w:rsidRPr="00031DB1" w:rsidRDefault="00AB7866" w:rsidP="00AB7866">
            <w:pPr>
              <w:widowControl w:val="0"/>
              <w:tabs>
                <w:tab w:val="num" w:pos="1160"/>
              </w:tabs>
              <w:overflowPunct w:val="0"/>
              <w:autoSpaceDE w:val="0"/>
              <w:autoSpaceDN w:val="0"/>
              <w:adjustRightInd w:val="0"/>
              <w:spacing w:after="0" w:line="238" w:lineRule="auto"/>
              <w:jc w:val="center"/>
              <w:rPr>
                <w:sz w:val="22"/>
                <w:szCs w:val="22"/>
              </w:rPr>
            </w:pPr>
          </w:p>
        </w:tc>
        <w:tc>
          <w:tcPr>
            <w:tcW w:w="2101" w:type="pct"/>
          </w:tcPr>
          <w:p w14:paraId="3F74B0CF" w14:textId="1FA30F26" w:rsidR="00AB7866" w:rsidRPr="000E017B" w:rsidRDefault="00AB7866" w:rsidP="00AB7866">
            <w:pPr>
              <w:pStyle w:val="Footer"/>
              <w:tabs>
                <w:tab w:val="clear" w:pos="4536"/>
                <w:tab w:val="clear" w:pos="9072"/>
              </w:tabs>
              <w:spacing w:after="0"/>
              <w:ind w:left="5"/>
              <w:jc w:val="left"/>
              <w:rPr>
                <w:sz w:val="22"/>
                <w:szCs w:val="22"/>
                <w:lang w:val="en-GB"/>
              </w:rPr>
            </w:pPr>
            <w:r w:rsidRPr="000E017B">
              <w:rPr>
                <w:sz w:val="22"/>
                <w:szCs w:val="22"/>
                <w:lang w:val="en-GB"/>
              </w:rPr>
              <w:t>99. No answer</w:t>
            </w:r>
          </w:p>
        </w:tc>
      </w:tr>
    </w:tbl>
    <w:p w14:paraId="3B3D5EBC" w14:textId="77777777" w:rsidR="00AB7866" w:rsidRDefault="00AB7866" w:rsidP="001D22D4">
      <w:pPr>
        <w:spacing w:after="0"/>
        <w:rPr>
          <w:b/>
          <w:i/>
          <w:lang w:val="en-GB"/>
        </w:rPr>
      </w:pPr>
    </w:p>
    <w:p w14:paraId="06602F96" w14:textId="48D1FF56" w:rsidR="001D22D4" w:rsidRPr="000E017B" w:rsidRDefault="001D22D4" w:rsidP="001D22D4">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D22D4" w:rsidRPr="000E017B" w14:paraId="46ED4419" w14:textId="77777777">
        <w:tc>
          <w:tcPr>
            <w:tcW w:w="8995" w:type="dxa"/>
          </w:tcPr>
          <w:p w14:paraId="330E4EAE" w14:textId="77777777" w:rsidR="001D22D4" w:rsidRPr="000E017B" w:rsidRDefault="001D22D4" w:rsidP="000D6411">
            <w:pPr>
              <w:spacing w:after="0"/>
              <w:rPr>
                <w:b/>
                <w:lang w:val="en-GB"/>
              </w:rPr>
            </w:pPr>
          </w:p>
        </w:tc>
      </w:tr>
    </w:tbl>
    <w:p w14:paraId="175A5996" w14:textId="42D00AA4" w:rsidR="00EE22B2" w:rsidRPr="000E017B" w:rsidRDefault="001D22D4" w:rsidP="00EE22B2">
      <w:pPr>
        <w:jc w:val="center"/>
        <w:rPr>
          <w:rFonts w:ascii="Arial" w:hAnsi="Arial"/>
          <w:sz w:val="22"/>
          <w:lang w:val="en-GB"/>
        </w:rPr>
      </w:pPr>
      <w:r w:rsidRPr="000E017B">
        <w:rPr>
          <w:lang w:val="en-GB"/>
        </w:rPr>
        <w:br w:type="page"/>
      </w:r>
      <w:r w:rsidR="00634F2B">
        <w:rPr>
          <w:rFonts w:ascii="Arial" w:hAnsi="Arial"/>
          <w:b/>
          <w:sz w:val="22"/>
          <w:lang w:val="en-GB"/>
        </w:rPr>
        <w:lastRenderedPageBreak/>
        <w:t>TR</w:t>
      </w:r>
      <w:r w:rsidR="00EE22B2" w:rsidRPr="000E017B">
        <w:rPr>
          <w:rFonts w:ascii="Arial" w:hAnsi="Arial"/>
          <w:b/>
          <w:sz w:val="22"/>
          <w:lang w:val="en-GB"/>
        </w:rPr>
        <w:t xml:space="preserve">_DEGR - </w:t>
      </w:r>
      <w:r w:rsidR="00EE22B2" w:rsidRPr="000E017B">
        <w:rPr>
          <w:rFonts w:ascii="Arial" w:hAnsi="Arial"/>
          <w:sz w:val="22"/>
          <w:lang w:val="en-GB"/>
        </w:rPr>
        <w:t>Country-specific highest completed degree of education</w:t>
      </w:r>
    </w:p>
    <w:tbl>
      <w:tblPr>
        <w:tblW w:w="989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5"/>
        <w:gridCol w:w="3780"/>
        <w:gridCol w:w="3780"/>
      </w:tblGrid>
      <w:tr w:rsidR="00EE22B2" w:rsidRPr="001637AA" w14:paraId="19AE4B1E" w14:textId="77777777" w:rsidTr="001A469D">
        <w:tc>
          <w:tcPr>
            <w:tcW w:w="2335" w:type="dxa"/>
            <w:tcMar>
              <w:top w:w="57" w:type="dxa"/>
              <w:bottom w:w="57" w:type="dxa"/>
            </w:tcMar>
            <w:vAlign w:val="center"/>
          </w:tcPr>
          <w:p w14:paraId="002B958E" w14:textId="77777777" w:rsidR="00EE22B2" w:rsidRPr="001637AA" w:rsidRDefault="00EE22B2" w:rsidP="005F06C9">
            <w:pPr>
              <w:jc w:val="left"/>
              <w:rPr>
                <w:i/>
                <w:sz w:val="22"/>
                <w:szCs w:val="22"/>
                <w:lang w:val="en-GB"/>
              </w:rPr>
            </w:pPr>
          </w:p>
        </w:tc>
        <w:tc>
          <w:tcPr>
            <w:tcW w:w="3780" w:type="dxa"/>
            <w:tcMar>
              <w:top w:w="57" w:type="dxa"/>
              <w:bottom w:w="57" w:type="dxa"/>
            </w:tcMar>
            <w:vAlign w:val="center"/>
          </w:tcPr>
          <w:p w14:paraId="231515B2" w14:textId="77777777" w:rsidR="00EE22B2" w:rsidRPr="001637AA" w:rsidRDefault="00EE22B2"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AEE0E7A" w14:textId="77777777" w:rsidR="00EE22B2" w:rsidRPr="001637AA" w:rsidRDefault="00EE22B2" w:rsidP="005F06C9">
            <w:pPr>
              <w:jc w:val="center"/>
              <w:rPr>
                <w:b/>
                <w:sz w:val="22"/>
                <w:szCs w:val="22"/>
                <w:lang w:val="en-GB"/>
              </w:rPr>
            </w:pPr>
            <w:r w:rsidRPr="001637AA">
              <w:rPr>
                <w:b/>
                <w:sz w:val="22"/>
                <w:szCs w:val="22"/>
                <w:lang w:val="en-GB"/>
              </w:rPr>
              <w:t>English Translation</w:t>
            </w:r>
          </w:p>
        </w:tc>
      </w:tr>
      <w:tr w:rsidR="00EE22B2" w:rsidRPr="001637AA" w14:paraId="2EBD7F87" w14:textId="77777777" w:rsidTr="001A469D">
        <w:tc>
          <w:tcPr>
            <w:tcW w:w="2335" w:type="dxa"/>
          </w:tcPr>
          <w:p w14:paraId="4E848DD9" w14:textId="77777777" w:rsidR="00EE22B2" w:rsidRPr="001637AA" w:rsidRDefault="00EE22B2" w:rsidP="005F06C9">
            <w:pPr>
              <w:spacing w:after="0"/>
              <w:jc w:val="left"/>
              <w:rPr>
                <w:sz w:val="22"/>
                <w:szCs w:val="22"/>
                <w:lang w:val="en-GB"/>
              </w:rPr>
            </w:pPr>
            <w:r w:rsidRPr="001637AA">
              <w:rPr>
                <w:i/>
                <w:sz w:val="22"/>
                <w:szCs w:val="22"/>
                <w:lang w:val="en-GB"/>
              </w:rPr>
              <w:t>Question no. and text</w:t>
            </w:r>
          </w:p>
        </w:tc>
        <w:tc>
          <w:tcPr>
            <w:tcW w:w="3780" w:type="dxa"/>
          </w:tcPr>
          <w:p w14:paraId="4E429067" w14:textId="77777777" w:rsidR="00EE22B2" w:rsidRPr="001637AA" w:rsidRDefault="000D6411" w:rsidP="005F06C9">
            <w:pPr>
              <w:spacing w:after="0"/>
              <w:jc w:val="left"/>
              <w:rPr>
                <w:sz w:val="22"/>
                <w:szCs w:val="22"/>
                <w:lang w:val="en-GB"/>
              </w:rPr>
            </w:pPr>
            <w:r w:rsidRPr="001637AA">
              <w:rPr>
                <w:sz w:val="22"/>
                <w:szCs w:val="22"/>
                <w:lang w:val="en-GB"/>
              </w:rPr>
              <w:t xml:space="preserve">D.04. </w:t>
            </w:r>
            <w:proofErr w:type="spellStart"/>
            <w:r w:rsidRPr="001637AA">
              <w:rPr>
                <w:bCs/>
                <w:sz w:val="22"/>
                <w:szCs w:val="22"/>
                <w:lang w:val="en-US"/>
              </w:rPr>
              <w:t>Sahip</w:t>
            </w:r>
            <w:proofErr w:type="spellEnd"/>
            <w:r w:rsidRPr="001637AA">
              <w:rPr>
                <w:bCs/>
                <w:sz w:val="22"/>
                <w:szCs w:val="22"/>
                <w:lang w:val="en-US"/>
              </w:rPr>
              <w:t xml:space="preserve"> </w:t>
            </w:r>
            <w:proofErr w:type="spellStart"/>
            <w:r w:rsidRPr="001637AA">
              <w:rPr>
                <w:bCs/>
                <w:sz w:val="22"/>
                <w:szCs w:val="22"/>
                <w:lang w:val="en-US"/>
              </w:rPr>
              <w:t>olduğunuz</w:t>
            </w:r>
            <w:proofErr w:type="spellEnd"/>
            <w:r w:rsidRPr="001637AA">
              <w:rPr>
                <w:bCs/>
                <w:sz w:val="22"/>
                <w:szCs w:val="22"/>
                <w:lang w:val="en-US"/>
              </w:rPr>
              <w:t xml:space="preserve"> </w:t>
            </w:r>
            <w:proofErr w:type="spellStart"/>
            <w:r w:rsidRPr="001637AA">
              <w:rPr>
                <w:bCs/>
                <w:sz w:val="22"/>
                <w:szCs w:val="22"/>
                <w:lang w:val="en-US"/>
              </w:rPr>
              <w:t>en</w:t>
            </w:r>
            <w:proofErr w:type="spellEnd"/>
            <w:r w:rsidRPr="001637AA">
              <w:rPr>
                <w:bCs/>
                <w:sz w:val="22"/>
                <w:szCs w:val="22"/>
                <w:lang w:val="en-US"/>
              </w:rPr>
              <w:t xml:space="preserve"> </w:t>
            </w:r>
            <w:proofErr w:type="spellStart"/>
            <w:r w:rsidRPr="001637AA">
              <w:rPr>
                <w:bCs/>
                <w:sz w:val="22"/>
                <w:szCs w:val="22"/>
                <w:lang w:val="en-US"/>
              </w:rPr>
              <w:t>yüksek</w:t>
            </w:r>
            <w:proofErr w:type="spellEnd"/>
            <w:r w:rsidRPr="001637AA">
              <w:rPr>
                <w:bCs/>
                <w:sz w:val="22"/>
                <w:szCs w:val="22"/>
                <w:lang w:val="en-US"/>
              </w:rPr>
              <w:t xml:space="preserve"> </w:t>
            </w:r>
            <w:proofErr w:type="spellStart"/>
            <w:r w:rsidRPr="001637AA">
              <w:rPr>
                <w:bCs/>
                <w:sz w:val="22"/>
                <w:szCs w:val="22"/>
                <w:lang w:val="en-US"/>
              </w:rPr>
              <w:t>eğitim</w:t>
            </w:r>
            <w:proofErr w:type="spellEnd"/>
            <w:r w:rsidRPr="001637AA">
              <w:rPr>
                <w:bCs/>
                <w:sz w:val="22"/>
                <w:szCs w:val="22"/>
                <w:lang w:val="en-US"/>
              </w:rPr>
              <w:t xml:space="preserve"> </w:t>
            </w:r>
            <w:proofErr w:type="spellStart"/>
            <w:r w:rsidRPr="001637AA">
              <w:rPr>
                <w:bCs/>
                <w:sz w:val="22"/>
                <w:szCs w:val="22"/>
                <w:lang w:val="en-US"/>
              </w:rPr>
              <w:t>seviyesinin</w:t>
            </w:r>
            <w:proofErr w:type="spellEnd"/>
            <w:r w:rsidRPr="001637AA">
              <w:rPr>
                <w:bCs/>
                <w:sz w:val="22"/>
                <w:szCs w:val="22"/>
                <w:lang w:val="en-US"/>
              </w:rPr>
              <w:t xml:space="preserve"> ne </w:t>
            </w:r>
            <w:proofErr w:type="spellStart"/>
            <w:r w:rsidRPr="001637AA">
              <w:rPr>
                <w:bCs/>
                <w:sz w:val="22"/>
                <w:szCs w:val="22"/>
                <w:lang w:val="en-US"/>
              </w:rPr>
              <w:t>olduğunu</w:t>
            </w:r>
            <w:proofErr w:type="spellEnd"/>
            <w:r w:rsidRPr="001637AA">
              <w:rPr>
                <w:bCs/>
                <w:sz w:val="22"/>
                <w:szCs w:val="22"/>
                <w:lang w:val="en-US"/>
              </w:rPr>
              <w:t xml:space="preserve"> </w:t>
            </w:r>
            <w:proofErr w:type="spellStart"/>
            <w:r w:rsidRPr="001637AA">
              <w:rPr>
                <w:bCs/>
                <w:sz w:val="22"/>
                <w:szCs w:val="22"/>
                <w:lang w:val="en-US"/>
              </w:rPr>
              <w:t>söyleyebilir</w:t>
            </w:r>
            <w:proofErr w:type="spellEnd"/>
            <w:r w:rsidRPr="001637AA">
              <w:rPr>
                <w:bCs/>
                <w:sz w:val="22"/>
                <w:szCs w:val="22"/>
                <w:lang w:val="en-US"/>
              </w:rPr>
              <w:t xml:space="preserve"> </w:t>
            </w:r>
            <w:proofErr w:type="spellStart"/>
            <w:r w:rsidRPr="001637AA">
              <w:rPr>
                <w:bCs/>
                <w:sz w:val="22"/>
                <w:szCs w:val="22"/>
                <w:lang w:val="en-US"/>
              </w:rPr>
              <w:t>misiniz</w:t>
            </w:r>
            <w:proofErr w:type="spellEnd"/>
            <w:r w:rsidRPr="001637AA">
              <w:rPr>
                <w:bCs/>
                <w:sz w:val="22"/>
                <w:szCs w:val="22"/>
                <w:lang w:val="en-US"/>
              </w:rPr>
              <w:t>?</w:t>
            </w:r>
          </w:p>
        </w:tc>
        <w:tc>
          <w:tcPr>
            <w:tcW w:w="3780" w:type="dxa"/>
          </w:tcPr>
          <w:p w14:paraId="6AAA9FB3" w14:textId="77777777" w:rsidR="00EE22B2" w:rsidRPr="001637AA" w:rsidRDefault="000D6411" w:rsidP="000D6411">
            <w:pPr>
              <w:spacing w:after="0"/>
              <w:jc w:val="left"/>
              <w:rPr>
                <w:sz w:val="22"/>
                <w:szCs w:val="22"/>
                <w:lang w:val="en-GB"/>
              </w:rPr>
            </w:pPr>
            <w:r w:rsidRPr="001637AA">
              <w:rPr>
                <w:sz w:val="22"/>
                <w:szCs w:val="22"/>
                <w:lang w:val="en-GB"/>
              </w:rPr>
              <w:t xml:space="preserve">D.04. Could you please tell me </w:t>
            </w:r>
            <w:r w:rsidRPr="001637AA">
              <w:rPr>
                <w:sz w:val="22"/>
                <w:szCs w:val="22"/>
                <w:lang w:val="en-US"/>
              </w:rPr>
              <w:t>your highest achieved education level?</w:t>
            </w:r>
          </w:p>
        </w:tc>
      </w:tr>
      <w:tr w:rsidR="00B75707" w:rsidRPr="001637AA" w14:paraId="250EC910" w14:textId="77777777" w:rsidTr="001A469D">
        <w:trPr>
          <w:cantSplit/>
        </w:trPr>
        <w:tc>
          <w:tcPr>
            <w:tcW w:w="2335" w:type="dxa"/>
            <w:vMerge w:val="restart"/>
          </w:tcPr>
          <w:p w14:paraId="36D22E4B" w14:textId="77777777" w:rsidR="00B75707" w:rsidRPr="001637AA" w:rsidRDefault="00B75707" w:rsidP="005F06C9">
            <w:pPr>
              <w:spacing w:after="0"/>
              <w:jc w:val="left"/>
              <w:rPr>
                <w:sz w:val="22"/>
                <w:szCs w:val="22"/>
                <w:lang w:val="en-GB"/>
              </w:rPr>
            </w:pPr>
            <w:r w:rsidRPr="001637AA">
              <w:rPr>
                <w:i/>
                <w:sz w:val="22"/>
                <w:szCs w:val="22"/>
                <w:lang w:val="en-GB"/>
              </w:rPr>
              <w:t>Codes/ Categories</w:t>
            </w:r>
          </w:p>
        </w:tc>
        <w:tc>
          <w:tcPr>
            <w:tcW w:w="3780" w:type="dxa"/>
            <w:vAlign w:val="bottom"/>
          </w:tcPr>
          <w:p w14:paraId="3846BB54" w14:textId="77777777" w:rsidR="00B75707" w:rsidRPr="001637AA" w:rsidRDefault="00B75707" w:rsidP="000D6411">
            <w:pPr>
              <w:widowControl w:val="0"/>
              <w:autoSpaceDE w:val="0"/>
              <w:autoSpaceDN w:val="0"/>
              <w:adjustRightInd w:val="0"/>
              <w:spacing w:after="0"/>
              <w:ind w:left="20"/>
              <w:rPr>
                <w:sz w:val="22"/>
                <w:szCs w:val="22"/>
              </w:rPr>
            </w:pPr>
            <w:r w:rsidRPr="001637AA">
              <w:rPr>
                <w:sz w:val="22"/>
                <w:szCs w:val="22"/>
              </w:rPr>
              <w:t>0. Hiçbir resmi eğitim almamış.</w:t>
            </w:r>
          </w:p>
        </w:tc>
        <w:tc>
          <w:tcPr>
            <w:tcW w:w="3780" w:type="dxa"/>
          </w:tcPr>
          <w:p w14:paraId="0C8D5551"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0. No formal education</w:t>
            </w:r>
          </w:p>
        </w:tc>
      </w:tr>
      <w:tr w:rsidR="00B75707" w:rsidRPr="001637AA" w14:paraId="53970AC9" w14:textId="77777777" w:rsidTr="001A469D">
        <w:trPr>
          <w:cantSplit/>
        </w:trPr>
        <w:tc>
          <w:tcPr>
            <w:tcW w:w="2335" w:type="dxa"/>
            <w:vMerge/>
          </w:tcPr>
          <w:p w14:paraId="43442CF9" w14:textId="77777777" w:rsidR="00B75707" w:rsidRPr="001637AA" w:rsidRDefault="00B75707" w:rsidP="005F06C9">
            <w:pPr>
              <w:spacing w:after="0"/>
              <w:jc w:val="left"/>
              <w:rPr>
                <w:sz w:val="22"/>
                <w:szCs w:val="22"/>
                <w:lang w:val="en-GB"/>
              </w:rPr>
            </w:pPr>
          </w:p>
        </w:tc>
        <w:tc>
          <w:tcPr>
            <w:tcW w:w="3780" w:type="dxa"/>
            <w:vAlign w:val="bottom"/>
          </w:tcPr>
          <w:p w14:paraId="297E3535" w14:textId="77777777" w:rsidR="00B75707" w:rsidRPr="001637AA" w:rsidRDefault="00B75707" w:rsidP="000D6411">
            <w:pPr>
              <w:widowControl w:val="0"/>
              <w:autoSpaceDE w:val="0"/>
              <w:autoSpaceDN w:val="0"/>
              <w:adjustRightInd w:val="0"/>
              <w:spacing w:after="0" w:line="192" w:lineRule="exact"/>
              <w:ind w:left="20"/>
              <w:rPr>
                <w:sz w:val="22"/>
                <w:szCs w:val="22"/>
              </w:rPr>
            </w:pPr>
            <w:r w:rsidRPr="001637AA">
              <w:rPr>
                <w:sz w:val="22"/>
                <w:szCs w:val="22"/>
              </w:rPr>
              <w:t>1. İlkokul mezunu</w:t>
            </w:r>
          </w:p>
        </w:tc>
        <w:tc>
          <w:tcPr>
            <w:tcW w:w="3780" w:type="dxa"/>
          </w:tcPr>
          <w:p w14:paraId="69CC098B"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1. Primary completed</w:t>
            </w:r>
          </w:p>
        </w:tc>
      </w:tr>
      <w:tr w:rsidR="00B75707" w:rsidRPr="001637AA" w14:paraId="5ADFE47A" w14:textId="77777777" w:rsidTr="001A469D">
        <w:trPr>
          <w:cantSplit/>
        </w:trPr>
        <w:tc>
          <w:tcPr>
            <w:tcW w:w="2335" w:type="dxa"/>
            <w:vMerge/>
          </w:tcPr>
          <w:p w14:paraId="6485B36F" w14:textId="77777777" w:rsidR="00B75707" w:rsidRPr="001637AA" w:rsidRDefault="00B75707" w:rsidP="005F06C9">
            <w:pPr>
              <w:spacing w:after="0"/>
              <w:jc w:val="left"/>
              <w:rPr>
                <w:sz w:val="22"/>
                <w:szCs w:val="22"/>
                <w:lang w:val="en-GB"/>
              </w:rPr>
            </w:pPr>
          </w:p>
        </w:tc>
        <w:tc>
          <w:tcPr>
            <w:tcW w:w="3780" w:type="dxa"/>
            <w:vAlign w:val="bottom"/>
          </w:tcPr>
          <w:p w14:paraId="7841912C" w14:textId="77777777" w:rsidR="00B75707" w:rsidRPr="001637AA" w:rsidRDefault="00B75707" w:rsidP="000D6411">
            <w:pPr>
              <w:widowControl w:val="0"/>
              <w:autoSpaceDE w:val="0"/>
              <w:autoSpaceDN w:val="0"/>
              <w:adjustRightInd w:val="0"/>
              <w:spacing w:after="0" w:line="192" w:lineRule="exact"/>
              <w:ind w:left="20"/>
              <w:rPr>
                <w:sz w:val="22"/>
                <w:szCs w:val="22"/>
              </w:rPr>
            </w:pPr>
            <w:r w:rsidRPr="001637AA">
              <w:rPr>
                <w:sz w:val="22"/>
                <w:szCs w:val="22"/>
              </w:rPr>
              <w:t>2. Ortaokul mezunu/İlköğretim mezunu</w:t>
            </w:r>
          </w:p>
        </w:tc>
        <w:tc>
          <w:tcPr>
            <w:tcW w:w="3780" w:type="dxa"/>
          </w:tcPr>
          <w:p w14:paraId="066B3BC0"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2. Junior High School completed</w:t>
            </w:r>
          </w:p>
        </w:tc>
      </w:tr>
      <w:tr w:rsidR="00B75707" w:rsidRPr="001637AA" w14:paraId="30662B9A" w14:textId="77777777" w:rsidTr="001A469D">
        <w:trPr>
          <w:cantSplit/>
        </w:trPr>
        <w:tc>
          <w:tcPr>
            <w:tcW w:w="2335" w:type="dxa"/>
            <w:vMerge/>
          </w:tcPr>
          <w:p w14:paraId="5A4D1135" w14:textId="77777777" w:rsidR="00B75707" w:rsidRPr="001637AA" w:rsidRDefault="00B75707" w:rsidP="005F06C9">
            <w:pPr>
              <w:spacing w:after="0"/>
              <w:jc w:val="left"/>
              <w:rPr>
                <w:sz w:val="22"/>
                <w:szCs w:val="22"/>
                <w:lang w:val="en-GB"/>
              </w:rPr>
            </w:pPr>
          </w:p>
        </w:tc>
        <w:tc>
          <w:tcPr>
            <w:tcW w:w="3780" w:type="dxa"/>
            <w:vAlign w:val="bottom"/>
          </w:tcPr>
          <w:p w14:paraId="599A05E1" w14:textId="77777777" w:rsidR="00B75707" w:rsidRPr="001637AA" w:rsidRDefault="00B75707" w:rsidP="000D6411">
            <w:pPr>
              <w:widowControl w:val="0"/>
              <w:autoSpaceDE w:val="0"/>
              <w:autoSpaceDN w:val="0"/>
              <w:adjustRightInd w:val="0"/>
              <w:spacing w:after="0"/>
              <w:ind w:left="20"/>
              <w:rPr>
                <w:sz w:val="22"/>
                <w:szCs w:val="22"/>
              </w:rPr>
            </w:pPr>
            <w:r w:rsidRPr="001637AA">
              <w:rPr>
                <w:sz w:val="22"/>
                <w:szCs w:val="22"/>
              </w:rPr>
              <w:t>3. Lise mezunu</w:t>
            </w:r>
          </w:p>
        </w:tc>
        <w:tc>
          <w:tcPr>
            <w:tcW w:w="3780" w:type="dxa"/>
          </w:tcPr>
          <w:p w14:paraId="04E06A99"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3. High School completed</w:t>
            </w:r>
          </w:p>
        </w:tc>
      </w:tr>
      <w:tr w:rsidR="00B75707" w:rsidRPr="001637AA" w14:paraId="00D1DF03" w14:textId="77777777" w:rsidTr="001A469D">
        <w:trPr>
          <w:cantSplit/>
        </w:trPr>
        <w:tc>
          <w:tcPr>
            <w:tcW w:w="2335" w:type="dxa"/>
            <w:vMerge/>
          </w:tcPr>
          <w:p w14:paraId="5AA37960" w14:textId="77777777" w:rsidR="00B75707" w:rsidRPr="001637AA" w:rsidRDefault="00B75707" w:rsidP="005F06C9">
            <w:pPr>
              <w:spacing w:after="0"/>
              <w:jc w:val="left"/>
              <w:rPr>
                <w:sz w:val="22"/>
                <w:szCs w:val="22"/>
                <w:lang w:val="en-GB"/>
              </w:rPr>
            </w:pPr>
          </w:p>
        </w:tc>
        <w:tc>
          <w:tcPr>
            <w:tcW w:w="3780" w:type="dxa"/>
            <w:vAlign w:val="bottom"/>
          </w:tcPr>
          <w:p w14:paraId="4C744E30" w14:textId="77777777" w:rsidR="00B75707" w:rsidRPr="001637AA" w:rsidRDefault="00B75707" w:rsidP="000D6411">
            <w:pPr>
              <w:widowControl w:val="0"/>
              <w:autoSpaceDE w:val="0"/>
              <w:autoSpaceDN w:val="0"/>
              <w:adjustRightInd w:val="0"/>
              <w:spacing w:after="0" w:line="192" w:lineRule="exact"/>
              <w:ind w:left="20"/>
              <w:rPr>
                <w:sz w:val="22"/>
                <w:szCs w:val="22"/>
              </w:rPr>
            </w:pPr>
            <w:r w:rsidRPr="001637AA">
              <w:rPr>
                <w:sz w:val="22"/>
                <w:szCs w:val="22"/>
              </w:rPr>
              <w:t>4. Liseden mezun olup yükseköğretime devam etmiş ama bitirememiş.</w:t>
            </w:r>
          </w:p>
        </w:tc>
        <w:tc>
          <w:tcPr>
            <w:tcW w:w="3780" w:type="dxa"/>
          </w:tcPr>
          <w:p w14:paraId="24E85A03"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4. Incomplete University degree</w:t>
            </w:r>
          </w:p>
        </w:tc>
      </w:tr>
      <w:tr w:rsidR="00B75707" w:rsidRPr="001637AA" w14:paraId="682A09EB" w14:textId="77777777" w:rsidTr="001A469D">
        <w:trPr>
          <w:cantSplit/>
        </w:trPr>
        <w:tc>
          <w:tcPr>
            <w:tcW w:w="2335" w:type="dxa"/>
            <w:vMerge/>
          </w:tcPr>
          <w:p w14:paraId="0E65393B" w14:textId="77777777" w:rsidR="00B75707" w:rsidRPr="001637AA" w:rsidRDefault="00B75707" w:rsidP="005F06C9">
            <w:pPr>
              <w:spacing w:after="0"/>
              <w:jc w:val="left"/>
              <w:rPr>
                <w:sz w:val="22"/>
                <w:szCs w:val="22"/>
                <w:lang w:val="en-GB"/>
              </w:rPr>
            </w:pPr>
          </w:p>
        </w:tc>
        <w:tc>
          <w:tcPr>
            <w:tcW w:w="3780" w:type="dxa"/>
            <w:vAlign w:val="bottom"/>
          </w:tcPr>
          <w:p w14:paraId="5C513651" w14:textId="77777777" w:rsidR="00B75707" w:rsidRPr="001637AA" w:rsidRDefault="00B75707" w:rsidP="000D6411">
            <w:pPr>
              <w:widowControl w:val="0"/>
              <w:autoSpaceDE w:val="0"/>
              <w:autoSpaceDN w:val="0"/>
              <w:adjustRightInd w:val="0"/>
              <w:spacing w:after="0"/>
              <w:ind w:left="20"/>
              <w:rPr>
                <w:sz w:val="22"/>
                <w:szCs w:val="22"/>
              </w:rPr>
            </w:pPr>
            <w:r w:rsidRPr="001637AA">
              <w:rPr>
                <w:sz w:val="22"/>
                <w:szCs w:val="22"/>
              </w:rPr>
              <w:t>5. Üniversite mezunu</w:t>
            </w:r>
          </w:p>
        </w:tc>
        <w:tc>
          <w:tcPr>
            <w:tcW w:w="3780" w:type="dxa"/>
          </w:tcPr>
          <w:p w14:paraId="329DBB5F" w14:textId="77777777" w:rsidR="00B75707" w:rsidRPr="001637AA" w:rsidRDefault="00B75707" w:rsidP="00B75707">
            <w:pPr>
              <w:rPr>
                <w:sz w:val="22"/>
                <w:szCs w:val="22"/>
              </w:rPr>
            </w:pPr>
            <w:r w:rsidRPr="001637AA">
              <w:rPr>
                <w:sz w:val="22"/>
                <w:szCs w:val="22"/>
                <w:lang w:val="en-US" w:eastAsia="en-US"/>
              </w:rPr>
              <w:t>5. University degree completed</w:t>
            </w:r>
          </w:p>
        </w:tc>
      </w:tr>
      <w:tr w:rsidR="00B75707" w:rsidRPr="001637AA" w14:paraId="6F5D34AE" w14:textId="77777777" w:rsidTr="001A469D">
        <w:trPr>
          <w:cantSplit/>
        </w:trPr>
        <w:tc>
          <w:tcPr>
            <w:tcW w:w="2335" w:type="dxa"/>
            <w:vMerge/>
          </w:tcPr>
          <w:p w14:paraId="2FCB777B" w14:textId="77777777" w:rsidR="00B75707" w:rsidRPr="001637AA" w:rsidRDefault="00B75707" w:rsidP="005F06C9">
            <w:pPr>
              <w:spacing w:after="0"/>
              <w:jc w:val="left"/>
              <w:rPr>
                <w:sz w:val="22"/>
                <w:szCs w:val="22"/>
                <w:lang w:val="en-GB"/>
              </w:rPr>
            </w:pPr>
          </w:p>
        </w:tc>
        <w:tc>
          <w:tcPr>
            <w:tcW w:w="3780" w:type="dxa"/>
            <w:vAlign w:val="bottom"/>
          </w:tcPr>
          <w:p w14:paraId="2BB36DDF" w14:textId="77777777" w:rsidR="00B75707" w:rsidRPr="001637AA" w:rsidRDefault="00B75707" w:rsidP="000D6411">
            <w:pPr>
              <w:widowControl w:val="0"/>
              <w:autoSpaceDE w:val="0"/>
              <w:autoSpaceDN w:val="0"/>
              <w:adjustRightInd w:val="0"/>
              <w:spacing w:after="0" w:line="192" w:lineRule="exact"/>
              <w:ind w:left="20"/>
              <w:rPr>
                <w:sz w:val="22"/>
                <w:szCs w:val="22"/>
              </w:rPr>
            </w:pPr>
            <w:r w:rsidRPr="001637AA">
              <w:rPr>
                <w:sz w:val="22"/>
                <w:szCs w:val="22"/>
              </w:rPr>
              <w:t>6. Üniversite sonrası (Yüksek Lisans veya Doktora)</w:t>
            </w:r>
          </w:p>
        </w:tc>
        <w:tc>
          <w:tcPr>
            <w:tcW w:w="3780" w:type="dxa"/>
          </w:tcPr>
          <w:p w14:paraId="1D8AC2BB"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6. Postgraduate (Masters or Doctorate)</w:t>
            </w:r>
          </w:p>
        </w:tc>
      </w:tr>
      <w:tr w:rsidR="000D6411" w:rsidRPr="001637AA" w14:paraId="63AF3D95" w14:textId="77777777" w:rsidTr="001A469D">
        <w:trPr>
          <w:cantSplit/>
        </w:trPr>
        <w:tc>
          <w:tcPr>
            <w:tcW w:w="2335" w:type="dxa"/>
            <w:vMerge/>
          </w:tcPr>
          <w:p w14:paraId="65BAF29E" w14:textId="77777777" w:rsidR="000D6411" w:rsidRPr="001637AA" w:rsidRDefault="000D6411" w:rsidP="005F06C9">
            <w:pPr>
              <w:spacing w:after="0"/>
              <w:jc w:val="left"/>
              <w:rPr>
                <w:sz w:val="22"/>
                <w:szCs w:val="22"/>
                <w:lang w:val="en-GB"/>
              </w:rPr>
            </w:pPr>
          </w:p>
        </w:tc>
        <w:tc>
          <w:tcPr>
            <w:tcW w:w="3780" w:type="dxa"/>
            <w:vAlign w:val="bottom"/>
          </w:tcPr>
          <w:p w14:paraId="4FFA7788" w14:textId="77777777" w:rsidR="000D6411" w:rsidRPr="001637AA" w:rsidRDefault="000D6411" w:rsidP="000D6411">
            <w:pPr>
              <w:widowControl w:val="0"/>
              <w:autoSpaceDE w:val="0"/>
              <w:autoSpaceDN w:val="0"/>
              <w:adjustRightInd w:val="0"/>
              <w:spacing w:after="0"/>
              <w:ind w:left="20"/>
              <w:rPr>
                <w:sz w:val="22"/>
                <w:szCs w:val="22"/>
              </w:rPr>
            </w:pPr>
            <w:r w:rsidRPr="001637AA">
              <w:rPr>
                <w:sz w:val="22"/>
                <w:szCs w:val="22"/>
              </w:rPr>
              <w:t>90. Diğer</w:t>
            </w:r>
          </w:p>
        </w:tc>
        <w:tc>
          <w:tcPr>
            <w:tcW w:w="3780" w:type="dxa"/>
          </w:tcPr>
          <w:p w14:paraId="56C877F8" w14:textId="77777777" w:rsidR="000D6411" w:rsidRPr="001637AA" w:rsidRDefault="00B75707" w:rsidP="005F06C9">
            <w:pPr>
              <w:spacing w:after="0"/>
              <w:rPr>
                <w:sz w:val="22"/>
                <w:szCs w:val="22"/>
                <w:lang w:val="en-GB"/>
              </w:rPr>
            </w:pPr>
            <w:r w:rsidRPr="001637AA">
              <w:rPr>
                <w:sz w:val="22"/>
                <w:szCs w:val="22"/>
                <w:lang w:val="en-GB"/>
              </w:rPr>
              <w:t>90. Other</w:t>
            </w:r>
          </w:p>
        </w:tc>
      </w:tr>
      <w:tr w:rsidR="000D6411" w:rsidRPr="001637AA" w14:paraId="4AC9B42D" w14:textId="77777777" w:rsidTr="001A469D">
        <w:trPr>
          <w:cantSplit/>
        </w:trPr>
        <w:tc>
          <w:tcPr>
            <w:tcW w:w="2335" w:type="dxa"/>
            <w:vMerge/>
          </w:tcPr>
          <w:p w14:paraId="54DA6AD3" w14:textId="77777777" w:rsidR="000D6411" w:rsidRPr="001637AA" w:rsidRDefault="000D6411" w:rsidP="005F06C9">
            <w:pPr>
              <w:spacing w:after="0"/>
              <w:jc w:val="left"/>
              <w:rPr>
                <w:sz w:val="22"/>
                <w:szCs w:val="22"/>
                <w:lang w:val="en-GB"/>
              </w:rPr>
            </w:pPr>
          </w:p>
        </w:tc>
        <w:tc>
          <w:tcPr>
            <w:tcW w:w="3780" w:type="dxa"/>
            <w:vAlign w:val="bottom"/>
          </w:tcPr>
          <w:p w14:paraId="5A40F77E" w14:textId="77777777" w:rsidR="000D6411" w:rsidRPr="001637AA" w:rsidRDefault="000D6411" w:rsidP="000D6411">
            <w:pPr>
              <w:widowControl w:val="0"/>
              <w:autoSpaceDE w:val="0"/>
              <w:autoSpaceDN w:val="0"/>
              <w:adjustRightInd w:val="0"/>
              <w:spacing w:after="0" w:line="192" w:lineRule="exact"/>
              <w:ind w:left="20"/>
              <w:rPr>
                <w:sz w:val="22"/>
                <w:szCs w:val="22"/>
              </w:rPr>
            </w:pPr>
            <w:r w:rsidRPr="001637AA">
              <w:rPr>
                <w:sz w:val="22"/>
                <w:szCs w:val="22"/>
              </w:rPr>
              <w:t>99. Fikri Yok / Bilmiyor / Cevap Yok</w:t>
            </w:r>
          </w:p>
        </w:tc>
        <w:tc>
          <w:tcPr>
            <w:tcW w:w="3780" w:type="dxa"/>
          </w:tcPr>
          <w:p w14:paraId="09638A9F" w14:textId="77777777" w:rsidR="000D6411" w:rsidRPr="001637AA" w:rsidRDefault="00B75707" w:rsidP="005F06C9">
            <w:pPr>
              <w:spacing w:after="0"/>
              <w:rPr>
                <w:sz w:val="22"/>
                <w:szCs w:val="22"/>
                <w:lang w:val="en-GB"/>
              </w:rPr>
            </w:pPr>
            <w:r w:rsidRPr="001637AA">
              <w:rPr>
                <w:sz w:val="22"/>
                <w:szCs w:val="22"/>
                <w:lang w:val="en-GB"/>
              </w:rPr>
              <w:t>99. No idea / Do not Know / No Answer</w:t>
            </w:r>
          </w:p>
        </w:tc>
      </w:tr>
      <w:tr w:rsidR="00EE22B2" w:rsidRPr="001637AA" w14:paraId="17E9D860" w14:textId="77777777" w:rsidTr="001A469D">
        <w:tc>
          <w:tcPr>
            <w:tcW w:w="2335" w:type="dxa"/>
          </w:tcPr>
          <w:p w14:paraId="371207F4" w14:textId="77777777" w:rsidR="00EE22B2" w:rsidRPr="001637AA" w:rsidRDefault="00EE22B2" w:rsidP="005F06C9">
            <w:pPr>
              <w:spacing w:after="0"/>
              <w:jc w:val="left"/>
              <w:rPr>
                <w:i/>
                <w:sz w:val="22"/>
                <w:szCs w:val="22"/>
                <w:lang w:val="en-GB"/>
              </w:rPr>
            </w:pPr>
            <w:r w:rsidRPr="001637AA">
              <w:rPr>
                <w:i/>
                <w:sz w:val="22"/>
                <w:szCs w:val="22"/>
                <w:lang w:val="en-GB"/>
              </w:rPr>
              <w:t>Interviewer Instruction</w:t>
            </w:r>
          </w:p>
        </w:tc>
        <w:tc>
          <w:tcPr>
            <w:tcW w:w="3780" w:type="dxa"/>
          </w:tcPr>
          <w:p w14:paraId="49C7DACE" w14:textId="77777777" w:rsidR="00EE22B2" w:rsidRPr="001637AA" w:rsidRDefault="00EE22B2" w:rsidP="005F06C9">
            <w:pPr>
              <w:spacing w:after="0"/>
              <w:rPr>
                <w:sz w:val="22"/>
                <w:szCs w:val="22"/>
                <w:lang w:val="en-GB"/>
              </w:rPr>
            </w:pPr>
          </w:p>
        </w:tc>
        <w:tc>
          <w:tcPr>
            <w:tcW w:w="3780" w:type="dxa"/>
          </w:tcPr>
          <w:p w14:paraId="1321EF66" w14:textId="77777777" w:rsidR="00EE22B2" w:rsidRPr="001637AA" w:rsidRDefault="00EE22B2" w:rsidP="005F06C9">
            <w:pPr>
              <w:spacing w:after="0"/>
              <w:rPr>
                <w:sz w:val="22"/>
                <w:szCs w:val="22"/>
                <w:lang w:val="en-GB"/>
              </w:rPr>
            </w:pPr>
          </w:p>
        </w:tc>
      </w:tr>
      <w:tr w:rsidR="00EE22B2" w:rsidRPr="001637AA" w14:paraId="6A25812F" w14:textId="77777777" w:rsidTr="001A469D">
        <w:tc>
          <w:tcPr>
            <w:tcW w:w="2335" w:type="dxa"/>
          </w:tcPr>
          <w:p w14:paraId="011E96D2" w14:textId="77777777" w:rsidR="00EE22B2" w:rsidRPr="001637AA" w:rsidRDefault="00EE22B2" w:rsidP="005F06C9">
            <w:pPr>
              <w:spacing w:after="0"/>
              <w:jc w:val="left"/>
              <w:rPr>
                <w:i/>
                <w:sz w:val="22"/>
                <w:szCs w:val="22"/>
                <w:lang w:val="en-GB"/>
              </w:rPr>
            </w:pPr>
            <w:r w:rsidRPr="001637AA">
              <w:rPr>
                <w:i/>
                <w:sz w:val="22"/>
                <w:szCs w:val="22"/>
                <w:lang w:val="en-GB"/>
              </w:rPr>
              <w:t>Translation Note</w:t>
            </w:r>
          </w:p>
        </w:tc>
        <w:tc>
          <w:tcPr>
            <w:tcW w:w="7560" w:type="dxa"/>
            <w:gridSpan w:val="2"/>
          </w:tcPr>
          <w:p w14:paraId="0D8CB5C2" w14:textId="77777777" w:rsidR="00EE22B2" w:rsidRPr="001637AA" w:rsidRDefault="00EE22B2" w:rsidP="005F06C9">
            <w:pPr>
              <w:spacing w:after="0"/>
              <w:rPr>
                <w:sz w:val="22"/>
                <w:szCs w:val="22"/>
                <w:lang w:val="en-GB"/>
              </w:rPr>
            </w:pPr>
          </w:p>
        </w:tc>
      </w:tr>
      <w:tr w:rsidR="00EE22B2" w:rsidRPr="001637AA" w14:paraId="06B94CE9" w14:textId="77777777" w:rsidTr="001A469D">
        <w:tc>
          <w:tcPr>
            <w:tcW w:w="2335" w:type="dxa"/>
          </w:tcPr>
          <w:p w14:paraId="3BD9C5C6" w14:textId="77777777" w:rsidR="00EE22B2" w:rsidRPr="001637AA" w:rsidRDefault="00EE22B2" w:rsidP="005F06C9">
            <w:pPr>
              <w:spacing w:after="0"/>
              <w:jc w:val="left"/>
              <w:rPr>
                <w:i/>
                <w:sz w:val="22"/>
                <w:szCs w:val="22"/>
                <w:lang w:val="en-GB"/>
              </w:rPr>
            </w:pPr>
            <w:r w:rsidRPr="001637AA">
              <w:rPr>
                <w:i/>
                <w:sz w:val="22"/>
                <w:szCs w:val="22"/>
                <w:lang w:val="en-GB"/>
              </w:rPr>
              <w:t>Note</w:t>
            </w:r>
          </w:p>
        </w:tc>
        <w:tc>
          <w:tcPr>
            <w:tcW w:w="7560" w:type="dxa"/>
            <w:gridSpan w:val="2"/>
          </w:tcPr>
          <w:p w14:paraId="2C85090F" w14:textId="77777777" w:rsidR="00EE22B2" w:rsidRPr="001637AA" w:rsidRDefault="00EE22B2" w:rsidP="005F06C9">
            <w:pPr>
              <w:spacing w:after="0"/>
              <w:jc w:val="left"/>
              <w:rPr>
                <w:sz w:val="22"/>
                <w:szCs w:val="22"/>
                <w:lang w:val="en-GB"/>
              </w:rPr>
            </w:pPr>
          </w:p>
        </w:tc>
      </w:tr>
    </w:tbl>
    <w:p w14:paraId="0DC82C90" w14:textId="77777777" w:rsidR="00EE22B2" w:rsidRPr="000E017B" w:rsidRDefault="00EE22B2" w:rsidP="00EE22B2">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E22B2" w:rsidRPr="000E017B" w14:paraId="7B4B3400" w14:textId="77777777">
        <w:tc>
          <w:tcPr>
            <w:tcW w:w="8995" w:type="dxa"/>
          </w:tcPr>
          <w:p w14:paraId="53624057" w14:textId="77777777" w:rsidR="00EE22B2" w:rsidRPr="000E017B" w:rsidRDefault="00EE22B2" w:rsidP="005F06C9">
            <w:pPr>
              <w:spacing w:after="0"/>
              <w:rPr>
                <w:b/>
                <w:lang w:val="en-GB"/>
              </w:rPr>
            </w:pPr>
          </w:p>
        </w:tc>
      </w:tr>
    </w:tbl>
    <w:p w14:paraId="0F16E182" w14:textId="77777777" w:rsidR="00EE22B2" w:rsidRPr="000E017B" w:rsidRDefault="00EE22B2" w:rsidP="00EE22B2">
      <w:pPr>
        <w:spacing w:after="0"/>
        <w:rPr>
          <w:lang w:val="en-GB"/>
        </w:rPr>
      </w:pPr>
      <w:r w:rsidRPr="000E017B">
        <w:rPr>
          <w:b/>
          <w:lang w:val="en-GB"/>
        </w:rPr>
        <w:t xml:space="preserve">Construction/Recoding: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E22B2" w:rsidRPr="001637AA" w14:paraId="024F735C" w14:textId="77777777" w:rsidTr="001A469D">
        <w:tc>
          <w:tcPr>
            <w:tcW w:w="5215" w:type="dxa"/>
            <w:tcMar>
              <w:top w:w="57" w:type="dxa"/>
              <w:bottom w:w="57" w:type="dxa"/>
            </w:tcMar>
            <w:vAlign w:val="center"/>
          </w:tcPr>
          <w:p w14:paraId="7BD5F54A" w14:textId="77777777" w:rsidR="00EE22B2" w:rsidRPr="001637AA" w:rsidRDefault="00EE22B2" w:rsidP="005F06C9">
            <w:pPr>
              <w:jc w:val="center"/>
              <w:rPr>
                <w:b/>
                <w:sz w:val="22"/>
                <w:szCs w:val="22"/>
                <w:lang w:val="en-GB"/>
              </w:rPr>
            </w:pPr>
            <w:r w:rsidRPr="001637AA">
              <w:rPr>
                <w:b/>
                <w:sz w:val="22"/>
                <w:szCs w:val="22"/>
                <w:lang w:val="en-GB"/>
              </w:rPr>
              <w:t>Country Variable Codes/Construction Rules</w:t>
            </w:r>
          </w:p>
        </w:tc>
        <w:tc>
          <w:tcPr>
            <w:tcW w:w="3780" w:type="dxa"/>
            <w:tcMar>
              <w:top w:w="57" w:type="dxa"/>
              <w:bottom w:w="57" w:type="dxa"/>
            </w:tcMar>
            <w:vAlign w:val="center"/>
          </w:tcPr>
          <w:p w14:paraId="5A301982" w14:textId="77777777" w:rsidR="00EE22B2" w:rsidRPr="001637AA" w:rsidRDefault="00EE22B2" w:rsidP="005F06C9">
            <w:pPr>
              <w:jc w:val="center"/>
              <w:rPr>
                <w:b/>
                <w:sz w:val="22"/>
                <w:szCs w:val="22"/>
                <w:lang w:val="en-GB"/>
              </w:rPr>
            </w:pPr>
            <w:r w:rsidRPr="001637AA">
              <w:rPr>
                <w:b/>
                <w:sz w:val="22"/>
                <w:szCs w:val="22"/>
                <w:lang w:val="en-GB"/>
              </w:rPr>
              <w:sym w:font="Wingdings" w:char="F0E8"/>
            </w:r>
            <w:r w:rsidRPr="001637AA">
              <w:rPr>
                <w:b/>
                <w:sz w:val="22"/>
                <w:szCs w:val="22"/>
                <w:lang w:val="en-GB"/>
              </w:rPr>
              <w:t xml:space="preserve"> nat_DEGR</w:t>
            </w:r>
          </w:p>
        </w:tc>
      </w:tr>
      <w:tr w:rsidR="00B75707" w:rsidRPr="001637AA" w14:paraId="3D918614" w14:textId="77777777" w:rsidTr="001A469D">
        <w:tc>
          <w:tcPr>
            <w:tcW w:w="5215" w:type="dxa"/>
            <w:vAlign w:val="bottom"/>
          </w:tcPr>
          <w:p w14:paraId="3D094FD0" w14:textId="77777777" w:rsidR="00B75707" w:rsidRPr="001637AA" w:rsidRDefault="00E83573" w:rsidP="00B75707">
            <w:pPr>
              <w:widowControl w:val="0"/>
              <w:autoSpaceDE w:val="0"/>
              <w:autoSpaceDN w:val="0"/>
              <w:adjustRightInd w:val="0"/>
              <w:spacing w:after="0"/>
              <w:ind w:left="20"/>
              <w:rPr>
                <w:sz w:val="22"/>
                <w:szCs w:val="22"/>
              </w:rPr>
            </w:pPr>
            <w:r w:rsidRPr="001637AA">
              <w:rPr>
                <w:sz w:val="22"/>
                <w:szCs w:val="22"/>
                <w:lang w:val="en-GB"/>
              </w:rPr>
              <w:t>If (#D.04.=0)</w:t>
            </w:r>
          </w:p>
        </w:tc>
        <w:tc>
          <w:tcPr>
            <w:tcW w:w="3780" w:type="dxa"/>
          </w:tcPr>
          <w:p w14:paraId="2947ABAB"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0. No formal education</w:t>
            </w:r>
          </w:p>
        </w:tc>
      </w:tr>
      <w:tr w:rsidR="00B75707" w:rsidRPr="001637AA" w14:paraId="2528754F" w14:textId="77777777" w:rsidTr="001A469D">
        <w:tc>
          <w:tcPr>
            <w:tcW w:w="5215" w:type="dxa"/>
            <w:vAlign w:val="bottom"/>
          </w:tcPr>
          <w:p w14:paraId="12D187A2" w14:textId="77777777" w:rsidR="00B75707" w:rsidRPr="001637AA" w:rsidRDefault="00E83573" w:rsidP="00B75707">
            <w:pPr>
              <w:widowControl w:val="0"/>
              <w:autoSpaceDE w:val="0"/>
              <w:autoSpaceDN w:val="0"/>
              <w:adjustRightInd w:val="0"/>
              <w:spacing w:after="0" w:line="192" w:lineRule="exact"/>
              <w:ind w:left="20"/>
              <w:rPr>
                <w:sz w:val="22"/>
                <w:szCs w:val="22"/>
              </w:rPr>
            </w:pPr>
            <w:r w:rsidRPr="001637AA">
              <w:rPr>
                <w:sz w:val="22"/>
                <w:szCs w:val="22"/>
                <w:lang w:val="en-GB"/>
              </w:rPr>
              <w:t>If (#D.04.=1)</w:t>
            </w:r>
          </w:p>
        </w:tc>
        <w:tc>
          <w:tcPr>
            <w:tcW w:w="3780" w:type="dxa"/>
          </w:tcPr>
          <w:p w14:paraId="0B4D0794"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1. Primary completed</w:t>
            </w:r>
          </w:p>
        </w:tc>
      </w:tr>
      <w:tr w:rsidR="00B75707" w:rsidRPr="001637AA" w14:paraId="52B3B158" w14:textId="77777777" w:rsidTr="001A469D">
        <w:tc>
          <w:tcPr>
            <w:tcW w:w="5215" w:type="dxa"/>
            <w:vAlign w:val="bottom"/>
          </w:tcPr>
          <w:p w14:paraId="1C29288D" w14:textId="77777777" w:rsidR="00B75707" w:rsidRPr="001637AA" w:rsidRDefault="00E83573" w:rsidP="00B75707">
            <w:pPr>
              <w:widowControl w:val="0"/>
              <w:autoSpaceDE w:val="0"/>
              <w:autoSpaceDN w:val="0"/>
              <w:adjustRightInd w:val="0"/>
              <w:spacing w:after="0" w:line="192" w:lineRule="exact"/>
              <w:ind w:left="20"/>
              <w:rPr>
                <w:sz w:val="22"/>
                <w:szCs w:val="22"/>
              </w:rPr>
            </w:pPr>
            <w:r w:rsidRPr="001637AA">
              <w:rPr>
                <w:sz w:val="22"/>
                <w:szCs w:val="22"/>
                <w:lang w:val="en-GB"/>
              </w:rPr>
              <w:t>If (#D.04.=2)</w:t>
            </w:r>
          </w:p>
        </w:tc>
        <w:tc>
          <w:tcPr>
            <w:tcW w:w="3780" w:type="dxa"/>
          </w:tcPr>
          <w:p w14:paraId="72055C52"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2. Junior High School completed</w:t>
            </w:r>
          </w:p>
        </w:tc>
      </w:tr>
      <w:tr w:rsidR="00B75707" w:rsidRPr="001637AA" w14:paraId="640336E1" w14:textId="77777777" w:rsidTr="001A469D">
        <w:tc>
          <w:tcPr>
            <w:tcW w:w="5215" w:type="dxa"/>
            <w:vAlign w:val="bottom"/>
          </w:tcPr>
          <w:p w14:paraId="52A76B0A" w14:textId="77777777" w:rsidR="00B75707" w:rsidRPr="001637AA" w:rsidRDefault="0030142C" w:rsidP="00B75707">
            <w:pPr>
              <w:widowControl w:val="0"/>
              <w:autoSpaceDE w:val="0"/>
              <w:autoSpaceDN w:val="0"/>
              <w:adjustRightInd w:val="0"/>
              <w:spacing w:after="0"/>
              <w:ind w:left="20"/>
              <w:rPr>
                <w:sz w:val="22"/>
                <w:szCs w:val="22"/>
              </w:rPr>
            </w:pPr>
            <w:r w:rsidRPr="001637AA">
              <w:rPr>
                <w:sz w:val="22"/>
                <w:szCs w:val="22"/>
                <w:lang w:val="en-GB"/>
              </w:rPr>
              <w:t>If (#D.04.=3)</w:t>
            </w:r>
          </w:p>
        </w:tc>
        <w:tc>
          <w:tcPr>
            <w:tcW w:w="3780" w:type="dxa"/>
          </w:tcPr>
          <w:p w14:paraId="7BC231F3"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3. High School completed</w:t>
            </w:r>
          </w:p>
        </w:tc>
      </w:tr>
      <w:tr w:rsidR="00B75707" w:rsidRPr="001637AA" w14:paraId="1FDA5146" w14:textId="77777777" w:rsidTr="001A469D">
        <w:tc>
          <w:tcPr>
            <w:tcW w:w="5215" w:type="dxa"/>
            <w:vAlign w:val="bottom"/>
          </w:tcPr>
          <w:p w14:paraId="6A5D3C76" w14:textId="77777777" w:rsidR="00B75707" w:rsidRPr="001637AA" w:rsidRDefault="0030142C" w:rsidP="00B75707">
            <w:pPr>
              <w:widowControl w:val="0"/>
              <w:autoSpaceDE w:val="0"/>
              <w:autoSpaceDN w:val="0"/>
              <w:adjustRightInd w:val="0"/>
              <w:spacing w:after="0" w:line="192" w:lineRule="exact"/>
              <w:ind w:left="20"/>
              <w:rPr>
                <w:sz w:val="22"/>
                <w:szCs w:val="22"/>
              </w:rPr>
            </w:pPr>
            <w:r w:rsidRPr="001637AA">
              <w:rPr>
                <w:sz w:val="22"/>
                <w:szCs w:val="22"/>
                <w:lang w:val="en-GB"/>
              </w:rPr>
              <w:t>If (#D.04.=4)</w:t>
            </w:r>
          </w:p>
        </w:tc>
        <w:tc>
          <w:tcPr>
            <w:tcW w:w="3780" w:type="dxa"/>
          </w:tcPr>
          <w:p w14:paraId="15E57C32"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4. Incomplete University degree</w:t>
            </w:r>
          </w:p>
        </w:tc>
      </w:tr>
      <w:tr w:rsidR="00B75707" w:rsidRPr="001637AA" w14:paraId="53DEA4ED" w14:textId="77777777" w:rsidTr="001A469D">
        <w:tc>
          <w:tcPr>
            <w:tcW w:w="5215" w:type="dxa"/>
            <w:vAlign w:val="bottom"/>
          </w:tcPr>
          <w:p w14:paraId="156CAC5F" w14:textId="77777777" w:rsidR="00B75707" w:rsidRPr="001637AA" w:rsidRDefault="0030142C" w:rsidP="00B75707">
            <w:pPr>
              <w:widowControl w:val="0"/>
              <w:autoSpaceDE w:val="0"/>
              <w:autoSpaceDN w:val="0"/>
              <w:adjustRightInd w:val="0"/>
              <w:spacing w:after="0"/>
              <w:ind w:left="20"/>
              <w:rPr>
                <w:sz w:val="22"/>
                <w:szCs w:val="22"/>
              </w:rPr>
            </w:pPr>
            <w:r w:rsidRPr="001637AA">
              <w:rPr>
                <w:sz w:val="22"/>
                <w:szCs w:val="22"/>
                <w:lang w:val="en-GB"/>
              </w:rPr>
              <w:t>If (#D.04.=5)</w:t>
            </w:r>
          </w:p>
        </w:tc>
        <w:tc>
          <w:tcPr>
            <w:tcW w:w="3780" w:type="dxa"/>
          </w:tcPr>
          <w:p w14:paraId="051D65FF" w14:textId="77777777" w:rsidR="00B75707" w:rsidRPr="001637AA" w:rsidRDefault="00B75707" w:rsidP="00B75707">
            <w:pPr>
              <w:rPr>
                <w:sz w:val="22"/>
                <w:szCs w:val="22"/>
              </w:rPr>
            </w:pPr>
            <w:r w:rsidRPr="001637AA">
              <w:rPr>
                <w:sz w:val="22"/>
                <w:szCs w:val="22"/>
                <w:lang w:val="en-US" w:eastAsia="en-US"/>
              </w:rPr>
              <w:t>5. University degree completed</w:t>
            </w:r>
          </w:p>
        </w:tc>
      </w:tr>
      <w:tr w:rsidR="00B75707" w:rsidRPr="001637AA" w14:paraId="47A8F5BB" w14:textId="77777777" w:rsidTr="001A469D">
        <w:tc>
          <w:tcPr>
            <w:tcW w:w="5215" w:type="dxa"/>
            <w:vAlign w:val="bottom"/>
          </w:tcPr>
          <w:p w14:paraId="1F6A0845" w14:textId="77777777" w:rsidR="00B75707" w:rsidRPr="001637AA" w:rsidRDefault="0030142C" w:rsidP="00B75707">
            <w:pPr>
              <w:widowControl w:val="0"/>
              <w:autoSpaceDE w:val="0"/>
              <w:autoSpaceDN w:val="0"/>
              <w:adjustRightInd w:val="0"/>
              <w:spacing w:after="0" w:line="192" w:lineRule="exact"/>
              <w:ind w:left="20"/>
              <w:rPr>
                <w:sz w:val="22"/>
                <w:szCs w:val="22"/>
              </w:rPr>
            </w:pPr>
            <w:r w:rsidRPr="001637AA">
              <w:rPr>
                <w:sz w:val="22"/>
                <w:szCs w:val="22"/>
                <w:lang w:val="en-GB"/>
              </w:rPr>
              <w:t>If (#D.04.=5)</w:t>
            </w:r>
          </w:p>
        </w:tc>
        <w:tc>
          <w:tcPr>
            <w:tcW w:w="3780" w:type="dxa"/>
          </w:tcPr>
          <w:p w14:paraId="41CBEF52" w14:textId="77777777" w:rsidR="00B75707" w:rsidRPr="001637AA" w:rsidRDefault="00B75707" w:rsidP="00B75707">
            <w:pPr>
              <w:widowControl w:val="0"/>
              <w:autoSpaceDE w:val="0"/>
              <w:autoSpaceDN w:val="0"/>
              <w:adjustRightInd w:val="0"/>
              <w:rPr>
                <w:sz w:val="22"/>
                <w:szCs w:val="22"/>
                <w:lang w:eastAsia="en-US"/>
              </w:rPr>
            </w:pPr>
            <w:r w:rsidRPr="001637AA">
              <w:rPr>
                <w:sz w:val="22"/>
                <w:szCs w:val="22"/>
                <w:lang w:val="en-US" w:eastAsia="en-US"/>
              </w:rPr>
              <w:t>6. Postgraduate (Masters or Doctorate)</w:t>
            </w:r>
          </w:p>
        </w:tc>
      </w:tr>
      <w:tr w:rsidR="00B75707" w:rsidRPr="001637AA" w14:paraId="6847124F" w14:textId="77777777" w:rsidTr="001A469D">
        <w:tc>
          <w:tcPr>
            <w:tcW w:w="5215" w:type="dxa"/>
            <w:vAlign w:val="bottom"/>
          </w:tcPr>
          <w:p w14:paraId="37E7D1B6" w14:textId="77777777" w:rsidR="00B75707" w:rsidRPr="001637AA" w:rsidRDefault="0030142C" w:rsidP="00B75707">
            <w:pPr>
              <w:widowControl w:val="0"/>
              <w:autoSpaceDE w:val="0"/>
              <w:autoSpaceDN w:val="0"/>
              <w:adjustRightInd w:val="0"/>
              <w:spacing w:after="0"/>
              <w:ind w:left="20"/>
              <w:rPr>
                <w:sz w:val="22"/>
                <w:szCs w:val="22"/>
              </w:rPr>
            </w:pPr>
            <w:r w:rsidRPr="001637AA">
              <w:rPr>
                <w:sz w:val="22"/>
                <w:szCs w:val="22"/>
                <w:lang w:val="en-GB"/>
              </w:rPr>
              <w:t>If (#D.04.=90)</w:t>
            </w:r>
          </w:p>
        </w:tc>
        <w:tc>
          <w:tcPr>
            <w:tcW w:w="3780" w:type="dxa"/>
          </w:tcPr>
          <w:p w14:paraId="53651798" w14:textId="77777777" w:rsidR="00B75707" w:rsidRPr="001637AA" w:rsidRDefault="0030142C" w:rsidP="00B75707">
            <w:pPr>
              <w:spacing w:after="0"/>
              <w:rPr>
                <w:sz w:val="22"/>
                <w:szCs w:val="22"/>
                <w:lang w:val="en-GB"/>
              </w:rPr>
            </w:pPr>
            <w:r w:rsidRPr="001637AA">
              <w:rPr>
                <w:sz w:val="22"/>
                <w:szCs w:val="22"/>
                <w:lang w:val="en-US" w:eastAsia="en-US"/>
              </w:rPr>
              <w:t>0. No formal education</w:t>
            </w:r>
          </w:p>
        </w:tc>
      </w:tr>
      <w:tr w:rsidR="00B75707" w:rsidRPr="001637AA" w14:paraId="1C61EC1E" w14:textId="77777777" w:rsidTr="001A469D">
        <w:tc>
          <w:tcPr>
            <w:tcW w:w="5215" w:type="dxa"/>
            <w:vAlign w:val="bottom"/>
          </w:tcPr>
          <w:p w14:paraId="099656B7" w14:textId="77777777" w:rsidR="00B75707" w:rsidRPr="001637AA" w:rsidRDefault="0030142C" w:rsidP="00B75707">
            <w:pPr>
              <w:widowControl w:val="0"/>
              <w:autoSpaceDE w:val="0"/>
              <w:autoSpaceDN w:val="0"/>
              <w:adjustRightInd w:val="0"/>
              <w:spacing w:after="0" w:line="192" w:lineRule="exact"/>
              <w:ind w:left="20"/>
              <w:rPr>
                <w:sz w:val="22"/>
                <w:szCs w:val="22"/>
              </w:rPr>
            </w:pPr>
            <w:r w:rsidRPr="001637AA">
              <w:rPr>
                <w:sz w:val="22"/>
                <w:szCs w:val="22"/>
                <w:lang w:val="en-GB"/>
              </w:rPr>
              <w:t>If (#D.04.=99)</w:t>
            </w:r>
          </w:p>
        </w:tc>
        <w:tc>
          <w:tcPr>
            <w:tcW w:w="3780" w:type="dxa"/>
          </w:tcPr>
          <w:p w14:paraId="6789612D" w14:textId="77777777" w:rsidR="00B75707" w:rsidRPr="001637AA" w:rsidRDefault="00B75707" w:rsidP="00B75707">
            <w:pPr>
              <w:spacing w:after="0"/>
              <w:rPr>
                <w:sz w:val="22"/>
                <w:szCs w:val="22"/>
                <w:lang w:val="en-GB"/>
              </w:rPr>
            </w:pPr>
            <w:r w:rsidRPr="001637AA">
              <w:rPr>
                <w:sz w:val="22"/>
                <w:szCs w:val="22"/>
                <w:lang w:val="en-GB"/>
              </w:rPr>
              <w:t>99. No idea / Do not Know / No Answer</w:t>
            </w:r>
          </w:p>
        </w:tc>
      </w:tr>
    </w:tbl>
    <w:p w14:paraId="73ABFC88" w14:textId="77777777" w:rsidR="00EE22B2" w:rsidRPr="000E017B" w:rsidRDefault="00EE22B2" w:rsidP="00EE22B2">
      <w:pPr>
        <w:jc w:val="left"/>
        <w:rPr>
          <w:lang w:val="en-GB"/>
        </w:rPr>
      </w:pPr>
    </w:p>
    <w:p w14:paraId="2803F21B" w14:textId="77777777" w:rsidR="00EE22B2" w:rsidRPr="000E017B" w:rsidRDefault="00EE22B2" w:rsidP="00EE22B2">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E22B2" w:rsidRPr="000E017B" w14:paraId="533DF9AB" w14:textId="77777777">
        <w:tc>
          <w:tcPr>
            <w:tcW w:w="8995" w:type="dxa"/>
          </w:tcPr>
          <w:p w14:paraId="3A6BC3A9" w14:textId="77777777" w:rsidR="00EE22B2" w:rsidRPr="000E017B" w:rsidRDefault="00EE22B2" w:rsidP="00B75707">
            <w:pPr>
              <w:spacing w:after="0"/>
              <w:rPr>
                <w:b/>
                <w:lang w:val="en-GB"/>
              </w:rPr>
            </w:pPr>
          </w:p>
        </w:tc>
      </w:tr>
    </w:tbl>
    <w:p w14:paraId="0B9FF5B5" w14:textId="77777777" w:rsidR="00EE22B2" w:rsidRPr="000E017B" w:rsidRDefault="00EE22B2" w:rsidP="00EE22B2">
      <w:pPr>
        <w:rPr>
          <w:rFonts w:ascii="Arial" w:hAnsi="Arial"/>
          <w:b/>
          <w:sz w:val="22"/>
          <w:lang w:val="en-GB"/>
        </w:rPr>
      </w:pPr>
    </w:p>
    <w:p w14:paraId="12A1D967" w14:textId="77777777" w:rsidR="00EE22B2" w:rsidRPr="000E017B" w:rsidRDefault="00EE22B2" w:rsidP="00EE22B2">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 xml:space="preserve">DEGREE – </w:t>
      </w:r>
      <w:r w:rsidRPr="000E017B">
        <w:rPr>
          <w:rFonts w:ascii="Arial" w:hAnsi="Arial"/>
          <w:sz w:val="22"/>
          <w:lang w:val="en-GB"/>
        </w:rPr>
        <w:t>R: Education II: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EE22B2" w:rsidRPr="000E017B" w14:paraId="69105C53" w14:textId="77777777">
        <w:tc>
          <w:tcPr>
            <w:tcW w:w="1384" w:type="dxa"/>
            <w:tcMar>
              <w:top w:w="57" w:type="dxa"/>
              <w:bottom w:w="57" w:type="dxa"/>
            </w:tcMar>
            <w:vAlign w:val="center"/>
          </w:tcPr>
          <w:p w14:paraId="661E042E" w14:textId="77777777" w:rsidR="00EE22B2" w:rsidRPr="000E017B" w:rsidRDefault="00EE22B2" w:rsidP="005F06C9">
            <w:pPr>
              <w:jc w:val="left"/>
              <w:rPr>
                <w:i/>
                <w:sz w:val="22"/>
                <w:lang w:val="en-GB"/>
              </w:rPr>
            </w:pPr>
          </w:p>
        </w:tc>
        <w:tc>
          <w:tcPr>
            <w:tcW w:w="3780" w:type="dxa"/>
            <w:tcMar>
              <w:top w:w="57" w:type="dxa"/>
              <w:bottom w:w="57" w:type="dxa"/>
            </w:tcMar>
            <w:vAlign w:val="center"/>
          </w:tcPr>
          <w:p w14:paraId="289348A8" w14:textId="77777777" w:rsidR="00EE22B2" w:rsidRPr="000E017B" w:rsidRDefault="00EE22B2" w:rsidP="005F06C9">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355716BF" w14:textId="77777777" w:rsidR="00EE22B2" w:rsidRPr="000E017B" w:rsidRDefault="00EE22B2" w:rsidP="005F06C9">
            <w:pPr>
              <w:jc w:val="center"/>
              <w:rPr>
                <w:b/>
                <w:sz w:val="22"/>
                <w:szCs w:val="22"/>
                <w:lang w:val="en-GB"/>
              </w:rPr>
            </w:pPr>
            <w:r w:rsidRPr="000E017B">
              <w:rPr>
                <w:b/>
                <w:sz w:val="22"/>
                <w:szCs w:val="22"/>
                <w:lang w:val="en-GB"/>
              </w:rPr>
              <w:t>English Translation</w:t>
            </w:r>
          </w:p>
        </w:tc>
      </w:tr>
      <w:tr w:rsidR="00EE22B2" w:rsidRPr="000E017B" w14:paraId="2F6FF5A8" w14:textId="77777777">
        <w:tc>
          <w:tcPr>
            <w:tcW w:w="1384" w:type="dxa"/>
          </w:tcPr>
          <w:p w14:paraId="33B2CC2C" w14:textId="77777777" w:rsidR="00EE22B2" w:rsidRPr="000E017B" w:rsidRDefault="00EE22B2" w:rsidP="005F06C9">
            <w:pPr>
              <w:spacing w:after="0"/>
              <w:jc w:val="left"/>
              <w:rPr>
                <w:sz w:val="22"/>
                <w:szCs w:val="22"/>
                <w:lang w:val="en-GB"/>
              </w:rPr>
            </w:pPr>
            <w:r w:rsidRPr="000E017B">
              <w:rPr>
                <w:i/>
                <w:sz w:val="22"/>
                <w:szCs w:val="22"/>
                <w:lang w:val="en-GB"/>
              </w:rPr>
              <w:t>Question no. and text</w:t>
            </w:r>
          </w:p>
        </w:tc>
        <w:tc>
          <w:tcPr>
            <w:tcW w:w="3780" w:type="dxa"/>
          </w:tcPr>
          <w:p w14:paraId="6D4F7CAA" w14:textId="77777777" w:rsidR="00EE22B2" w:rsidRPr="000E017B" w:rsidRDefault="00EE22B2" w:rsidP="005F06C9">
            <w:pPr>
              <w:spacing w:after="0"/>
              <w:jc w:val="left"/>
              <w:rPr>
                <w:sz w:val="22"/>
                <w:szCs w:val="22"/>
                <w:lang w:val="en-GB"/>
              </w:rPr>
            </w:pPr>
          </w:p>
        </w:tc>
        <w:tc>
          <w:tcPr>
            <w:tcW w:w="3780" w:type="dxa"/>
          </w:tcPr>
          <w:p w14:paraId="1D6E66F1" w14:textId="77777777" w:rsidR="00EE22B2" w:rsidRPr="000E017B" w:rsidRDefault="00EE22B2" w:rsidP="005F06C9">
            <w:pPr>
              <w:spacing w:after="0"/>
              <w:jc w:val="left"/>
              <w:rPr>
                <w:sz w:val="22"/>
                <w:szCs w:val="22"/>
                <w:lang w:val="en-GB"/>
              </w:rPr>
            </w:pPr>
          </w:p>
        </w:tc>
      </w:tr>
      <w:tr w:rsidR="00EE22B2" w:rsidRPr="000E017B" w14:paraId="3B8625B8" w14:textId="77777777">
        <w:trPr>
          <w:cantSplit/>
        </w:trPr>
        <w:tc>
          <w:tcPr>
            <w:tcW w:w="1384" w:type="dxa"/>
            <w:vMerge w:val="restart"/>
          </w:tcPr>
          <w:p w14:paraId="752FFA28" w14:textId="77777777" w:rsidR="00EE22B2" w:rsidRPr="000E017B" w:rsidRDefault="00EE22B2" w:rsidP="005F06C9">
            <w:pPr>
              <w:spacing w:after="0"/>
              <w:jc w:val="left"/>
              <w:rPr>
                <w:sz w:val="22"/>
                <w:szCs w:val="22"/>
                <w:lang w:val="en-GB"/>
              </w:rPr>
            </w:pPr>
            <w:r w:rsidRPr="000E017B">
              <w:rPr>
                <w:i/>
                <w:sz w:val="22"/>
                <w:szCs w:val="22"/>
                <w:lang w:val="en-GB"/>
              </w:rPr>
              <w:t>Codes/ Categories</w:t>
            </w:r>
          </w:p>
        </w:tc>
        <w:tc>
          <w:tcPr>
            <w:tcW w:w="3780" w:type="dxa"/>
          </w:tcPr>
          <w:p w14:paraId="4C9CBF5A" w14:textId="77777777" w:rsidR="00EE22B2" w:rsidRPr="000E017B" w:rsidRDefault="00EE22B2" w:rsidP="005F06C9">
            <w:pPr>
              <w:spacing w:after="0"/>
              <w:rPr>
                <w:sz w:val="22"/>
                <w:szCs w:val="22"/>
                <w:lang w:val="en-GB"/>
              </w:rPr>
            </w:pPr>
          </w:p>
        </w:tc>
        <w:tc>
          <w:tcPr>
            <w:tcW w:w="3780" w:type="dxa"/>
          </w:tcPr>
          <w:p w14:paraId="3465AC0C" w14:textId="77777777" w:rsidR="00EE22B2" w:rsidRPr="000E017B" w:rsidRDefault="00EE22B2" w:rsidP="005F06C9">
            <w:pPr>
              <w:spacing w:after="0"/>
              <w:rPr>
                <w:sz w:val="22"/>
                <w:szCs w:val="22"/>
                <w:lang w:val="en-GB"/>
              </w:rPr>
            </w:pPr>
          </w:p>
        </w:tc>
      </w:tr>
      <w:tr w:rsidR="00EE22B2" w:rsidRPr="000E017B" w14:paraId="100049AE" w14:textId="77777777">
        <w:trPr>
          <w:cantSplit/>
        </w:trPr>
        <w:tc>
          <w:tcPr>
            <w:tcW w:w="1384" w:type="dxa"/>
            <w:vMerge/>
          </w:tcPr>
          <w:p w14:paraId="2461EA1F" w14:textId="77777777" w:rsidR="00EE22B2" w:rsidRPr="000E017B" w:rsidRDefault="00EE22B2" w:rsidP="005F06C9">
            <w:pPr>
              <w:spacing w:after="0"/>
              <w:jc w:val="left"/>
              <w:rPr>
                <w:sz w:val="22"/>
                <w:szCs w:val="22"/>
                <w:lang w:val="en-GB"/>
              </w:rPr>
            </w:pPr>
          </w:p>
        </w:tc>
        <w:tc>
          <w:tcPr>
            <w:tcW w:w="3780" w:type="dxa"/>
          </w:tcPr>
          <w:p w14:paraId="5B5F7EC7" w14:textId="77777777" w:rsidR="00EE22B2" w:rsidRPr="000E017B" w:rsidRDefault="00EE22B2" w:rsidP="005F06C9">
            <w:pPr>
              <w:spacing w:after="0"/>
              <w:rPr>
                <w:sz w:val="22"/>
                <w:szCs w:val="22"/>
                <w:lang w:val="en-GB"/>
              </w:rPr>
            </w:pPr>
          </w:p>
        </w:tc>
        <w:tc>
          <w:tcPr>
            <w:tcW w:w="3780" w:type="dxa"/>
          </w:tcPr>
          <w:p w14:paraId="798F7820" w14:textId="77777777" w:rsidR="00EE22B2" w:rsidRPr="000E017B" w:rsidRDefault="00EE22B2" w:rsidP="005F06C9">
            <w:pPr>
              <w:spacing w:after="0"/>
              <w:rPr>
                <w:sz w:val="22"/>
                <w:szCs w:val="22"/>
                <w:lang w:val="en-GB"/>
              </w:rPr>
            </w:pPr>
          </w:p>
        </w:tc>
      </w:tr>
      <w:tr w:rsidR="00EE22B2" w:rsidRPr="000E017B" w14:paraId="1AA8DF39" w14:textId="77777777">
        <w:trPr>
          <w:cantSplit/>
        </w:trPr>
        <w:tc>
          <w:tcPr>
            <w:tcW w:w="1384" w:type="dxa"/>
            <w:vMerge/>
          </w:tcPr>
          <w:p w14:paraId="76175AF8" w14:textId="77777777" w:rsidR="00EE22B2" w:rsidRPr="000E017B" w:rsidRDefault="00EE22B2" w:rsidP="005F06C9">
            <w:pPr>
              <w:spacing w:after="0"/>
              <w:jc w:val="left"/>
              <w:rPr>
                <w:sz w:val="22"/>
                <w:szCs w:val="22"/>
                <w:lang w:val="en-GB"/>
              </w:rPr>
            </w:pPr>
          </w:p>
        </w:tc>
        <w:tc>
          <w:tcPr>
            <w:tcW w:w="3780" w:type="dxa"/>
          </w:tcPr>
          <w:p w14:paraId="7909D639" w14:textId="77777777" w:rsidR="00EE22B2" w:rsidRPr="000E017B" w:rsidRDefault="00EE22B2" w:rsidP="005F06C9">
            <w:pPr>
              <w:spacing w:after="0"/>
              <w:rPr>
                <w:sz w:val="22"/>
                <w:szCs w:val="22"/>
                <w:lang w:val="en-GB"/>
              </w:rPr>
            </w:pPr>
          </w:p>
        </w:tc>
        <w:tc>
          <w:tcPr>
            <w:tcW w:w="3780" w:type="dxa"/>
          </w:tcPr>
          <w:p w14:paraId="096C4BE9" w14:textId="77777777" w:rsidR="00EE22B2" w:rsidRPr="000E017B" w:rsidRDefault="00EE22B2" w:rsidP="005F06C9">
            <w:pPr>
              <w:spacing w:after="0"/>
              <w:rPr>
                <w:sz w:val="22"/>
                <w:szCs w:val="22"/>
                <w:lang w:val="en-GB"/>
              </w:rPr>
            </w:pPr>
          </w:p>
        </w:tc>
      </w:tr>
      <w:tr w:rsidR="00EE22B2" w:rsidRPr="000E017B" w14:paraId="2A1FDC57" w14:textId="77777777">
        <w:tc>
          <w:tcPr>
            <w:tcW w:w="1384" w:type="dxa"/>
          </w:tcPr>
          <w:p w14:paraId="5B883C50" w14:textId="77777777" w:rsidR="00EE22B2" w:rsidRPr="000E017B" w:rsidRDefault="00EE22B2" w:rsidP="005F06C9">
            <w:pPr>
              <w:spacing w:after="0"/>
              <w:jc w:val="left"/>
              <w:rPr>
                <w:i/>
                <w:sz w:val="22"/>
                <w:szCs w:val="22"/>
                <w:lang w:val="en-GB"/>
              </w:rPr>
            </w:pPr>
            <w:r w:rsidRPr="000E017B">
              <w:rPr>
                <w:i/>
                <w:sz w:val="22"/>
                <w:szCs w:val="22"/>
                <w:lang w:val="en-GB"/>
              </w:rPr>
              <w:t>Interviewer Instruction</w:t>
            </w:r>
          </w:p>
        </w:tc>
        <w:tc>
          <w:tcPr>
            <w:tcW w:w="3780" w:type="dxa"/>
          </w:tcPr>
          <w:p w14:paraId="147EA228" w14:textId="77777777" w:rsidR="00EE22B2" w:rsidRPr="000E017B" w:rsidRDefault="00EE22B2" w:rsidP="005F06C9">
            <w:pPr>
              <w:spacing w:after="0"/>
              <w:rPr>
                <w:sz w:val="22"/>
                <w:szCs w:val="22"/>
                <w:lang w:val="en-GB"/>
              </w:rPr>
            </w:pPr>
          </w:p>
        </w:tc>
        <w:tc>
          <w:tcPr>
            <w:tcW w:w="3780" w:type="dxa"/>
          </w:tcPr>
          <w:p w14:paraId="591F8AE2" w14:textId="77777777" w:rsidR="00EE22B2" w:rsidRPr="000E017B" w:rsidRDefault="00EE22B2" w:rsidP="005F06C9">
            <w:pPr>
              <w:spacing w:after="0"/>
              <w:rPr>
                <w:sz w:val="22"/>
                <w:szCs w:val="22"/>
                <w:lang w:val="en-GB"/>
              </w:rPr>
            </w:pPr>
          </w:p>
        </w:tc>
      </w:tr>
      <w:tr w:rsidR="00EE22B2" w:rsidRPr="000E017B" w14:paraId="623DCBCB" w14:textId="77777777">
        <w:tc>
          <w:tcPr>
            <w:tcW w:w="1384" w:type="dxa"/>
          </w:tcPr>
          <w:p w14:paraId="2354C016" w14:textId="77777777" w:rsidR="00EE22B2" w:rsidRPr="000E017B" w:rsidRDefault="00EE22B2" w:rsidP="005F06C9">
            <w:pPr>
              <w:spacing w:after="0"/>
              <w:jc w:val="left"/>
              <w:rPr>
                <w:i/>
                <w:sz w:val="22"/>
                <w:szCs w:val="22"/>
                <w:lang w:val="en-GB"/>
              </w:rPr>
            </w:pPr>
            <w:r w:rsidRPr="000E017B">
              <w:rPr>
                <w:i/>
                <w:sz w:val="22"/>
                <w:szCs w:val="22"/>
                <w:lang w:val="en-GB"/>
              </w:rPr>
              <w:t>Translation Note</w:t>
            </w:r>
          </w:p>
        </w:tc>
        <w:tc>
          <w:tcPr>
            <w:tcW w:w="7560" w:type="dxa"/>
            <w:gridSpan w:val="2"/>
          </w:tcPr>
          <w:p w14:paraId="0559D49A" w14:textId="77777777" w:rsidR="00EE22B2" w:rsidRPr="000E017B" w:rsidRDefault="00EE22B2" w:rsidP="005F06C9">
            <w:pPr>
              <w:spacing w:after="0"/>
              <w:rPr>
                <w:sz w:val="22"/>
                <w:szCs w:val="22"/>
                <w:lang w:val="en-GB"/>
              </w:rPr>
            </w:pPr>
          </w:p>
        </w:tc>
      </w:tr>
      <w:tr w:rsidR="00EE22B2" w:rsidRPr="000E017B" w14:paraId="52D025DF" w14:textId="77777777">
        <w:tc>
          <w:tcPr>
            <w:tcW w:w="1384" w:type="dxa"/>
          </w:tcPr>
          <w:p w14:paraId="77C01F42" w14:textId="77777777" w:rsidR="00EE22B2" w:rsidRPr="000E017B" w:rsidRDefault="00EE22B2" w:rsidP="005F06C9">
            <w:pPr>
              <w:spacing w:after="0"/>
              <w:jc w:val="left"/>
              <w:rPr>
                <w:i/>
                <w:sz w:val="22"/>
                <w:szCs w:val="22"/>
                <w:lang w:val="en-GB"/>
              </w:rPr>
            </w:pPr>
            <w:r w:rsidRPr="000E017B">
              <w:rPr>
                <w:i/>
                <w:sz w:val="22"/>
                <w:szCs w:val="22"/>
                <w:lang w:val="en-GB"/>
              </w:rPr>
              <w:t>Note</w:t>
            </w:r>
          </w:p>
        </w:tc>
        <w:tc>
          <w:tcPr>
            <w:tcW w:w="7560" w:type="dxa"/>
            <w:gridSpan w:val="2"/>
          </w:tcPr>
          <w:p w14:paraId="207C1220" w14:textId="77777777" w:rsidR="00EE22B2" w:rsidRPr="000E017B" w:rsidRDefault="00B75707" w:rsidP="005F06C9">
            <w:pPr>
              <w:spacing w:after="0"/>
              <w:jc w:val="left"/>
              <w:rPr>
                <w:sz w:val="22"/>
                <w:szCs w:val="22"/>
                <w:lang w:val="en-GB"/>
              </w:rPr>
            </w:pPr>
            <w:r>
              <w:rPr>
                <w:sz w:val="22"/>
                <w:szCs w:val="22"/>
                <w:lang w:val="en-US"/>
              </w:rPr>
              <w:t>I</w:t>
            </w:r>
            <w:r w:rsidRPr="00B75707">
              <w:rPr>
                <w:sz w:val="22"/>
                <w:szCs w:val="22"/>
                <w:lang w:val="en-US"/>
              </w:rPr>
              <w:t>nternational comparison</w:t>
            </w:r>
            <w:r>
              <w:rPr>
                <w:sz w:val="22"/>
                <w:szCs w:val="22"/>
                <w:lang w:val="en-US"/>
              </w:rPr>
              <w:t xml:space="preserve"> codes were derived from the variable TR_DEGR</w:t>
            </w:r>
          </w:p>
        </w:tc>
      </w:tr>
    </w:tbl>
    <w:p w14:paraId="1649CA75" w14:textId="77777777" w:rsidR="00EE22B2" w:rsidRPr="000E017B" w:rsidRDefault="00EE22B2" w:rsidP="00EE22B2">
      <w:pPr>
        <w:spacing w:after="0"/>
        <w:rPr>
          <w:b/>
          <w:lang w:val="en-GB"/>
        </w:rPr>
      </w:pPr>
    </w:p>
    <w:p w14:paraId="27E8BA4E" w14:textId="77777777" w:rsidR="00EE22B2" w:rsidRPr="000E017B" w:rsidRDefault="00EE22B2" w:rsidP="00EE22B2">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E22B2" w:rsidRPr="000E017B" w14:paraId="0158409F" w14:textId="77777777">
        <w:tc>
          <w:tcPr>
            <w:tcW w:w="8995" w:type="dxa"/>
          </w:tcPr>
          <w:p w14:paraId="264006F9" w14:textId="77777777" w:rsidR="00EE22B2" w:rsidRPr="000E017B" w:rsidRDefault="00EE22B2" w:rsidP="005F06C9">
            <w:pPr>
              <w:spacing w:after="0"/>
              <w:rPr>
                <w:b/>
                <w:lang w:val="en-GB"/>
              </w:rPr>
            </w:pPr>
          </w:p>
        </w:tc>
      </w:tr>
    </w:tbl>
    <w:p w14:paraId="31B3D626" w14:textId="77777777" w:rsidR="00EE22B2" w:rsidRPr="000E017B" w:rsidRDefault="00EE22B2" w:rsidP="00EE22B2">
      <w:pPr>
        <w:spacing w:after="0"/>
        <w:rPr>
          <w:b/>
          <w:lang w:val="en-GB"/>
        </w:rPr>
      </w:pPr>
    </w:p>
    <w:p w14:paraId="5B2B4719" w14:textId="77777777" w:rsidR="00EE22B2" w:rsidRPr="000E017B" w:rsidRDefault="00EE22B2" w:rsidP="00EE22B2">
      <w:pPr>
        <w:spacing w:after="0"/>
        <w:rPr>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E22B2" w:rsidRPr="000E017B" w14:paraId="0DA1FB37" w14:textId="77777777" w:rsidTr="001A469D">
        <w:tc>
          <w:tcPr>
            <w:tcW w:w="5215" w:type="dxa"/>
            <w:tcMar>
              <w:top w:w="57" w:type="dxa"/>
              <w:bottom w:w="57" w:type="dxa"/>
            </w:tcMar>
            <w:vAlign w:val="center"/>
          </w:tcPr>
          <w:p w14:paraId="26536084" w14:textId="77777777" w:rsidR="00EE22B2" w:rsidRPr="000E017B" w:rsidRDefault="00EE22B2"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67AA5C40" w14:textId="77777777" w:rsidR="00EE22B2" w:rsidRPr="000E017B" w:rsidRDefault="00EE22B2" w:rsidP="005F06C9">
            <w:pPr>
              <w:jc w:val="center"/>
              <w:rPr>
                <w:b/>
                <w:sz w:val="22"/>
                <w:szCs w:val="22"/>
                <w:lang w:val="en-GB"/>
              </w:rPr>
            </w:pPr>
            <w:r w:rsidRPr="000E017B">
              <w:rPr>
                <w:b/>
                <w:sz w:val="22"/>
                <w:szCs w:val="22"/>
                <w:lang w:val="en-GB"/>
              </w:rPr>
              <w:sym w:font="Wingdings" w:char="F0E8"/>
            </w:r>
            <w:r w:rsidRPr="000E017B">
              <w:rPr>
                <w:b/>
                <w:sz w:val="22"/>
                <w:szCs w:val="22"/>
                <w:lang w:val="en-GB"/>
              </w:rPr>
              <w:t>DEGREE</w:t>
            </w:r>
          </w:p>
        </w:tc>
      </w:tr>
      <w:tr w:rsidR="0030142C" w:rsidRPr="000E017B" w14:paraId="0ADB7691" w14:textId="77777777" w:rsidTr="001A469D">
        <w:trPr>
          <w:cantSplit/>
        </w:trPr>
        <w:tc>
          <w:tcPr>
            <w:tcW w:w="5215" w:type="dxa"/>
            <w:vAlign w:val="bottom"/>
          </w:tcPr>
          <w:p w14:paraId="1A2F190A" w14:textId="77777777" w:rsidR="0030142C" w:rsidRPr="00B75707" w:rsidRDefault="0030142C" w:rsidP="0030142C">
            <w:pPr>
              <w:widowControl w:val="0"/>
              <w:autoSpaceDE w:val="0"/>
              <w:autoSpaceDN w:val="0"/>
              <w:adjustRightInd w:val="0"/>
              <w:spacing w:after="0"/>
              <w:ind w:left="20"/>
              <w:rPr>
                <w:sz w:val="22"/>
                <w:szCs w:val="22"/>
              </w:rPr>
            </w:pPr>
            <w:r>
              <w:rPr>
                <w:sz w:val="22"/>
                <w:szCs w:val="22"/>
                <w:lang w:val="en-GB"/>
              </w:rPr>
              <w:t>If (#D.04.=0)</w:t>
            </w:r>
          </w:p>
        </w:tc>
        <w:tc>
          <w:tcPr>
            <w:tcW w:w="3780" w:type="dxa"/>
          </w:tcPr>
          <w:p w14:paraId="1BE066FB" w14:textId="77777777" w:rsidR="0030142C" w:rsidRPr="005D4689" w:rsidRDefault="0030142C" w:rsidP="009D404F">
            <w:pPr>
              <w:spacing w:after="0"/>
              <w:jc w:val="left"/>
              <w:rPr>
                <w:sz w:val="22"/>
                <w:lang w:val="en-GB"/>
              </w:rPr>
            </w:pPr>
            <w:r w:rsidRPr="005D4689">
              <w:rPr>
                <w:sz w:val="22"/>
                <w:lang w:val="en-GB"/>
              </w:rPr>
              <w:t>0. No formal education</w:t>
            </w:r>
          </w:p>
        </w:tc>
      </w:tr>
      <w:tr w:rsidR="0030142C" w:rsidRPr="000E017B" w14:paraId="7BCD0D95" w14:textId="77777777" w:rsidTr="001A469D">
        <w:trPr>
          <w:cantSplit/>
        </w:trPr>
        <w:tc>
          <w:tcPr>
            <w:tcW w:w="5215" w:type="dxa"/>
            <w:vAlign w:val="bottom"/>
          </w:tcPr>
          <w:p w14:paraId="206041D0" w14:textId="77777777" w:rsidR="0030142C" w:rsidRPr="00B75707" w:rsidRDefault="0030142C" w:rsidP="0030142C">
            <w:pPr>
              <w:widowControl w:val="0"/>
              <w:autoSpaceDE w:val="0"/>
              <w:autoSpaceDN w:val="0"/>
              <w:adjustRightInd w:val="0"/>
              <w:spacing w:after="0" w:line="192" w:lineRule="exact"/>
              <w:ind w:left="20"/>
              <w:rPr>
                <w:sz w:val="22"/>
                <w:szCs w:val="22"/>
              </w:rPr>
            </w:pPr>
            <w:r>
              <w:rPr>
                <w:sz w:val="22"/>
                <w:szCs w:val="22"/>
                <w:lang w:val="en-GB"/>
              </w:rPr>
              <w:t>If (#D.04.=1)</w:t>
            </w:r>
          </w:p>
        </w:tc>
        <w:tc>
          <w:tcPr>
            <w:tcW w:w="3780" w:type="dxa"/>
          </w:tcPr>
          <w:p w14:paraId="27C997B0" w14:textId="77777777" w:rsidR="0030142C" w:rsidRPr="005D4689" w:rsidRDefault="0030142C" w:rsidP="009D404F">
            <w:pPr>
              <w:spacing w:after="0"/>
              <w:jc w:val="left"/>
              <w:rPr>
                <w:sz w:val="22"/>
                <w:lang w:val="en-GB"/>
              </w:rPr>
            </w:pPr>
            <w:r w:rsidRPr="005D4689">
              <w:rPr>
                <w:sz w:val="22"/>
                <w:lang w:val="en-GB"/>
              </w:rPr>
              <w:t>1. Primary school</w:t>
            </w:r>
          </w:p>
        </w:tc>
      </w:tr>
      <w:tr w:rsidR="0030142C" w:rsidRPr="000E017B" w14:paraId="30D6C7C4" w14:textId="77777777" w:rsidTr="001A469D">
        <w:trPr>
          <w:cantSplit/>
        </w:trPr>
        <w:tc>
          <w:tcPr>
            <w:tcW w:w="5215" w:type="dxa"/>
            <w:vAlign w:val="bottom"/>
          </w:tcPr>
          <w:p w14:paraId="048EF462" w14:textId="77777777" w:rsidR="0030142C" w:rsidRPr="00B75707" w:rsidRDefault="0030142C" w:rsidP="0030142C">
            <w:pPr>
              <w:widowControl w:val="0"/>
              <w:autoSpaceDE w:val="0"/>
              <w:autoSpaceDN w:val="0"/>
              <w:adjustRightInd w:val="0"/>
              <w:spacing w:after="0" w:line="192" w:lineRule="exact"/>
              <w:ind w:left="20"/>
              <w:rPr>
                <w:sz w:val="22"/>
                <w:szCs w:val="22"/>
              </w:rPr>
            </w:pPr>
            <w:r>
              <w:rPr>
                <w:sz w:val="22"/>
                <w:szCs w:val="22"/>
                <w:lang w:val="en-GB"/>
              </w:rPr>
              <w:t>If (#D.04.=2)</w:t>
            </w:r>
          </w:p>
        </w:tc>
        <w:tc>
          <w:tcPr>
            <w:tcW w:w="3780" w:type="dxa"/>
          </w:tcPr>
          <w:p w14:paraId="7B4212C3" w14:textId="77777777" w:rsidR="0030142C" w:rsidRPr="005D4689" w:rsidRDefault="0030142C" w:rsidP="009D404F">
            <w:pPr>
              <w:spacing w:after="0"/>
              <w:jc w:val="left"/>
              <w:rPr>
                <w:sz w:val="22"/>
                <w:lang w:val="en-GB"/>
              </w:rPr>
            </w:pPr>
            <w:r w:rsidRPr="005D4689">
              <w:rPr>
                <w:sz w:val="22"/>
                <w:lang w:val="en-GB"/>
              </w:rPr>
              <w:t>2. Lower secondary (secondary completed does not allow entry to university: obligatory school)</w:t>
            </w:r>
          </w:p>
        </w:tc>
      </w:tr>
      <w:tr w:rsidR="0030142C" w:rsidRPr="000E017B" w14:paraId="05253360" w14:textId="77777777" w:rsidTr="001A469D">
        <w:trPr>
          <w:cantSplit/>
        </w:trPr>
        <w:tc>
          <w:tcPr>
            <w:tcW w:w="5215" w:type="dxa"/>
            <w:vAlign w:val="bottom"/>
          </w:tcPr>
          <w:p w14:paraId="3ABA66AC" w14:textId="77777777" w:rsidR="0030142C" w:rsidRPr="00B75707" w:rsidRDefault="0030142C" w:rsidP="001A469D">
            <w:pPr>
              <w:widowControl w:val="0"/>
              <w:autoSpaceDE w:val="0"/>
              <w:autoSpaceDN w:val="0"/>
              <w:adjustRightInd w:val="0"/>
              <w:spacing w:after="0"/>
              <w:ind w:left="20"/>
              <w:rPr>
                <w:sz w:val="22"/>
                <w:szCs w:val="22"/>
              </w:rPr>
            </w:pPr>
            <w:r>
              <w:rPr>
                <w:sz w:val="22"/>
                <w:szCs w:val="22"/>
                <w:lang w:val="en-GB"/>
              </w:rPr>
              <w:t>If (#D.04.=3)</w:t>
            </w:r>
          </w:p>
        </w:tc>
        <w:tc>
          <w:tcPr>
            <w:tcW w:w="3780" w:type="dxa"/>
          </w:tcPr>
          <w:p w14:paraId="1C019E5E" w14:textId="77777777" w:rsidR="0030142C" w:rsidRPr="005D4689" w:rsidRDefault="0030142C" w:rsidP="009D404F">
            <w:pPr>
              <w:spacing w:after="0"/>
              <w:jc w:val="left"/>
              <w:rPr>
                <w:sz w:val="22"/>
                <w:lang w:val="en-GB"/>
              </w:rPr>
            </w:pPr>
            <w:r w:rsidRPr="005D4689">
              <w:rPr>
                <w:sz w:val="22"/>
                <w:lang w:val="en-GB"/>
              </w:rPr>
              <w:t>3. Upper secondary (programs that allow entry to university)</w:t>
            </w:r>
          </w:p>
        </w:tc>
      </w:tr>
      <w:tr w:rsidR="001A469D" w:rsidRPr="000E017B" w14:paraId="62E3D3F0" w14:textId="77777777" w:rsidTr="001A469D">
        <w:trPr>
          <w:cantSplit/>
        </w:trPr>
        <w:tc>
          <w:tcPr>
            <w:tcW w:w="5215" w:type="dxa"/>
            <w:vAlign w:val="bottom"/>
          </w:tcPr>
          <w:p w14:paraId="7F309854" w14:textId="77777777" w:rsidR="001A469D" w:rsidRPr="00B75707" w:rsidRDefault="001A469D" w:rsidP="001A469D">
            <w:pPr>
              <w:widowControl w:val="0"/>
              <w:autoSpaceDE w:val="0"/>
              <w:autoSpaceDN w:val="0"/>
              <w:adjustRightInd w:val="0"/>
              <w:spacing w:after="0" w:line="192" w:lineRule="exact"/>
              <w:ind w:left="20"/>
              <w:rPr>
                <w:sz w:val="22"/>
                <w:szCs w:val="22"/>
              </w:rPr>
            </w:pPr>
            <w:r>
              <w:rPr>
                <w:sz w:val="22"/>
                <w:szCs w:val="22"/>
                <w:lang w:val="en-GB"/>
              </w:rPr>
              <w:t>If (#D.04.=4)</w:t>
            </w:r>
          </w:p>
        </w:tc>
        <w:tc>
          <w:tcPr>
            <w:tcW w:w="3780" w:type="dxa"/>
          </w:tcPr>
          <w:p w14:paraId="0650C009" w14:textId="77777777" w:rsidR="001A469D" w:rsidRPr="005D4689" w:rsidRDefault="001A469D" w:rsidP="001A469D">
            <w:pPr>
              <w:spacing w:after="0"/>
              <w:jc w:val="left"/>
              <w:rPr>
                <w:sz w:val="22"/>
                <w:lang w:val="en-GB"/>
              </w:rPr>
            </w:pPr>
            <w:r>
              <w:rPr>
                <w:sz w:val="22"/>
                <w:lang w:val="en-GB"/>
              </w:rPr>
              <w:t>4.</w:t>
            </w:r>
            <w:r>
              <w:t xml:space="preserve"> </w:t>
            </w:r>
            <w:proofErr w:type="spellStart"/>
            <w:r w:rsidRPr="001A469D">
              <w:rPr>
                <w:sz w:val="22"/>
                <w:lang w:val="en-GB"/>
              </w:rPr>
              <w:t>Post secondary</w:t>
            </w:r>
            <w:proofErr w:type="spellEnd"/>
            <w:r w:rsidRPr="001A469D">
              <w:rPr>
                <w:sz w:val="22"/>
                <w:lang w:val="en-GB"/>
              </w:rPr>
              <w:t>, non-tertiary (other upper secondary programs toward labour market or technical formation)</w:t>
            </w:r>
          </w:p>
        </w:tc>
      </w:tr>
      <w:tr w:rsidR="001A469D" w:rsidRPr="000E017B" w14:paraId="2EA086CC" w14:textId="77777777" w:rsidTr="001A469D">
        <w:trPr>
          <w:cantSplit/>
        </w:trPr>
        <w:tc>
          <w:tcPr>
            <w:tcW w:w="5215" w:type="dxa"/>
            <w:vAlign w:val="bottom"/>
          </w:tcPr>
          <w:p w14:paraId="594680A4" w14:textId="77777777" w:rsidR="001A469D" w:rsidRPr="00B75707" w:rsidRDefault="001A469D" w:rsidP="001A469D">
            <w:pPr>
              <w:widowControl w:val="0"/>
              <w:autoSpaceDE w:val="0"/>
              <w:autoSpaceDN w:val="0"/>
              <w:adjustRightInd w:val="0"/>
              <w:spacing w:after="0" w:line="192" w:lineRule="exact"/>
              <w:ind w:left="20"/>
              <w:rPr>
                <w:sz w:val="22"/>
                <w:szCs w:val="22"/>
              </w:rPr>
            </w:pPr>
            <w:r>
              <w:rPr>
                <w:sz w:val="22"/>
                <w:szCs w:val="22"/>
                <w:lang w:val="en-GB"/>
              </w:rPr>
              <w:t>If (#D.04.=5)</w:t>
            </w:r>
          </w:p>
        </w:tc>
        <w:tc>
          <w:tcPr>
            <w:tcW w:w="3780" w:type="dxa"/>
          </w:tcPr>
          <w:p w14:paraId="00C20759" w14:textId="77777777" w:rsidR="001A469D" w:rsidRPr="005D4689" w:rsidRDefault="001A469D" w:rsidP="001A469D">
            <w:pPr>
              <w:spacing w:after="0"/>
              <w:jc w:val="left"/>
              <w:rPr>
                <w:sz w:val="22"/>
                <w:lang w:val="en-GB"/>
              </w:rPr>
            </w:pPr>
            <w:r w:rsidRPr="005D4689">
              <w:rPr>
                <w:sz w:val="22"/>
                <w:lang w:val="en-GB"/>
              </w:rPr>
              <w:t>5. Lower level tertiary, first stage (also technical schools at a tertiary level)</w:t>
            </w:r>
          </w:p>
        </w:tc>
      </w:tr>
      <w:tr w:rsidR="001A469D" w:rsidRPr="000E017B" w14:paraId="272981D7" w14:textId="77777777" w:rsidTr="001A469D">
        <w:trPr>
          <w:cantSplit/>
        </w:trPr>
        <w:tc>
          <w:tcPr>
            <w:tcW w:w="5215" w:type="dxa"/>
            <w:vAlign w:val="bottom"/>
          </w:tcPr>
          <w:p w14:paraId="5F60130E" w14:textId="77777777" w:rsidR="001A469D" w:rsidRPr="00B75707" w:rsidRDefault="001A469D" w:rsidP="001A469D">
            <w:pPr>
              <w:widowControl w:val="0"/>
              <w:autoSpaceDE w:val="0"/>
              <w:autoSpaceDN w:val="0"/>
              <w:adjustRightInd w:val="0"/>
              <w:spacing w:after="0"/>
              <w:ind w:left="20"/>
              <w:rPr>
                <w:sz w:val="22"/>
                <w:szCs w:val="22"/>
              </w:rPr>
            </w:pPr>
            <w:r>
              <w:rPr>
                <w:sz w:val="22"/>
                <w:szCs w:val="22"/>
                <w:lang w:val="en-GB"/>
              </w:rPr>
              <w:t>If (#D.04.=6)</w:t>
            </w:r>
          </w:p>
        </w:tc>
        <w:tc>
          <w:tcPr>
            <w:tcW w:w="3780" w:type="dxa"/>
          </w:tcPr>
          <w:p w14:paraId="03C7E85A" w14:textId="77777777" w:rsidR="001A469D" w:rsidRPr="005D4689" w:rsidRDefault="001A469D" w:rsidP="001A469D">
            <w:pPr>
              <w:spacing w:after="0"/>
              <w:jc w:val="left"/>
              <w:rPr>
                <w:sz w:val="22"/>
                <w:lang w:val="en-GB"/>
              </w:rPr>
            </w:pPr>
            <w:r w:rsidRPr="005D4689">
              <w:rPr>
                <w:sz w:val="22"/>
                <w:lang w:val="en-GB"/>
              </w:rPr>
              <w:t>6. Upper level tertiary (Master, Dr.)</w:t>
            </w:r>
          </w:p>
        </w:tc>
      </w:tr>
      <w:tr w:rsidR="001A469D" w:rsidRPr="000E017B" w14:paraId="45975EC4" w14:textId="77777777" w:rsidTr="001A469D">
        <w:trPr>
          <w:cantSplit/>
        </w:trPr>
        <w:tc>
          <w:tcPr>
            <w:tcW w:w="5215" w:type="dxa"/>
            <w:vAlign w:val="bottom"/>
          </w:tcPr>
          <w:p w14:paraId="7E66D0F8" w14:textId="77777777" w:rsidR="001A469D" w:rsidRPr="00B75707" w:rsidRDefault="001A469D" w:rsidP="001A469D">
            <w:pPr>
              <w:widowControl w:val="0"/>
              <w:autoSpaceDE w:val="0"/>
              <w:autoSpaceDN w:val="0"/>
              <w:adjustRightInd w:val="0"/>
              <w:spacing w:after="0"/>
              <w:ind w:left="20"/>
              <w:rPr>
                <w:sz w:val="22"/>
                <w:szCs w:val="22"/>
              </w:rPr>
            </w:pPr>
            <w:r>
              <w:rPr>
                <w:sz w:val="22"/>
                <w:szCs w:val="22"/>
                <w:lang w:val="en-GB"/>
              </w:rPr>
              <w:t>If (#D.04.=9)</w:t>
            </w:r>
          </w:p>
        </w:tc>
        <w:tc>
          <w:tcPr>
            <w:tcW w:w="3780" w:type="dxa"/>
          </w:tcPr>
          <w:p w14:paraId="496BBF51" w14:textId="77777777" w:rsidR="001A469D" w:rsidRPr="005D4689" w:rsidRDefault="001A469D" w:rsidP="001A469D">
            <w:pPr>
              <w:spacing w:after="0"/>
              <w:jc w:val="left"/>
              <w:rPr>
                <w:sz w:val="22"/>
                <w:lang w:val="en-GB"/>
              </w:rPr>
            </w:pPr>
            <w:r w:rsidRPr="005D4689">
              <w:rPr>
                <w:sz w:val="22"/>
                <w:lang w:val="en-GB"/>
              </w:rPr>
              <w:t>9. No answer</w:t>
            </w:r>
          </w:p>
        </w:tc>
      </w:tr>
    </w:tbl>
    <w:p w14:paraId="5B1B64F6" w14:textId="77777777" w:rsidR="00EE22B2" w:rsidRPr="000E017B" w:rsidRDefault="00EE22B2" w:rsidP="00EE22B2">
      <w:pPr>
        <w:jc w:val="left"/>
        <w:rPr>
          <w:lang w:val="en-GB"/>
        </w:rPr>
      </w:pPr>
    </w:p>
    <w:p w14:paraId="44FD1074" w14:textId="77777777" w:rsidR="00EE22B2" w:rsidRPr="000E017B" w:rsidRDefault="00EE22B2" w:rsidP="00EE22B2">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E22B2" w:rsidRPr="000E017B" w14:paraId="5E946ED5" w14:textId="77777777">
        <w:tc>
          <w:tcPr>
            <w:tcW w:w="8995" w:type="dxa"/>
          </w:tcPr>
          <w:p w14:paraId="3B6CF8E0" w14:textId="77777777" w:rsidR="003B5B58" w:rsidRPr="000E017B" w:rsidRDefault="003B5B58" w:rsidP="003B5B58">
            <w:pPr>
              <w:spacing w:after="0"/>
              <w:rPr>
                <w:b/>
                <w:lang w:val="en-GB"/>
              </w:rPr>
            </w:pPr>
          </w:p>
        </w:tc>
      </w:tr>
    </w:tbl>
    <w:p w14:paraId="7F6CC9D3" w14:textId="77777777" w:rsidR="00EE22B2" w:rsidRPr="000E017B" w:rsidRDefault="00EE22B2" w:rsidP="002B56D3">
      <w:pPr>
        <w:keepNext/>
        <w:jc w:val="center"/>
        <w:rPr>
          <w:rFonts w:ascii="Arial" w:hAnsi="Arial"/>
          <w:b/>
          <w:sz w:val="22"/>
          <w:lang w:val="en-GB"/>
        </w:rPr>
      </w:pPr>
    </w:p>
    <w:p w14:paraId="0B87ABCD" w14:textId="77777777" w:rsidR="009139A3" w:rsidRPr="000E017B" w:rsidRDefault="00EE22B2" w:rsidP="009139A3">
      <w:pPr>
        <w:jc w:val="center"/>
        <w:rPr>
          <w:rFonts w:ascii="Arial" w:hAnsi="Arial"/>
          <w:sz w:val="22"/>
          <w:lang w:val="en-GB"/>
        </w:rPr>
      </w:pPr>
      <w:r w:rsidRPr="000E017B">
        <w:rPr>
          <w:rFonts w:ascii="Arial" w:hAnsi="Arial"/>
          <w:b/>
          <w:sz w:val="22"/>
          <w:lang w:val="en-GB"/>
        </w:rPr>
        <w:br w:type="page"/>
      </w:r>
      <w:r w:rsidR="009139A3" w:rsidRPr="000E017B">
        <w:rPr>
          <w:rFonts w:ascii="Arial" w:hAnsi="Arial"/>
          <w:b/>
          <w:sz w:val="22"/>
          <w:lang w:val="en-GB"/>
        </w:rPr>
        <w:lastRenderedPageBreak/>
        <w:t>WORK</w:t>
      </w:r>
      <w:r w:rsidR="009139A3" w:rsidRPr="000E017B">
        <w:rPr>
          <w:rFonts w:ascii="Arial" w:hAnsi="Arial"/>
          <w:sz w:val="22"/>
          <w:lang w:val="en-GB"/>
        </w:rPr>
        <w:t xml:space="preserve"> </w:t>
      </w:r>
      <w:r w:rsidR="009139A3" w:rsidRPr="000E017B">
        <w:rPr>
          <w:rFonts w:ascii="Arial" w:hAnsi="Arial"/>
          <w:b/>
          <w:sz w:val="22"/>
          <w:lang w:val="en-GB"/>
        </w:rPr>
        <w:t>–</w:t>
      </w:r>
      <w:r w:rsidR="009139A3" w:rsidRPr="000E017B">
        <w:rPr>
          <w:rFonts w:ascii="Arial" w:hAnsi="Arial"/>
          <w:sz w:val="22"/>
          <w:lang w:val="en-GB"/>
        </w:rPr>
        <w:t xml:space="preserve"> Currently, formerly, or never in paid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9139A3" w:rsidRPr="000E017B" w14:paraId="4FC3AECE" w14:textId="77777777">
        <w:tc>
          <w:tcPr>
            <w:tcW w:w="1384" w:type="dxa"/>
            <w:tcMar>
              <w:top w:w="57" w:type="dxa"/>
              <w:bottom w:w="57" w:type="dxa"/>
            </w:tcMar>
            <w:vAlign w:val="center"/>
          </w:tcPr>
          <w:p w14:paraId="6ED68C98" w14:textId="77777777" w:rsidR="009139A3" w:rsidRPr="000E017B" w:rsidRDefault="009139A3" w:rsidP="005F06C9">
            <w:pPr>
              <w:jc w:val="left"/>
              <w:rPr>
                <w:i/>
                <w:sz w:val="22"/>
                <w:lang w:val="en-GB"/>
              </w:rPr>
            </w:pPr>
          </w:p>
        </w:tc>
        <w:tc>
          <w:tcPr>
            <w:tcW w:w="3780" w:type="dxa"/>
            <w:tcMar>
              <w:top w:w="57" w:type="dxa"/>
              <w:bottom w:w="57" w:type="dxa"/>
            </w:tcMar>
            <w:vAlign w:val="center"/>
          </w:tcPr>
          <w:p w14:paraId="37DC9B1B" w14:textId="77777777" w:rsidR="009139A3" w:rsidRPr="000E017B" w:rsidRDefault="009139A3" w:rsidP="005F06C9">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25372643" w14:textId="77777777" w:rsidR="009139A3" w:rsidRPr="000E017B" w:rsidRDefault="009139A3" w:rsidP="005F06C9">
            <w:pPr>
              <w:jc w:val="center"/>
              <w:rPr>
                <w:b/>
                <w:sz w:val="22"/>
                <w:szCs w:val="22"/>
                <w:lang w:val="en-GB"/>
              </w:rPr>
            </w:pPr>
            <w:r w:rsidRPr="000E017B">
              <w:rPr>
                <w:b/>
                <w:sz w:val="22"/>
                <w:szCs w:val="22"/>
                <w:lang w:val="en-GB"/>
              </w:rPr>
              <w:t>English Translation</w:t>
            </w:r>
          </w:p>
        </w:tc>
      </w:tr>
      <w:tr w:rsidR="00E83573" w:rsidRPr="000E017B" w14:paraId="7E436CA5" w14:textId="77777777" w:rsidTr="00E83573">
        <w:tc>
          <w:tcPr>
            <w:tcW w:w="1384" w:type="dxa"/>
          </w:tcPr>
          <w:p w14:paraId="21160634" w14:textId="77777777" w:rsidR="00E83573" w:rsidRPr="000E017B" w:rsidRDefault="00E83573" w:rsidP="005F06C9">
            <w:pPr>
              <w:spacing w:after="0"/>
              <w:jc w:val="left"/>
              <w:rPr>
                <w:sz w:val="22"/>
                <w:szCs w:val="22"/>
                <w:lang w:val="en-GB"/>
              </w:rPr>
            </w:pPr>
            <w:r w:rsidRPr="000E017B">
              <w:rPr>
                <w:i/>
                <w:sz w:val="22"/>
                <w:szCs w:val="22"/>
                <w:lang w:val="en-GB"/>
              </w:rPr>
              <w:t>Question no. and text</w:t>
            </w:r>
          </w:p>
        </w:tc>
        <w:tc>
          <w:tcPr>
            <w:tcW w:w="3780" w:type="dxa"/>
            <w:vAlign w:val="bottom"/>
          </w:tcPr>
          <w:p w14:paraId="64F8CBE9" w14:textId="77777777" w:rsidR="00E83573" w:rsidRPr="00E83573" w:rsidRDefault="00E83573" w:rsidP="00E83573">
            <w:pPr>
              <w:widowControl w:val="0"/>
              <w:autoSpaceDE w:val="0"/>
              <w:autoSpaceDN w:val="0"/>
              <w:adjustRightInd w:val="0"/>
              <w:spacing w:after="0" w:line="216" w:lineRule="exact"/>
              <w:ind w:left="180"/>
              <w:rPr>
                <w:sz w:val="22"/>
                <w:szCs w:val="22"/>
              </w:rPr>
            </w:pPr>
            <w:r w:rsidRPr="00E83573">
              <w:rPr>
                <w:bCs/>
                <w:sz w:val="22"/>
                <w:szCs w:val="22"/>
              </w:rPr>
              <w:t>D.05. Halen,  kazanç  karşılığı  herhangi  bir  işte  çalışıyor  musunuz?  Eğer  çalışmıyorsanız, hayatınızda daha önce hiç kazanç karşılığı herhangi bir işte çalıştınız mı?</w:t>
            </w:r>
          </w:p>
        </w:tc>
        <w:tc>
          <w:tcPr>
            <w:tcW w:w="3780" w:type="dxa"/>
          </w:tcPr>
          <w:p w14:paraId="37B38D60" w14:textId="77777777" w:rsidR="00E83573" w:rsidRPr="000E017B" w:rsidRDefault="00E83573" w:rsidP="005F06C9">
            <w:pPr>
              <w:spacing w:after="0"/>
              <w:jc w:val="left"/>
              <w:rPr>
                <w:sz w:val="22"/>
                <w:szCs w:val="22"/>
                <w:lang w:val="en-GB"/>
              </w:rPr>
            </w:pPr>
            <w:r>
              <w:rPr>
                <w:sz w:val="22"/>
                <w:szCs w:val="22"/>
                <w:lang w:val="en-US"/>
              </w:rPr>
              <w:t xml:space="preserve">D.05. </w:t>
            </w:r>
            <w:r w:rsidRPr="00E83573">
              <w:rPr>
                <w:sz w:val="22"/>
                <w:szCs w:val="22"/>
                <w:lang w:val="en-US"/>
              </w:rPr>
              <w:t>Ar</w:t>
            </w:r>
            <w:r>
              <w:rPr>
                <w:sz w:val="22"/>
                <w:szCs w:val="22"/>
                <w:lang w:val="en-US"/>
              </w:rPr>
              <w:t>e you currently working for pay?</w:t>
            </w:r>
            <w:r w:rsidRPr="00E83573">
              <w:rPr>
                <w:sz w:val="22"/>
                <w:szCs w:val="22"/>
                <w:lang w:val="en-US"/>
              </w:rPr>
              <w:t xml:space="preserve"> </w:t>
            </w:r>
            <w:r>
              <w:rPr>
                <w:sz w:val="22"/>
                <w:szCs w:val="22"/>
                <w:lang w:val="en-US"/>
              </w:rPr>
              <w:t xml:space="preserve">If not, </w:t>
            </w:r>
            <w:r w:rsidRPr="00E83573">
              <w:rPr>
                <w:sz w:val="22"/>
                <w:szCs w:val="22"/>
                <w:lang w:val="en-US"/>
              </w:rPr>
              <w:t>did you work for pay in the past, or have you never been in paid work?</w:t>
            </w:r>
          </w:p>
        </w:tc>
      </w:tr>
      <w:tr w:rsidR="00E83573" w:rsidRPr="000E017B" w14:paraId="60678836" w14:textId="77777777" w:rsidTr="00E83573">
        <w:trPr>
          <w:cantSplit/>
        </w:trPr>
        <w:tc>
          <w:tcPr>
            <w:tcW w:w="1384" w:type="dxa"/>
            <w:vMerge w:val="restart"/>
          </w:tcPr>
          <w:p w14:paraId="7BABEECC" w14:textId="77777777" w:rsidR="00E83573" w:rsidRPr="000E017B" w:rsidRDefault="00E83573" w:rsidP="005F06C9">
            <w:pPr>
              <w:spacing w:after="0"/>
              <w:jc w:val="left"/>
              <w:rPr>
                <w:sz w:val="22"/>
                <w:szCs w:val="22"/>
                <w:lang w:val="en-GB"/>
              </w:rPr>
            </w:pPr>
            <w:r w:rsidRPr="000E017B">
              <w:rPr>
                <w:i/>
                <w:sz w:val="22"/>
                <w:szCs w:val="22"/>
                <w:lang w:val="en-GB"/>
              </w:rPr>
              <w:t>Codes/ Categories</w:t>
            </w:r>
          </w:p>
        </w:tc>
        <w:tc>
          <w:tcPr>
            <w:tcW w:w="3780" w:type="dxa"/>
          </w:tcPr>
          <w:p w14:paraId="0DF507DE" w14:textId="77777777" w:rsidR="00E83573" w:rsidRPr="00E83573" w:rsidRDefault="00E83573" w:rsidP="00E83573">
            <w:pPr>
              <w:widowControl w:val="0"/>
              <w:numPr>
                <w:ilvl w:val="0"/>
                <w:numId w:val="26"/>
              </w:numPr>
              <w:tabs>
                <w:tab w:val="num" w:pos="1160"/>
              </w:tabs>
              <w:overflowPunct w:val="0"/>
              <w:autoSpaceDE w:val="0"/>
              <w:autoSpaceDN w:val="0"/>
              <w:adjustRightInd w:val="0"/>
              <w:spacing w:after="200" w:line="276" w:lineRule="auto"/>
              <w:ind w:left="1160" w:hanging="276"/>
              <w:rPr>
                <w:sz w:val="22"/>
                <w:szCs w:val="22"/>
              </w:rPr>
            </w:pPr>
            <w:r w:rsidRPr="00E83573">
              <w:rPr>
                <w:sz w:val="22"/>
                <w:szCs w:val="22"/>
              </w:rPr>
              <w:t xml:space="preserve">Halen bir kazanç karşılığı bir işte çalışıyorum </w:t>
            </w:r>
          </w:p>
        </w:tc>
        <w:tc>
          <w:tcPr>
            <w:tcW w:w="3780" w:type="dxa"/>
          </w:tcPr>
          <w:p w14:paraId="0C3B7797" w14:textId="48DA9D9D" w:rsidR="00E83573" w:rsidRPr="00E83573" w:rsidRDefault="00E83573" w:rsidP="00E83573">
            <w:pPr>
              <w:widowControl w:val="0"/>
              <w:autoSpaceDE w:val="0"/>
              <w:autoSpaceDN w:val="0"/>
              <w:adjustRightInd w:val="0"/>
              <w:rPr>
                <w:sz w:val="22"/>
                <w:szCs w:val="22"/>
                <w:lang w:eastAsia="en-US"/>
              </w:rPr>
            </w:pPr>
            <w:r w:rsidRPr="00E83573">
              <w:rPr>
                <w:sz w:val="22"/>
                <w:szCs w:val="22"/>
                <w:lang w:val="en-US" w:eastAsia="en-US"/>
              </w:rPr>
              <w:t>1. Currently in paid work</w:t>
            </w:r>
          </w:p>
        </w:tc>
      </w:tr>
      <w:tr w:rsidR="00E83573" w:rsidRPr="000E017B" w14:paraId="170159C8" w14:textId="77777777">
        <w:trPr>
          <w:cantSplit/>
        </w:trPr>
        <w:tc>
          <w:tcPr>
            <w:tcW w:w="1384" w:type="dxa"/>
            <w:vMerge/>
          </w:tcPr>
          <w:p w14:paraId="7EE16DD5" w14:textId="77777777" w:rsidR="00E83573" w:rsidRPr="000E017B" w:rsidRDefault="00E83573" w:rsidP="005F06C9">
            <w:pPr>
              <w:spacing w:after="0"/>
              <w:jc w:val="left"/>
              <w:rPr>
                <w:sz w:val="22"/>
                <w:szCs w:val="22"/>
                <w:lang w:val="en-GB"/>
              </w:rPr>
            </w:pPr>
          </w:p>
        </w:tc>
        <w:tc>
          <w:tcPr>
            <w:tcW w:w="3780" w:type="dxa"/>
          </w:tcPr>
          <w:p w14:paraId="293F8C00" w14:textId="77777777" w:rsidR="00E83573" w:rsidRPr="00E83573" w:rsidRDefault="00E83573" w:rsidP="00E83573">
            <w:pPr>
              <w:widowControl w:val="0"/>
              <w:numPr>
                <w:ilvl w:val="0"/>
                <w:numId w:val="26"/>
              </w:numPr>
              <w:tabs>
                <w:tab w:val="num" w:pos="1160"/>
              </w:tabs>
              <w:overflowPunct w:val="0"/>
              <w:autoSpaceDE w:val="0"/>
              <w:autoSpaceDN w:val="0"/>
              <w:adjustRightInd w:val="0"/>
              <w:spacing w:after="200" w:line="239" w:lineRule="auto"/>
              <w:ind w:left="1160" w:hanging="276"/>
              <w:rPr>
                <w:sz w:val="22"/>
                <w:szCs w:val="22"/>
              </w:rPr>
            </w:pPr>
            <w:r w:rsidRPr="00E83573">
              <w:rPr>
                <w:sz w:val="22"/>
                <w:szCs w:val="22"/>
              </w:rPr>
              <w:t xml:space="preserve">Halen bir kazanç karşılığı bir işte çalışmıyorum ancak geçmişte çalışmıştım </w:t>
            </w:r>
          </w:p>
        </w:tc>
        <w:tc>
          <w:tcPr>
            <w:tcW w:w="3780" w:type="dxa"/>
          </w:tcPr>
          <w:p w14:paraId="05EAAD27" w14:textId="77777777" w:rsidR="00E83573" w:rsidRPr="00E83573" w:rsidRDefault="00E83573" w:rsidP="00E83573">
            <w:pPr>
              <w:widowControl w:val="0"/>
              <w:autoSpaceDE w:val="0"/>
              <w:autoSpaceDN w:val="0"/>
              <w:adjustRightInd w:val="0"/>
              <w:rPr>
                <w:sz w:val="22"/>
                <w:szCs w:val="22"/>
                <w:lang w:eastAsia="en-US"/>
              </w:rPr>
            </w:pPr>
            <w:r w:rsidRPr="00E83573">
              <w:rPr>
                <w:sz w:val="22"/>
                <w:szCs w:val="22"/>
                <w:lang w:val="en-US" w:eastAsia="en-US"/>
              </w:rPr>
              <w:t>2. Currently not in paid work, paid work in the past</w:t>
            </w:r>
          </w:p>
        </w:tc>
      </w:tr>
      <w:tr w:rsidR="00E83573" w:rsidRPr="000E017B" w14:paraId="15FBDFE7" w14:textId="77777777" w:rsidTr="00E83573">
        <w:trPr>
          <w:cantSplit/>
          <w:trHeight w:val="506"/>
        </w:trPr>
        <w:tc>
          <w:tcPr>
            <w:tcW w:w="1384" w:type="dxa"/>
            <w:vMerge/>
            <w:tcBorders>
              <w:bottom w:val="single" w:sz="4" w:space="0" w:color="auto"/>
            </w:tcBorders>
          </w:tcPr>
          <w:p w14:paraId="29DE125E" w14:textId="77777777" w:rsidR="00E83573" w:rsidRPr="000E017B" w:rsidRDefault="00E83573" w:rsidP="005F06C9">
            <w:pPr>
              <w:spacing w:after="0"/>
              <w:jc w:val="left"/>
              <w:rPr>
                <w:sz w:val="22"/>
                <w:szCs w:val="22"/>
                <w:lang w:val="en-GB"/>
              </w:rPr>
            </w:pPr>
          </w:p>
        </w:tc>
        <w:tc>
          <w:tcPr>
            <w:tcW w:w="3780" w:type="dxa"/>
            <w:tcBorders>
              <w:bottom w:val="single" w:sz="4" w:space="0" w:color="auto"/>
            </w:tcBorders>
          </w:tcPr>
          <w:p w14:paraId="47736947" w14:textId="77777777" w:rsidR="00E83573" w:rsidRPr="00E83573" w:rsidRDefault="00E83573" w:rsidP="00E83573">
            <w:pPr>
              <w:rPr>
                <w:sz w:val="22"/>
                <w:szCs w:val="22"/>
              </w:rPr>
            </w:pPr>
            <w:r w:rsidRPr="00E83573">
              <w:rPr>
                <w:sz w:val="22"/>
                <w:szCs w:val="22"/>
              </w:rPr>
              <w:t xml:space="preserve">3. Hayatımda kazanç karşılığı herhangi bir işte hiç çalışmadım </w:t>
            </w:r>
          </w:p>
        </w:tc>
        <w:tc>
          <w:tcPr>
            <w:tcW w:w="3780" w:type="dxa"/>
            <w:tcBorders>
              <w:bottom w:val="single" w:sz="4" w:space="0" w:color="auto"/>
            </w:tcBorders>
          </w:tcPr>
          <w:p w14:paraId="319AAD6C" w14:textId="77777777" w:rsidR="00E83573" w:rsidRPr="00E83573" w:rsidRDefault="00E83573" w:rsidP="00E83573">
            <w:pPr>
              <w:rPr>
                <w:sz w:val="22"/>
                <w:szCs w:val="22"/>
              </w:rPr>
            </w:pPr>
            <w:r w:rsidRPr="00E83573">
              <w:rPr>
                <w:sz w:val="22"/>
                <w:szCs w:val="22"/>
                <w:lang w:val="en-US" w:eastAsia="en-US"/>
              </w:rPr>
              <w:t>3. Never had paid work</w:t>
            </w:r>
          </w:p>
        </w:tc>
      </w:tr>
      <w:tr w:rsidR="00E83573" w:rsidRPr="000E017B" w14:paraId="3E951F82" w14:textId="77777777" w:rsidTr="00E83573">
        <w:trPr>
          <w:cantSplit/>
          <w:trHeight w:val="506"/>
        </w:trPr>
        <w:tc>
          <w:tcPr>
            <w:tcW w:w="1384" w:type="dxa"/>
            <w:tcBorders>
              <w:bottom w:val="single" w:sz="4" w:space="0" w:color="auto"/>
            </w:tcBorders>
          </w:tcPr>
          <w:p w14:paraId="7AC96852" w14:textId="77777777" w:rsidR="00E83573" w:rsidRPr="000E017B" w:rsidRDefault="00E83573" w:rsidP="005F06C9">
            <w:pPr>
              <w:spacing w:after="0"/>
              <w:jc w:val="left"/>
              <w:rPr>
                <w:sz w:val="22"/>
                <w:szCs w:val="22"/>
                <w:lang w:val="en-GB"/>
              </w:rPr>
            </w:pPr>
          </w:p>
        </w:tc>
        <w:tc>
          <w:tcPr>
            <w:tcW w:w="3780" w:type="dxa"/>
            <w:tcBorders>
              <w:bottom w:val="single" w:sz="4" w:space="0" w:color="auto"/>
            </w:tcBorders>
          </w:tcPr>
          <w:p w14:paraId="1BB415F7" w14:textId="77777777" w:rsidR="00E83573" w:rsidRPr="00E83573" w:rsidRDefault="00E83573" w:rsidP="00E83573">
            <w:pPr>
              <w:rPr>
                <w:sz w:val="22"/>
                <w:szCs w:val="22"/>
              </w:rPr>
            </w:pPr>
          </w:p>
        </w:tc>
        <w:tc>
          <w:tcPr>
            <w:tcW w:w="3780" w:type="dxa"/>
            <w:tcBorders>
              <w:bottom w:val="single" w:sz="4" w:space="0" w:color="auto"/>
            </w:tcBorders>
          </w:tcPr>
          <w:p w14:paraId="66BB6817" w14:textId="77777777" w:rsidR="00E83573" w:rsidRPr="00E83573" w:rsidRDefault="00E83573" w:rsidP="00E83573">
            <w:pPr>
              <w:rPr>
                <w:sz w:val="22"/>
                <w:szCs w:val="22"/>
                <w:lang w:val="en-US" w:eastAsia="en-US"/>
              </w:rPr>
            </w:pPr>
          </w:p>
        </w:tc>
      </w:tr>
      <w:tr w:rsidR="00E83573" w:rsidRPr="000E017B" w14:paraId="6B48F23C" w14:textId="77777777">
        <w:tc>
          <w:tcPr>
            <w:tcW w:w="1384" w:type="dxa"/>
          </w:tcPr>
          <w:p w14:paraId="79E6A04E" w14:textId="77777777" w:rsidR="00E83573" w:rsidRPr="000E017B" w:rsidRDefault="00E83573" w:rsidP="005F06C9">
            <w:pPr>
              <w:spacing w:after="0"/>
              <w:jc w:val="left"/>
              <w:rPr>
                <w:i/>
                <w:sz w:val="22"/>
                <w:szCs w:val="22"/>
                <w:lang w:val="en-GB"/>
              </w:rPr>
            </w:pPr>
            <w:r w:rsidRPr="000E017B">
              <w:rPr>
                <w:i/>
                <w:sz w:val="22"/>
                <w:szCs w:val="22"/>
                <w:lang w:val="en-GB"/>
              </w:rPr>
              <w:t>Interviewer Instruction</w:t>
            </w:r>
          </w:p>
        </w:tc>
        <w:tc>
          <w:tcPr>
            <w:tcW w:w="3780" w:type="dxa"/>
          </w:tcPr>
          <w:p w14:paraId="1FA0C7A0" w14:textId="77777777" w:rsidR="00E83573" w:rsidRPr="000E017B" w:rsidRDefault="00E83573" w:rsidP="005F06C9">
            <w:pPr>
              <w:spacing w:after="0"/>
              <w:rPr>
                <w:sz w:val="22"/>
                <w:szCs w:val="22"/>
                <w:lang w:val="en-GB"/>
              </w:rPr>
            </w:pPr>
          </w:p>
        </w:tc>
        <w:tc>
          <w:tcPr>
            <w:tcW w:w="3780" w:type="dxa"/>
          </w:tcPr>
          <w:p w14:paraId="7616FF31" w14:textId="77777777" w:rsidR="00E83573" w:rsidRPr="000E017B" w:rsidRDefault="00E83573" w:rsidP="005F06C9">
            <w:pPr>
              <w:spacing w:after="0"/>
              <w:rPr>
                <w:sz w:val="22"/>
                <w:szCs w:val="22"/>
                <w:lang w:val="en-GB"/>
              </w:rPr>
            </w:pPr>
          </w:p>
        </w:tc>
      </w:tr>
      <w:tr w:rsidR="00E83573" w:rsidRPr="000E017B" w14:paraId="3B34F68C" w14:textId="77777777">
        <w:tc>
          <w:tcPr>
            <w:tcW w:w="1384" w:type="dxa"/>
          </w:tcPr>
          <w:p w14:paraId="6881D650" w14:textId="77777777" w:rsidR="00E83573" w:rsidRPr="000E017B" w:rsidRDefault="00E83573" w:rsidP="005F06C9">
            <w:pPr>
              <w:spacing w:after="0"/>
              <w:jc w:val="left"/>
              <w:rPr>
                <w:i/>
                <w:sz w:val="22"/>
                <w:szCs w:val="22"/>
                <w:lang w:val="en-GB"/>
              </w:rPr>
            </w:pPr>
            <w:r w:rsidRPr="000E017B">
              <w:rPr>
                <w:i/>
                <w:sz w:val="22"/>
                <w:szCs w:val="22"/>
                <w:lang w:val="en-GB"/>
              </w:rPr>
              <w:t>Translation Note</w:t>
            </w:r>
          </w:p>
        </w:tc>
        <w:tc>
          <w:tcPr>
            <w:tcW w:w="7560" w:type="dxa"/>
            <w:gridSpan w:val="2"/>
          </w:tcPr>
          <w:p w14:paraId="5807B844" w14:textId="77777777" w:rsidR="00E83573" w:rsidRPr="000E017B" w:rsidRDefault="00E83573" w:rsidP="005F06C9">
            <w:pPr>
              <w:spacing w:after="0"/>
              <w:rPr>
                <w:sz w:val="22"/>
                <w:szCs w:val="22"/>
                <w:lang w:val="en-GB"/>
              </w:rPr>
            </w:pPr>
          </w:p>
        </w:tc>
      </w:tr>
      <w:tr w:rsidR="00E83573" w:rsidRPr="000E017B" w14:paraId="7C5AE673" w14:textId="77777777">
        <w:tc>
          <w:tcPr>
            <w:tcW w:w="1384" w:type="dxa"/>
          </w:tcPr>
          <w:p w14:paraId="79E33DA2" w14:textId="77777777" w:rsidR="00E83573" w:rsidRPr="000E017B" w:rsidRDefault="00E83573" w:rsidP="005F06C9">
            <w:pPr>
              <w:spacing w:after="0"/>
              <w:jc w:val="left"/>
              <w:rPr>
                <w:i/>
                <w:sz w:val="22"/>
                <w:szCs w:val="22"/>
                <w:lang w:val="en-GB"/>
              </w:rPr>
            </w:pPr>
            <w:r w:rsidRPr="000E017B">
              <w:rPr>
                <w:i/>
                <w:sz w:val="22"/>
                <w:szCs w:val="22"/>
                <w:lang w:val="en-GB"/>
              </w:rPr>
              <w:t>Note</w:t>
            </w:r>
          </w:p>
        </w:tc>
        <w:tc>
          <w:tcPr>
            <w:tcW w:w="7560" w:type="dxa"/>
            <w:gridSpan w:val="2"/>
          </w:tcPr>
          <w:p w14:paraId="1DC07BD2" w14:textId="77777777" w:rsidR="00E83573" w:rsidRPr="000E017B" w:rsidRDefault="00E83573" w:rsidP="005F06C9">
            <w:pPr>
              <w:spacing w:after="0"/>
              <w:jc w:val="left"/>
              <w:rPr>
                <w:sz w:val="22"/>
                <w:szCs w:val="22"/>
                <w:lang w:val="en-GB"/>
              </w:rPr>
            </w:pPr>
          </w:p>
        </w:tc>
      </w:tr>
    </w:tbl>
    <w:p w14:paraId="4647CEB3" w14:textId="77777777" w:rsidR="009139A3" w:rsidRPr="000E017B" w:rsidRDefault="009139A3" w:rsidP="009139A3">
      <w:pPr>
        <w:spacing w:after="0"/>
        <w:rPr>
          <w:b/>
          <w:lang w:val="en-GB"/>
        </w:rPr>
      </w:pPr>
    </w:p>
    <w:p w14:paraId="4BD18BDB" w14:textId="77777777" w:rsidR="009139A3" w:rsidRPr="000E017B" w:rsidRDefault="009139A3" w:rsidP="009139A3">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139A3" w:rsidRPr="000E017B" w14:paraId="3595D60F" w14:textId="77777777">
        <w:tc>
          <w:tcPr>
            <w:tcW w:w="8995" w:type="dxa"/>
          </w:tcPr>
          <w:p w14:paraId="40EF40CD" w14:textId="77777777" w:rsidR="009139A3" w:rsidRPr="000E017B" w:rsidRDefault="009139A3" w:rsidP="005F06C9">
            <w:pPr>
              <w:spacing w:after="0"/>
              <w:rPr>
                <w:b/>
                <w:lang w:val="en-GB"/>
              </w:rPr>
            </w:pPr>
          </w:p>
        </w:tc>
      </w:tr>
    </w:tbl>
    <w:p w14:paraId="5041D244" w14:textId="77777777" w:rsidR="009139A3" w:rsidRPr="000E017B" w:rsidRDefault="009139A3" w:rsidP="009139A3">
      <w:pPr>
        <w:spacing w:after="0"/>
        <w:rPr>
          <w:b/>
          <w:lang w:val="en-GB"/>
        </w:rPr>
      </w:pPr>
    </w:p>
    <w:p w14:paraId="082C6C39" w14:textId="77777777" w:rsidR="009139A3" w:rsidRPr="000E017B" w:rsidRDefault="009139A3" w:rsidP="009139A3">
      <w:pPr>
        <w:rPr>
          <w:b/>
          <w:lang w:val="en-GB"/>
        </w:rPr>
      </w:pPr>
      <w:r w:rsidRPr="000E017B">
        <w:rPr>
          <w:b/>
          <w:lang w:val="en-GB"/>
        </w:rPr>
        <w:t>Construction/Recoding: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9139A3" w:rsidRPr="000E017B" w14:paraId="65DB7A63" w14:textId="77777777">
        <w:tc>
          <w:tcPr>
            <w:tcW w:w="5215" w:type="dxa"/>
            <w:tcMar>
              <w:top w:w="57" w:type="dxa"/>
              <w:bottom w:w="57" w:type="dxa"/>
            </w:tcMar>
            <w:vAlign w:val="center"/>
          </w:tcPr>
          <w:p w14:paraId="2B40814D" w14:textId="77777777" w:rsidR="009139A3" w:rsidRPr="000E017B" w:rsidRDefault="009139A3"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64AD4275" w14:textId="77777777" w:rsidR="009139A3" w:rsidRPr="000E017B" w:rsidRDefault="009139A3" w:rsidP="005F06C9">
            <w:pPr>
              <w:jc w:val="center"/>
              <w:rPr>
                <w:b/>
                <w:sz w:val="22"/>
                <w:szCs w:val="22"/>
                <w:lang w:val="en-GB"/>
              </w:rPr>
            </w:pPr>
            <w:r w:rsidRPr="000E017B">
              <w:rPr>
                <w:b/>
                <w:sz w:val="22"/>
                <w:szCs w:val="22"/>
                <w:lang w:val="en-GB"/>
              </w:rPr>
              <w:sym w:font="Wingdings" w:char="F0E8"/>
            </w:r>
            <w:r w:rsidRPr="000E017B">
              <w:rPr>
                <w:b/>
                <w:sz w:val="22"/>
                <w:szCs w:val="22"/>
                <w:lang w:val="en-GB"/>
              </w:rPr>
              <w:t>WORK</w:t>
            </w:r>
          </w:p>
        </w:tc>
      </w:tr>
      <w:tr w:rsidR="0030142C" w:rsidRPr="000E017B" w14:paraId="1AAC6AA1" w14:textId="77777777">
        <w:tc>
          <w:tcPr>
            <w:tcW w:w="5215" w:type="dxa"/>
          </w:tcPr>
          <w:p w14:paraId="2FF319C8" w14:textId="77777777" w:rsidR="0030142C" w:rsidRDefault="0030142C">
            <w:r>
              <w:rPr>
                <w:sz w:val="22"/>
                <w:szCs w:val="22"/>
                <w:lang w:val="en-GB"/>
              </w:rPr>
              <w:t xml:space="preserve">If </w:t>
            </w:r>
            <w:r w:rsidRPr="006F72E4">
              <w:rPr>
                <w:sz w:val="22"/>
                <w:szCs w:val="22"/>
                <w:lang w:val="en-GB"/>
              </w:rPr>
              <w:t>(#</w:t>
            </w:r>
            <w:r>
              <w:rPr>
                <w:sz w:val="22"/>
                <w:szCs w:val="22"/>
                <w:lang w:val="en-GB"/>
              </w:rPr>
              <w:t>D.05</w:t>
            </w:r>
            <w:r w:rsidRPr="006F72E4">
              <w:rPr>
                <w:sz w:val="22"/>
                <w:szCs w:val="22"/>
                <w:lang w:val="en-GB"/>
              </w:rPr>
              <w:t>.=</w:t>
            </w:r>
            <w:r>
              <w:rPr>
                <w:sz w:val="22"/>
                <w:szCs w:val="22"/>
                <w:lang w:val="en-GB"/>
              </w:rPr>
              <w:t>1)</w:t>
            </w:r>
          </w:p>
        </w:tc>
        <w:tc>
          <w:tcPr>
            <w:tcW w:w="3780" w:type="dxa"/>
          </w:tcPr>
          <w:p w14:paraId="1C30E420" w14:textId="77777777" w:rsidR="0030142C" w:rsidRPr="000E017B" w:rsidRDefault="0030142C" w:rsidP="005F06C9">
            <w:pPr>
              <w:spacing w:after="0"/>
              <w:rPr>
                <w:sz w:val="22"/>
                <w:szCs w:val="22"/>
                <w:lang w:val="en-GB"/>
              </w:rPr>
            </w:pPr>
            <w:r w:rsidRPr="000E017B">
              <w:rPr>
                <w:sz w:val="22"/>
                <w:szCs w:val="22"/>
                <w:lang w:val="en-GB"/>
              </w:rPr>
              <w:t>1. Currently in paid work</w:t>
            </w:r>
          </w:p>
        </w:tc>
      </w:tr>
      <w:tr w:rsidR="0030142C" w:rsidRPr="000E017B" w14:paraId="3E7F8AC7" w14:textId="77777777">
        <w:tc>
          <w:tcPr>
            <w:tcW w:w="5215" w:type="dxa"/>
          </w:tcPr>
          <w:p w14:paraId="63837582" w14:textId="5A714E06" w:rsidR="0030142C" w:rsidRDefault="0030142C">
            <w:r>
              <w:rPr>
                <w:sz w:val="22"/>
                <w:szCs w:val="22"/>
                <w:lang w:val="en-GB"/>
              </w:rPr>
              <w:t xml:space="preserve">If </w:t>
            </w:r>
            <w:r w:rsidRPr="006F72E4">
              <w:rPr>
                <w:sz w:val="22"/>
                <w:szCs w:val="22"/>
                <w:lang w:val="en-GB"/>
              </w:rPr>
              <w:t>(#</w:t>
            </w:r>
            <w:r>
              <w:rPr>
                <w:sz w:val="22"/>
                <w:szCs w:val="22"/>
                <w:lang w:val="en-GB"/>
              </w:rPr>
              <w:t>D.05</w:t>
            </w:r>
            <w:r w:rsidRPr="006F72E4">
              <w:rPr>
                <w:sz w:val="22"/>
                <w:szCs w:val="22"/>
                <w:lang w:val="en-GB"/>
              </w:rPr>
              <w:t>.=</w:t>
            </w:r>
            <w:r w:rsidR="00C643C0">
              <w:rPr>
                <w:sz w:val="22"/>
                <w:szCs w:val="22"/>
                <w:lang w:val="en-GB"/>
              </w:rPr>
              <w:t>2</w:t>
            </w:r>
            <w:r>
              <w:rPr>
                <w:sz w:val="22"/>
                <w:szCs w:val="22"/>
                <w:lang w:val="en-GB"/>
              </w:rPr>
              <w:t>)</w:t>
            </w:r>
          </w:p>
        </w:tc>
        <w:tc>
          <w:tcPr>
            <w:tcW w:w="3780" w:type="dxa"/>
          </w:tcPr>
          <w:p w14:paraId="453FDFF5" w14:textId="77777777" w:rsidR="0030142C" w:rsidRPr="000E017B" w:rsidRDefault="0030142C" w:rsidP="005F06C9">
            <w:pPr>
              <w:spacing w:after="0"/>
              <w:rPr>
                <w:sz w:val="22"/>
                <w:szCs w:val="22"/>
                <w:lang w:val="en-GB"/>
              </w:rPr>
            </w:pPr>
            <w:r w:rsidRPr="000E017B">
              <w:rPr>
                <w:sz w:val="22"/>
                <w:szCs w:val="22"/>
                <w:lang w:val="en-GB"/>
              </w:rPr>
              <w:t>2. Currently not in paid work, paid work in the past</w:t>
            </w:r>
          </w:p>
        </w:tc>
      </w:tr>
      <w:tr w:rsidR="0030142C" w:rsidRPr="000E017B" w14:paraId="2621F649" w14:textId="77777777">
        <w:tc>
          <w:tcPr>
            <w:tcW w:w="5215" w:type="dxa"/>
          </w:tcPr>
          <w:p w14:paraId="3DFBC6CA" w14:textId="59AD5AB9" w:rsidR="0030142C" w:rsidRDefault="0030142C">
            <w:r>
              <w:rPr>
                <w:sz w:val="22"/>
                <w:szCs w:val="22"/>
                <w:lang w:val="en-GB"/>
              </w:rPr>
              <w:t xml:space="preserve">If </w:t>
            </w:r>
            <w:r w:rsidRPr="006F72E4">
              <w:rPr>
                <w:sz w:val="22"/>
                <w:szCs w:val="22"/>
                <w:lang w:val="en-GB"/>
              </w:rPr>
              <w:t>(#</w:t>
            </w:r>
            <w:r>
              <w:rPr>
                <w:sz w:val="22"/>
                <w:szCs w:val="22"/>
                <w:lang w:val="en-GB"/>
              </w:rPr>
              <w:t>D.05</w:t>
            </w:r>
            <w:r w:rsidRPr="006F72E4">
              <w:rPr>
                <w:sz w:val="22"/>
                <w:szCs w:val="22"/>
                <w:lang w:val="en-GB"/>
              </w:rPr>
              <w:t>.=</w:t>
            </w:r>
            <w:r w:rsidR="00C643C0">
              <w:rPr>
                <w:sz w:val="22"/>
                <w:szCs w:val="22"/>
                <w:lang w:val="en-GB"/>
              </w:rPr>
              <w:t>3</w:t>
            </w:r>
            <w:r>
              <w:rPr>
                <w:sz w:val="22"/>
                <w:szCs w:val="22"/>
                <w:lang w:val="en-GB"/>
              </w:rPr>
              <w:t>)</w:t>
            </w:r>
          </w:p>
        </w:tc>
        <w:tc>
          <w:tcPr>
            <w:tcW w:w="3780" w:type="dxa"/>
          </w:tcPr>
          <w:p w14:paraId="7F060CB2" w14:textId="77777777" w:rsidR="0030142C" w:rsidRPr="000E017B" w:rsidRDefault="0030142C" w:rsidP="005F06C9">
            <w:pPr>
              <w:spacing w:after="0"/>
              <w:jc w:val="left"/>
              <w:rPr>
                <w:sz w:val="22"/>
                <w:szCs w:val="22"/>
                <w:lang w:val="en-GB"/>
              </w:rPr>
            </w:pPr>
            <w:r w:rsidRPr="000E017B">
              <w:rPr>
                <w:sz w:val="22"/>
                <w:szCs w:val="22"/>
                <w:lang w:val="en-GB"/>
              </w:rPr>
              <w:t>3. Never had a paid work</w:t>
            </w:r>
          </w:p>
        </w:tc>
      </w:tr>
      <w:tr w:rsidR="009139A3" w:rsidRPr="000E017B" w14:paraId="1F178FB1" w14:textId="77777777">
        <w:tc>
          <w:tcPr>
            <w:tcW w:w="5215" w:type="dxa"/>
          </w:tcPr>
          <w:p w14:paraId="7FF21E77" w14:textId="77777777" w:rsidR="009139A3" w:rsidRPr="000E017B" w:rsidRDefault="0030142C" w:rsidP="005F06C9">
            <w:pPr>
              <w:spacing w:after="0"/>
              <w:rPr>
                <w:sz w:val="22"/>
                <w:szCs w:val="22"/>
                <w:lang w:val="en-GB"/>
              </w:rPr>
            </w:pPr>
            <w:r>
              <w:rPr>
                <w:sz w:val="22"/>
                <w:szCs w:val="22"/>
                <w:lang w:val="en-GB"/>
              </w:rPr>
              <w:t>No “</w:t>
            </w:r>
            <w:r w:rsidRPr="000E017B">
              <w:rPr>
                <w:sz w:val="22"/>
                <w:szCs w:val="22"/>
                <w:lang w:val="en-GB"/>
              </w:rPr>
              <w:t>9. No answer</w:t>
            </w:r>
            <w:r>
              <w:rPr>
                <w:sz w:val="22"/>
                <w:szCs w:val="22"/>
                <w:lang w:val="en-GB"/>
              </w:rPr>
              <w:t>”</w:t>
            </w:r>
          </w:p>
        </w:tc>
        <w:tc>
          <w:tcPr>
            <w:tcW w:w="3780" w:type="dxa"/>
          </w:tcPr>
          <w:p w14:paraId="0687B42B" w14:textId="77777777" w:rsidR="009139A3" w:rsidRPr="000E017B" w:rsidRDefault="009139A3" w:rsidP="005F06C9">
            <w:pPr>
              <w:spacing w:after="0"/>
              <w:rPr>
                <w:sz w:val="22"/>
                <w:szCs w:val="22"/>
                <w:lang w:val="en-GB"/>
              </w:rPr>
            </w:pPr>
            <w:r w:rsidRPr="000E017B">
              <w:rPr>
                <w:sz w:val="22"/>
                <w:szCs w:val="22"/>
                <w:lang w:val="en-GB"/>
              </w:rPr>
              <w:t>9. No answer</w:t>
            </w:r>
          </w:p>
        </w:tc>
      </w:tr>
    </w:tbl>
    <w:p w14:paraId="65F04A5F" w14:textId="77777777" w:rsidR="009139A3" w:rsidRPr="000E017B" w:rsidRDefault="009139A3" w:rsidP="009139A3">
      <w:pPr>
        <w:jc w:val="left"/>
        <w:rPr>
          <w:lang w:val="en-GB"/>
        </w:rPr>
      </w:pPr>
    </w:p>
    <w:p w14:paraId="4E620CE1" w14:textId="77777777" w:rsidR="009139A3" w:rsidRPr="000E017B" w:rsidRDefault="009139A3" w:rsidP="009139A3">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139A3" w:rsidRPr="000E017B" w14:paraId="499E5394" w14:textId="77777777">
        <w:tc>
          <w:tcPr>
            <w:tcW w:w="8995" w:type="dxa"/>
          </w:tcPr>
          <w:p w14:paraId="229502EF" w14:textId="77777777" w:rsidR="0030142C" w:rsidRPr="000E017B" w:rsidRDefault="0030142C" w:rsidP="0030142C">
            <w:pPr>
              <w:spacing w:after="0"/>
              <w:rPr>
                <w:b/>
                <w:lang w:val="en-GB"/>
              </w:rPr>
            </w:pPr>
          </w:p>
        </w:tc>
      </w:tr>
    </w:tbl>
    <w:p w14:paraId="59F93CEA" w14:textId="77777777" w:rsidR="009139A3" w:rsidRPr="000E017B" w:rsidRDefault="009139A3" w:rsidP="009139A3">
      <w:pPr>
        <w:jc w:val="left"/>
        <w:rPr>
          <w:lang w:val="en-GB"/>
        </w:rPr>
      </w:pPr>
    </w:p>
    <w:p w14:paraId="49A2C947" w14:textId="77777777" w:rsidR="009139A3" w:rsidRPr="000E017B" w:rsidRDefault="009139A3" w:rsidP="009139A3">
      <w:pPr>
        <w:jc w:val="center"/>
        <w:rPr>
          <w:rFonts w:ascii="Arial" w:hAnsi="Arial"/>
          <w:b/>
          <w:sz w:val="22"/>
          <w:lang w:val="en-GB"/>
        </w:rPr>
      </w:pPr>
      <w:r w:rsidRPr="000E017B">
        <w:rPr>
          <w:rFonts w:ascii="Arial" w:hAnsi="Arial"/>
          <w:b/>
          <w:sz w:val="22"/>
          <w:lang w:val="en-GB"/>
        </w:rPr>
        <w:br w:type="page"/>
      </w:r>
      <w:r w:rsidRPr="000E017B">
        <w:rPr>
          <w:rFonts w:ascii="Arial" w:hAnsi="Arial"/>
          <w:b/>
          <w:sz w:val="22"/>
          <w:lang w:val="en-GB"/>
        </w:rPr>
        <w:lastRenderedPageBreak/>
        <w:t xml:space="preserve">WRKHRS – </w:t>
      </w:r>
      <w:r w:rsidRPr="000E017B">
        <w:rPr>
          <w:rFonts w:ascii="Arial" w:hAnsi="Arial"/>
          <w:sz w:val="22"/>
          <w:lang w:val="en-GB"/>
        </w:rPr>
        <w:t xml:space="preserve">Hours worked weekly </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9139A3" w:rsidRPr="001637AA" w14:paraId="33EBD9A2" w14:textId="77777777" w:rsidTr="00473F4A">
        <w:tc>
          <w:tcPr>
            <w:tcW w:w="1384" w:type="dxa"/>
            <w:tcMar>
              <w:top w:w="57" w:type="dxa"/>
              <w:bottom w:w="57" w:type="dxa"/>
            </w:tcMar>
            <w:vAlign w:val="center"/>
          </w:tcPr>
          <w:p w14:paraId="051094B2" w14:textId="77777777" w:rsidR="009139A3" w:rsidRPr="001637AA" w:rsidRDefault="009139A3" w:rsidP="005F06C9">
            <w:pPr>
              <w:jc w:val="left"/>
              <w:rPr>
                <w:i/>
                <w:sz w:val="22"/>
                <w:szCs w:val="22"/>
                <w:lang w:val="en-GB"/>
              </w:rPr>
            </w:pPr>
          </w:p>
        </w:tc>
        <w:tc>
          <w:tcPr>
            <w:tcW w:w="3780" w:type="dxa"/>
            <w:tcMar>
              <w:top w:w="57" w:type="dxa"/>
              <w:bottom w:w="57" w:type="dxa"/>
            </w:tcMar>
            <w:vAlign w:val="center"/>
          </w:tcPr>
          <w:p w14:paraId="6825135B" w14:textId="77777777" w:rsidR="009139A3" w:rsidRPr="001637AA" w:rsidRDefault="009139A3"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16467B7" w14:textId="77777777" w:rsidR="009139A3" w:rsidRPr="001637AA" w:rsidRDefault="009139A3" w:rsidP="005F06C9">
            <w:pPr>
              <w:jc w:val="center"/>
              <w:rPr>
                <w:b/>
                <w:sz w:val="22"/>
                <w:szCs w:val="22"/>
                <w:lang w:val="en-GB"/>
              </w:rPr>
            </w:pPr>
            <w:r w:rsidRPr="001637AA">
              <w:rPr>
                <w:b/>
                <w:sz w:val="22"/>
                <w:szCs w:val="22"/>
                <w:lang w:val="en-GB"/>
              </w:rPr>
              <w:t>English Translation</w:t>
            </w:r>
          </w:p>
        </w:tc>
      </w:tr>
      <w:tr w:rsidR="009139A3" w:rsidRPr="001637AA" w14:paraId="4CA8FD5D" w14:textId="77777777" w:rsidTr="00473F4A">
        <w:tc>
          <w:tcPr>
            <w:tcW w:w="1384" w:type="dxa"/>
          </w:tcPr>
          <w:p w14:paraId="7A08E2F5" w14:textId="77777777" w:rsidR="009139A3" w:rsidRPr="001637AA" w:rsidRDefault="009139A3" w:rsidP="005F06C9">
            <w:pPr>
              <w:spacing w:after="0"/>
              <w:jc w:val="left"/>
              <w:rPr>
                <w:sz w:val="22"/>
                <w:szCs w:val="22"/>
                <w:lang w:val="en-GB"/>
              </w:rPr>
            </w:pPr>
            <w:r w:rsidRPr="001637AA">
              <w:rPr>
                <w:i/>
                <w:sz w:val="22"/>
                <w:szCs w:val="22"/>
                <w:lang w:val="en-GB"/>
              </w:rPr>
              <w:t>Question no. and text</w:t>
            </w:r>
          </w:p>
        </w:tc>
        <w:tc>
          <w:tcPr>
            <w:tcW w:w="3780" w:type="dxa"/>
          </w:tcPr>
          <w:p w14:paraId="41F7B94E" w14:textId="77777777" w:rsidR="009139A3" w:rsidRPr="001637AA" w:rsidRDefault="0030142C" w:rsidP="005F06C9">
            <w:pPr>
              <w:spacing w:after="0"/>
              <w:jc w:val="left"/>
              <w:rPr>
                <w:sz w:val="22"/>
                <w:szCs w:val="22"/>
                <w:lang w:val="en-GB"/>
              </w:rPr>
            </w:pPr>
            <w:r w:rsidRPr="001637AA">
              <w:rPr>
                <w:sz w:val="22"/>
                <w:szCs w:val="22"/>
                <w:lang w:val="en-GB"/>
              </w:rPr>
              <w:t xml:space="preserve">D.06. </w:t>
            </w:r>
            <w:proofErr w:type="spellStart"/>
            <w:r w:rsidRPr="001637AA">
              <w:rPr>
                <w:sz w:val="22"/>
                <w:szCs w:val="22"/>
                <w:lang w:val="en-GB"/>
              </w:rPr>
              <w:t>Yaptığınız</w:t>
            </w:r>
            <w:proofErr w:type="spellEnd"/>
            <w:r w:rsidRPr="001637AA">
              <w:rPr>
                <w:sz w:val="22"/>
                <w:szCs w:val="22"/>
                <w:lang w:val="en-GB"/>
              </w:rPr>
              <w:t xml:space="preserve"> </w:t>
            </w:r>
            <w:proofErr w:type="spellStart"/>
            <w:r w:rsidRPr="001637AA">
              <w:rPr>
                <w:sz w:val="22"/>
                <w:szCs w:val="22"/>
                <w:lang w:val="en-GB"/>
              </w:rPr>
              <w:t>fazla</w:t>
            </w:r>
            <w:proofErr w:type="spellEnd"/>
            <w:r w:rsidRPr="001637AA">
              <w:rPr>
                <w:sz w:val="22"/>
                <w:szCs w:val="22"/>
                <w:lang w:val="en-GB"/>
              </w:rPr>
              <w:t xml:space="preserve"> </w:t>
            </w:r>
            <w:proofErr w:type="spellStart"/>
            <w:r w:rsidRPr="001637AA">
              <w:rPr>
                <w:sz w:val="22"/>
                <w:szCs w:val="22"/>
                <w:lang w:val="en-GB"/>
              </w:rPr>
              <w:t>mesai</w:t>
            </w:r>
            <w:proofErr w:type="spellEnd"/>
            <w:r w:rsidRPr="001637AA">
              <w:rPr>
                <w:sz w:val="22"/>
                <w:szCs w:val="22"/>
                <w:lang w:val="en-GB"/>
              </w:rPr>
              <w:t xml:space="preserve"> de </w:t>
            </w:r>
            <w:proofErr w:type="spellStart"/>
            <w:r w:rsidRPr="001637AA">
              <w:rPr>
                <w:sz w:val="22"/>
                <w:szCs w:val="22"/>
                <w:lang w:val="en-GB"/>
              </w:rPr>
              <w:t>dahil</w:t>
            </w:r>
            <w:proofErr w:type="spellEnd"/>
            <w:r w:rsidRPr="001637AA">
              <w:rPr>
                <w:sz w:val="22"/>
                <w:szCs w:val="22"/>
                <w:lang w:val="en-GB"/>
              </w:rPr>
              <w:t xml:space="preserve"> </w:t>
            </w:r>
            <w:proofErr w:type="spellStart"/>
            <w:r w:rsidRPr="001637AA">
              <w:rPr>
                <w:sz w:val="22"/>
                <w:szCs w:val="22"/>
                <w:lang w:val="en-GB"/>
              </w:rPr>
              <w:t>olmak</w:t>
            </w:r>
            <w:proofErr w:type="spellEnd"/>
            <w:r w:rsidRPr="001637AA">
              <w:rPr>
                <w:sz w:val="22"/>
                <w:szCs w:val="22"/>
                <w:lang w:val="en-GB"/>
              </w:rPr>
              <w:t xml:space="preserve"> </w:t>
            </w:r>
            <w:proofErr w:type="spellStart"/>
            <w:r w:rsidRPr="001637AA">
              <w:rPr>
                <w:sz w:val="22"/>
                <w:szCs w:val="22"/>
                <w:lang w:val="en-GB"/>
              </w:rPr>
              <w:t>üzere</w:t>
            </w:r>
            <w:proofErr w:type="spellEnd"/>
            <w:r w:rsidRPr="001637AA">
              <w:rPr>
                <w:sz w:val="22"/>
                <w:szCs w:val="22"/>
                <w:lang w:val="en-GB"/>
              </w:rPr>
              <w:t xml:space="preserve">, </w:t>
            </w:r>
            <w:proofErr w:type="spellStart"/>
            <w:r w:rsidRPr="001637AA">
              <w:rPr>
                <w:sz w:val="22"/>
                <w:szCs w:val="22"/>
                <w:lang w:val="en-GB"/>
              </w:rPr>
              <w:t>haftada</w:t>
            </w:r>
            <w:proofErr w:type="spellEnd"/>
            <w:r w:rsidRPr="001637AA">
              <w:rPr>
                <w:sz w:val="22"/>
                <w:szCs w:val="22"/>
                <w:lang w:val="en-GB"/>
              </w:rPr>
              <w:t xml:space="preserve"> normal </w:t>
            </w:r>
            <w:proofErr w:type="spellStart"/>
            <w:r w:rsidRPr="001637AA">
              <w:rPr>
                <w:sz w:val="22"/>
                <w:szCs w:val="22"/>
                <w:lang w:val="en-GB"/>
              </w:rPr>
              <w:t>kaç</w:t>
            </w:r>
            <w:proofErr w:type="spellEnd"/>
            <w:r w:rsidRPr="001637AA">
              <w:rPr>
                <w:sz w:val="22"/>
                <w:szCs w:val="22"/>
                <w:lang w:val="en-GB"/>
              </w:rPr>
              <w:t xml:space="preserve"> </w:t>
            </w:r>
            <w:proofErr w:type="spellStart"/>
            <w:r w:rsidRPr="001637AA">
              <w:rPr>
                <w:sz w:val="22"/>
                <w:szCs w:val="22"/>
                <w:lang w:val="en-GB"/>
              </w:rPr>
              <w:t>saat</w:t>
            </w:r>
            <w:proofErr w:type="spellEnd"/>
            <w:r w:rsidRPr="001637AA">
              <w:rPr>
                <w:sz w:val="22"/>
                <w:szCs w:val="22"/>
                <w:lang w:val="en-GB"/>
              </w:rPr>
              <w:t xml:space="preserve"> </w:t>
            </w:r>
            <w:proofErr w:type="spellStart"/>
            <w:r w:rsidRPr="001637AA">
              <w:rPr>
                <w:sz w:val="22"/>
                <w:szCs w:val="22"/>
                <w:lang w:val="en-GB"/>
              </w:rPr>
              <w:t>çalışmaktasınız</w:t>
            </w:r>
            <w:proofErr w:type="spellEnd"/>
            <w:r w:rsidRPr="001637AA">
              <w:rPr>
                <w:sz w:val="22"/>
                <w:szCs w:val="22"/>
                <w:lang w:val="en-GB"/>
              </w:rPr>
              <w:t>?</w:t>
            </w:r>
          </w:p>
        </w:tc>
        <w:tc>
          <w:tcPr>
            <w:tcW w:w="3780" w:type="dxa"/>
          </w:tcPr>
          <w:p w14:paraId="578CB92E" w14:textId="77777777" w:rsidR="009139A3" w:rsidRPr="001637AA" w:rsidRDefault="0030142C" w:rsidP="0030142C">
            <w:pPr>
              <w:spacing w:after="0"/>
              <w:jc w:val="left"/>
              <w:rPr>
                <w:sz w:val="22"/>
                <w:szCs w:val="22"/>
                <w:lang w:val="en-GB"/>
              </w:rPr>
            </w:pPr>
            <w:r w:rsidRPr="001637AA">
              <w:rPr>
                <w:sz w:val="22"/>
                <w:szCs w:val="22"/>
                <w:lang w:val="en-GB"/>
              </w:rPr>
              <w:t xml:space="preserve">D.06. </w:t>
            </w:r>
            <w:r w:rsidRPr="001637AA">
              <w:rPr>
                <w:sz w:val="22"/>
                <w:szCs w:val="22"/>
                <w:lang w:val="en-US"/>
              </w:rPr>
              <w:t>How many hours do you usually work for pay in a normal week, including overtime?</w:t>
            </w:r>
          </w:p>
        </w:tc>
      </w:tr>
      <w:tr w:rsidR="0030142C" w:rsidRPr="001637AA" w14:paraId="04AF1527" w14:textId="77777777" w:rsidTr="00473F4A">
        <w:trPr>
          <w:cantSplit/>
        </w:trPr>
        <w:tc>
          <w:tcPr>
            <w:tcW w:w="1384" w:type="dxa"/>
            <w:vMerge w:val="restart"/>
          </w:tcPr>
          <w:p w14:paraId="0A0CC8F5" w14:textId="77777777" w:rsidR="0030142C" w:rsidRPr="001637AA" w:rsidRDefault="0030142C" w:rsidP="005F06C9">
            <w:pPr>
              <w:spacing w:after="0"/>
              <w:jc w:val="left"/>
              <w:rPr>
                <w:sz w:val="22"/>
                <w:szCs w:val="22"/>
                <w:lang w:val="en-GB"/>
              </w:rPr>
            </w:pPr>
            <w:r w:rsidRPr="001637AA">
              <w:rPr>
                <w:i/>
                <w:sz w:val="22"/>
                <w:szCs w:val="22"/>
                <w:lang w:val="en-GB"/>
              </w:rPr>
              <w:t>Codes/ Categories</w:t>
            </w:r>
          </w:p>
        </w:tc>
        <w:tc>
          <w:tcPr>
            <w:tcW w:w="3780" w:type="dxa"/>
          </w:tcPr>
          <w:p w14:paraId="27860F42" w14:textId="08F8BBA3" w:rsidR="0030142C" w:rsidRPr="001637AA" w:rsidRDefault="00CA7F5B" w:rsidP="005F06C9">
            <w:pPr>
              <w:spacing w:after="0"/>
              <w:rPr>
                <w:sz w:val="22"/>
                <w:szCs w:val="22"/>
                <w:lang w:val="en-GB"/>
              </w:rPr>
            </w:pPr>
            <w:r>
              <w:rPr>
                <w:sz w:val="22"/>
                <w:szCs w:val="22"/>
                <w:lang w:val="en-GB"/>
              </w:rPr>
              <w:t>1</w:t>
            </w:r>
            <w:r w:rsidR="00C6516E" w:rsidRPr="001637AA">
              <w:rPr>
                <w:sz w:val="22"/>
                <w:szCs w:val="22"/>
                <w:lang w:val="en-GB"/>
              </w:rPr>
              <w:t xml:space="preserve"> (</w:t>
            </w:r>
            <w:proofErr w:type="spellStart"/>
            <w:r w:rsidR="00C6516E" w:rsidRPr="001637AA">
              <w:rPr>
                <w:sz w:val="22"/>
                <w:szCs w:val="22"/>
                <w:lang w:val="en-GB"/>
              </w:rPr>
              <w:t>En</w:t>
            </w:r>
            <w:proofErr w:type="spellEnd"/>
            <w:r w:rsidR="00C6516E" w:rsidRPr="001637AA">
              <w:rPr>
                <w:sz w:val="22"/>
                <w:szCs w:val="22"/>
                <w:lang w:val="en-GB"/>
              </w:rPr>
              <w:t xml:space="preserve"> </w:t>
            </w:r>
            <w:proofErr w:type="spellStart"/>
            <w:r w:rsidR="00C6516E" w:rsidRPr="001637AA">
              <w:rPr>
                <w:sz w:val="22"/>
                <w:szCs w:val="22"/>
                <w:lang w:val="en-GB"/>
              </w:rPr>
              <w:t>küçük</w:t>
            </w:r>
            <w:proofErr w:type="spellEnd"/>
            <w:r w:rsidR="00C6516E" w:rsidRPr="001637AA">
              <w:rPr>
                <w:sz w:val="22"/>
                <w:szCs w:val="22"/>
                <w:lang w:val="en-GB"/>
              </w:rPr>
              <w:t xml:space="preserve"> </w:t>
            </w:r>
            <w:proofErr w:type="spellStart"/>
            <w:r w:rsidR="00C6516E" w:rsidRPr="001637AA">
              <w:rPr>
                <w:sz w:val="22"/>
                <w:szCs w:val="22"/>
                <w:lang w:val="en-GB"/>
              </w:rPr>
              <w:t>geçerli</w:t>
            </w:r>
            <w:proofErr w:type="spellEnd"/>
            <w:r w:rsidR="00C6516E" w:rsidRPr="001637AA">
              <w:rPr>
                <w:sz w:val="22"/>
                <w:szCs w:val="22"/>
                <w:lang w:val="en-GB"/>
              </w:rPr>
              <w:t xml:space="preserve"> </w:t>
            </w:r>
            <w:proofErr w:type="spellStart"/>
            <w:r w:rsidR="00C6516E" w:rsidRPr="001637AA">
              <w:rPr>
                <w:sz w:val="22"/>
                <w:szCs w:val="22"/>
                <w:lang w:val="en-GB"/>
              </w:rPr>
              <w:t>kodlama</w:t>
            </w:r>
            <w:proofErr w:type="spellEnd"/>
            <w:r w:rsidR="00C6516E" w:rsidRPr="001637AA">
              <w:rPr>
                <w:sz w:val="22"/>
                <w:szCs w:val="22"/>
                <w:lang w:val="en-GB"/>
              </w:rPr>
              <w:t>)</w:t>
            </w:r>
          </w:p>
        </w:tc>
        <w:tc>
          <w:tcPr>
            <w:tcW w:w="3780" w:type="dxa"/>
          </w:tcPr>
          <w:p w14:paraId="5D042FEA" w14:textId="73B348A3" w:rsidR="0030142C" w:rsidRPr="001637AA" w:rsidRDefault="00CA7F5B" w:rsidP="005F06C9">
            <w:pPr>
              <w:spacing w:after="0"/>
              <w:rPr>
                <w:sz w:val="22"/>
                <w:szCs w:val="22"/>
                <w:lang w:val="en-GB"/>
              </w:rPr>
            </w:pPr>
            <w:r>
              <w:rPr>
                <w:sz w:val="22"/>
                <w:szCs w:val="22"/>
                <w:lang w:val="en-GB"/>
              </w:rPr>
              <w:t>1</w:t>
            </w:r>
            <w:r w:rsidR="00C6516E" w:rsidRPr="001637AA">
              <w:rPr>
                <w:sz w:val="22"/>
                <w:szCs w:val="22"/>
                <w:lang w:val="en-GB"/>
              </w:rPr>
              <w:t xml:space="preserve"> (Lowest valid code)</w:t>
            </w:r>
          </w:p>
        </w:tc>
      </w:tr>
      <w:tr w:rsidR="0030142C" w:rsidRPr="001637AA" w14:paraId="68597F9D" w14:textId="77777777" w:rsidTr="00473F4A">
        <w:trPr>
          <w:cantSplit/>
        </w:trPr>
        <w:tc>
          <w:tcPr>
            <w:tcW w:w="1384" w:type="dxa"/>
            <w:vMerge/>
          </w:tcPr>
          <w:p w14:paraId="4BCB3748" w14:textId="77777777" w:rsidR="0030142C" w:rsidRPr="001637AA" w:rsidRDefault="0030142C" w:rsidP="005F06C9">
            <w:pPr>
              <w:spacing w:after="0"/>
              <w:jc w:val="left"/>
              <w:rPr>
                <w:sz w:val="22"/>
                <w:szCs w:val="22"/>
                <w:lang w:val="en-GB"/>
              </w:rPr>
            </w:pPr>
          </w:p>
        </w:tc>
        <w:tc>
          <w:tcPr>
            <w:tcW w:w="3780" w:type="dxa"/>
          </w:tcPr>
          <w:p w14:paraId="4E14B540" w14:textId="5BE39DBE" w:rsidR="0030142C" w:rsidRPr="001637AA" w:rsidRDefault="00CA7F5B" w:rsidP="005F06C9">
            <w:pPr>
              <w:spacing w:after="0"/>
              <w:rPr>
                <w:sz w:val="22"/>
                <w:szCs w:val="22"/>
                <w:lang w:val="en-GB"/>
              </w:rPr>
            </w:pPr>
            <w:r>
              <w:rPr>
                <w:sz w:val="22"/>
                <w:szCs w:val="22"/>
                <w:lang w:val="en-GB"/>
              </w:rPr>
              <w:t>96</w:t>
            </w:r>
            <w:r w:rsidR="00C6516E" w:rsidRPr="001637AA">
              <w:rPr>
                <w:sz w:val="22"/>
                <w:szCs w:val="22"/>
                <w:lang w:val="en-GB"/>
              </w:rPr>
              <w:t xml:space="preserve"> (</w:t>
            </w:r>
            <w:proofErr w:type="spellStart"/>
            <w:r w:rsidR="00C6516E" w:rsidRPr="001637AA">
              <w:rPr>
                <w:sz w:val="22"/>
                <w:szCs w:val="22"/>
                <w:lang w:val="en-GB"/>
              </w:rPr>
              <w:t>En</w:t>
            </w:r>
            <w:proofErr w:type="spellEnd"/>
            <w:r w:rsidR="00C6516E" w:rsidRPr="001637AA">
              <w:rPr>
                <w:sz w:val="22"/>
                <w:szCs w:val="22"/>
                <w:lang w:val="en-GB"/>
              </w:rPr>
              <w:t xml:space="preserve"> </w:t>
            </w:r>
            <w:proofErr w:type="spellStart"/>
            <w:r w:rsidR="00C6516E" w:rsidRPr="001637AA">
              <w:rPr>
                <w:sz w:val="22"/>
                <w:szCs w:val="22"/>
                <w:lang w:val="en-GB"/>
              </w:rPr>
              <w:t>büyük</w:t>
            </w:r>
            <w:proofErr w:type="spellEnd"/>
            <w:r w:rsidR="00C6516E" w:rsidRPr="001637AA">
              <w:rPr>
                <w:sz w:val="22"/>
                <w:szCs w:val="22"/>
                <w:lang w:val="en-GB"/>
              </w:rPr>
              <w:t xml:space="preserve"> </w:t>
            </w:r>
            <w:proofErr w:type="spellStart"/>
            <w:r w:rsidR="00C6516E" w:rsidRPr="001637AA">
              <w:rPr>
                <w:sz w:val="22"/>
                <w:szCs w:val="22"/>
                <w:lang w:val="en-GB"/>
              </w:rPr>
              <w:t>geçerli</w:t>
            </w:r>
            <w:proofErr w:type="spellEnd"/>
            <w:r w:rsidR="00C6516E" w:rsidRPr="001637AA">
              <w:rPr>
                <w:sz w:val="22"/>
                <w:szCs w:val="22"/>
                <w:lang w:val="en-GB"/>
              </w:rPr>
              <w:t xml:space="preserve"> </w:t>
            </w:r>
            <w:proofErr w:type="spellStart"/>
            <w:r w:rsidR="00C6516E" w:rsidRPr="001637AA">
              <w:rPr>
                <w:sz w:val="22"/>
                <w:szCs w:val="22"/>
                <w:lang w:val="en-GB"/>
              </w:rPr>
              <w:t>kodlama</w:t>
            </w:r>
            <w:proofErr w:type="spellEnd"/>
            <w:r w:rsidR="00C6516E" w:rsidRPr="001637AA">
              <w:rPr>
                <w:sz w:val="22"/>
                <w:szCs w:val="22"/>
                <w:lang w:val="en-GB"/>
              </w:rPr>
              <w:t>)</w:t>
            </w:r>
          </w:p>
        </w:tc>
        <w:tc>
          <w:tcPr>
            <w:tcW w:w="3780" w:type="dxa"/>
          </w:tcPr>
          <w:p w14:paraId="0B7A27E7" w14:textId="3E706FF9" w:rsidR="0030142C" w:rsidRPr="001637AA" w:rsidRDefault="00CA7F5B" w:rsidP="00C6516E">
            <w:pPr>
              <w:spacing w:after="0"/>
              <w:rPr>
                <w:sz w:val="22"/>
                <w:szCs w:val="22"/>
                <w:lang w:val="en-GB"/>
              </w:rPr>
            </w:pPr>
            <w:r>
              <w:rPr>
                <w:sz w:val="22"/>
                <w:szCs w:val="22"/>
                <w:lang w:val="en-GB"/>
              </w:rPr>
              <w:t>96</w:t>
            </w:r>
            <w:r w:rsidR="00C6516E" w:rsidRPr="001637AA">
              <w:rPr>
                <w:sz w:val="22"/>
                <w:szCs w:val="22"/>
                <w:lang w:val="en-GB"/>
              </w:rPr>
              <w:t xml:space="preserve"> (Highest valid code)</w:t>
            </w:r>
          </w:p>
        </w:tc>
      </w:tr>
      <w:tr w:rsidR="00C6516E" w:rsidRPr="001637AA" w14:paraId="2693AD06" w14:textId="77777777" w:rsidTr="00473F4A">
        <w:trPr>
          <w:cantSplit/>
        </w:trPr>
        <w:tc>
          <w:tcPr>
            <w:tcW w:w="1384" w:type="dxa"/>
            <w:vMerge/>
          </w:tcPr>
          <w:p w14:paraId="4C819ACD" w14:textId="77777777" w:rsidR="00C6516E" w:rsidRPr="001637AA" w:rsidRDefault="00C6516E" w:rsidP="005F06C9">
            <w:pPr>
              <w:spacing w:after="0"/>
              <w:jc w:val="left"/>
              <w:rPr>
                <w:sz w:val="22"/>
                <w:szCs w:val="22"/>
                <w:lang w:val="en-GB"/>
              </w:rPr>
            </w:pPr>
          </w:p>
        </w:tc>
        <w:tc>
          <w:tcPr>
            <w:tcW w:w="3780" w:type="dxa"/>
          </w:tcPr>
          <w:p w14:paraId="231C927A" w14:textId="77777777" w:rsidR="00C6516E" w:rsidRPr="001637AA" w:rsidRDefault="00C6516E" w:rsidP="005F06C9">
            <w:pPr>
              <w:spacing w:after="0"/>
              <w:rPr>
                <w:sz w:val="22"/>
                <w:szCs w:val="22"/>
                <w:lang w:val="en-GB"/>
              </w:rPr>
            </w:pPr>
          </w:p>
        </w:tc>
        <w:tc>
          <w:tcPr>
            <w:tcW w:w="3780" w:type="dxa"/>
          </w:tcPr>
          <w:p w14:paraId="1A2C0A4B" w14:textId="77777777" w:rsidR="00C6516E" w:rsidRPr="001637AA" w:rsidRDefault="00C6516E" w:rsidP="00C6516E">
            <w:pPr>
              <w:spacing w:after="0"/>
              <w:rPr>
                <w:sz w:val="22"/>
                <w:szCs w:val="22"/>
                <w:lang w:val="en-GB"/>
              </w:rPr>
            </w:pPr>
          </w:p>
        </w:tc>
      </w:tr>
      <w:tr w:rsidR="00473F4A" w:rsidRPr="001637AA" w14:paraId="20FED141" w14:textId="77777777" w:rsidTr="00473F4A">
        <w:trPr>
          <w:cantSplit/>
        </w:trPr>
        <w:tc>
          <w:tcPr>
            <w:tcW w:w="1384" w:type="dxa"/>
            <w:vMerge/>
          </w:tcPr>
          <w:p w14:paraId="0A61877D" w14:textId="77777777" w:rsidR="00473F4A" w:rsidRPr="001637AA" w:rsidRDefault="00473F4A" w:rsidP="00473F4A">
            <w:pPr>
              <w:spacing w:after="0"/>
              <w:jc w:val="left"/>
              <w:rPr>
                <w:sz w:val="22"/>
                <w:szCs w:val="22"/>
                <w:lang w:val="en-GB"/>
              </w:rPr>
            </w:pPr>
          </w:p>
        </w:tc>
        <w:tc>
          <w:tcPr>
            <w:tcW w:w="3780" w:type="dxa"/>
          </w:tcPr>
          <w:p w14:paraId="5A9784C0" w14:textId="77777777" w:rsidR="00473F4A" w:rsidRPr="001637AA" w:rsidRDefault="00473F4A" w:rsidP="00473F4A">
            <w:pPr>
              <w:spacing w:after="0"/>
              <w:rPr>
                <w:sz w:val="22"/>
                <w:szCs w:val="22"/>
                <w:lang w:val="en-GB"/>
              </w:rPr>
            </w:pPr>
            <w:r w:rsidRPr="001637AA">
              <w:rPr>
                <w:sz w:val="22"/>
                <w:szCs w:val="22"/>
                <w:lang w:val="en-GB"/>
              </w:rPr>
              <w:t xml:space="preserve">98. </w:t>
            </w:r>
            <w:r w:rsidRPr="001637AA">
              <w:rPr>
                <w:sz w:val="22"/>
                <w:szCs w:val="22"/>
              </w:rPr>
              <w:t>Fikri Yok / Bilmiyor</w:t>
            </w:r>
          </w:p>
        </w:tc>
        <w:tc>
          <w:tcPr>
            <w:tcW w:w="3780" w:type="dxa"/>
          </w:tcPr>
          <w:p w14:paraId="01CC9863" w14:textId="77777777" w:rsidR="00473F4A" w:rsidRPr="001637AA" w:rsidRDefault="00473F4A" w:rsidP="00473F4A">
            <w:pPr>
              <w:spacing w:after="0"/>
              <w:rPr>
                <w:sz w:val="22"/>
                <w:szCs w:val="22"/>
                <w:lang w:val="en-GB"/>
              </w:rPr>
            </w:pPr>
            <w:r w:rsidRPr="001637AA">
              <w:rPr>
                <w:sz w:val="22"/>
                <w:szCs w:val="22"/>
                <w:lang w:val="en-GB"/>
              </w:rPr>
              <w:t>98. Don’t know</w:t>
            </w:r>
          </w:p>
        </w:tc>
      </w:tr>
      <w:tr w:rsidR="00473F4A" w:rsidRPr="001637AA" w14:paraId="43C7323E" w14:textId="77777777" w:rsidTr="00473F4A">
        <w:trPr>
          <w:cantSplit/>
          <w:trHeight w:val="516"/>
        </w:trPr>
        <w:tc>
          <w:tcPr>
            <w:tcW w:w="1384" w:type="dxa"/>
            <w:vMerge/>
          </w:tcPr>
          <w:p w14:paraId="6AAE626F" w14:textId="77777777" w:rsidR="00473F4A" w:rsidRPr="001637AA" w:rsidRDefault="00473F4A" w:rsidP="00473F4A">
            <w:pPr>
              <w:spacing w:after="0"/>
              <w:jc w:val="left"/>
              <w:rPr>
                <w:sz w:val="22"/>
                <w:szCs w:val="22"/>
                <w:lang w:val="en-GB"/>
              </w:rPr>
            </w:pPr>
          </w:p>
        </w:tc>
        <w:tc>
          <w:tcPr>
            <w:tcW w:w="3780" w:type="dxa"/>
          </w:tcPr>
          <w:p w14:paraId="3F033988" w14:textId="77777777" w:rsidR="00473F4A" w:rsidRPr="001637AA" w:rsidRDefault="00473F4A" w:rsidP="00473F4A">
            <w:pPr>
              <w:spacing w:after="0"/>
              <w:rPr>
                <w:sz w:val="22"/>
                <w:szCs w:val="22"/>
                <w:lang w:val="en-GB"/>
              </w:rPr>
            </w:pPr>
            <w:r w:rsidRPr="001637AA">
              <w:rPr>
                <w:sz w:val="22"/>
                <w:szCs w:val="22"/>
                <w:lang w:val="en-GB"/>
              </w:rPr>
              <w:t xml:space="preserve">99. </w:t>
            </w:r>
            <w:r w:rsidRPr="001637AA">
              <w:rPr>
                <w:sz w:val="22"/>
                <w:szCs w:val="22"/>
              </w:rPr>
              <w:t>Cevap Yok</w:t>
            </w:r>
          </w:p>
        </w:tc>
        <w:tc>
          <w:tcPr>
            <w:tcW w:w="3780" w:type="dxa"/>
          </w:tcPr>
          <w:p w14:paraId="79C2DDE2" w14:textId="77777777" w:rsidR="00473F4A" w:rsidRPr="001637AA" w:rsidRDefault="00473F4A" w:rsidP="00473F4A">
            <w:pPr>
              <w:spacing w:after="0"/>
              <w:rPr>
                <w:sz w:val="22"/>
                <w:szCs w:val="22"/>
                <w:lang w:val="en-GB"/>
              </w:rPr>
            </w:pPr>
            <w:r w:rsidRPr="001637AA">
              <w:rPr>
                <w:sz w:val="22"/>
                <w:szCs w:val="22"/>
                <w:lang w:val="en-GB"/>
              </w:rPr>
              <w:t>99. No answer</w:t>
            </w:r>
          </w:p>
        </w:tc>
      </w:tr>
      <w:tr w:rsidR="00473F4A" w:rsidRPr="001637AA" w14:paraId="4282EB74" w14:textId="77777777" w:rsidTr="00473F4A">
        <w:tc>
          <w:tcPr>
            <w:tcW w:w="1384" w:type="dxa"/>
          </w:tcPr>
          <w:p w14:paraId="4BDF5A33" w14:textId="77777777" w:rsidR="00473F4A" w:rsidRPr="001637AA" w:rsidRDefault="00473F4A" w:rsidP="00473F4A">
            <w:pPr>
              <w:spacing w:after="0"/>
              <w:jc w:val="left"/>
              <w:rPr>
                <w:i/>
                <w:sz w:val="22"/>
                <w:szCs w:val="22"/>
                <w:lang w:val="en-GB"/>
              </w:rPr>
            </w:pPr>
            <w:r w:rsidRPr="001637AA">
              <w:rPr>
                <w:i/>
                <w:sz w:val="22"/>
                <w:szCs w:val="22"/>
                <w:lang w:val="en-GB"/>
              </w:rPr>
              <w:t>Interviewer Instruction</w:t>
            </w:r>
          </w:p>
        </w:tc>
        <w:tc>
          <w:tcPr>
            <w:tcW w:w="3780" w:type="dxa"/>
          </w:tcPr>
          <w:p w14:paraId="52944306" w14:textId="77777777" w:rsidR="00473F4A" w:rsidRPr="001637AA" w:rsidRDefault="00473F4A" w:rsidP="00473F4A">
            <w:pPr>
              <w:spacing w:after="0"/>
              <w:rPr>
                <w:sz w:val="22"/>
                <w:szCs w:val="22"/>
                <w:lang w:val="en-GB"/>
              </w:rPr>
            </w:pPr>
            <w:r w:rsidRPr="001637AA">
              <w:rPr>
                <w:bCs/>
                <w:iCs/>
                <w:sz w:val="22"/>
                <w:szCs w:val="22"/>
              </w:rPr>
              <w:t>AÇIK YANIT ALMAYA ÇALIŞIN,</w:t>
            </w:r>
            <w:r w:rsidRPr="001637AA">
              <w:rPr>
                <w:bCs/>
                <w:sz w:val="22"/>
                <w:szCs w:val="22"/>
              </w:rPr>
              <w:t xml:space="preserve"> </w:t>
            </w:r>
            <w:r w:rsidRPr="001637AA">
              <w:rPr>
                <w:bCs/>
                <w:iCs/>
                <w:sz w:val="22"/>
                <w:szCs w:val="22"/>
              </w:rPr>
              <w:t>SÖYLENENİ AYNEN</w:t>
            </w:r>
            <w:r w:rsidRPr="001637AA">
              <w:rPr>
                <w:bCs/>
                <w:sz w:val="22"/>
                <w:szCs w:val="22"/>
              </w:rPr>
              <w:t xml:space="preserve"> </w:t>
            </w:r>
            <w:r w:rsidRPr="001637AA">
              <w:rPr>
                <w:bCs/>
                <w:iCs/>
                <w:sz w:val="22"/>
                <w:szCs w:val="22"/>
              </w:rPr>
              <w:t>YAZIN.</w:t>
            </w:r>
          </w:p>
        </w:tc>
        <w:tc>
          <w:tcPr>
            <w:tcW w:w="3780" w:type="dxa"/>
          </w:tcPr>
          <w:p w14:paraId="1CDC179F" w14:textId="77777777" w:rsidR="00473F4A" w:rsidRPr="001637AA" w:rsidRDefault="00473F4A" w:rsidP="00473F4A">
            <w:pPr>
              <w:spacing w:after="0"/>
              <w:rPr>
                <w:sz w:val="22"/>
                <w:szCs w:val="22"/>
                <w:lang w:val="en-GB"/>
              </w:rPr>
            </w:pPr>
            <w:r w:rsidRPr="001637AA">
              <w:rPr>
                <w:sz w:val="22"/>
                <w:szCs w:val="22"/>
                <w:lang w:val="en-GB"/>
              </w:rPr>
              <w:t>Try to take open-ended answers, write down the number as indicated.</w:t>
            </w:r>
          </w:p>
        </w:tc>
      </w:tr>
      <w:tr w:rsidR="00473F4A" w:rsidRPr="001637AA" w14:paraId="4D6CD7BB" w14:textId="77777777" w:rsidTr="00473F4A">
        <w:tc>
          <w:tcPr>
            <w:tcW w:w="1384" w:type="dxa"/>
          </w:tcPr>
          <w:p w14:paraId="338F9FED" w14:textId="77777777" w:rsidR="00473F4A" w:rsidRPr="001637AA" w:rsidRDefault="00473F4A" w:rsidP="00473F4A">
            <w:pPr>
              <w:spacing w:after="0"/>
              <w:jc w:val="left"/>
              <w:rPr>
                <w:i/>
                <w:sz w:val="22"/>
                <w:szCs w:val="22"/>
                <w:lang w:val="en-GB"/>
              </w:rPr>
            </w:pPr>
            <w:r w:rsidRPr="001637AA">
              <w:rPr>
                <w:i/>
                <w:sz w:val="22"/>
                <w:szCs w:val="22"/>
                <w:lang w:val="en-GB"/>
              </w:rPr>
              <w:t>Translation Note</w:t>
            </w:r>
          </w:p>
        </w:tc>
        <w:tc>
          <w:tcPr>
            <w:tcW w:w="7560" w:type="dxa"/>
            <w:gridSpan w:val="2"/>
          </w:tcPr>
          <w:p w14:paraId="27F71852" w14:textId="77777777" w:rsidR="00473F4A" w:rsidRPr="001637AA" w:rsidRDefault="00473F4A" w:rsidP="00473F4A">
            <w:pPr>
              <w:spacing w:after="0"/>
              <w:rPr>
                <w:sz w:val="22"/>
                <w:szCs w:val="22"/>
                <w:lang w:val="en-GB"/>
              </w:rPr>
            </w:pPr>
          </w:p>
        </w:tc>
      </w:tr>
      <w:tr w:rsidR="00473F4A" w:rsidRPr="001637AA" w14:paraId="4B160333" w14:textId="77777777" w:rsidTr="00473F4A">
        <w:tc>
          <w:tcPr>
            <w:tcW w:w="1384" w:type="dxa"/>
          </w:tcPr>
          <w:p w14:paraId="639D07E2" w14:textId="77777777" w:rsidR="00473F4A" w:rsidRPr="001637AA" w:rsidRDefault="00473F4A" w:rsidP="00473F4A">
            <w:pPr>
              <w:spacing w:after="0"/>
              <w:jc w:val="left"/>
              <w:rPr>
                <w:i/>
                <w:sz w:val="22"/>
                <w:szCs w:val="22"/>
                <w:lang w:val="en-GB"/>
              </w:rPr>
            </w:pPr>
            <w:r w:rsidRPr="001637AA">
              <w:rPr>
                <w:i/>
                <w:sz w:val="22"/>
                <w:szCs w:val="22"/>
                <w:lang w:val="en-GB"/>
              </w:rPr>
              <w:t>Note</w:t>
            </w:r>
          </w:p>
        </w:tc>
        <w:tc>
          <w:tcPr>
            <w:tcW w:w="7560" w:type="dxa"/>
            <w:gridSpan w:val="2"/>
          </w:tcPr>
          <w:p w14:paraId="1A4458F9" w14:textId="77777777" w:rsidR="00473F4A" w:rsidRPr="001637AA" w:rsidRDefault="00473F4A" w:rsidP="00473F4A">
            <w:pPr>
              <w:spacing w:after="0"/>
              <w:jc w:val="left"/>
              <w:rPr>
                <w:sz w:val="22"/>
                <w:szCs w:val="22"/>
                <w:lang w:val="en-GB"/>
              </w:rPr>
            </w:pPr>
          </w:p>
        </w:tc>
      </w:tr>
    </w:tbl>
    <w:p w14:paraId="2685A4F4" w14:textId="77777777" w:rsidR="009139A3" w:rsidRPr="000E017B" w:rsidRDefault="009139A3" w:rsidP="009139A3">
      <w:pPr>
        <w:rPr>
          <w:b/>
          <w:lang w:val="en-GB"/>
        </w:rPr>
      </w:pPr>
    </w:p>
    <w:p w14:paraId="7015EDEB" w14:textId="77777777" w:rsidR="009139A3" w:rsidRPr="000E017B" w:rsidRDefault="009139A3" w:rsidP="009139A3">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139A3" w:rsidRPr="000E017B" w14:paraId="25F5C0B0" w14:textId="77777777">
        <w:tc>
          <w:tcPr>
            <w:tcW w:w="8995" w:type="dxa"/>
          </w:tcPr>
          <w:p w14:paraId="145542F0" w14:textId="77777777" w:rsidR="009139A3" w:rsidRPr="000E017B" w:rsidRDefault="00BC1B14" w:rsidP="005F06C9">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1)</w:t>
            </w:r>
          </w:p>
        </w:tc>
      </w:tr>
    </w:tbl>
    <w:p w14:paraId="5FEDEF0F" w14:textId="77777777" w:rsidR="009139A3" w:rsidRPr="000E017B" w:rsidRDefault="009139A3" w:rsidP="009139A3">
      <w:pPr>
        <w:spacing w:after="0"/>
        <w:rPr>
          <w:b/>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9139A3" w:rsidRPr="000E017B" w14:paraId="7C5AC77D" w14:textId="77777777" w:rsidTr="00473F4A">
        <w:tc>
          <w:tcPr>
            <w:tcW w:w="5215" w:type="dxa"/>
            <w:tcMar>
              <w:top w:w="57" w:type="dxa"/>
              <w:bottom w:w="57" w:type="dxa"/>
            </w:tcMar>
            <w:vAlign w:val="center"/>
          </w:tcPr>
          <w:p w14:paraId="45F90B75" w14:textId="77777777" w:rsidR="009139A3" w:rsidRPr="000E017B" w:rsidRDefault="009139A3"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7E396EC0" w14:textId="77777777" w:rsidR="009139A3" w:rsidRPr="000E017B" w:rsidRDefault="009139A3" w:rsidP="005F06C9">
            <w:pPr>
              <w:jc w:val="center"/>
              <w:rPr>
                <w:b/>
                <w:sz w:val="22"/>
                <w:szCs w:val="22"/>
                <w:lang w:val="en-GB"/>
              </w:rPr>
            </w:pPr>
            <w:r w:rsidRPr="000E017B">
              <w:rPr>
                <w:b/>
                <w:sz w:val="22"/>
                <w:szCs w:val="22"/>
                <w:lang w:val="en-GB"/>
              </w:rPr>
              <w:sym w:font="Wingdings" w:char="F0E8"/>
            </w:r>
            <w:r w:rsidRPr="000E017B">
              <w:rPr>
                <w:b/>
                <w:sz w:val="22"/>
                <w:szCs w:val="22"/>
                <w:lang w:val="en-GB"/>
              </w:rPr>
              <w:t>WRKHRS</w:t>
            </w:r>
          </w:p>
        </w:tc>
      </w:tr>
      <w:tr w:rsidR="00B862A7" w:rsidRPr="000E017B" w14:paraId="6B17105A" w14:textId="77777777" w:rsidTr="00473F4A">
        <w:tc>
          <w:tcPr>
            <w:tcW w:w="5215" w:type="dxa"/>
          </w:tcPr>
          <w:p w14:paraId="41A3FD79" w14:textId="77777777" w:rsidR="00B862A7" w:rsidRPr="000E017B" w:rsidRDefault="00B862A7" w:rsidP="00B862A7">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D.06</w:t>
            </w:r>
            <w:r w:rsidRPr="006F72E4">
              <w:rPr>
                <w:sz w:val="22"/>
                <w:szCs w:val="22"/>
                <w:lang w:val="en-GB"/>
              </w:rPr>
              <w:t>.</w:t>
            </w:r>
            <w:r>
              <w:rPr>
                <w:sz w:val="22"/>
                <w:szCs w:val="22"/>
                <w:lang w:val="en-GB"/>
              </w:rPr>
              <w:t>!</w:t>
            </w:r>
            <w:r w:rsidRPr="006F72E4">
              <w:rPr>
                <w:sz w:val="22"/>
                <w:szCs w:val="22"/>
                <w:lang w:val="en-GB"/>
              </w:rPr>
              <w:t>=</w:t>
            </w:r>
            <w:r>
              <w:rPr>
                <w:sz w:val="22"/>
                <w:szCs w:val="22"/>
                <w:lang w:val="en-GB"/>
              </w:rPr>
              <w:t>1)</w:t>
            </w:r>
          </w:p>
        </w:tc>
        <w:tc>
          <w:tcPr>
            <w:tcW w:w="3780" w:type="dxa"/>
          </w:tcPr>
          <w:p w14:paraId="4B3FD68F" w14:textId="1BAB8757" w:rsidR="00B862A7" w:rsidRPr="000E017B" w:rsidRDefault="00B862A7" w:rsidP="00B862A7">
            <w:pPr>
              <w:spacing w:after="0"/>
              <w:rPr>
                <w:sz w:val="22"/>
                <w:szCs w:val="22"/>
                <w:lang w:val="en-GB"/>
              </w:rPr>
            </w:pPr>
            <w:r w:rsidRPr="000E017B">
              <w:rPr>
                <w:sz w:val="22"/>
                <w:szCs w:val="22"/>
                <w:lang w:val="en-GB"/>
              </w:rPr>
              <w:t>1. One hour</w:t>
            </w:r>
          </w:p>
        </w:tc>
      </w:tr>
      <w:tr w:rsidR="00B862A7" w:rsidRPr="000E017B" w14:paraId="78AF3514" w14:textId="77777777" w:rsidTr="00473F4A">
        <w:tc>
          <w:tcPr>
            <w:tcW w:w="5215" w:type="dxa"/>
          </w:tcPr>
          <w:p w14:paraId="6EDB35D1" w14:textId="7832148E" w:rsidR="00B862A7" w:rsidRPr="000E017B" w:rsidRDefault="00B862A7" w:rsidP="00B862A7">
            <w:pPr>
              <w:spacing w:after="0"/>
              <w:rPr>
                <w:sz w:val="22"/>
                <w:szCs w:val="22"/>
                <w:lang w:val="en-GB"/>
              </w:rPr>
            </w:pPr>
            <w:r>
              <w:rPr>
                <w:sz w:val="22"/>
                <w:szCs w:val="22"/>
                <w:lang w:val="en-GB"/>
              </w:rPr>
              <w:t>…</w:t>
            </w:r>
          </w:p>
        </w:tc>
        <w:tc>
          <w:tcPr>
            <w:tcW w:w="3780" w:type="dxa"/>
          </w:tcPr>
          <w:p w14:paraId="6AAC8D22" w14:textId="5A204730" w:rsidR="00B862A7" w:rsidRPr="000E017B" w:rsidRDefault="00B862A7" w:rsidP="00B862A7">
            <w:pPr>
              <w:spacing w:after="0"/>
              <w:rPr>
                <w:sz w:val="22"/>
                <w:szCs w:val="22"/>
                <w:lang w:val="en-GB"/>
              </w:rPr>
            </w:pPr>
            <w:r w:rsidRPr="000E017B">
              <w:rPr>
                <w:sz w:val="22"/>
                <w:szCs w:val="22"/>
                <w:lang w:val="en-GB"/>
              </w:rPr>
              <w:t>…</w:t>
            </w:r>
          </w:p>
        </w:tc>
      </w:tr>
      <w:tr w:rsidR="00B862A7" w:rsidRPr="000E017B" w14:paraId="24197624" w14:textId="77777777" w:rsidTr="00473F4A">
        <w:tc>
          <w:tcPr>
            <w:tcW w:w="5215" w:type="dxa"/>
          </w:tcPr>
          <w:p w14:paraId="74943766" w14:textId="2D0D86E0" w:rsidR="00B862A7" w:rsidRPr="000E017B" w:rsidRDefault="00B862A7" w:rsidP="00B862A7">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D.06</w:t>
            </w:r>
            <w:r w:rsidRPr="006F72E4">
              <w:rPr>
                <w:sz w:val="22"/>
                <w:szCs w:val="22"/>
                <w:lang w:val="en-GB"/>
              </w:rPr>
              <w:t>.=</w:t>
            </w:r>
            <w:r>
              <w:rPr>
                <w:sz w:val="22"/>
                <w:szCs w:val="22"/>
                <w:lang w:val="en-GB"/>
              </w:rPr>
              <w:t>96)</w:t>
            </w:r>
          </w:p>
        </w:tc>
        <w:tc>
          <w:tcPr>
            <w:tcW w:w="3780" w:type="dxa"/>
          </w:tcPr>
          <w:p w14:paraId="751E3D10" w14:textId="7EE06FA3" w:rsidR="00B862A7" w:rsidRPr="000E017B" w:rsidRDefault="00B862A7" w:rsidP="00B862A7">
            <w:pPr>
              <w:spacing w:after="0"/>
              <w:rPr>
                <w:sz w:val="22"/>
                <w:szCs w:val="22"/>
                <w:lang w:val="en-GB"/>
              </w:rPr>
            </w:pPr>
            <w:r w:rsidRPr="000E017B">
              <w:rPr>
                <w:sz w:val="22"/>
                <w:szCs w:val="22"/>
                <w:lang w:val="en-GB"/>
              </w:rPr>
              <w:t>96. 96 hours and more</w:t>
            </w:r>
          </w:p>
        </w:tc>
      </w:tr>
      <w:tr w:rsidR="00B862A7" w:rsidRPr="000E017B" w14:paraId="3A028D67" w14:textId="77777777" w:rsidTr="00473F4A">
        <w:tc>
          <w:tcPr>
            <w:tcW w:w="5215" w:type="dxa"/>
          </w:tcPr>
          <w:p w14:paraId="7FD60922" w14:textId="7F58898F" w:rsidR="00B862A7" w:rsidRPr="000E017B" w:rsidRDefault="00B862A7" w:rsidP="00B862A7">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D.06</w:t>
            </w:r>
            <w:r w:rsidRPr="006F72E4">
              <w:rPr>
                <w:sz w:val="22"/>
                <w:szCs w:val="22"/>
                <w:lang w:val="en-GB"/>
              </w:rPr>
              <w:t>.=</w:t>
            </w:r>
            <w:r>
              <w:rPr>
                <w:sz w:val="22"/>
                <w:szCs w:val="22"/>
                <w:lang w:val="en-GB"/>
              </w:rPr>
              <w:t>98)</w:t>
            </w:r>
          </w:p>
        </w:tc>
        <w:tc>
          <w:tcPr>
            <w:tcW w:w="3780" w:type="dxa"/>
          </w:tcPr>
          <w:p w14:paraId="5129572F" w14:textId="2863AB4E" w:rsidR="00B862A7" w:rsidRPr="000E017B" w:rsidRDefault="00B862A7" w:rsidP="00B862A7">
            <w:pPr>
              <w:spacing w:after="0"/>
              <w:rPr>
                <w:sz w:val="22"/>
                <w:szCs w:val="22"/>
                <w:lang w:val="en-GB"/>
              </w:rPr>
            </w:pPr>
            <w:r w:rsidRPr="000E017B">
              <w:rPr>
                <w:sz w:val="22"/>
                <w:szCs w:val="22"/>
                <w:lang w:val="en-GB"/>
              </w:rPr>
              <w:t>98. Don’t know</w:t>
            </w:r>
          </w:p>
        </w:tc>
      </w:tr>
      <w:tr w:rsidR="00B862A7" w:rsidRPr="000E017B" w14:paraId="23AEEFAC" w14:textId="77777777" w:rsidTr="00473F4A">
        <w:tc>
          <w:tcPr>
            <w:tcW w:w="5215" w:type="dxa"/>
          </w:tcPr>
          <w:p w14:paraId="0EF76E68" w14:textId="40D0DD4B" w:rsidR="00B862A7" w:rsidRPr="000E017B" w:rsidRDefault="00B862A7" w:rsidP="00B862A7">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D.06</w:t>
            </w:r>
            <w:r w:rsidRPr="006F72E4">
              <w:rPr>
                <w:sz w:val="22"/>
                <w:szCs w:val="22"/>
                <w:lang w:val="en-GB"/>
              </w:rPr>
              <w:t>.=</w:t>
            </w:r>
            <w:r>
              <w:rPr>
                <w:sz w:val="22"/>
                <w:szCs w:val="22"/>
                <w:lang w:val="en-GB"/>
              </w:rPr>
              <w:t>99)</w:t>
            </w:r>
          </w:p>
        </w:tc>
        <w:tc>
          <w:tcPr>
            <w:tcW w:w="3780" w:type="dxa"/>
          </w:tcPr>
          <w:p w14:paraId="455331EB" w14:textId="757EC89A" w:rsidR="00B862A7" w:rsidRPr="000E017B" w:rsidRDefault="00B862A7" w:rsidP="00B862A7">
            <w:pPr>
              <w:spacing w:after="0"/>
              <w:rPr>
                <w:sz w:val="22"/>
                <w:szCs w:val="22"/>
                <w:lang w:val="en-GB"/>
              </w:rPr>
            </w:pPr>
            <w:r w:rsidRPr="000E017B">
              <w:rPr>
                <w:sz w:val="22"/>
                <w:szCs w:val="22"/>
                <w:lang w:val="en-GB"/>
              </w:rPr>
              <w:t>99. No answer</w:t>
            </w:r>
          </w:p>
        </w:tc>
      </w:tr>
      <w:tr w:rsidR="00B862A7" w:rsidRPr="000E017B" w14:paraId="5528C1E6" w14:textId="77777777" w:rsidTr="00473F4A">
        <w:tc>
          <w:tcPr>
            <w:tcW w:w="5215" w:type="dxa"/>
          </w:tcPr>
          <w:p w14:paraId="092D5129" w14:textId="3708EFE1" w:rsidR="00B862A7" w:rsidRPr="000E017B" w:rsidRDefault="00B862A7" w:rsidP="00B862A7">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D.06</w:t>
            </w:r>
            <w:r w:rsidRPr="006F72E4">
              <w:rPr>
                <w:sz w:val="22"/>
                <w:szCs w:val="22"/>
                <w:lang w:val="en-GB"/>
              </w:rPr>
              <w:t>.=</w:t>
            </w:r>
            <w:r>
              <w:rPr>
                <w:sz w:val="22"/>
                <w:szCs w:val="22"/>
                <w:lang w:val="en-GB"/>
              </w:rPr>
              <w:t>00)</w:t>
            </w:r>
          </w:p>
        </w:tc>
        <w:tc>
          <w:tcPr>
            <w:tcW w:w="3780" w:type="dxa"/>
          </w:tcPr>
          <w:p w14:paraId="2A8F43CC" w14:textId="616D712D" w:rsidR="00B862A7" w:rsidRPr="000E017B" w:rsidRDefault="00B862A7" w:rsidP="00B862A7">
            <w:pPr>
              <w:spacing w:after="0"/>
              <w:rPr>
                <w:sz w:val="22"/>
                <w:szCs w:val="22"/>
                <w:lang w:val="en-GB"/>
              </w:rPr>
            </w:pPr>
            <w:r w:rsidRPr="000E017B">
              <w:rPr>
                <w:sz w:val="22"/>
                <w:szCs w:val="22"/>
                <w:lang w:val="en-GB"/>
              </w:rPr>
              <w:t>00. NAP (Code 2 or 3 in WORK)</w:t>
            </w:r>
          </w:p>
        </w:tc>
      </w:tr>
    </w:tbl>
    <w:p w14:paraId="17A377C3" w14:textId="77777777" w:rsidR="009139A3" w:rsidRPr="000E017B" w:rsidRDefault="009139A3" w:rsidP="009139A3">
      <w:pPr>
        <w:rPr>
          <w:rFonts w:ascii="Arial" w:hAnsi="Arial"/>
          <w:b/>
          <w:sz w:val="22"/>
          <w:lang w:val="en-GB"/>
        </w:rPr>
      </w:pPr>
    </w:p>
    <w:p w14:paraId="75363A32" w14:textId="77777777" w:rsidR="009139A3" w:rsidRPr="000E017B" w:rsidRDefault="009139A3" w:rsidP="009139A3">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139A3" w:rsidRPr="000E017B" w14:paraId="501F7511" w14:textId="77777777">
        <w:tc>
          <w:tcPr>
            <w:tcW w:w="8995" w:type="dxa"/>
          </w:tcPr>
          <w:p w14:paraId="3C637F82" w14:textId="77777777" w:rsidR="00C6516E" w:rsidRPr="000E017B" w:rsidRDefault="00C6516E" w:rsidP="00C6516E">
            <w:pPr>
              <w:spacing w:after="0"/>
              <w:rPr>
                <w:b/>
                <w:lang w:val="en-GB"/>
              </w:rPr>
            </w:pPr>
          </w:p>
        </w:tc>
      </w:tr>
    </w:tbl>
    <w:p w14:paraId="61DAFB05" w14:textId="77777777" w:rsidR="009139A3" w:rsidRPr="000E017B" w:rsidRDefault="009139A3" w:rsidP="002B56D3">
      <w:pPr>
        <w:keepNext/>
        <w:jc w:val="center"/>
        <w:rPr>
          <w:rFonts w:ascii="Arial" w:hAnsi="Arial"/>
          <w:b/>
          <w:sz w:val="22"/>
          <w:lang w:val="en-GB"/>
        </w:rPr>
      </w:pPr>
    </w:p>
    <w:p w14:paraId="28DCD399" w14:textId="77777777" w:rsidR="00DE5A27" w:rsidRPr="000E017B" w:rsidRDefault="009139A3" w:rsidP="00DE5A27">
      <w:pPr>
        <w:jc w:val="center"/>
        <w:rPr>
          <w:rFonts w:ascii="Arial" w:hAnsi="Arial"/>
          <w:b/>
          <w:sz w:val="22"/>
          <w:lang w:val="en-GB"/>
        </w:rPr>
      </w:pPr>
      <w:r w:rsidRPr="000E017B">
        <w:rPr>
          <w:rFonts w:ascii="Arial" w:hAnsi="Arial"/>
          <w:b/>
          <w:sz w:val="22"/>
          <w:lang w:val="en-GB"/>
        </w:rPr>
        <w:br w:type="page"/>
      </w:r>
      <w:r w:rsidR="00DE5A27" w:rsidRPr="000E017B">
        <w:rPr>
          <w:rFonts w:ascii="Arial" w:hAnsi="Arial"/>
          <w:b/>
          <w:sz w:val="22"/>
          <w:lang w:val="en-GB"/>
        </w:rPr>
        <w:lastRenderedPageBreak/>
        <w:t xml:space="preserve">EMPREL – </w:t>
      </w:r>
      <w:r w:rsidR="00DE5A27" w:rsidRPr="000E017B">
        <w:rPr>
          <w:rFonts w:ascii="Arial" w:hAnsi="Arial"/>
          <w:sz w:val="22"/>
          <w:lang w:val="en-GB"/>
        </w:rPr>
        <w:t>Employment relationship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DE5A27" w:rsidRPr="001637AA" w14:paraId="420A8BBA" w14:textId="77777777">
        <w:tc>
          <w:tcPr>
            <w:tcW w:w="1384" w:type="dxa"/>
            <w:tcMar>
              <w:top w:w="57" w:type="dxa"/>
              <w:bottom w:w="57" w:type="dxa"/>
            </w:tcMar>
            <w:vAlign w:val="center"/>
          </w:tcPr>
          <w:p w14:paraId="3AAE53D2" w14:textId="77777777" w:rsidR="00DE5A27" w:rsidRPr="001637AA" w:rsidRDefault="00DE5A27" w:rsidP="005F06C9">
            <w:pPr>
              <w:jc w:val="left"/>
              <w:rPr>
                <w:i/>
                <w:sz w:val="22"/>
                <w:szCs w:val="22"/>
                <w:lang w:val="en-GB"/>
              </w:rPr>
            </w:pPr>
          </w:p>
        </w:tc>
        <w:tc>
          <w:tcPr>
            <w:tcW w:w="3780" w:type="dxa"/>
            <w:tcMar>
              <w:top w:w="57" w:type="dxa"/>
              <w:bottom w:w="57" w:type="dxa"/>
            </w:tcMar>
            <w:vAlign w:val="center"/>
          </w:tcPr>
          <w:p w14:paraId="4CD284D1" w14:textId="77777777" w:rsidR="00DE5A27" w:rsidRPr="001637AA" w:rsidRDefault="00DE5A27"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433E247C" w14:textId="77777777" w:rsidR="00DE5A27" w:rsidRPr="001637AA" w:rsidRDefault="00DE5A27" w:rsidP="005F06C9">
            <w:pPr>
              <w:jc w:val="center"/>
              <w:rPr>
                <w:b/>
                <w:sz w:val="22"/>
                <w:szCs w:val="22"/>
                <w:lang w:val="en-GB"/>
              </w:rPr>
            </w:pPr>
            <w:r w:rsidRPr="001637AA">
              <w:rPr>
                <w:b/>
                <w:sz w:val="22"/>
                <w:szCs w:val="22"/>
                <w:lang w:val="en-GB"/>
              </w:rPr>
              <w:t>English Translation</w:t>
            </w:r>
          </w:p>
        </w:tc>
      </w:tr>
      <w:tr w:rsidR="00BC1B14" w:rsidRPr="001637AA" w14:paraId="6995C490" w14:textId="77777777" w:rsidTr="00BC1B14">
        <w:tc>
          <w:tcPr>
            <w:tcW w:w="1384" w:type="dxa"/>
          </w:tcPr>
          <w:p w14:paraId="299F40E1" w14:textId="77777777" w:rsidR="00BC1B14" w:rsidRPr="001637AA" w:rsidRDefault="00BC1B14" w:rsidP="005F06C9">
            <w:pPr>
              <w:spacing w:after="0"/>
              <w:jc w:val="left"/>
              <w:rPr>
                <w:sz w:val="22"/>
                <w:szCs w:val="22"/>
                <w:lang w:val="en-GB"/>
              </w:rPr>
            </w:pPr>
            <w:r w:rsidRPr="001637AA">
              <w:rPr>
                <w:i/>
                <w:sz w:val="22"/>
                <w:szCs w:val="22"/>
                <w:lang w:val="en-GB"/>
              </w:rPr>
              <w:t>Question no. and text</w:t>
            </w:r>
          </w:p>
        </w:tc>
        <w:tc>
          <w:tcPr>
            <w:tcW w:w="3780" w:type="dxa"/>
            <w:vAlign w:val="bottom"/>
          </w:tcPr>
          <w:p w14:paraId="5D88B733" w14:textId="77777777" w:rsidR="00BC1B14" w:rsidRPr="001637AA" w:rsidRDefault="00BC1B14" w:rsidP="00BC1B14">
            <w:pPr>
              <w:widowControl w:val="0"/>
              <w:autoSpaceDE w:val="0"/>
              <w:autoSpaceDN w:val="0"/>
              <w:adjustRightInd w:val="0"/>
              <w:spacing w:after="0"/>
              <w:rPr>
                <w:sz w:val="22"/>
                <w:szCs w:val="22"/>
              </w:rPr>
            </w:pPr>
            <w:r w:rsidRPr="001637AA">
              <w:rPr>
                <w:bCs/>
                <w:sz w:val="22"/>
                <w:szCs w:val="22"/>
              </w:rPr>
              <w:t>D.07. Ücretli, maaşlı bir çalışan mısınız/mıydınız, kendi işinizin mi sahibisiniz/sahibiydiniz, yoksa ailenizin işyerinde mi çalışmaktasınız/çalışmaktaydınız?</w:t>
            </w:r>
          </w:p>
        </w:tc>
        <w:tc>
          <w:tcPr>
            <w:tcW w:w="3780" w:type="dxa"/>
          </w:tcPr>
          <w:p w14:paraId="60E919F5" w14:textId="77777777" w:rsidR="00BC1B14" w:rsidRPr="001637AA" w:rsidRDefault="00BC1B14" w:rsidP="005F06C9">
            <w:pPr>
              <w:spacing w:after="0"/>
              <w:jc w:val="left"/>
              <w:rPr>
                <w:sz w:val="22"/>
                <w:szCs w:val="22"/>
                <w:lang w:val="en-GB"/>
              </w:rPr>
            </w:pPr>
            <w:r w:rsidRPr="001637AA">
              <w:rPr>
                <w:sz w:val="22"/>
                <w:szCs w:val="22"/>
                <w:lang w:val="en-GB"/>
              </w:rPr>
              <w:t xml:space="preserve">D.07. </w:t>
            </w:r>
            <w:r w:rsidRPr="001637AA">
              <w:rPr>
                <w:sz w:val="22"/>
                <w:szCs w:val="22"/>
                <w:lang w:val="en-US"/>
              </w:rPr>
              <w:t>Are/ were you an employee, self-employed, or working for your own family's business?</w:t>
            </w:r>
          </w:p>
        </w:tc>
      </w:tr>
      <w:tr w:rsidR="00BC1B14" w:rsidRPr="001637AA" w14:paraId="0748459E" w14:textId="77777777" w:rsidTr="00BC1B14">
        <w:trPr>
          <w:cantSplit/>
        </w:trPr>
        <w:tc>
          <w:tcPr>
            <w:tcW w:w="1384" w:type="dxa"/>
            <w:vMerge w:val="restart"/>
          </w:tcPr>
          <w:p w14:paraId="31A2AC1E" w14:textId="77777777" w:rsidR="00BC1B14" w:rsidRPr="001637AA" w:rsidRDefault="00BC1B14" w:rsidP="005F06C9">
            <w:pPr>
              <w:spacing w:after="0"/>
              <w:jc w:val="left"/>
              <w:rPr>
                <w:sz w:val="22"/>
                <w:szCs w:val="22"/>
                <w:lang w:val="en-GB"/>
              </w:rPr>
            </w:pPr>
            <w:r w:rsidRPr="001637AA">
              <w:rPr>
                <w:i/>
                <w:sz w:val="22"/>
                <w:szCs w:val="22"/>
                <w:lang w:val="en-GB"/>
              </w:rPr>
              <w:t>Codes/ Categories</w:t>
            </w:r>
          </w:p>
        </w:tc>
        <w:tc>
          <w:tcPr>
            <w:tcW w:w="3780" w:type="dxa"/>
            <w:vAlign w:val="bottom"/>
          </w:tcPr>
          <w:p w14:paraId="48B1D2A4" w14:textId="77777777" w:rsidR="00BC1B14" w:rsidRPr="001637AA" w:rsidRDefault="00BC1B14" w:rsidP="00BC1B14">
            <w:pPr>
              <w:widowControl w:val="0"/>
              <w:overflowPunct w:val="0"/>
              <w:autoSpaceDE w:val="0"/>
              <w:autoSpaceDN w:val="0"/>
              <w:adjustRightInd w:val="0"/>
              <w:spacing w:after="0"/>
              <w:rPr>
                <w:sz w:val="22"/>
                <w:szCs w:val="22"/>
              </w:rPr>
            </w:pPr>
            <w:r w:rsidRPr="001637AA">
              <w:rPr>
                <w:sz w:val="22"/>
                <w:szCs w:val="22"/>
              </w:rPr>
              <w:t>1. Ücretli/Maaşlı bir çalışan</w:t>
            </w:r>
          </w:p>
          <w:p w14:paraId="68EAABF3" w14:textId="77777777" w:rsidR="00BC1B14" w:rsidRPr="001637AA" w:rsidRDefault="00BC1B14" w:rsidP="00BC1B14">
            <w:pPr>
              <w:widowControl w:val="0"/>
              <w:autoSpaceDE w:val="0"/>
              <w:autoSpaceDN w:val="0"/>
              <w:adjustRightInd w:val="0"/>
              <w:spacing w:after="0" w:line="215" w:lineRule="exact"/>
              <w:rPr>
                <w:sz w:val="22"/>
                <w:szCs w:val="22"/>
              </w:rPr>
            </w:pPr>
          </w:p>
        </w:tc>
        <w:tc>
          <w:tcPr>
            <w:tcW w:w="3780" w:type="dxa"/>
          </w:tcPr>
          <w:p w14:paraId="0DD38955" w14:textId="77777777" w:rsidR="00BC1B14" w:rsidRPr="001637AA" w:rsidRDefault="00BC1B14" w:rsidP="00BC1B14">
            <w:pPr>
              <w:widowControl w:val="0"/>
              <w:autoSpaceDE w:val="0"/>
              <w:autoSpaceDN w:val="0"/>
              <w:adjustRightInd w:val="0"/>
              <w:rPr>
                <w:sz w:val="22"/>
                <w:szCs w:val="22"/>
                <w:lang w:eastAsia="en-US"/>
              </w:rPr>
            </w:pPr>
            <w:r w:rsidRPr="001637AA">
              <w:rPr>
                <w:sz w:val="22"/>
                <w:szCs w:val="22"/>
                <w:lang w:val="en-US" w:eastAsia="en-US"/>
              </w:rPr>
              <w:t>1. Employee</w:t>
            </w:r>
          </w:p>
        </w:tc>
      </w:tr>
      <w:tr w:rsidR="00BC1B14" w:rsidRPr="001637AA" w14:paraId="1EFBC9E2" w14:textId="77777777">
        <w:trPr>
          <w:cantSplit/>
        </w:trPr>
        <w:tc>
          <w:tcPr>
            <w:tcW w:w="1384" w:type="dxa"/>
            <w:vMerge/>
          </w:tcPr>
          <w:p w14:paraId="7AA379AA" w14:textId="77777777" w:rsidR="00BC1B14" w:rsidRPr="001637AA" w:rsidRDefault="00BC1B14" w:rsidP="005F06C9">
            <w:pPr>
              <w:spacing w:after="0"/>
              <w:jc w:val="left"/>
              <w:rPr>
                <w:sz w:val="22"/>
                <w:szCs w:val="22"/>
                <w:lang w:val="en-GB"/>
              </w:rPr>
            </w:pPr>
          </w:p>
        </w:tc>
        <w:tc>
          <w:tcPr>
            <w:tcW w:w="3780" w:type="dxa"/>
          </w:tcPr>
          <w:p w14:paraId="6C7F6298" w14:textId="77777777" w:rsidR="00BC1B14" w:rsidRPr="001637AA" w:rsidRDefault="00BC1B14" w:rsidP="005F06C9">
            <w:pPr>
              <w:spacing w:after="0"/>
              <w:rPr>
                <w:sz w:val="22"/>
                <w:szCs w:val="22"/>
                <w:lang w:val="en-GB"/>
              </w:rPr>
            </w:pPr>
            <w:r w:rsidRPr="001637AA">
              <w:rPr>
                <w:sz w:val="22"/>
                <w:szCs w:val="22"/>
                <w:lang w:val="en-GB"/>
              </w:rPr>
              <w:t>2.</w:t>
            </w:r>
            <w:r w:rsidRPr="001637AA">
              <w:rPr>
                <w:sz w:val="22"/>
                <w:szCs w:val="22"/>
              </w:rPr>
              <w:t xml:space="preserve"> Kendi işinin sahibi ama yanında çalışan yok</w:t>
            </w:r>
          </w:p>
        </w:tc>
        <w:tc>
          <w:tcPr>
            <w:tcW w:w="3780" w:type="dxa"/>
          </w:tcPr>
          <w:p w14:paraId="6DF65A86" w14:textId="77777777" w:rsidR="00BC1B14" w:rsidRPr="001637AA" w:rsidRDefault="00BC1B14" w:rsidP="00BC1B14">
            <w:pPr>
              <w:widowControl w:val="0"/>
              <w:autoSpaceDE w:val="0"/>
              <w:autoSpaceDN w:val="0"/>
              <w:adjustRightInd w:val="0"/>
              <w:rPr>
                <w:sz w:val="22"/>
                <w:szCs w:val="22"/>
                <w:lang w:eastAsia="en-US"/>
              </w:rPr>
            </w:pPr>
            <w:r w:rsidRPr="001637AA">
              <w:rPr>
                <w:sz w:val="22"/>
                <w:szCs w:val="22"/>
                <w:lang w:val="en-US" w:eastAsia="en-US"/>
              </w:rPr>
              <w:t>2. Self-employed without employees</w:t>
            </w:r>
          </w:p>
        </w:tc>
      </w:tr>
      <w:tr w:rsidR="00BC1B14" w:rsidRPr="001637AA" w14:paraId="4294922B" w14:textId="77777777" w:rsidTr="00BC1B14">
        <w:trPr>
          <w:cantSplit/>
          <w:trHeight w:val="255"/>
        </w:trPr>
        <w:tc>
          <w:tcPr>
            <w:tcW w:w="1384" w:type="dxa"/>
            <w:vMerge/>
          </w:tcPr>
          <w:p w14:paraId="3C7C98AD" w14:textId="77777777" w:rsidR="00BC1B14" w:rsidRPr="001637AA" w:rsidRDefault="00BC1B14" w:rsidP="005F06C9">
            <w:pPr>
              <w:spacing w:after="0"/>
              <w:jc w:val="left"/>
              <w:rPr>
                <w:sz w:val="22"/>
                <w:szCs w:val="22"/>
                <w:lang w:val="en-GB"/>
              </w:rPr>
            </w:pPr>
          </w:p>
        </w:tc>
        <w:tc>
          <w:tcPr>
            <w:tcW w:w="3780" w:type="dxa"/>
          </w:tcPr>
          <w:p w14:paraId="12F9F9D2" w14:textId="77777777" w:rsidR="00BC1B14" w:rsidRPr="001637AA" w:rsidRDefault="00BC1B14" w:rsidP="005F06C9">
            <w:pPr>
              <w:spacing w:after="0"/>
              <w:rPr>
                <w:sz w:val="22"/>
                <w:szCs w:val="22"/>
                <w:lang w:val="en-GB"/>
              </w:rPr>
            </w:pPr>
            <w:r w:rsidRPr="001637AA">
              <w:rPr>
                <w:sz w:val="22"/>
                <w:szCs w:val="22"/>
                <w:lang w:val="en-GB"/>
              </w:rPr>
              <w:t xml:space="preserve">3. </w:t>
            </w:r>
            <w:r w:rsidRPr="001637AA">
              <w:rPr>
                <w:sz w:val="22"/>
                <w:szCs w:val="22"/>
              </w:rPr>
              <w:t xml:space="preserve">Kendi işinin sahibi yanında çalışan </w:t>
            </w:r>
            <w:r w:rsidRPr="001637AA">
              <w:rPr>
                <w:sz w:val="22"/>
                <w:szCs w:val="22"/>
                <w:u w:val="single"/>
              </w:rPr>
              <w:t>var</w:t>
            </w:r>
          </w:p>
        </w:tc>
        <w:tc>
          <w:tcPr>
            <w:tcW w:w="3780" w:type="dxa"/>
          </w:tcPr>
          <w:p w14:paraId="1AF1A005" w14:textId="77777777" w:rsidR="00BC1B14" w:rsidRPr="001637AA" w:rsidRDefault="00BC1B14" w:rsidP="00BC1B14">
            <w:pPr>
              <w:widowControl w:val="0"/>
              <w:autoSpaceDE w:val="0"/>
              <w:autoSpaceDN w:val="0"/>
              <w:adjustRightInd w:val="0"/>
              <w:rPr>
                <w:sz w:val="22"/>
                <w:szCs w:val="22"/>
                <w:lang w:eastAsia="en-US"/>
              </w:rPr>
            </w:pPr>
            <w:r w:rsidRPr="001637AA">
              <w:rPr>
                <w:sz w:val="22"/>
                <w:szCs w:val="22"/>
                <w:lang w:val="en-US" w:eastAsia="en-US"/>
              </w:rPr>
              <w:t>3. Self-employed with employees</w:t>
            </w:r>
          </w:p>
        </w:tc>
      </w:tr>
      <w:tr w:rsidR="00BC1B14" w:rsidRPr="001637AA" w14:paraId="76571D64" w14:textId="77777777">
        <w:trPr>
          <w:cantSplit/>
        </w:trPr>
        <w:tc>
          <w:tcPr>
            <w:tcW w:w="1384" w:type="dxa"/>
            <w:vMerge/>
          </w:tcPr>
          <w:p w14:paraId="58B857DB" w14:textId="77777777" w:rsidR="00BC1B14" w:rsidRPr="001637AA" w:rsidRDefault="00BC1B14" w:rsidP="005F06C9">
            <w:pPr>
              <w:spacing w:after="0"/>
              <w:jc w:val="left"/>
              <w:rPr>
                <w:sz w:val="22"/>
                <w:szCs w:val="22"/>
                <w:lang w:val="en-GB"/>
              </w:rPr>
            </w:pPr>
          </w:p>
        </w:tc>
        <w:tc>
          <w:tcPr>
            <w:tcW w:w="3780" w:type="dxa"/>
          </w:tcPr>
          <w:p w14:paraId="330F5D67" w14:textId="77777777" w:rsidR="00BC1B14" w:rsidRPr="001637AA" w:rsidRDefault="00BC1B14" w:rsidP="005F06C9">
            <w:pPr>
              <w:spacing w:after="0"/>
              <w:rPr>
                <w:sz w:val="22"/>
                <w:szCs w:val="22"/>
                <w:lang w:val="en-GB"/>
              </w:rPr>
            </w:pPr>
            <w:r w:rsidRPr="001637AA">
              <w:rPr>
                <w:sz w:val="22"/>
                <w:szCs w:val="22"/>
                <w:lang w:val="en-GB"/>
              </w:rPr>
              <w:t xml:space="preserve">4. </w:t>
            </w:r>
            <w:r w:rsidRPr="001637AA">
              <w:rPr>
                <w:sz w:val="22"/>
                <w:szCs w:val="22"/>
              </w:rPr>
              <w:t>Ücretsiz aile işçisi</w:t>
            </w:r>
          </w:p>
        </w:tc>
        <w:tc>
          <w:tcPr>
            <w:tcW w:w="3780" w:type="dxa"/>
          </w:tcPr>
          <w:p w14:paraId="6F7F0105" w14:textId="77777777" w:rsidR="00BC1B14" w:rsidRPr="001637AA" w:rsidRDefault="00BC1B14" w:rsidP="00BC1B14">
            <w:pPr>
              <w:rPr>
                <w:sz w:val="22"/>
                <w:szCs w:val="22"/>
              </w:rPr>
            </w:pPr>
            <w:r w:rsidRPr="001637AA">
              <w:rPr>
                <w:sz w:val="22"/>
                <w:szCs w:val="22"/>
                <w:lang w:val="en-US" w:eastAsia="en-US"/>
              </w:rPr>
              <w:t>4. Working unpaid for own family's business</w:t>
            </w:r>
          </w:p>
        </w:tc>
      </w:tr>
      <w:tr w:rsidR="00BC1B14" w:rsidRPr="001637AA" w14:paraId="74AAA1AA" w14:textId="77777777">
        <w:tc>
          <w:tcPr>
            <w:tcW w:w="1384" w:type="dxa"/>
          </w:tcPr>
          <w:p w14:paraId="070F79D8" w14:textId="77777777" w:rsidR="00BC1B14" w:rsidRPr="001637AA" w:rsidRDefault="00BC1B14" w:rsidP="005F06C9">
            <w:pPr>
              <w:spacing w:after="0"/>
              <w:jc w:val="left"/>
              <w:rPr>
                <w:i/>
                <w:sz w:val="22"/>
                <w:szCs w:val="22"/>
                <w:lang w:val="en-GB"/>
              </w:rPr>
            </w:pPr>
            <w:r w:rsidRPr="001637AA">
              <w:rPr>
                <w:i/>
                <w:sz w:val="22"/>
                <w:szCs w:val="22"/>
                <w:lang w:val="en-GB"/>
              </w:rPr>
              <w:t>Interviewer Instruction</w:t>
            </w:r>
          </w:p>
        </w:tc>
        <w:tc>
          <w:tcPr>
            <w:tcW w:w="3780" w:type="dxa"/>
          </w:tcPr>
          <w:p w14:paraId="77C21853" w14:textId="77777777" w:rsidR="00BC1B14" w:rsidRPr="001637AA" w:rsidRDefault="00BC1B14" w:rsidP="005F06C9">
            <w:pPr>
              <w:spacing w:after="0"/>
              <w:rPr>
                <w:sz w:val="22"/>
                <w:szCs w:val="22"/>
                <w:lang w:val="en-GB"/>
              </w:rPr>
            </w:pPr>
          </w:p>
        </w:tc>
        <w:tc>
          <w:tcPr>
            <w:tcW w:w="3780" w:type="dxa"/>
          </w:tcPr>
          <w:p w14:paraId="6C2C2594" w14:textId="77777777" w:rsidR="00BC1B14" w:rsidRPr="001637AA" w:rsidRDefault="00BC1B14" w:rsidP="005F06C9">
            <w:pPr>
              <w:spacing w:after="0"/>
              <w:rPr>
                <w:sz w:val="22"/>
                <w:szCs w:val="22"/>
                <w:lang w:val="en-GB"/>
              </w:rPr>
            </w:pPr>
          </w:p>
        </w:tc>
      </w:tr>
      <w:tr w:rsidR="00BC1B14" w:rsidRPr="001637AA" w14:paraId="7520A780" w14:textId="77777777">
        <w:tc>
          <w:tcPr>
            <w:tcW w:w="1384" w:type="dxa"/>
          </w:tcPr>
          <w:p w14:paraId="5108DD2F" w14:textId="77777777" w:rsidR="00BC1B14" w:rsidRPr="001637AA" w:rsidRDefault="00BC1B14" w:rsidP="005F06C9">
            <w:pPr>
              <w:spacing w:after="0"/>
              <w:jc w:val="left"/>
              <w:rPr>
                <w:i/>
                <w:sz w:val="22"/>
                <w:szCs w:val="22"/>
                <w:lang w:val="en-GB"/>
              </w:rPr>
            </w:pPr>
            <w:r w:rsidRPr="001637AA">
              <w:rPr>
                <w:i/>
                <w:sz w:val="22"/>
                <w:szCs w:val="22"/>
                <w:lang w:val="en-GB"/>
              </w:rPr>
              <w:t>Translation Note</w:t>
            </w:r>
          </w:p>
        </w:tc>
        <w:tc>
          <w:tcPr>
            <w:tcW w:w="7560" w:type="dxa"/>
            <w:gridSpan w:val="2"/>
          </w:tcPr>
          <w:p w14:paraId="5C1A399A" w14:textId="77777777" w:rsidR="00BC1B14" w:rsidRPr="001637AA" w:rsidRDefault="00BC1B14" w:rsidP="005F06C9">
            <w:pPr>
              <w:spacing w:after="0"/>
              <w:rPr>
                <w:sz w:val="22"/>
                <w:szCs w:val="22"/>
                <w:lang w:val="en-GB"/>
              </w:rPr>
            </w:pPr>
          </w:p>
        </w:tc>
      </w:tr>
      <w:tr w:rsidR="00BC1B14" w:rsidRPr="001637AA" w14:paraId="06730E2D" w14:textId="77777777">
        <w:tc>
          <w:tcPr>
            <w:tcW w:w="1384" w:type="dxa"/>
          </w:tcPr>
          <w:p w14:paraId="00C6E28C" w14:textId="77777777" w:rsidR="00BC1B14" w:rsidRPr="001637AA" w:rsidRDefault="00BC1B14" w:rsidP="005F06C9">
            <w:pPr>
              <w:spacing w:after="0"/>
              <w:jc w:val="left"/>
              <w:rPr>
                <w:i/>
                <w:sz w:val="22"/>
                <w:szCs w:val="22"/>
                <w:lang w:val="en-GB"/>
              </w:rPr>
            </w:pPr>
            <w:r w:rsidRPr="001637AA">
              <w:rPr>
                <w:i/>
                <w:sz w:val="22"/>
                <w:szCs w:val="22"/>
                <w:lang w:val="en-GB"/>
              </w:rPr>
              <w:t>Note</w:t>
            </w:r>
          </w:p>
        </w:tc>
        <w:tc>
          <w:tcPr>
            <w:tcW w:w="7560" w:type="dxa"/>
            <w:gridSpan w:val="2"/>
          </w:tcPr>
          <w:p w14:paraId="68EDD0E0" w14:textId="77777777" w:rsidR="00BC1B14" w:rsidRPr="001637AA" w:rsidRDefault="00BC1B14" w:rsidP="005F06C9">
            <w:pPr>
              <w:spacing w:after="0"/>
              <w:jc w:val="left"/>
              <w:rPr>
                <w:sz w:val="22"/>
                <w:szCs w:val="22"/>
                <w:lang w:val="en-GB"/>
              </w:rPr>
            </w:pPr>
          </w:p>
        </w:tc>
      </w:tr>
    </w:tbl>
    <w:p w14:paraId="06F38967" w14:textId="77777777" w:rsidR="00DE5A27" w:rsidRPr="000E017B" w:rsidRDefault="00DE5A27" w:rsidP="00DE5A27">
      <w:pPr>
        <w:rPr>
          <w:b/>
          <w:lang w:val="en-GB"/>
        </w:rPr>
      </w:pPr>
    </w:p>
    <w:p w14:paraId="47EAD89C" w14:textId="77777777" w:rsidR="00DE5A27" w:rsidRPr="000E017B" w:rsidRDefault="00DE5A27" w:rsidP="00DE5A27">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DE5A27" w:rsidRPr="000E017B" w14:paraId="57374EFA" w14:textId="77777777">
        <w:tc>
          <w:tcPr>
            <w:tcW w:w="8995" w:type="dxa"/>
          </w:tcPr>
          <w:p w14:paraId="1784A840" w14:textId="77777777" w:rsidR="00DE5A27" w:rsidRPr="000E017B" w:rsidRDefault="00BC1B14" w:rsidP="005F06C9">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D.05</w:t>
            </w:r>
            <w:r w:rsidRPr="006F72E4">
              <w:rPr>
                <w:sz w:val="22"/>
                <w:szCs w:val="22"/>
                <w:lang w:val="en-GB"/>
              </w:rPr>
              <w:t>.=</w:t>
            </w:r>
            <w:r>
              <w:rPr>
                <w:sz w:val="22"/>
                <w:szCs w:val="22"/>
                <w:lang w:val="en-GB"/>
              </w:rPr>
              <w:t>2)</w:t>
            </w:r>
          </w:p>
        </w:tc>
      </w:tr>
    </w:tbl>
    <w:p w14:paraId="7FDDC1B4" w14:textId="77777777" w:rsidR="00DE5A27" w:rsidRPr="000E017B" w:rsidRDefault="00DE5A27" w:rsidP="00DE5A27">
      <w:pPr>
        <w:spacing w:after="0"/>
        <w:rPr>
          <w:b/>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DE5A27" w:rsidRPr="000E017B" w14:paraId="6FA07E0B" w14:textId="77777777" w:rsidTr="004D65F8">
        <w:tc>
          <w:tcPr>
            <w:tcW w:w="5215" w:type="dxa"/>
            <w:tcMar>
              <w:top w:w="57" w:type="dxa"/>
              <w:bottom w:w="57" w:type="dxa"/>
            </w:tcMar>
            <w:vAlign w:val="center"/>
          </w:tcPr>
          <w:p w14:paraId="795D2460" w14:textId="77777777" w:rsidR="00DE5A27" w:rsidRPr="000E017B" w:rsidRDefault="00DE5A27"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05497F2C" w14:textId="77777777" w:rsidR="00DE5A27" w:rsidRPr="000E017B" w:rsidRDefault="00DE5A27" w:rsidP="005F06C9">
            <w:pPr>
              <w:jc w:val="center"/>
              <w:rPr>
                <w:b/>
                <w:sz w:val="22"/>
                <w:szCs w:val="22"/>
                <w:lang w:val="en-GB"/>
              </w:rPr>
            </w:pPr>
            <w:r w:rsidRPr="000E017B">
              <w:rPr>
                <w:b/>
                <w:sz w:val="22"/>
                <w:szCs w:val="22"/>
                <w:lang w:val="en-GB"/>
              </w:rPr>
              <w:sym w:font="Wingdings" w:char="F0E8"/>
            </w:r>
            <w:r w:rsidRPr="000E017B">
              <w:rPr>
                <w:b/>
                <w:sz w:val="22"/>
                <w:szCs w:val="22"/>
                <w:lang w:val="en-GB"/>
              </w:rPr>
              <w:t>EMPREL</w:t>
            </w:r>
          </w:p>
        </w:tc>
      </w:tr>
      <w:tr w:rsidR="00DE5A27" w:rsidRPr="000E017B" w14:paraId="1BE47DE6" w14:textId="77777777" w:rsidTr="004D65F8">
        <w:tc>
          <w:tcPr>
            <w:tcW w:w="5215" w:type="dxa"/>
          </w:tcPr>
          <w:p w14:paraId="7B105BA3" w14:textId="77777777" w:rsidR="00DE5A27" w:rsidRPr="000E017B" w:rsidRDefault="00BC1B14"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D.07</w:t>
            </w:r>
            <w:r w:rsidRPr="006F72E4">
              <w:rPr>
                <w:sz w:val="22"/>
                <w:szCs w:val="22"/>
                <w:lang w:val="en-GB"/>
              </w:rPr>
              <w:t>.=</w:t>
            </w:r>
            <w:r>
              <w:rPr>
                <w:sz w:val="22"/>
                <w:szCs w:val="22"/>
                <w:lang w:val="en-GB"/>
              </w:rPr>
              <w:t>1)</w:t>
            </w:r>
          </w:p>
        </w:tc>
        <w:tc>
          <w:tcPr>
            <w:tcW w:w="3780" w:type="dxa"/>
          </w:tcPr>
          <w:p w14:paraId="3D986EEE" w14:textId="77777777" w:rsidR="00DE5A27" w:rsidRPr="000E017B" w:rsidRDefault="00DE5A27" w:rsidP="005F06C9">
            <w:pPr>
              <w:spacing w:after="0"/>
              <w:rPr>
                <w:sz w:val="22"/>
                <w:szCs w:val="22"/>
                <w:lang w:val="en-GB"/>
              </w:rPr>
            </w:pPr>
            <w:r w:rsidRPr="000E017B">
              <w:rPr>
                <w:sz w:val="22"/>
                <w:szCs w:val="22"/>
                <w:lang w:val="en-GB"/>
              </w:rPr>
              <w:t>1. Employee</w:t>
            </w:r>
          </w:p>
        </w:tc>
      </w:tr>
      <w:tr w:rsidR="00DE5A27" w:rsidRPr="000E017B" w14:paraId="68F5D0D6" w14:textId="77777777" w:rsidTr="004D65F8">
        <w:tc>
          <w:tcPr>
            <w:tcW w:w="5215" w:type="dxa"/>
          </w:tcPr>
          <w:p w14:paraId="27BEA770" w14:textId="77777777" w:rsidR="00DE5A27" w:rsidRPr="000E017B" w:rsidRDefault="00BC1B14"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D.07</w:t>
            </w:r>
            <w:r w:rsidRPr="006F72E4">
              <w:rPr>
                <w:sz w:val="22"/>
                <w:szCs w:val="22"/>
                <w:lang w:val="en-GB"/>
              </w:rPr>
              <w:t>.=</w:t>
            </w:r>
            <w:r>
              <w:rPr>
                <w:sz w:val="22"/>
                <w:szCs w:val="22"/>
                <w:lang w:val="en-GB"/>
              </w:rPr>
              <w:t>2)</w:t>
            </w:r>
          </w:p>
        </w:tc>
        <w:tc>
          <w:tcPr>
            <w:tcW w:w="3780" w:type="dxa"/>
          </w:tcPr>
          <w:p w14:paraId="582A4715" w14:textId="77777777" w:rsidR="00DE5A27" w:rsidRPr="000E017B" w:rsidRDefault="00DE5A27" w:rsidP="005F06C9">
            <w:pPr>
              <w:spacing w:after="0"/>
              <w:rPr>
                <w:sz w:val="22"/>
                <w:szCs w:val="22"/>
                <w:lang w:val="en-GB"/>
              </w:rPr>
            </w:pPr>
            <w:r w:rsidRPr="000E017B">
              <w:rPr>
                <w:sz w:val="22"/>
                <w:szCs w:val="22"/>
                <w:lang w:val="en-GB"/>
              </w:rPr>
              <w:t>2. Self-employed without employees</w:t>
            </w:r>
          </w:p>
        </w:tc>
      </w:tr>
      <w:tr w:rsidR="00DE5A27" w:rsidRPr="000E017B" w14:paraId="0266912F" w14:textId="77777777" w:rsidTr="004D65F8">
        <w:tc>
          <w:tcPr>
            <w:tcW w:w="5215" w:type="dxa"/>
          </w:tcPr>
          <w:p w14:paraId="39598446" w14:textId="77777777" w:rsidR="00DE5A27" w:rsidRPr="000E017B" w:rsidRDefault="00BC1B14"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D.07</w:t>
            </w:r>
            <w:r w:rsidRPr="006F72E4">
              <w:rPr>
                <w:sz w:val="22"/>
                <w:szCs w:val="22"/>
                <w:lang w:val="en-GB"/>
              </w:rPr>
              <w:t>.=</w:t>
            </w:r>
            <w:r>
              <w:rPr>
                <w:sz w:val="22"/>
                <w:szCs w:val="22"/>
                <w:lang w:val="en-GB"/>
              </w:rPr>
              <w:t>3)</w:t>
            </w:r>
          </w:p>
        </w:tc>
        <w:tc>
          <w:tcPr>
            <w:tcW w:w="3780" w:type="dxa"/>
          </w:tcPr>
          <w:p w14:paraId="3A3445CD" w14:textId="77777777" w:rsidR="00DE5A27" w:rsidRPr="000E017B" w:rsidRDefault="00DE5A27" w:rsidP="005F06C9">
            <w:pPr>
              <w:spacing w:after="0"/>
              <w:rPr>
                <w:sz w:val="22"/>
                <w:szCs w:val="22"/>
                <w:lang w:val="en-GB"/>
              </w:rPr>
            </w:pPr>
            <w:r w:rsidRPr="000E017B">
              <w:rPr>
                <w:sz w:val="22"/>
                <w:szCs w:val="22"/>
                <w:lang w:val="en-GB"/>
              </w:rPr>
              <w:t>3. Self-employed with employees</w:t>
            </w:r>
          </w:p>
        </w:tc>
      </w:tr>
      <w:tr w:rsidR="00DE5A27" w:rsidRPr="000E017B" w14:paraId="4E913218" w14:textId="77777777" w:rsidTr="004D65F8">
        <w:tc>
          <w:tcPr>
            <w:tcW w:w="5215" w:type="dxa"/>
          </w:tcPr>
          <w:p w14:paraId="33DC6508" w14:textId="77777777" w:rsidR="00DE5A27" w:rsidRPr="000E017B" w:rsidRDefault="00BC1B14"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D.07</w:t>
            </w:r>
            <w:r w:rsidRPr="006F72E4">
              <w:rPr>
                <w:sz w:val="22"/>
                <w:szCs w:val="22"/>
                <w:lang w:val="en-GB"/>
              </w:rPr>
              <w:t>.=</w:t>
            </w:r>
            <w:r>
              <w:rPr>
                <w:sz w:val="22"/>
                <w:szCs w:val="22"/>
                <w:lang w:val="en-GB"/>
              </w:rPr>
              <w:t>4)</w:t>
            </w:r>
          </w:p>
        </w:tc>
        <w:tc>
          <w:tcPr>
            <w:tcW w:w="3780" w:type="dxa"/>
          </w:tcPr>
          <w:p w14:paraId="291CBD26" w14:textId="77777777" w:rsidR="00DE5A27" w:rsidRPr="000E017B" w:rsidRDefault="00DE5A27" w:rsidP="005F06C9">
            <w:pPr>
              <w:spacing w:after="0"/>
              <w:rPr>
                <w:sz w:val="22"/>
                <w:szCs w:val="22"/>
                <w:lang w:val="en-GB"/>
              </w:rPr>
            </w:pPr>
            <w:r w:rsidRPr="000E017B">
              <w:rPr>
                <w:sz w:val="22"/>
                <w:szCs w:val="22"/>
                <w:lang w:val="en-GB"/>
              </w:rPr>
              <w:t>4. Working for own family’s business</w:t>
            </w:r>
          </w:p>
        </w:tc>
      </w:tr>
      <w:tr w:rsidR="00DE5A27" w:rsidRPr="000E017B" w14:paraId="000083EF" w14:textId="77777777" w:rsidTr="004D65F8">
        <w:tc>
          <w:tcPr>
            <w:tcW w:w="5215" w:type="dxa"/>
          </w:tcPr>
          <w:p w14:paraId="333BB403" w14:textId="27191364" w:rsidR="00DE5A27" w:rsidRPr="000E017B" w:rsidRDefault="00CA7F5B"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D.07</w:t>
            </w:r>
            <w:r w:rsidRPr="006F72E4">
              <w:rPr>
                <w:sz w:val="22"/>
                <w:szCs w:val="22"/>
                <w:lang w:val="en-GB"/>
              </w:rPr>
              <w:t>.=</w:t>
            </w:r>
            <w:r>
              <w:rPr>
                <w:sz w:val="22"/>
                <w:szCs w:val="22"/>
                <w:lang w:val="en-GB"/>
              </w:rPr>
              <w:t>99)</w:t>
            </w:r>
          </w:p>
        </w:tc>
        <w:tc>
          <w:tcPr>
            <w:tcW w:w="3780" w:type="dxa"/>
          </w:tcPr>
          <w:p w14:paraId="1475A325" w14:textId="77777777" w:rsidR="00DE5A27" w:rsidRPr="000E017B" w:rsidRDefault="00DE5A27" w:rsidP="005F06C9">
            <w:pPr>
              <w:spacing w:after="0"/>
              <w:rPr>
                <w:sz w:val="22"/>
                <w:szCs w:val="22"/>
                <w:lang w:val="en-GB"/>
              </w:rPr>
            </w:pPr>
            <w:r w:rsidRPr="000E017B">
              <w:rPr>
                <w:sz w:val="22"/>
                <w:szCs w:val="22"/>
                <w:lang w:val="en-GB"/>
              </w:rPr>
              <w:t>9. No answer</w:t>
            </w:r>
          </w:p>
        </w:tc>
      </w:tr>
      <w:tr w:rsidR="00DE5A27" w:rsidRPr="000E017B" w14:paraId="4FBEC4E5" w14:textId="77777777" w:rsidTr="004D65F8">
        <w:tc>
          <w:tcPr>
            <w:tcW w:w="5215" w:type="dxa"/>
          </w:tcPr>
          <w:p w14:paraId="2ED211DC" w14:textId="77777777" w:rsidR="00DE5A27" w:rsidRPr="000E017B" w:rsidRDefault="00DE5A27" w:rsidP="005F06C9">
            <w:pPr>
              <w:spacing w:after="0"/>
              <w:rPr>
                <w:sz w:val="22"/>
                <w:szCs w:val="22"/>
                <w:lang w:val="en-GB"/>
              </w:rPr>
            </w:pPr>
          </w:p>
        </w:tc>
        <w:tc>
          <w:tcPr>
            <w:tcW w:w="3780" w:type="dxa"/>
          </w:tcPr>
          <w:p w14:paraId="4C03FAF1" w14:textId="77777777" w:rsidR="00DE5A27" w:rsidRPr="000E017B" w:rsidRDefault="00DE5A27" w:rsidP="005F06C9">
            <w:pPr>
              <w:spacing w:after="0"/>
              <w:rPr>
                <w:sz w:val="22"/>
                <w:szCs w:val="22"/>
                <w:lang w:val="en-GB"/>
              </w:rPr>
            </w:pPr>
            <w:r w:rsidRPr="000E017B">
              <w:rPr>
                <w:sz w:val="22"/>
                <w:szCs w:val="22"/>
                <w:lang w:val="en-GB"/>
              </w:rPr>
              <w:t>0. NAP (Code 3 in WORK)</w:t>
            </w:r>
          </w:p>
        </w:tc>
      </w:tr>
    </w:tbl>
    <w:p w14:paraId="64945AC2" w14:textId="77777777" w:rsidR="00DE5A27" w:rsidRPr="000E017B" w:rsidRDefault="00DE5A27" w:rsidP="00DE5A27">
      <w:pPr>
        <w:rPr>
          <w:rFonts w:ascii="Arial" w:hAnsi="Arial"/>
          <w:b/>
          <w:sz w:val="22"/>
          <w:lang w:val="en-GB"/>
        </w:rPr>
      </w:pPr>
    </w:p>
    <w:p w14:paraId="2A6AAEF4" w14:textId="77777777" w:rsidR="00DE5A27" w:rsidRPr="000E017B" w:rsidRDefault="00DE5A27" w:rsidP="00DE5A27">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DE5A27" w:rsidRPr="000E017B" w14:paraId="2EEB7B33" w14:textId="77777777">
        <w:tc>
          <w:tcPr>
            <w:tcW w:w="8995" w:type="dxa"/>
          </w:tcPr>
          <w:p w14:paraId="59C67E63" w14:textId="77777777" w:rsidR="00BC1B14" w:rsidRPr="000E017B" w:rsidRDefault="00BC1B14" w:rsidP="00DB25A6">
            <w:pPr>
              <w:spacing w:after="0"/>
              <w:rPr>
                <w:b/>
                <w:lang w:val="en-GB"/>
              </w:rPr>
            </w:pPr>
          </w:p>
        </w:tc>
      </w:tr>
    </w:tbl>
    <w:p w14:paraId="1AE22833" w14:textId="77777777" w:rsidR="00DE5A27" w:rsidRPr="000E017B" w:rsidRDefault="00DE5A27" w:rsidP="002B56D3">
      <w:pPr>
        <w:keepNext/>
        <w:jc w:val="center"/>
        <w:rPr>
          <w:rFonts w:ascii="Arial" w:hAnsi="Arial"/>
          <w:b/>
          <w:sz w:val="22"/>
          <w:lang w:val="en-GB"/>
        </w:rPr>
      </w:pPr>
    </w:p>
    <w:p w14:paraId="712CE9BE" w14:textId="77777777" w:rsidR="00F57170" w:rsidRPr="000E017B" w:rsidRDefault="00DE5A27" w:rsidP="00F57170">
      <w:pPr>
        <w:jc w:val="center"/>
        <w:rPr>
          <w:rFonts w:ascii="Arial" w:hAnsi="Arial"/>
          <w:sz w:val="22"/>
          <w:lang w:val="en-GB"/>
        </w:rPr>
      </w:pPr>
      <w:r w:rsidRPr="000E017B">
        <w:rPr>
          <w:rFonts w:ascii="Arial" w:hAnsi="Arial"/>
          <w:b/>
          <w:sz w:val="22"/>
          <w:lang w:val="en-GB"/>
        </w:rPr>
        <w:br w:type="page"/>
      </w:r>
      <w:r w:rsidR="00F57170" w:rsidRPr="000E017B">
        <w:rPr>
          <w:rFonts w:ascii="Arial" w:hAnsi="Arial"/>
          <w:b/>
          <w:sz w:val="22"/>
          <w:lang w:val="en-GB"/>
        </w:rPr>
        <w:lastRenderedPageBreak/>
        <w:t>NEMPLOY</w:t>
      </w:r>
      <w:r w:rsidR="00F57170" w:rsidRPr="000E017B">
        <w:rPr>
          <w:rFonts w:ascii="Arial" w:hAnsi="Arial"/>
          <w:sz w:val="22"/>
          <w:lang w:val="en-GB"/>
        </w:rPr>
        <w:t xml:space="preserve"> </w:t>
      </w:r>
      <w:r w:rsidR="00F57170" w:rsidRPr="000E017B">
        <w:rPr>
          <w:rFonts w:ascii="Arial" w:hAnsi="Arial"/>
          <w:b/>
          <w:sz w:val="22"/>
          <w:lang w:val="en-GB"/>
        </w:rPr>
        <w:t>-</w:t>
      </w:r>
      <w:r w:rsidR="00F57170" w:rsidRPr="000E017B">
        <w:rPr>
          <w:rFonts w:ascii="Arial" w:hAnsi="Arial"/>
          <w:sz w:val="22"/>
          <w:lang w:val="en-GB"/>
        </w:rPr>
        <w:t xml:space="preserve"> Self employed: how many employees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F57170" w:rsidRPr="001637AA" w14:paraId="0A64F4A3" w14:textId="77777777">
        <w:tc>
          <w:tcPr>
            <w:tcW w:w="1384" w:type="dxa"/>
            <w:tcMar>
              <w:top w:w="57" w:type="dxa"/>
              <w:bottom w:w="57" w:type="dxa"/>
            </w:tcMar>
            <w:vAlign w:val="center"/>
          </w:tcPr>
          <w:p w14:paraId="63100739" w14:textId="77777777" w:rsidR="00F57170" w:rsidRPr="001637AA" w:rsidRDefault="00F57170" w:rsidP="005F06C9">
            <w:pPr>
              <w:jc w:val="left"/>
              <w:rPr>
                <w:i/>
                <w:sz w:val="22"/>
                <w:szCs w:val="22"/>
                <w:lang w:val="en-GB"/>
              </w:rPr>
            </w:pPr>
          </w:p>
        </w:tc>
        <w:tc>
          <w:tcPr>
            <w:tcW w:w="3780" w:type="dxa"/>
            <w:tcMar>
              <w:top w:w="57" w:type="dxa"/>
              <w:bottom w:w="57" w:type="dxa"/>
            </w:tcMar>
            <w:vAlign w:val="center"/>
          </w:tcPr>
          <w:p w14:paraId="78F1F071" w14:textId="77777777" w:rsidR="00F57170" w:rsidRPr="001637AA" w:rsidRDefault="00F57170"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4A21DFA" w14:textId="77777777" w:rsidR="00F57170" w:rsidRPr="001637AA" w:rsidRDefault="00F57170" w:rsidP="005F06C9">
            <w:pPr>
              <w:jc w:val="center"/>
              <w:rPr>
                <w:b/>
                <w:sz w:val="22"/>
                <w:szCs w:val="22"/>
                <w:lang w:val="en-GB"/>
              </w:rPr>
            </w:pPr>
            <w:r w:rsidRPr="001637AA">
              <w:rPr>
                <w:b/>
                <w:sz w:val="22"/>
                <w:szCs w:val="22"/>
                <w:lang w:val="en-GB"/>
              </w:rPr>
              <w:t>English Translation</w:t>
            </w:r>
          </w:p>
        </w:tc>
      </w:tr>
      <w:tr w:rsidR="00F57170" w:rsidRPr="001637AA" w14:paraId="67582DB6" w14:textId="77777777">
        <w:tc>
          <w:tcPr>
            <w:tcW w:w="1384" w:type="dxa"/>
          </w:tcPr>
          <w:p w14:paraId="5E09CB95" w14:textId="77777777" w:rsidR="00F57170" w:rsidRPr="001637AA" w:rsidRDefault="00F57170" w:rsidP="005F06C9">
            <w:pPr>
              <w:spacing w:after="0"/>
              <w:jc w:val="left"/>
              <w:rPr>
                <w:sz w:val="22"/>
                <w:szCs w:val="22"/>
                <w:lang w:val="en-GB"/>
              </w:rPr>
            </w:pPr>
            <w:r w:rsidRPr="001637AA">
              <w:rPr>
                <w:i/>
                <w:sz w:val="22"/>
                <w:szCs w:val="22"/>
                <w:lang w:val="en-GB"/>
              </w:rPr>
              <w:t>Question no. and text</w:t>
            </w:r>
          </w:p>
        </w:tc>
        <w:tc>
          <w:tcPr>
            <w:tcW w:w="3780" w:type="dxa"/>
          </w:tcPr>
          <w:p w14:paraId="38D40013" w14:textId="77777777" w:rsidR="00F57170" w:rsidRPr="001637AA" w:rsidRDefault="00DB25A6" w:rsidP="005F06C9">
            <w:pPr>
              <w:spacing w:after="0"/>
              <w:jc w:val="left"/>
              <w:rPr>
                <w:sz w:val="22"/>
                <w:szCs w:val="22"/>
                <w:lang w:val="en-GB"/>
              </w:rPr>
            </w:pPr>
            <w:r w:rsidRPr="001637AA">
              <w:rPr>
                <w:sz w:val="22"/>
                <w:szCs w:val="22"/>
                <w:lang w:val="en-GB"/>
              </w:rPr>
              <w:t xml:space="preserve">D.08. </w:t>
            </w:r>
            <w:proofErr w:type="spellStart"/>
            <w:r w:rsidRPr="001637AA">
              <w:rPr>
                <w:bCs/>
                <w:sz w:val="22"/>
                <w:szCs w:val="22"/>
                <w:lang w:val="en-US"/>
              </w:rPr>
              <w:t>Kendinizi</w:t>
            </w:r>
            <w:proofErr w:type="spellEnd"/>
            <w:r w:rsidRPr="001637AA">
              <w:rPr>
                <w:bCs/>
                <w:sz w:val="22"/>
                <w:szCs w:val="22"/>
                <w:lang w:val="en-US"/>
              </w:rPr>
              <w:t xml:space="preserve"> </w:t>
            </w:r>
            <w:proofErr w:type="spellStart"/>
            <w:r w:rsidRPr="001637AA">
              <w:rPr>
                <w:bCs/>
                <w:sz w:val="22"/>
                <w:szCs w:val="22"/>
                <w:lang w:val="en-US"/>
              </w:rPr>
              <w:t>dâhil</w:t>
            </w:r>
            <w:proofErr w:type="spellEnd"/>
            <w:r w:rsidRPr="001637AA">
              <w:rPr>
                <w:bCs/>
                <w:sz w:val="22"/>
                <w:szCs w:val="22"/>
                <w:lang w:val="en-US"/>
              </w:rPr>
              <w:t xml:space="preserve"> </w:t>
            </w:r>
            <w:proofErr w:type="spellStart"/>
            <w:r w:rsidRPr="001637AA">
              <w:rPr>
                <w:bCs/>
                <w:sz w:val="22"/>
                <w:szCs w:val="22"/>
                <w:lang w:val="en-US"/>
              </w:rPr>
              <w:t>etmezseniz</w:t>
            </w:r>
            <w:proofErr w:type="spellEnd"/>
            <w:r w:rsidRPr="001637AA">
              <w:rPr>
                <w:bCs/>
                <w:sz w:val="22"/>
                <w:szCs w:val="22"/>
                <w:lang w:val="en-US"/>
              </w:rPr>
              <w:t xml:space="preserve">, </w:t>
            </w:r>
            <w:proofErr w:type="spellStart"/>
            <w:r w:rsidRPr="001637AA">
              <w:rPr>
                <w:bCs/>
                <w:sz w:val="22"/>
                <w:szCs w:val="22"/>
                <w:lang w:val="en-US"/>
              </w:rPr>
              <w:t>toplam</w:t>
            </w:r>
            <w:proofErr w:type="spellEnd"/>
            <w:r w:rsidRPr="001637AA">
              <w:rPr>
                <w:bCs/>
                <w:sz w:val="22"/>
                <w:szCs w:val="22"/>
                <w:lang w:val="en-US"/>
              </w:rPr>
              <w:t xml:space="preserve"> </w:t>
            </w:r>
            <w:proofErr w:type="spellStart"/>
            <w:r w:rsidRPr="001637AA">
              <w:rPr>
                <w:bCs/>
                <w:sz w:val="22"/>
                <w:szCs w:val="22"/>
                <w:lang w:val="en-US"/>
              </w:rPr>
              <w:t>kaç</w:t>
            </w:r>
            <w:proofErr w:type="spellEnd"/>
            <w:r w:rsidRPr="001637AA">
              <w:rPr>
                <w:bCs/>
                <w:sz w:val="22"/>
                <w:szCs w:val="22"/>
                <w:lang w:val="en-US"/>
              </w:rPr>
              <w:t xml:space="preserve"> </w:t>
            </w:r>
            <w:proofErr w:type="spellStart"/>
            <w:r w:rsidRPr="001637AA">
              <w:rPr>
                <w:bCs/>
                <w:sz w:val="22"/>
                <w:szCs w:val="22"/>
                <w:lang w:val="en-US"/>
              </w:rPr>
              <w:t>kişi</w:t>
            </w:r>
            <w:proofErr w:type="spellEnd"/>
            <w:r w:rsidRPr="001637AA">
              <w:rPr>
                <w:bCs/>
                <w:sz w:val="22"/>
                <w:szCs w:val="22"/>
                <w:lang w:val="en-US"/>
              </w:rPr>
              <w:t xml:space="preserve"> </w:t>
            </w:r>
            <w:proofErr w:type="spellStart"/>
            <w:r w:rsidRPr="001637AA">
              <w:rPr>
                <w:bCs/>
                <w:sz w:val="22"/>
                <w:szCs w:val="22"/>
                <w:lang w:val="en-US"/>
              </w:rPr>
              <w:t>çalıştırmaktasınız</w:t>
            </w:r>
            <w:proofErr w:type="spellEnd"/>
            <w:r w:rsidRPr="001637AA">
              <w:rPr>
                <w:bCs/>
                <w:sz w:val="22"/>
                <w:szCs w:val="22"/>
                <w:lang w:val="en-US"/>
              </w:rPr>
              <w:t>?</w:t>
            </w:r>
          </w:p>
        </w:tc>
        <w:tc>
          <w:tcPr>
            <w:tcW w:w="3780" w:type="dxa"/>
          </w:tcPr>
          <w:p w14:paraId="3813B6CA" w14:textId="77777777" w:rsidR="00F57170" w:rsidRPr="001637AA" w:rsidRDefault="00DB25A6" w:rsidP="005F06C9">
            <w:pPr>
              <w:spacing w:after="0"/>
              <w:jc w:val="left"/>
              <w:rPr>
                <w:sz w:val="22"/>
                <w:szCs w:val="22"/>
                <w:lang w:val="en-GB"/>
              </w:rPr>
            </w:pPr>
            <w:r w:rsidRPr="001637AA">
              <w:rPr>
                <w:sz w:val="22"/>
                <w:szCs w:val="22"/>
                <w:lang w:val="en-GB"/>
              </w:rPr>
              <w:t xml:space="preserve">D.08. </w:t>
            </w:r>
            <w:r w:rsidRPr="001637AA">
              <w:rPr>
                <w:sz w:val="22"/>
                <w:szCs w:val="22"/>
                <w:lang w:val="en-US"/>
              </w:rPr>
              <w:t>How many employees do you have, not counting yourself?</w:t>
            </w:r>
          </w:p>
        </w:tc>
      </w:tr>
      <w:tr w:rsidR="00DB25A6" w:rsidRPr="001637AA" w14:paraId="3F9213DA" w14:textId="77777777">
        <w:trPr>
          <w:cantSplit/>
        </w:trPr>
        <w:tc>
          <w:tcPr>
            <w:tcW w:w="1384" w:type="dxa"/>
            <w:vMerge w:val="restart"/>
          </w:tcPr>
          <w:p w14:paraId="3CDE8026" w14:textId="77777777" w:rsidR="00DB25A6" w:rsidRPr="001637AA" w:rsidRDefault="00DB25A6" w:rsidP="005F06C9">
            <w:pPr>
              <w:spacing w:after="0"/>
              <w:jc w:val="left"/>
              <w:rPr>
                <w:sz w:val="22"/>
                <w:szCs w:val="22"/>
                <w:lang w:val="en-GB"/>
              </w:rPr>
            </w:pPr>
            <w:r w:rsidRPr="001637AA">
              <w:rPr>
                <w:i/>
                <w:sz w:val="22"/>
                <w:szCs w:val="22"/>
                <w:lang w:val="en-GB"/>
              </w:rPr>
              <w:t>Codes/ Categories</w:t>
            </w:r>
          </w:p>
        </w:tc>
        <w:tc>
          <w:tcPr>
            <w:tcW w:w="3780" w:type="dxa"/>
          </w:tcPr>
          <w:p w14:paraId="3EE71443" w14:textId="77777777" w:rsidR="00DB25A6" w:rsidRPr="001637AA" w:rsidRDefault="00DB25A6" w:rsidP="005F06C9">
            <w:pPr>
              <w:spacing w:after="0"/>
              <w:rPr>
                <w:sz w:val="22"/>
                <w:szCs w:val="22"/>
                <w:lang w:val="en-GB"/>
              </w:rPr>
            </w:pPr>
            <w:r w:rsidRPr="001637AA">
              <w:rPr>
                <w:sz w:val="22"/>
                <w:szCs w:val="22"/>
                <w:lang w:val="en-GB"/>
              </w:rPr>
              <w:t>1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42011BBE" w14:textId="77777777" w:rsidR="00DB25A6" w:rsidRPr="001637AA" w:rsidRDefault="00DB25A6" w:rsidP="005F06C9">
            <w:pPr>
              <w:spacing w:after="0"/>
              <w:rPr>
                <w:sz w:val="22"/>
                <w:szCs w:val="22"/>
                <w:lang w:val="en-GB"/>
              </w:rPr>
            </w:pPr>
            <w:r w:rsidRPr="001637AA">
              <w:rPr>
                <w:sz w:val="22"/>
                <w:szCs w:val="22"/>
                <w:lang w:val="en-GB"/>
              </w:rPr>
              <w:t>1 (Lowest valid code)</w:t>
            </w:r>
          </w:p>
        </w:tc>
      </w:tr>
      <w:tr w:rsidR="00DB25A6" w:rsidRPr="001637AA" w14:paraId="5CE48D1F" w14:textId="77777777">
        <w:trPr>
          <w:cantSplit/>
        </w:trPr>
        <w:tc>
          <w:tcPr>
            <w:tcW w:w="1384" w:type="dxa"/>
            <w:vMerge/>
          </w:tcPr>
          <w:p w14:paraId="62106524" w14:textId="77777777" w:rsidR="00DB25A6" w:rsidRPr="001637AA" w:rsidRDefault="00DB25A6" w:rsidP="005F06C9">
            <w:pPr>
              <w:spacing w:after="0"/>
              <w:jc w:val="left"/>
              <w:rPr>
                <w:sz w:val="22"/>
                <w:szCs w:val="22"/>
                <w:lang w:val="en-GB"/>
              </w:rPr>
            </w:pPr>
          </w:p>
        </w:tc>
        <w:tc>
          <w:tcPr>
            <w:tcW w:w="3780" w:type="dxa"/>
          </w:tcPr>
          <w:p w14:paraId="2A04F2D7" w14:textId="77777777" w:rsidR="00DB25A6" w:rsidRPr="001637AA" w:rsidRDefault="004D65F8" w:rsidP="005F06C9">
            <w:pPr>
              <w:spacing w:after="0"/>
              <w:rPr>
                <w:sz w:val="22"/>
                <w:szCs w:val="22"/>
                <w:lang w:val="en-GB"/>
              </w:rPr>
            </w:pPr>
            <w:r>
              <w:rPr>
                <w:sz w:val="22"/>
                <w:szCs w:val="22"/>
                <w:lang w:val="en-GB"/>
              </w:rPr>
              <w:t>140</w:t>
            </w:r>
            <w:r w:rsidR="00DB25A6" w:rsidRPr="001637AA">
              <w:rPr>
                <w:sz w:val="22"/>
                <w:szCs w:val="22"/>
                <w:lang w:val="en-GB"/>
              </w:rPr>
              <w:t xml:space="preserve"> (</w:t>
            </w:r>
            <w:proofErr w:type="spellStart"/>
            <w:r w:rsidR="00DB25A6" w:rsidRPr="001637AA">
              <w:rPr>
                <w:sz w:val="22"/>
                <w:szCs w:val="22"/>
                <w:lang w:val="en-GB"/>
              </w:rPr>
              <w:t>En</w:t>
            </w:r>
            <w:proofErr w:type="spellEnd"/>
            <w:r w:rsidR="00DB25A6" w:rsidRPr="001637AA">
              <w:rPr>
                <w:sz w:val="22"/>
                <w:szCs w:val="22"/>
                <w:lang w:val="en-GB"/>
              </w:rPr>
              <w:t xml:space="preserve"> </w:t>
            </w:r>
            <w:proofErr w:type="spellStart"/>
            <w:r w:rsidR="00DB25A6" w:rsidRPr="001637AA">
              <w:rPr>
                <w:sz w:val="22"/>
                <w:szCs w:val="22"/>
                <w:lang w:val="en-GB"/>
              </w:rPr>
              <w:t>büyük</w:t>
            </w:r>
            <w:proofErr w:type="spellEnd"/>
            <w:r w:rsidR="00DB25A6" w:rsidRPr="001637AA">
              <w:rPr>
                <w:sz w:val="22"/>
                <w:szCs w:val="22"/>
                <w:lang w:val="en-GB"/>
              </w:rPr>
              <w:t xml:space="preserve"> </w:t>
            </w:r>
            <w:proofErr w:type="spellStart"/>
            <w:r w:rsidR="00DB25A6" w:rsidRPr="001637AA">
              <w:rPr>
                <w:sz w:val="22"/>
                <w:szCs w:val="22"/>
                <w:lang w:val="en-GB"/>
              </w:rPr>
              <w:t>geçerli</w:t>
            </w:r>
            <w:proofErr w:type="spellEnd"/>
            <w:r w:rsidR="00DB25A6" w:rsidRPr="001637AA">
              <w:rPr>
                <w:sz w:val="22"/>
                <w:szCs w:val="22"/>
                <w:lang w:val="en-GB"/>
              </w:rPr>
              <w:t xml:space="preserve"> </w:t>
            </w:r>
            <w:proofErr w:type="spellStart"/>
            <w:r w:rsidR="00DB25A6" w:rsidRPr="001637AA">
              <w:rPr>
                <w:sz w:val="22"/>
                <w:szCs w:val="22"/>
                <w:lang w:val="en-GB"/>
              </w:rPr>
              <w:t>kodlama</w:t>
            </w:r>
            <w:proofErr w:type="spellEnd"/>
            <w:r w:rsidR="00DB25A6" w:rsidRPr="001637AA">
              <w:rPr>
                <w:sz w:val="22"/>
                <w:szCs w:val="22"/>
                <w:lang w:val="en-GB"/>
              </w:rPr>
              <w:t>)</w:t>
            </w:r>
          </w:p>
        </w:tc>
        <w:tc>
          <w:tcPr>
            <w:tcW w:w="3780" w:type="dxa"/>
          </w:tcPr>
          <w:p w14:paraId="1AE4F700" w14:textId="77777777" w:rsidR="00DB25A6" w:rsidRPr="001637AA" w:rsidRDefault="004D65F8" w:rsidP="005F06C9">
            <w:pPr>
              <w:spacing w:after="0"/>
              <w:rPr>
                <w:sz w:val="22"/>
                <w:szCs w:val="22"/>
                <w:lang w:val="en-GB"/>
              </w:rPr>
            </w:pPr>
            <w:r>
              <w:rPr>
                <w:sz w:val="22"/>
                <w:szCs w:val="22"/>
                <w:lang w:val="en-GB"/>
              </w:rPr>
              <w:t>140</w:t>
            </w:r>
            <w:r w:rsidR="00DB25A6" w:rsidRPr="001637AA">
              <w:rPr>
                <w:sz w:val="22"/>
                <w:szCs w:val="22"/>
                <w:lang w:val="en-GB"/>
              </w:rPr>
              <w:t xml:space="preserve"> (Highest valid code)</w:t>
            </w:r>
          </w:p>
        </w:tc>
      </w:tr>
      <w:tr w:rsidR="00DB25A6" w:rsidRPr="001637AA" w14:paraId="727DAC37" w14:textId="77777777">
        <w:trPr>
          <w:cantSplit/>
        </w:trPr>
        <w:tc>
          <w:tcPr>
            <w:tcW w:w="1384" w:type="dxa"/>
            <w:vMerge/>
          </w:tcPr>
          <w:p w14:paraId="4706BB19" w14:textId="77777777" w:rsidR="00DB25A6" w:rsidRPr="001637AA" w:rsidRDefault="00DB25A6" w:rsidP="005F06C9">
            <w:pPr>
              <w:spacing w:after="0"/>
              <w:jc w:val="left"/>
              <w:rPr>
                <w:sz w:val="22"/>
                <w:szCs w:val="22"/>
                <w:lang w:val="en-GB"/>
              </w:rPr>
            </w:pPr>
          </w:p>
        </w:tc>
        <w:tc>
          <w:tcPr>
            <w:tcW w:w="3780" w:type="dxa"/>
          </w:tcPr>
          <w:p w14:paraId="684489F1" w14:textId="77777777" w:rsidR="00DB25A6" w:rsidRPr="001637AA" w:rsidRDefault="00DB25A6" w:rsidP="00DB25A6">
            <w:pPr>
              <w:spacing w:after="0"/>
              <w:rPr>
                <w:sz w:val="22"/>
                <w:szCs w:val="22"/>
                <w:lang w:val="en-GB"/>
              </w:rPr>
            </w:pPr>
            <w:r w:rsidRPr="001637AA">
              <w:rPr>
                <w:sz w:val="22"/>
                <w:szCs w:val="22"/>
                <w:lang w:val="en-GB"/>
              </w:rPr>
              <w:t xml:space="preserve">98. </w:t>
            </w:r>
            <w:r w:rsidRPr="001637AA">
              <w:rPr>
                <w:sz w:val="22"/>
                <w:szCs w:val="22"/>
              </w:rPr>
              <w:t>Fikri Yok / Bilmiyor</w:t>
            </w:r>
          </w:p>
        </w:tc>
        <w:tc>
          <w:tcPr>
            <w:tcW w:w="3780" w:type="dxa"/>
          </w:tcPr>
          <w:p w14:paraId="286CD6EB" w14:textId="1FD0178C" w:rsidR="00DB25A6" w:rsidRPr="001637AA" w:rsidRDefault="00DB25A6" w:rsidP="00DB25A6">
            <w:pPr>
              <w:spacing w:after="0"/>
              <w:rPr>
                <w:sz w:val="22"/>
                <w:szCs w:val="22"/>
                <w:lang w:val="en-GB"/>
              </w:rPr>
            </w:pPr>
            <w:r w:rsidRPr="001637AA">
              <w:rPr>
                <w:sz w:val="22"/>
                <w:szCs w:val="22"/>
                <w:lang w:val="en-GB"/>
              </w:rPr>
              <w:t>98. Don’t know</w:t>
            </w:r>
          </w:p>
        </w:tc>
      </w:tr>
      <w:tr w:rsidR="00DB25A6" w:rsidRPr="001637AA" w14:paraId="2006BC5B" w14:textId="77777777" w:rsidTr="00DB25A6">
        <w:trPr>
          <w:cantSplit/>
          <w:trHeight w:val="516"/>
        </w:trPr>
        <w:tc>
          <w:tcPr>
            <w:tcW w:w="1384" w:type="dxa"/>
            <w:vMerge/>
          </w:tcPr>
          <w:p w14:paraId="5A44B8AF" w14:textId="77777777" w:rsidR="00DB25A6" w:rsidRPr="001637AA" w:rsidRDefault="00DB25A6" w:rsidP="005F06C9">
            <w:pPr>
              <w:spacing w:after="0"/>
              <w:jc w:val="left"/>
              <w:rPr>
                <w:sz w:val="22"/>
                <w:szCs w:val="22"/>
                <w:lang w:val="en-GB"/>
              </w:rPr>
            </w:pPr>
          </w:p>
        </w:tc>
        <w:tc>
          <w:tcPr>
            <w:tcW w:w="3780" w:type="dxa"/>
          </w:tcPr>
          <w:p w14:paraId="196DF169" w14:textId="77777777" w:rsidR="00DB25A6" w:rsidRPr="001637AA" w:rsidRDefault="00DB25A6" w:rsidP="00DB25A6">
            <w:pPr>
              <w:spacing w:after="0"/>
              <w:rPr>
                <w:sz w:val="22"/>
                <w:szCs w:val="22"/>
                <w:lang w:val="en-GB"/>
              </w:rPr>
            </w:pPr>
            <w:r w:rsidRPr="001637AA">
              <w:rPr>
                <w:sz w:val="22"/>
                <w:szCs w:val="22"/>
                <w:lang w:val="en-GB"/>
              </w:rPr>
              <w:t xml:space="preserve">99. </w:t>
            </w:r>
            <w:r w:rsidRPr="001637AA">
              <w:rPr>
                <w:sz w:val="22"/>
                <w:szCs w:val="22"/>
              </w:rPr>
              <w:t>Cevap Yok</w:t>
            </w:r>
          </w:p>
        </w:tc>
        <w:tc>
          <w:tcPr>
            <w:tcW w:w="3780" w:type="dxa"/>
          </w:tcPr>
          <w:p w14:paraId="29D308D6" w14:textId="2C2DD3C6" w:rsidR="00DB25A6" w:rsidRPr="001637AA" w:rsidRDefault="00DB25A6" w:rsidP="00DB25A6">
            <w:pPr>
              <w:spacing w:after="0"/>
              <w:rPr>
                <w:sz w:val="22"/>
                <w:szCs w:val="22"/>
                <w:lang w:val="en-GB"/>
              </w:rPr>
            </w:pPr>
            <w:r w:rsidRPr="001637AA">
              <w:rPr>
                <w:sz w:val="22"/>
                <w:szCs w:val="22"/>
                <w:lang w:val="en-GB"/>
              </w:rPr>
              <w:t>9</w:t>
            </w:r>
            <w:r w:rsidR="008B21BC">
              <w:rPr>
                <w:sz w:val="22"/>
                <w:szCs w:val="22"/>
                <w:lang w:val="en-GB"/>
              </w:rPr>
              <w:t>9</w:t>
            </w:r>
            <w:r w:rsidRPr="001637AA">
              <w:rPr>
                <w:sz w:val="22"/>
                <w:szCs w:val="22"/>
                <w:lang w:val="en-GB"/>
              </w:rPr>
              <w:t>. No answer</w:t>
            </w:r>
          </w:p>
        </w:tc>
      </w:tr>
      <w:tr w:rsidR="00F57170" w:rsidRPr="001637AA" w14:paraId="336331F4" w14:textId="77777777">
        <w:tc>
          <w:tcPr>
            <w:tcW w:w="1384" w:type="dxa"/>
          </w:tcPr>
          <w:p w14:paraId="3D74B4E4" w14:textId="77777777" w:rsidR="00F57170" w:rsidRPr="001637AA" w:rsidRDefault="00F57170" w:rsidP="005F06C9">
            <w:pPr>
              <w:spacing w:after="0"/>
              <w:jc w:val="left"/>
              <w:rPr>
                <w:i/>
                <w:sz w:val="22"/>
                <w:szCs w:val="22"/>
                <w:lang w:val="en-GB"/>
              </w:rPr>
            </w:pPr>
            <w:r w:rsidRPr="001637AA">
              <w:rPr>
                <w:i/>
                <w:sz w:val="22"/>
                <w:szCs w:val="22"/>
                <w:lang w:val="en-GB"/>
              </w:rPr>
              <w:t>Interviewer Instruction</w:t>
            </w:r>
          </w:p>
        </w:tc>
        <w:tc>
          <w:tcPr>
            <w:tcW w:w="3780" w:type="dxa"/>
          </w:tcPr>
          <w:p w14:paraId="414C73C2" w14:textId="77777777" w:rsidR="00F57170" w:rsidRPr="001637AA" w:rsidRDefault="00DB25A6" w:rsidP="005F06C9">
            <w:pPr>
              <w:spacing w:after="0"/>
              <w:rPr>
                <w:sz w:val="22"/>
                <w:szCs w:val="22"/>
                <w:lang w:val="en-GB"/>
              </w:rPr>
            </w:pPr>
            <w:proofErr w:type="spellStart"/>
            <w:r w:rsidRPr="001637AA">
              <w:rPr>
                <w:sz w:val="22"/>
                <w:szCs w:val="22"/>
                <w:lang w:val="en-GB"/>
              </w:rPr>
              <w:t>Eğer</w:t>
            </w:r>
            <w:proofErr w:type="spellEnd"/>
            <w:r w:rsidRPr="001637AA">
              <w:rPr>
                <w:sz w:val="22"/>
                <w:szCs w:val="22"/>
                <w:lang w:val="en-GB"/>
              </w:rPr>
              <w:t xml:space="preserve"> </w:t>
            </w:r>
            <w:proofErr w:type="spellStart"/>
            <w:r w:rsidRPr="001637AA">
              <w:rPr>
                <w:sz w:val="22"/>
                <w:szCs w:val="22"/>
                <w:lang w:val="en-GB"/>
              </w:rPr>
              <w:t>şu</w:t>
            </w:r>
            <w:proofErr w:type="spellEnd"/>
            <w:r w:rsidRPr="001637AA">
              <w:rPr>
                <w:sz w:val="22"/>
                <w:szCs w:val="22"/>
                <w:lang w:val="en-GB"/>
              </w:rPr>
              <w:t xml:space="preserve"> </w:t>
            </w:r>
            <w:proofErr w:type="spellStart"/>
            <w:r w:rsidRPr="001637AA">
              <w:rPr>
                <w:sz w:val="22"/>
                <w:szCs w:val="22"/>
                <w:lang w:val="en-GB"/>
              </w:rPr>
              <w:t>anda</w:t>
            </w:r>
            <w:proofErr w:type="spellEnd"/>
            <w:r w:rsidRPr="001637AA">
              <w:rPr>
                <w:sz w:val="22"/>
                <w:szCs w:val="22"/>
                <w:lang w:val="en-GB"/>
              </w:rPr>
              <w:t xml:space="preserve"> </w:t>
            </w:r>
            <w:proofErr w:type="spellStart"/>
            <w:r w:rsidRPr="001637AA">
              <w:rPr>
                <w:sz w:val="22"/>
                <w:szCs w:val="22"/>
                <w:lang w:val="en-GB"/>
              </w:rPr>
              <w:t>bir</w:t>
            </w:r>
            <w:proofErr w:type="spellEnd"/>
            <w:r w:rsidRPr="001637AA">
              <w:rPr>
                <w:sz w:val="22"/>
                <w:szCs w:val="22"/>
                <w:lang w:val="en-GB"/>
              </w:rPr>
              <w:t xml:space="preserve"> </w:t>
            </w:r>
            <w:proofErr w:type="spellStart"/>
            <w:r w:rsidRPr="001637AA">
              <w:rPr>
                <w:sz w:val="22"/>
                <w:szCs w:val="22"/>
                <w:lang w:val="en-GB"/>
              </w:rPr>
              <w:t>işi</w:t>
            </w:r>
            <w:proofErr w:type="spellEnd"/>
            <w:r w:rsidRPr="001637AA">
              <w:rPr>
                <w:sz w:val="22"/>
                <w:szCs w:val="22"/>
                <w:lang w:val="en-GB"/>
              </w:rPr>
              <w:t xml:space="preserve"> </w:t>
            </w:r>
            <w:proofErr w:type="spellStart"/>
            <w:r w:rsidRPr="001637AA">
              <w:rPr>
                <w:sz w:val="22"/>
                <w:szCs w:val="22"/>
                <w:lang w:val="en-GB"/>
              </w:rPr>
              <w:t>yoksa</w:t>
            </w:r>
            <w:proofErr w:type="spellEnd"/>
            <w:r w:rsidRPr="001637AA">
              <w:rPr>
                <w:sz w:val="22"/>
                <w:szCs w:val="22"/>
                <w:lang w:val="en-GB"/>
              </w:rPr>
              <w:t>, “</w:t>
            </w:r>
            <w:proofErr w:type="spellStart"/>
            <w:r w:rsidRPr="001637AA">
              <w:rPr>
                <w:sz w:val="22"/>
                <w:szCs w:val="22"/>
                <w:lang w:val="en-GB"/>
              </w:rPr>
              <w:t>en</w:t>
            </w:r>
            <w:proofErr w:type="spellEnd"/>
            <w:r w:rsidRPr="001637AA">
              <w:rPr>
                <w:sz w:val="22"/>
                <w:szCs w:val="22"/>
                <w:lang w:val="en-GB"/>
              </w:rPr>
              <w:t xml:space="preserve"> son </w:t>
            </w:r>
            <w:proofErr w:type="spellStart"/>
            <w:r w:rsidRPr="001637AA">
              <w:rPr>
                <w:sz w:val="22"/>
                <w:szCs w:val="22"/>
                <w:lang w:val="en-GB"/>
              </w:rPr>
              <w:t>çalıştığı</w:t>
            </w:r>
            <w:proofErr w:type="spellEnd"/>
            <w:r w:rsidRPr="001637AA">
              <w:rPr>
                <w:sz w:val="22"/>
                <w:szCs w:val="22"/>
                <w:lang w:val="en-GB"/>
              </w:rPr>
              <w:t xml:space="preserve"> </w:t>
            </w:r>
            <w:proofErr w:type="spellStart"/>
            <w:r w:rsidRPr="001637AA">
              <w:rPr>
                <w:sz w:val="22"/>
                <w:szCs w:val="22"/>
                <w:lang w:val="en-GB"/>
              </w:rPr>
              <w:t>iş</w:t>
            </w:r>
            <w:proofErr w:type="spellEnd"/>
            <w:r w:rsidRPr="001637AA">
              <w:rPr>
                <w:sz w:val="22"/>
                <w:szCs w:val="22"/>
                <w:lang w:val="en-GB"/>
              </w:rPr>
              <w:t xml:space="preserve">” </w:t>
            </w:r>
            <w:proofErr w:type="spellStart"/>
            <w:r w:rsidRPr="001637AA">
              <w:rPr>
                <w:sz w:val="22"/>
                <w:szCs w:val="22"/>
                <w:lang w:val="en-GB"/>
              </w:rPr>
              <w:t>için</w:t>
            </w:r>
            <w:proofErr w:type="spellEnd"/>
            <w:r w:rsidRPr="001637AA">
              <w:rPr>
                <w:sz w:val="22"/>
                <w:szCs w:val="22"/>
                <w:lang w:val="en-GB"/>
              </w:rPr>
              <w:t xml:space="preserve"> </w:t>
            </w:r>
            <w:proofErr w:type="spellStart"/>
            <w:r w:rsidRPr="001637AA">
              <w:rPr>
                <w:sz w:val="22"/>
                <w:szCs w:val="22"/>
                <w:lang w:val="en-GB"/>
              </w:rPr>
              <w:t>sorun</w:t>
            </w:r>
            <w:proofErr w:type="spellEnd"/>
            <w:r w:rsidRPr="001637AA">
              <w:rPr>
                <w:sz w:val="22"/>
                <w:szCs w:val="22"/>
                <w:lang w:val="en-GB"/>
              </w:rPr>
              <w:t xml:space="preserve">. </w:t>
            </w:r>
            <w:proofErr w:type="spellStart"/>
            <w:r w:rsidRPr="001637AA">
              <w:rPr>
                <w:sz w:val="22"/>
                <w:szCs w:val="22"/>
                <w:lang w:val="en-GB"/>
              </w:rPr>
              <w:t>Açık</w:t>
            </w:r>
            <w:proofErr w:type="spellEnd"/>
            <w:r w:rsidRPr="001637AA">
              <w:rPr>
                <w:sz w:val="22"/>
                <w:szCs w:val="22"/>
                <w:lang w:val="en-GB"/>
              </w:rPr>
              <w:t xml:space="preserve"> </w:t>
            </w:r>
            <w:proofErr w:type="spellStart"/>
            <w:r w:rsidRPr="001637AA">
              <w:rPr>
                <w:sz w:val="22"/>
                <w:szCs w:val="22"/>
                <w:lang w:val="en-GB"/>
              </w:rPr>
              <w:t>yanıt</w:t>
            </w:r>
            <w:proofErr w:type="spellEnd"/>
            <w:r w:rsidRPr="001637AA">
              <w:rPr>
                <w:sz w:val="22"/>
                <w:szCs w:val="22"/>
                <w:lang w:val="en-GB"/>
              </w:rPr>
              <w:t xml:space="preserve"> </w:t>
            </w:r>
            <w:proofErr w:type="spellStart"/>
            <w:r w:rsidRPr="001637AA">
              <w:rPr>
                <w:sz w:val="22"/>
                <w:szCs w:val="22"/>
                <w:lang w:val="en-GB"/>
              </w:rPr>
              <w:t>almaya</w:t>
            </w:r>
            <w:proofErr w:type="spellEnd"/>
            <w:r w:rsidRPr="001637AA">
              <w:rPr>
                <w:sz w:val="22"/>
                <w:szCs w:val="22"/>
                <w:lang w:val="en-GB"/>
              </w:rPr>
              <w:t xml:space="preserve"> </w:t>
            </w:r>
            <w:proofErr w:type="spellStart"/>
            <w:r w:rsidRPr="001637AA">
              <w:rPr>
                <w:sz w:val="22"/>
                <w:szCs w:val="22"/>
                <w:lang w:val="en-GB"/>
              </w:rPr>
              <w:t>çalışın</w:t>
            </w:r>
            <w:proofErr w:type="spellEnd"/>
            <w:r w:rsidRPr="001637AA">
              <w:rPr>
                <w:sz w:val="22"/>
                <w:szCs w:val="22"/>
                <w:lang w:val="en-GB"/>
              </w:rPr>
              <w:t xml:space="preserve">, </w:t>
            </w:r>
            <w:proofErr w:type="spellStart"/>
            <w:r w:rsidRPr="001637AA">
              <w:rPr>
                <w:sz w:val="22"/>
                <w:szCs w:val="22"/>
                <w:lang w:val="en-GB"/>
              </w:rPr>
              <w:t>söyleneni</w:t>
            </w:r>
            <w:proofErr w:type="spellEnd"/>
            <w:r w:rsidRPr="001637AA">
              <w:rPr>
                <w:sz w:val="22"/>
                <w:szCs w:val="22"/>
                <w:lang w:val="en-GB"/>
              </w:rPr>
              <w:t xml:space="preserve"> </w:t>
            </w:r>
            <w:proofErr w:type="spellStart"/>
            <w:r w:rsidRPr="001637AA">
              <w:rPr>
                <w:sz w:val="22"/>
                <w:szCs w:val="22"/>
                <w:lang w:val="en-GB"/>
              </w:rPr>
              <w:t>aynen</w:t>
            </w:r>
            <w:proofErr w:type="spellEnd"/>
            <w:r w:rsidRPr="001637AA">
              <w:rPr>
                <w:sz w:val="22"/>
                <w:szCs w:val="22"/>
                <w:lang w:val="en-GB"/>
              </w:rPr>
              <w:t xml:space="preserve"> </w:t>
            </w:r>
            <w:proofErr w:type="spellStart"/>
            <w:r w:rsidRPr="001637AA">
              <w:rPr>
                <w:sz w:val="22"/>
                <w:szCs w:val="22"/>
                <w:lang w:val="en-GB"/>
              </w:rPr>
              <w:t>yazın</w:t>
            </w:r>
            <w:proofErr w:type="spellEnd"/>
            <w:r w:rsidRPr="001637AA">
              <w:rPr>
                <w:sz w:val="22"/>
                <w:szCs w:val="22"/>
                <w:lang w:val="en-GB"/>
              </w:rPr>
              <w:t>.</w:t>
            </w:r>
          </w:p>
        </w:tc>
        <w:tc>
          <w:tcPr>
            <w:tcW w:w="3780" w:type="dxa"/>
          </w:tcPr>
          <w:p w14:paraId="2D01A6A7" w14:textId="77777777" w:rsidR="00F57170" w:rsidRPr="001637AA" w:rsidRDefault="00DB25A6" w:rsidP="005F06C9">
            <w:pPr>
              <w:spacing w:after="0"/>
              <w:rPr>
                <w:sz w:val="22"/>
                <w:szCs w:val="22"/>
                <w:lang w:val="en-GB"/>
              </w:rPr>
            </w:pPr>
            <w:r w:rsidRPr="001637AA">
              <w:rPr>
                <w:sz w:val="22"/>
                <w:szCs w:val="22"/>
                <w:lang w:val="en-GB"/>
              </w:rPr>
              <w:t>If the respondent does not have a job at the time of interview, then ask for “the most recent job done.” Try to take open-ended answers, write down the number as indicated.</w:t>
            </w:r>
          </w:p>
        </w:tc>
      </w:tr>
      <w:tr w:rsidR="00F57170" w:rsidRPr="001637AA" w14:paraId="584F1D8A" w14:textId="77777777">
        <w:tc>
          <w:tcPr>
            <w:tcW w:w="1384" w:type="dxa"/>
          </w:tcPr>
          <w:p w14:paraId="7F803CF2" w14:textId="77777777" w:rsidR="00F57170" w:rsidRPr="001637AA" w:rsidRDefault="00F57170" w:rsidP="005F06C9">
            <w:pPr>
              <w:spacing w:after="0"/>
              <w:jc w:val="left"/>
              <w:rPr>
                <w:i/>
                <w:sz w:val="22"/>
                <w:szCs w:val="22"/>
                <w:lang w:val="en-GB"/>
              </w:rPr>
            </w:pPr>
            <w:r w:rsidRPr="001637AA">
              <w:rPr>
                <w:i/>
                <w:sz w:val="22"/>
                <w:szCs w:val="22"/>
                <w:lang w:val="en-GB"/>
              </w:rPr>
              <w:t>Translation Note</w:t>
            </w:r>
          </w:p>
        </w:tc>
        <w:tc>
          <w:tcPr>
            <w:tcW w:w="7560" w:type="dxa"/>
            <w:gridSpan w:val="2"/>
          </w:tcPr>
          <w:p w14:paraId="75AF11E9" w14:textId="77777777" w:rsidR="00F57170" w:rsidRPr="001637AA" w:rsidRDefault="00F57170" w:rsidP="005F06C9">
            <w:pPr>
              <w:spacing w:after="0"/>
              <w:rPr>
                <w:sz w:val="22"/>
                <w:szCs w:val="22"/>
                <w:lang w:val="en-GB"/>
              </w:rPr>
            </w:pPr>
          </w:p>
        </w:tc>
      </w:tr>
      <w:tr w:rsidR="00F57170" w:rsidRPr="001637AA" w14:paraId="1723744B" w14:textId="77777777">
        <w:tc>
          <w:tcPr>
            <w:tcW w:w="1384" w:type="dxa"/>
          </w:tcPr>
          <w:p w14:paraId="6E2D27BF" w14:textId="77777777" w:rsidR="00F57170" w:rsidRPr="001637AA" w:rsidRDefault="00F57170" w:rsidP="005F06C9">
            <w:pPr>
              <w:spacing w:after="0"/>
              <w:jc w:val="left"/>
              <w:rPr>
                <w:i/>
                <w:sz w:val="22"/>
                <w:szCs w:val="22"/>
                <w:lang w:val="en-GB"/>
              </w:rPr>
            </w:pPr>
            <w:r w:rsidRPr="001637AA">
              <w:rPr>
                <w:i/>
                <w:sz w:val="22"/>
                <w:szCs w:val="22"/>
                <w:lang w:val="en-GB"/>
              </w:rPr>
              <w:t>Note</w:t>
            </w:r>
          </w:p>
        </w:tc>
        <w:tc>
          <w:tcPr>
            <w:tcW w:w="7560" w:type="dxa"/>
            <w:gridSpan w:val="2"/>
          </w:tcPr>
          <w:p w14:paraId="555ACAD0" w14:textId="77777777" w:rsidR="00F57170" w:rsidRPr="001637AA" w:rsidRDefault="00F57170" w:rsidP="005F06C9">
            <w:pPr>
              <w:spacing w:after="0"/>
              <w:jc w:val="left"/>
              <w:rPr>
                <w:sz w:val="22"/>
                <w:szCs w:val="22"/>
                <w:lang w:val="en-GB"/>
              </w:rPr>
            </w:pPr>
          </w:p>
        </w:tc>
      </w:tr>
    </w:tbl>
    <w:p w14:paraId="463115D9" w14:textId="77777777" w:rsidR="00F57170" w:rsidRPr="000E017B" w:rsidRDefault="00F57170" w:rsidP="00F57170">
      <w:pPr>
        <w:rPr>
          <w:lang w:val="en-GB"/>
        </w:rPr>
      </w:pPr>
    </w:p>
    <w:p w14:paraId="641FECF0" w14:textId="77777777" w:rsidR="00F57170" w:rsidRPr="000E017B" w:rsidRDefault="00F57170" w:rsidP="00F57170">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F57170" w:rsidRPr="000E017B" w14:paraId="7F46DE40" w14:textId="77777777">
        <w:tc>
          <w:tcPr>
            <w:tcW w:w="8995" w:type="dxa"/>
          </w:tcPr>
          <w:p w14:paraId="37D19B7D" w14:textId="77777777" w:rsidR="00F57170" w:rsidRPr="000E017B" w:rsidRDefault="00DB25A6" w:rsidP="005F06C9">
            <w:pPr>
              <w:spacing w:after="0"/>
              <w:rPr>
                <w:bCs/>
                <w:sz w:val="22"/>
                <w:lang w:val="en-GB"/>
              </w:rPr>
            </w:pPr>
            <w:r>
              <w:rPr>
                <w:sz w:val="22"/>
                <w:szCs w:val="22"/>
                <w:lang w:val="en-GB"/>
              </w:rPr>
              <w:t xml:space="preserve">Only to be asked when </w:t>
            </w:r>
            <w:r w:rsidRPr="006F72E4">
              <w:rPr>
                <w:sz w:val="22"/>
                <w:szCs w:val="22"/>
                <w:lang w:val="en-GB"/>
              </w:rPr>
              <w:t>(#</w:t>
            </w:r>
            <w:r>
              <w:rPr>
                <w:sz w:val="22"/>
                <w:szCs w:val="22"/>
                <w:lang w:val="en-GB"/>
              </w:rPr>
              <w:t>D.07</w:t>
            </w:r>
            <w:r w:rsidRPr="006F72E4">
              <w:rPr>
                <w:sz w:val="22"/>
                <w:szCs w:val="22"/>
                <w:lang w:val="en-GB"/>
              </w:rPr>
              <w:t>.=</w:t>
            </w:r>
            <w:r>
              <w:rPr>
                <w:sz w:val="22"/>
                <w:szCs w:val="22"/>
                <w:lang w:val="en-GB"/>
              </w:rPr>
              <w:t>3)</w:t>
            </w:r>
          </w:p>
        </w:tc>
      </w:tr>
    </w:tbl>
    <w:p w14:paraId="5CC94744" w14:textId="77777777" w:rsidR="00F57170" w:rsidRPr="000E017B" w:rsidRDefault="00F57170" w:rsidP="00F57170">
      <w:pPr>
        <w:rPr>
          <w:b/>
          <w:lang w:val="en-GB"/>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F57170" w:rsidRPr="000E017B" w14:paraId="0153ED37" w14:textId="77777777" w:rsidTr="004D65F8">
        <w:tc>
          <w:tcPr>
            <w:tcW w:w="5215" w:type="dxa"/>
            <w:tcMar>
              <w:top w:w="57" w:type="dxa"/>
              <w:bottom w:w="57" w:type="dxa"/>
            </w:tcMar>
            <w:vAlign w:val="center"/>
          </w:tcPr>
          <w:p w14:paraId="30BFEC06" w14:textId="77777777" w:rsidR="00F57170" w:rsidRPr="000E017B" w:rsidRDefault="00F57170"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4DCE605F" w14:textId="77777777" w:rsidR="00F57170" w:rsidRPr="000E017B" w:rsidRDefault="00F57170" w:rsidP="005F06C9">
            <w:pPr>
              <w:jc w:val="center"/>
              <w:rPr>
                <w:b/>
                <w:sz w:val="22"/>
                <w:szCs w:val="22"/>
                <w:lang w:val="en-GB"/>
              </w:rPr>
            </w:pPr>
            <w:r w:rsidRPr="000E017B">
              <w:rPr>
                <w:b/>
                <w:sz w:val="22"/>
                <w:szCs w:val="22"/>
                <w:lang w:val="en-GB"/>
              </w:rPr>
              <w:sym w:font="Wingdings" w:char="F0E8"/>
            </w:r>
            <w:r w:rsidRPr="000E017B">
              <w:rPr>
                <w:b/>
                <w:sz w:val="22"/>
                <w:szCs w:val="22"/>
                <w:lang w:val="en-GB"/>
              </w:rPr>
              <w:t>NEMPLOY</w:t>
            </w:r>
          </w:p>
        </w:tc>
      </w:tr>
      <w:tr w:rsidR="00025454" w:rsidRPr="000E017B" w14:paraId="27172E20" w14:textId="77777777" w:rsidTr="004D65F8">
        <w:tc>
          <w:tcPr>
            <w:tcW w:w="5215" w:type="dxa"/>
          </w:tcPr>
          <w:p w14:paraId="0BBFFC26" w14:textId="77777777" w:rsidR="00025454" w:rsidRPr="000E017B" w:rsidRDefault="00025454" w:rsidP="00025454">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D.08</w:t>
            </w:r>
            <w:r w:rsidRPr="006F72E4">
              <w:rPr>
                <w:sz w:val="22"/>
                <w:szCs w:val="22"/>
                <w:lang w:val="en-GB"/>
              </w:rPr>
              <w:t>.=</w:t>
            </w:r>
            <w:r>
              <w:rPr>
                <w:sz w:val="22"/>
                <w:szCs w:val="22"/>
                <w:lang w:val="en-GB"/>
              </w:rPr>
              <w:t>1)</w:t>
            </w:r>
          </w:p>
        </w:tc>
        <w:tc>
          <w:tcPr>
            <w:tcW w:w="3780" w:type="dxa"/>
          </w:tcPr>
          <w:p w14:paraId="5F38F4E0" w14:textId="70581601" w:rsidR="00025454" w:rsidRPr="000E017B" w:rsidRDefault="00025454" w:rsidP="00025454">
            <w:pPr>
              <w:spacing w:after="0"/>
              <w:rPr>
                <w:sz w:val="22"/>
                <w:szCs w:val="22"/>
                <w:lang w:val="en-GB"/>
              </w:rPr>
            </w:pPr>
            <w:r w:rsidRPr="000E017B">
              <w:rPr>
                <w:sz w:val="22"/>
                <w:szCs w:val="22"/>
                <w:lang w:val="en-GB"/>
              </w:rPr>
              <w:t>1. 1 employee</w:t>
            </w:r>
          </w:p>
        </w:tc>
      </w:tr>
      <w:tr w:rsidR="00025454" w:rsidRPr="000E017B" w14:paraId="152C8660" w14:textId="77777777" w:rsidTr="004D65F8">
        <w:tc>
          <w:tcPr>
            <w:tcW w:w="5215" w:type="dxa"/>
          </w:tcPr>
          <w:p w14:paraId="3F513D45" w14:textId="5EF9DD30" w:rsidR="00025454" w:rsidRPr="000E017B" w:rsidRDefault="00025454" w:rsidP="00025454">
            <w:pPr>
              <w:spacing w:after="0"/>
              <w:rPr>
                <w:sz w:val="22"/>
                <w:szCs w:val="22"/>
                <w:lang w:val="en-GB"/>
              </w:rPr>
            </w:pPr>
          </w:p>
        </w:tc>
        <w:tc>
          <w:tcPr>
            <w:tcW w:w="3780" w:type="dxa"/>
          </w:tcPr>
          <w:p w14:paraId="2AA84A06" w14:textId="09568777" w:rsidR="00025454" w:rsidRPr="000E017B" w:rsidRDefault="00025454" w:rsidP="00025454">
            <w:pPr>
              <w:spacing w:after="0"/>
              <w:rPr>
                <w:sz w:val="22"/>
                <w:szCs w:val="22"/>
                <w:lang w:val="en-GB"/>
              </w:rPr>
            </w:pPr>
            <w:r w:rsidRPr="000E017B">
              <w:rPr>
                <w:sz w:val="22"/>
                <w:szCs w:val="22"/>
                <w:lang w:val="en-GB"/>
              </w:rPr>
              <w:t>…</w:t>
            </w:r>
          </w:p>
        </w:tc>
      </w:tr>
      <w:tr w:rsidR="00025454" w:rsidRPr="000E017B" w14:paraId="23BFB2E1" w14:textId="77777777" w:rsidTr="004D65F8">
        <w:tc>
          <w:tcPr>
            <w:tcW w:w="5215" w:type="dxa"/>
          </w:tcPr>
          <w:p w14:paraId="682BBB35" w14:textId="5F8A7D68" w:rsidR="00025454" w:rsidRPr="000E017B" w:rsidRDefault="00025454" w:rsidP="00025454">
            <w:pPr>
              <w:spacing w:after="0"/>
              <w:jc w:val="left"/>
              <w:rPr>
                <w:sz w:val="22"/>
                <w:szCs w:val="22"/>
                <w:lang w:val="en-GB"/>
              </w:rPr>
            </w:pPr>
          </w:p>
        </w:tc>
        <w:tc>
          <w:tcPr>
            <w:tcW w:w="3780" w:type="dxa"/>
          </w:tcPr>
          <w:p w14:paraId="70B9D224" w14:textId="6C74DF26" w:rsidR="00025454" w:rsidRPr="000E017B" w:rsidRDefault="00025454" w:rsidP="00025454">
            <w:pPr>
              <w:spacing w:after="0"/>
              <w:rPr>
                <w:sz w:val="22"/>
                <w:szCs w:val="22"/>
                <w:lang w:val="en-GB"/>
              </w:rPr>
            </w:pPr>
            <w:r w:rsidRPr="000E017B">
              <w:rPr>
                <w:sz w:val="22"/>
                <w:szCs w:val="22"/>
                <w:lang w:val="en-GB"/>
              </w:rPr>
              <w:t>9995. 9995 employees or more</w:t>
            </w:r>
          </w:p>
        </w:tc>
      </w:tr>
      <w:tr w:rsidR="00025454" w:rsidRPr="000E017B" w14:paraId="2EC95BA2" w14:textId="77777777" w:rsidTr="004D65F8">
        <w:tc>
          <w:tcPr>
            <w:tcW w:w="5215" w:type="dxa"/>
          </w:tcPr>
          <w:p w14:paraId="0C3E28B3" w14:textId="4B5348CA" w:rsidR="00025454" w:rsidRDefault="00025454" w:rsidP="00025454">
            <w:pPr>
              <w:spacing w:after="0"/>
              <w:jc w:val="left"/>
              <w:rPr>
                <w:sz w:val="22"/>
                <w:szCs w:val="22"/>
                <w:lang w:val="en-GB"/>
              </w:rPr>
            </w:pPr>
            <w:r>
              <w:rPr>
                <w:sz w:val="22"/>
                <w:szCs w:val="22"/>
                <w:lang w:val="en-GB"/>
              </w:rPr>
              <w:t xml:space="preserve">If </w:t>
            </w:r>
            <w:r w:rsidRPr="006F72E4">
              <w:rPr>
                <w:sz w:val="22"/>
                <w:szCs w:val="22"/>
                <w:lang w:val="en-GB"/>
              </w:rPr>
              <w:t>(#</w:t>
            </w:r>
            <w:r>
              <w:rPr>
                <w:sz w:val="22"/>
                <w:szCs w:val="22"/>
                <w:lang w:val="en-GB"/>
              </w:rPr>
              <w:t>D.08</w:t>
            </w:r>
            <w:r w:rsidRPr="006F72E4">
              <w:rPr>
                <w:sz w:val="22"/>
                <w:szCs w:val="22"/>
                <w:lang w:val="en-GB"/>
              </w:rPr>
              <w:t>.=</w:t>
            </w:r>
            <w:r>
              <w:rPr>
                <w:sz w:val="22"/>
                <w:szCs w:val="22"/>
                <w:lang w:val="en-GB"/>
              </w:rPr>
              <w:t>9</w:t>
            </w:r>
            <w:r w:rsidR="008B21BC">
              <w:rPr>
                <w:sz w:val="22"/>
                <w:szCs w:val="22"/>
                <w:lang w:val="en-GB"/>
              </w:rPr>
              <w:t>8</w:t>
            </w:r>
            <w:r>
              <w:rPr>
                <w:sz w:val="22"/>
                <w:szCs w:val="22"/>
                <w:lang w:val="en-GB"/>
              </w:rPr>
              <w:t>)</w:t>
            </w:r>
          </w:p>
        </w:tc>
        <w:tc>
          <w:tcPr>
            <w:tcW w:w="3780" w:type="dxa"/>
          </w:tcPr>
          <w:p w14:paraId="47AC0F07" w14:textId="442CA753" w:rsidR="00025454" w:rsidRPr="000E017B" w:rsidRDefault="008B21BC" w:rsidP="00025454">
            <w:pPr>
              <w:spacing w:after="0"/>
              <w:rPr>
                <w:sz w:val="22"/>
                <w:szCs w:val="22"/>
                <w:lang w:val="en-GB"/>
              </w:rPr>
            </w:pPr>
            <w:r w:rsidRPr="001637AA">
              <w:rPr>
                <w:sz w:val="22"/>
                <w:szCs w:val="22"/>
                <w:lang w:val="en-GB"/>
              </w:rPr>
              <w:t>9</w:t>
            </w:r>
            <w:r>
              <w:rPr>
                <w:sz w:val="22"/>
                <w:szCs w:val="22"/>
                <w:lang w:val="en-GB"/>
              </w:rPr>
              <w:t>999</w:t>
            </w:r>
            <w:r w:rsidRPr="001637AA">
              <w:rPr>
                <w:sz w:val="22"/>
                <w:szCs w:val="22"/>
                <w:lang w:val="en-GB"/>
              </w:rPr>
              <w:t>8. Don’t know</w:t>
            </w:r>
          </w:p>
        </w:tc>
      </w:tr>
      <w:tr w:rsidR="008B21BC" w:rsidRPr="000E017B" w14:paraId="34A7F0AC" w14:textId="77777777" w:rsidTr="004D65F8">
        <w:tc>
          <w:tcPr>
            <w:tcW w:w="5215" w:type="dxa"/>
          </w:tcPr>
          <w:p w14:paraId="7DCD1264" w14:textId="55CEE91E" w:rsidR="008B21BC" w:rsidRPr="000E017B" w:rsidRDefault="008B21BC" w:rsidP="008B21BC">
            <w:pPr>
              <w:spacing w:after="0"/>
              <w:jc w:val="left"/>
              <w:rPr>
                <w:sz w:val="22"/>
                <w:szCs w:val="22"/>
                <w:lang w:val="en-GB"/>
              </w:rPr>
            </w:pPr>
            <w:r>
              <w:rPr>
                <w:sz w:val="22"/>
                <w:szCs w:val="22"/>
                <w:lang w:val="en-GB"/>
              </w:rPr>
              <w:t xml:space="preserve">If </w:t>
            </w:r>
            <w:r w:rsidRPr="006F72E4">
              <w:rPr>
                <w:sz w:val="22"/>
                <w:szCs w:val="22"/>
                <w:lang w:val="en-GB"/>
              </w:rPr>
              <w:t>(#</w:t>
            </w:r>
            <w:r>
              <w:rPr>
                <w:sz w:val="22"/>
                <w:szCs w:val="22"/>
                <w:lang w:val="en-GB"/>
              </w:rPr>
              <w:t>D.08</w:t>
            </w:r>
            <w:r w:rsidRPr="006F72E4">
              <w:rPr>
                <w:sz w:val="22"/>
                <w:szCs w:val="22"/>
                <w:lang w:val="en-GB"/>
              </w:rPr>
              <w:t>.=</w:t>
            </w:r>
            <w:r>
              <w:rPr>
                <w:sz w:val="22"/>
                <w:szCs w:val="22"/>
                <w:lang w:val="en-GB"/>
              </w:rPr>
              <w:t>99)</w:t>
            </w:r>
          </w:p>
        </w:tc>
        <w:tc>
          <w:tcPr>
            <w:tcW w:w="3780" w:type="dxa"/>
          </w:tcPr>
          <w:p w14:paraId="3F477D8A" w14:textId="7522122B" w:rsidR="008B21BC" w:rsidRPr="000E017B" w:rsidRDefault="008B21BC" w:rsidP="008B21BC">
            <w:pPr>
              <w:spacing w:after="0"/>
              <w:jc w:val="left"/>
              <w:rPr>
                <w:sz w:val="22"/>
                <w:szCs w:val="22"/>
                <w:lang w:val="en-GB"/>
              </w:rPr>
            </w:pPr>
            <w:r w:rsidRPr="000E017B">
              <w:rPr>
                <w:sz w:val="22"/>
                <w:szCs w:val="22"/>
                <w:lang w:val="en-GB"/>
              </w:rPr>
              <w:t>9999</w:t>
            </w:r>
            <w:r>
              <w:rPr>
                <w:sz w:val="22"/>
                <w:szCs w:val="22"/>
                <w:lang w:val="en-GB"/>
              </w:rPr>
              <w:t>9</w:t>
            </w:r>
            <w:r w:rsidRPr="000E017B">
              <w:rPr>
                <w:sz w:val="22"/>
                <w:szCs w:val="22"/>
                <w:lang w:val="en-GB"/>
              </w:rPr>
              <w:t>. No answer</w:t>
            </w:r>
          </w:p>
        </w:tc>
      </w:tr>
      <w:tr w:rsidR="008B21BC" w:rsidRPr="000E017B" w14:paraId="46A02435" w14:textId="77777777" w:rsidTr="004D65F8">
        <w:tc>
          <w:tcPr>
            <w:tcW w:w="5215" w:type="dxa"/>
          </w:tcPr>
          <w:p w14:paraId="0F264289" w14:textId="3A30C1F7" w:rsidR="008B21BC" w:rsidRDefault="008B21BC" w:rsidP="008B21BC">
            <w:pPr>
              <w:spacing w:after="0"/>
              <w:jc w:val="left"/>
              <w:rPr>
                <w:sz w:val="22"/>
                <w:szCs w:val="22"/>
                <w:lang w:val="en-GB"/>
              </w:rPr>
            </w:pPr>
          </w:p>
        </w:tc>
        <w:tc>
          <w:tcPr>
            <w:tcW w:w="3780" w:type="dxa"/>
          </w:tcPr>
          <w:p w14:paraId="49D334DF" w14:textId="08097553" w:rsidR="008B21BC" w:rsidRPr="000E017B" w:rsidRDefault="008B21BC" w:rsidP="008B21BC">
            <w:pPr>
              <w:spacing w:after="0"/>
              <w:jc w:val="left"/>
              <w:rPr>
                <w:sz w:val="22"/>
                <w:szCs w:val="22"/>
                <w:lang w:val="en-GB"/>
              </w:rPr>
            </w:pPr>
            <w:r w:rsidRPr="000E017B">
              <w:rPr>
                <w:sz w:val="22"/>
                <w:szCs w:val="22"/>
                <w:lang w:val="en-GB"/>
              </w:rPr>
              <w:t>0000. NAP (Code 1, 2, 4, 0 in EMPREL)</w:t>
            </w:r>
          </w:p>
        </w:tc>
      </w:tr>
    </w:tbl>
    <w:p w14:paraId="0880DB83" w14:textId="77777777" w:rsidR="00F57170" w:rsidRPr="000E017B" w:rsidRDefault="00F57170" w:rsidP="00F57170">
      <w:pPr>
        <w:spacing w:after="0"/>
        <w:jc w:val="left"/>
        <w:rPr>
          <w:rFonts w:ascii="Arial" w:hAnsi="Arial"/>
          <w:b/>
          <w:sz w:val="22"/>
          <w:lang w:val="en-GB"/>
        </w:rPr>
      </w:pPr>
    </w:p>
    <w:p w14:paraId="5271DBE6" w14:textId="77777777" w:rsidR="00F57170" w:rsidRPr="000E017B" w:rsidRDefault="00F57170" w:rsidP="00F57170">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F57170" w:rsidRPr="000E017B" w14:paraId="30551524" w14:textId="77777777">
        <w:tc>
          <w:tcPr>
            <w:tcW w:w="8995" w:type="dxa"/>
          </w:tcPr>
          <w:p w14:paraId="750DDFF1" w14:textId="77777777" w:rsidR="004311DA" w:rsidRPr="000E017B" w:rsidRDefault="004311DA" w:rsidP="004311DA">
            <w:pPr>
              <w:spacing w:after="0"/>
              <w:rPr>
                <w:b/>
                <w:lang w:val="en-GB"/>
              </w:rPr>
            </w:pPr>
          </w:p>
        </w:tc>
      </w:tr>
    </w:tbl>
    <w:p w14:paraId="4B18D1D5" w14:textId="77777777" w:rsidR="00F57170" w:rsidRPr="000E017B" w:rsidRDefault="00F57170" w:rsidP="002B56D3">
      <w:pPr>
        <w:keepNext/>
        <w:jc w:val="center"/>
        <w:rPr>
          <w:rFonts w:ascii="Arial" w:hAnsi="Arial"/>
          <w:b/>
          <w:sz w:val="22"/>
          <w:lang w:val="en-GB"/>
        </w:rPr>
      </w:pPr>
    </w:p>
    <w:p w14:paraId="1236A45C" w14:textId="77777777" w:rsidR="00AE26AB" w:rsidRPr="000E017B" w:rsidRDefault="00F57170" w:rsidP="00AE26AB">
      <w:pPr>
        <w:jc w:val="center"/>
        <w:rPr>
          <w:rFonts w:ascii="Arial" w:hAnsi="Arial"/>
          <w:b/>
          <w:sz w:val="22"/>
          <w:lang w:val="en-GB"/>
        </w:rPr>
      </w:pPr>
      <w:r w:rsidRPr="000E017B">
        <w:rPr>
          <w:rFonts w:ascii="Arial" w:hAnsi="Arial"/>
          <w:b/>
          <w:sz w:val="22"/>
          <w:lang w:val="en-GB"/>
        </w:rPr>
        <w:br w:type="page"/>
      </w:r>
      <w:r w:rsidR="00AE26AB" w:rsidRPr="000E017B">
        <w:rPr>
          <w:rFonts w:ascii="Arial" w:hAnsi="Arial"/>
          <w:b/>
          <w:sz w:val="22"/>
          <w:lang w:val="en-GB"/>
        </w:rPr>
        <w:lastRenderedPageBreak/>
        <w:t xml:space="preserve">WRKSUP - </w:t>
      </w:r>
      <w:r w:rsidR="00AE26AB" w:rsidRPr="000E017B">
        <w:rPr>
          <w:rFonts w:ascii="Arial" w:hAnsi="Arial"/>
          <w:sz w:val="22"/>
          <w:lang w:val="en-GB"/>
        </w:rPr>
        <w:t>Supervise other employees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AE26AB" w:rsidRPr="001637AA" w14:paraId="5974B327" w14:textId="77777777">
        <w:tc>
          <w:tcPr>
            <w:tcW w:w="1384" w:type="dxa"/>
            <w:tcMar>
              <w:top w:w="57" w:type="dxa"/>
              <w:bottom w:w="57" w:type="dxa"/>
            </w:tcMar>
            <w:vAlign w:val="center"/>
          </w:tcPr>
          <w:p w14:paraId="554C17F1" w14:textId="77777777" w:rsidR="00AE26AB" w:rsidRPr="001637AA" w:rsidRDefault="00AE26AB" w:rsidP="005F06C9">
            <w:pPr>
              <w:jc w:val="center"/>
              <w:rPr>
                <w:i/>
                <w:sz w:val="22"/>
                <w:szCs w:val="22"/>
                <w:lang w:val="en-GB"/>
              </w:rPr>
            </w:pPr>
          </w:p>
        </w:tc>
        <w:tc>
          <w:tcPr>
            <w:tcW w:w="3780" w:type="dxa"/>
            <w:tcMar>
              <w:top w:w="57" w:type="dxa"/>
              <w:bottom w:w="57" w:type="dxa"/>
            </w:tcMar>
            <w:vAlign w:val="center"/>
          </w:tcPr>
          <w:p w14:paraId="633F4D11" w14:textId="77777777" w:rsidR="00AE26AB" w:rsidRPr="001637AA" w:rsidRDefault="00AE26AB"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0E7C812F" w14:textId="77777777" w:rsidR="00AE26AB" w:rsidRPr="001637AA" w:rsidRDefault="00AE26AB" w:rsidP="005F06C9">
            <w:pPr>
              <w:jc w:val="center"/>
              <w:rPr>
                <w:b/>
                <w:sz w:val="22"/>
                <w:szCs w:val="22"/>
                <w:lang w:val="en-GB"/>
              </w:rPr>
            </w:pPr>
            <w:r w:rsidRPr="001637AA">
              <w:rPr>
                <w:b/>
                <w:sz w:val="22"/>
                <w:szCs w:val="22"/>
                <w:lang w:val="en-GB"/>
              </w:rPr>
              <w:t>English Translation</w:t>
            </w:r>
          </w:p>
        </w:tc>
      </w:tr>
      <w:tr w:rsidR="004311DA" w:rsidRPr="001637AA" w14:paraId="2B26090C" w14:textId="77777777" w:rsidTr="004311DA">
        <w:tc>
          <w:tcPr>
            <w:tcW w:w="1384" w:type="dxa"/>
          </w:tcPr>
          <w:p w14:paraId="6D09B928" w14:textId="77777777" w:rsidR="004311DA" w:rsidRPr="001637AA" w:rsidRDefault="004311DA" w:rsidP="005F06C9">
            <w:pPr>
              <w:spacing w:after="0"/>
              <w:rPr>
                <w:sz w:val="22"/>
                <w:szCs w:val="22"/>
                <w:lang w:val="en-GB"/>
              </w:rPr>
            </w:pPr>
            <w:r w:rsidRPr="001637AA">
              <w:rPr>
                <w:i/>
                <w:sz w:val="22"/>
                <w:szCs w:val="22"/>
                <w:lang w:val="en-GB"/>
              </w:rPr>
              <w:t>Question no. and text</w:t>
            </w:r>
          </w:p>
        </w:tc>
        <w:tc>
          <w:tcPr>
            <w:tcW w:w="3780" w:type="dxa"/>
            <w:vAlign w:val="bottom"/>
          </w:tcPr>
          <w:p w14:paraId="29111324" w14:textId="77777777" w:rsidR="004311DA" w:rsidRPr="001637AA" w:rsidRDefault="004311DA" w:rsidP="004311DA">
            <w:pPr>
              <w:widowControl w:val="0"/>
              <w:autoSpaceDE w:val="0"/>
              <w:autoSpaceDN w:val="0"/>
              <w:adjustRightInd w:val="0"/>
              <w:spacing w:after="0" w:line="216" w:lineRule="exact"/>
              <w:rPr>
                <w:sz w:val="22"/>
                <w:szCs w:val="22"/>
              </w:rPr>
            </w:pPr>
            <w:r w:rsidRPr="001637AA">
              <w:rPr>
                <w:bCs/>
                <w:sz w:val="22"/>
                <w:szCs w:val="22"/>
              </w:rPr>
              <w:t>D.09. Çalıştığınız işte başka çalışanların yaptıklarını denetlemek gibi bir göreviniz var mı? Onların  yaptıklarından  dolayı  sorumlu  olan  bir  mevkide  bulunuyor musunuz?</w:t>
            </w:r>
          </w:p>
        </w:tc>
        <w:tc>
          <w:tcPr>
            <w:tcW w:w="3780" w:type="dxa"/>
          </w:tcPr>
          <w:p w14:paraId="0F181D3B" w14:textId="77777777" w:rsidR="004311DA" w:rsidRPr="001637AA" w:rsidRDefault="004311DA" w:rsidP="004311DA">
            <w:pPr>
              <w:spacing w:after="0"/>
              <w:jc w:val="left"/>
              <w:rPr>
                <w:sz w:val="22"/>
                <w:szCs w:val="22"/>
                <w:lang w:val="en-US"/>
              </w:rPr>
            </w:pPr>
            <w:r w:rsidRPr="001637AA">
              <w:rPr>
                <w:sz w:val="22"/>
                <w:szCs w:val="22"/>
                <w:lang w:val="en-GB"/>
              </w:rPr>
              <w:t xml:space="preserve">D.09. </w:t>
            </w:r>
            <w:r w:rsidRPr="001637AA">
              <w:rPr>
                <w:sz w:val="22"/>
                <w:szCs w:val="22"/>
                <w:lang w:val="en-US"/>
              </w:rPr>
              <w:t>Do you have a responsibility in your job to supervise other employees? Are you in a responsible position for the work of other employees?</w:t>
            </w:r>
          </w:p>
        </w:tc>
      </w:tr>
      <w:tr w:rsidR="004311DA" w:rsidRPr="001637AA" w14:paraId="34F3526B" w14:textId="77777777" w:rsidTr="004311DA">
        <w:trPr>
          <w:cantSplit/>
        </w:trPr>
        <w:tc>
          <w:tcPr>
            <w:tcW w:w="1384" w:type="dxa"/>
            <w:vMerge w:val="restart"/>
          </w:tcPr>
          <w:p w14:paraId="6D35D611" w14:textId="77777777" w:rsidR="004311DA" w:rsidRPr="001637AA" w:rsidRDefault="004311DA" w:rsidP="005F06C9">
            <w:pPr>
              <w:spacing w:after="0"/>
              <w:rPr>
                <w:sz w:val="22"/>
                <w:szCs w:val="22"/>
                <w:lang w:val="en-GB"/>
              </w:rPr>
            </w:pPr>
            <w:r w:rsidRPr="001637AA">
              <w:rPr>
                <w:i/>
                <w:sz w:val="22"/>
                <w:szCs w:val="22"/>
                <w:lang w:val="en-GB"/>
              </w:rPr>
              <w:t>Codes/ Categories</w:t>
            </w:r>
          </w:p>
        </w:tc>
        <w:tc>
          <w:tcPr>
            <w:tcW w:w="3780" w:type="dxa"/>
            <w:vAlign w:val="bottom"/>
          </w:tcPr>
          <w:p w14:paraId="456239AB" w14:textId="77777777" w:rsidR="004311DA" w:rsidRPr="001637AA" w:rsidRDefault="004311DA" w:rsidP="004311DA">
            <w:pPr>
              <w:widowControl w:val="0"/>
              <w:autoSpaceDE w:val="0"/>
              <w:autoSpaceDN w:val="0"/>
              <w:adjustRightInd w:val="0"/>
              <w:spacing w:after="0" w:line="216" w:lineRule="exact"/>
              <w:rPr>
                <w:sz w:val="22"/>
                <w:szCs w:val="22"/>
              </w:rPr>
            </w:pPr>
            <w:r w:rsidRPr="001637AA">
              <w:rPr>
                <w:sz w:val="22"/>
                <w:szCs w:val="22"/>
              </w:rPr>
              <w:t>1. Evet</w:t>
            </w:r>
          </w:p>
        </w:tc>
        <w:tc>
          <w:tcPr>
            <w:tcW w:w="3780" w:type="dxa"/>
          </w:tcPr>
          <w:p w14:paraId="644B39BF" w14:textId="77777777" w:rsidR="004311DA" w:rsidRPr="001637AA" w:rsidRDefault="004311DA" w:rsidP="004311DA">
            <w:pPr>
              <w:widowControl w:val="0"/>
              <w:autoSpaceDE w:val="0"/>
              <w:autoSpaceDN w:val="0"/>
              <w:adjustRightInd w:val="0"/>
              <w:rPr>
                <w:sz w:val="22"/>
                <w:szCs w:val="22"/>
                <w:lang w:eastAsia="en-US"/>
              </w:rPr>
            </w:pPr>
            <w:r w:rsidRPr="001637AA">
              <w:rPr>
                <w:sz w:val="22"/>
                <w:szCs w:val="22"/>
                <w:lang w:val="en-US" w:eastAsia="en-US"/>
              </w:rPr>
              <w:t>1. Yes</w:t>
            </w:r>
          </w:p>
        </w:tc>
      </w:tr>
      <w:tr w:rsidR="004311DA" w:rsidRPr="001637AA" w14:paraId="082CB947" w14:textId="77777777">
        <w:trPr>
          <w:cantSplit/>
        </w:trPr>
        <w:tc>
          <w:tcPr>
            <w:tcW w:w="1384" w:type="dxa"/>
            <w:vMerge/>
          </w:tcPr>
          <w:p w14:paraId="75AD9A46" w14:textId="77777777" w:rsidR="004311DA" w:rsidRPr="001637AA" w:rsidRDefault="004311DA" w:rsidP="005F06C9">
            <w:pPr>
              <w:spacing w:after="0"/>
              <w:rPr>
                <w:sz w:val="22"/>
                <w:szCs w:val="22"/>
                <w:lang w:val="en-GB"/>
              </w:rPr>
            </w:pPr>
          </w:p>
        </w:tc>
        <w:tc>
          <w:tcPr>
            <w:tcW w:w="3780" w:type="dxa"/>
          </w:tcPr>
          <w:p w14:paraId="2004739B" w14:textId="77777777" w:rsidR="004311DA" w:rsidRPr="001637AA" w:rsidRDefault="004311DA" w:rsidP="005F06C9">
            <w:pPr>
              <w:spacing w:after="0"/>
              <w:jc w:val="left"/>
              <w:rPr>
                <w:sz w:val="22"/>
                <w:szCs w:val="22"/>
                <w:lang w:val="en-GB"/>
              </w:rPr>
            </w:pPr>
            <w:r w:rsidRPr="001637AA">
              <w:rPr>
                <w:sz w:val="22"/>
                <w:szCs w:val="22"/>
                <w:lang w:val="en-GB"/>
              </w:rPr>
              <w:t xml:space="preserve">2. </w:t>
            </w:r>
            <w:proofErr w:type="spellStart"/>
            <w:r w:rsidRPr="001637AA">
              <w:rPr>
                <w:sz w:val="22"/>
                <w:szCs w:val="22"/>
                <w:lang w:val="en-GB"/>
              </w:rPr>
              <w:t>Hayır</w:t>
            </w:r>
            <w:proofErr w:type="spellEnd"/>
          </w:p>
        </w:tc>
        <w:tc>
          <w:tcPr>
            <w:tcW w:w="3780" w:type="dxa"/>
          </w:tcPr>
          <w:p w14:paraId="65D3C4AB" w14:textId="77777777" w:rsidR="004311DA" w:rsidRPr="001637AA" w:rsidRDefault="004311DA" w:rsidP="004311DA">
            <w:pPr>
              <w:widowControl w:val="0"/>
              <w:autoSpaceDE w:val="0"/>
              <w:autoSpaceDN w:val="0"/>
              <w:adjustRightInd w:val="0"/>
              <w:rPr>
                <w:sz w:val="22"/>
                <w:szCs w:val="22"/>
                <w:lang w:eastAsia="en-US"/>
              </w:rPr>
            </w:pPr>
            <w:r w:rsidRPr="001637AA">
              <w:rPr>
                <w:sz w:val="22"/>
                <w:szCs w:val="22"/>
                <w:lang w:val="en-US" w:eastAsia="en-US"/>
              </w:rPr>
              <w:t>2. No</w:t>
            </w:r>
          </w:p>
        </w:tc>
      </w:tr>
      <w:tr w:rsidR="004311DA" w:rsidRPr="001637AA" w14:paraId="796B5740" w14:textId="77777777">
        <w:trPr>
          <w:cantSplit/>
        </w:trPr>
        <w:tc>
          <w:tcPr>
            <w:tcW w:w="1384" w:type="dxa"/>
            <w:vMerge/>
          </w:tcPr>
          <w:p w14:paraId="36CC9483" w14:textId="77777777" w:rsidR="004311DA" w:rsidRPr="001637AA" w:rsidRDefault="004311DA" w:rsidP="005F06C9">
            <w:pPr>
              <w:spacing w:after="0"/>
              <w:rPr>
                <w:sz w:val="22"/>
                <w:szCs w:val="22"/>
                <w:lang w:val="en-GB"/>
              </w:rPr>
            </w:pPr>
          </w:p>
        </w:tc>
        <w:tc>
          <w:tcPr>
            <w:tcW w:w="3780" w:type="dxa"/>
          </w:tcPr>
          <w:p w14:paraId="616A3683" w14:textId="77777777" w:rsidR="004311DA" w:rsidRPr="001637AA" w:rsidRDefault="004311DA" w:rsidP="005F06C9">
            <w:pPr>
              <w:spacing w:after="0"/>
              <w:jc w:val="left"/>
              <w:rPr>
                <w:sz w:val="22"/>
                <w:szCs w:val="22"/>
                <w:lang w:val="en-GB"/>
              </w:rPr>
            </w:pPr>
            <w:r w:rsidRPr="001637AA">
              <w:rPr>
                <w:sz w:val="22"/>
                <w:szCs w:val="22"/>
                <w:lang w:val="en-GB"/>
              </w:rPr>
              <w:t xml:space="preserve">98. </w:t>
            </w:r>
            <w:proofErr w:type="spellStart"/>
            <w:r w:rsidRPr="001637AA">
              <w:rPr>
                <w:sz w:val="22"/>
                <w:szCs w:val="22"/>
                <w:lang w:val="en-GB"/>
              </w:rPr>
              <w:t>Fikri</w:t>
            </w:r>
            <w:proofErr w:type="spellEnd"/>
            <w:r w:rsidRPr="001637AA">
              <w:rPr>
                <w:sz w:val="22"/>
                <w:szCs w:val="22"/>
                <w:lang w:val="en-GB"/>
              </w:rPr>
              <w:t xml:space="preserve"> yok / </w:t>
            </w:r>
            <w:proofErr w:type="spellStart"/>
            <w:r w:rsidRPr="001637AA">
              <w:rPr>
                <w:sz w:val="22"/>
                <w:szCs w:val="22"/>
                <w:lang w:val="en-GB"/>
              </w:rPr>
              <w:t>Bilmiyor</w:t>
            </w:r>
            <w:proofErr w:type="spellEnd"/>
          </w:p>
        </w:tc>
        <w:tc>
          <w:tcPr>
            <w:tcW w:w="3780" w:type="dxa"/>
          </w:tcPr>
          <w:p w14:paraId="42BA2006" w14:textId="77777777" w:rsidR="004311DA" w:rsidRPr="001637AA" w:rsidRDefault="004311DA" w:rsidP="004311DA">
            <w:pPr>
              <w:widowControl w:val="0"/>
              <w:autoSpaceDE w:val="0"/>
              <w:autoSpaceDN w:val="0"/>
              <w:adjustRightInd w:val="0"/>
              <w:rPr>
                <w:sz w:val="22"/>
                <w:szCs w:val="22"/>
                <w:lang w:eastAsia="en-US"/>
              </w:rPr>
            </w:pPr>
            <w:r w:rsidRPr="001637AA">
              <w:rPr>
                <w:sz w:val="22"/>
                <w:szCs w:val="22"/>
                <w:lang w:val="en-US" w:eastAsia="en-US"/>
              </w:rPr>
              <w:t>98. Don't know</w:t>
            </w:r>
          </w:p>
        </w:tc>
      </w:tr>
      <w:tr w:rsidR="004311DA" w:rsidRPr="001637AA" w14:paraId="5683B17F" w14:textId="77777777" w:rsidTr="004311DA">
        <w:trPr>
          <w:cantSplit/>
          <w:trHeight w:val="571"/>
        </w:trPr>
        <w:tc>
          <w:tcPr>
            <w:tcW w:w="1384" w:type="dxa"/>
            <w:vMerge/>
          </w:tcPr>
          <w:p w14:paraId="25FF209F" w14:textId="77777777" w:rsidR="004311DA" w:rsidRPr="001637AA" w:rsidRDefault="004311DA" w:rsidP="005F06C9">
            <w:pPr>
              <w:spacing w:after="0"/>
              <w:rPr>
                <w:sz w:val="22"/>
                <w:szCs w:val="22"/>
                <w:lang w:val="en-GB"/>
              </w:rPr>
            </w:pPr>
          </w:p>
        </w:tc>
        <w:tc>
          <w:tcPr>
            <w:tcW w:w="3780" w:type="dxa"/>
          </w:tcPr>
          <w:p w14:paraId="47933CAB" w14:textId="77777777" w:rsidR="004311DA" w:rsidRPr="001637AA" w:rsidRDefault="004311DA" w:rsidP="005F06C9">
            <w:pPr>
              <w:spacing w:after="0"/>
              <w:jc w:val="left"/>
              <w:rPr>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768B3BD7" w14:textId="77777777" w:rsidR="004311DA" w:rsidRPr="001637AA" w:rsidRDefault="004311DA" w:rsidP="004311DA">
            <w:pPr>
              <w:rPr>
                <w:sz w:val="22"/>
                <w:szCs w:val="22"/>
              </w:rPr>
            </w:pPr>
            <w:r w:rsidRPr="001637AA">
              <w:rPr>
                <w:sz w:val="22"/>
                <w:szCs w:val="22"/>
                <w:lang w:val="en-US" w:eastAsia="en-US"/>
              </w:rPr>
              <w:t>99. No answer</w:t>
            </w:r>
          </w:p>
        </w:tc>
      </w:tr>
      <w:tr w:rsidR="004311DA" w:rsidRPr="001637AA" w14:paraId="3C3F6995" w14:textId="77777777">
        <w:tc>
          <w:tcPr>
            <w:tcW w:w="1384" w:type="dxa"/>
          </w:tcPr>
          <w:p w14:paraId="153D41DC" w14:textId="77777777" w:rsidR="004311DA" w:rsidRPr="001637AA" w:rsidRDefault="004311DA" w:rsidP="005F06C9">
            <w:pPr>
              <w:spacing w:after="0"/>
              <w:jc w:val="left"/>
              <w:rPr>
                <w:i/>
                <w:sz w:val="22"/>
                <w:szCs w:val="22"/>
                <w:lang w:val="en-GB"/>
              </w:rPr>
            </w:pPr>
            <w:r w:rsidRPr="001637AA">
              <w:rPr>
                <w:i/>
                <w:sz w:val="22"/>
                <w:szCs w:val="22"/>
                <w:lang w:val="en-GB"/>
              </w:rPr>
              <w:t>Interviewer Instruction</w:t>
            </w:r>
          </w:p>
        </w:tc>
        <w:tc>
          <w:tcPr>
            <w:tcW w:w="3780" w:type="dxa"/>
          </w:tcPr>
          <w:p w14:paraId="6A145DE6" w14:textId="77777777" w:rsidR="004311DA" w:rsidRPr="001637AA" w:rsidRDefault="004311DA" w:rsidP="004311DA">
            <w:pPr>
              <w:spacing w:after="0"/>
              <w:rPr>
                <w:sz w:val="22"/>
                <w:szCs w:val="22"/>
                <w:lang w:val="en-GB"/>
              </w:rPr>
            </w:pPr>
            <w:proofErr w:type="spellStart"/>
            <w:r w:rsidRPr="001637AA">
              <w:rPr>
                <w:sz w:val="22"/>
                <w:szCs w:val="22"/>
                <w:lang w:val="en-GB"/>
              </w:rPr>
              <w:t>Eğer</w:t>
            </w:r>
            <w:proofErr w:type="spellEnd"/>
            <w:r w:rsidRPr="001637AA">
              <w:rPr>
                <w:sz w:val="22"/>
                <w:szCs w:val="22"/>
                <w:lang w:val="en-GB"/>
              </w:rPr>
              <w:t xml:space="preserve"> </w:t>
            </w:r>
            <w:proofErr w:type="spellStart"/>
            <w:r w:rsidRPr="001637AA">
              <w:rPr>
                <w:sz w:val="22"/>
                <w:szCs w:val="22"/>
                <w:lang w:val="en-GB"/>
              </w:rPr>
              <w:t>şu</w:t>
            </w:r>
            <w:proofErr w:type="spellEnd"/>
            <w:r w:rsidRPr="001637AA">
              <w:rPr>
                <w:sz w:val="22"/>
                <w:szCs w:val="22"/>
                <w:lang w:val="en-GB"/>
              </w:rPr>
              <w:t xml:space="preserve"> </w:t>
            </w:r>
            <w:proofErr w:type="spellStart"/>
            <w:r w:rsidRPr="001637AA">
              <w:rPr>
                <w:sz w:val="22"/>
                <w:szCs w:val="22"/>
                <w:lang w:val="en-GB"/>
              </w:rPr>
              <w:t>anda</w:t>
            </w:r>
            <w:proofErr w:type="spellEnd"/>
            <w:r w:rsidRPr="001637AA">
              <w:rPr>
                <w:sz w:val="22"/>
                <w:szCs w:val="22"/>
                <w:lang w:val="en-GB"/>
              </w:rPr>
              <w:t xml:space="preserve"> </w:t>
            </w:r>
            <w:proofErr w:type="spellStart"/>
            <w:r w:rsidRPr="001637AA">
              <w:rPr>
                <w:sz w:val="22"/>
                <w:szCs w:val="22"/>
                <w:lang w:val="en-GB"/>
              </w:rPr>
              <w:t>bir</w:t>
            </w:r>
            <w:proofErr w:type="spellEnd"/>
            <w:r w:rsidRPr="001637AA">
              <w:rPr>
                <w:sz w:val="22"/>
                <w:szCs w:val="22"/>
                <w:lang w:val="en-GB"/>
              </w:rPr>
              <w:t xml:space="preserve"> </w:t>
            </w:r>
            <w:proofErr w:type="spellStart"/>
            <w:r w:rsidRPr="001637AA">
              <w:rPr>
                <w:sz w:val="22"/>
                <w:szCs w:val="22"/>
                <w:lang w:val="en-GB"/>
              </w:rPr>
              <w:t>işi</w:t>
            </w:r>
            <w:proofErr w:type="spellEnd"/>
            <w:r w:rsidRPr="001637AA">
              <w:rPr>
                <w:sz w:val="22"/>
                <w:szCs w:val="22"/>
                <w:lang w:val="en-GB"/>
              </w:rPr>
              <w:t xml:space="preserve"> </w:t>
            </w:r>
            <w:proofErr w:type="spellStart"/>
            <w:r w:rsidRPr="001637AA">
              <w:rPr>
                <w:sz w:val="22"/>
                <w:szCs w:val="22"/>
                <w:lang w:val="en-GB"/>
              </w:rPr>
              <w:t>yoksa</w:t>
            </w:r>
            <w:proofErr w:type="spellEnd"/>
            <w:r w:rsidRPr="001637AA">
              <w:rPr>
                <w:sz w:val="22"/>
                <w:szCs w:val="22"/>
                <w:lang w:val="en-GB"/>
              </w:rPr>
              <w:t>, “</w:t>
            </w:r>
            <w:proofErr w:type="spellStart"/>
            <w:r w:rsidRPr="001637AA">
              <w:rPr>
                <w:sz w:val="22"/>
                <w:szCs w:val="22"/>
                <w:lang w:val="en-GB"/>
              </w:rPr>
              <w:t>en</w:t>
            </w:r>
            <w:proofErr w:type="spellEnd"/>
            <w:r w:rsidRPr="001637AA">
              <w:rPr>
                <w:sz w:val="22"/>
                <w:szCs w:val="22"/>
                <w:lang w:val="en-GB"/>
              </w:rPr>
              <w:t xml:space="preserve"> son </w:t>
            </w:r>
            <w:proofErr w:type="spellStart"/>
            <w:r w:rsidRPr="001637AA">
              <w:rPr>
                <w:sz w:val="22"/>
                <w:szCs w:val="22"/>
                <w:lang w:val="en-GB"/>
              </w:rPr>
              <w:t>çalıştığı</w:t>
            </w:r>
            <w:proofErr w:type="spellEnd"/>
            <w:r w:rsidRPr="001637AA">
              <w:rPr>
                <w:sz w:val="22"/>
                <w:szCs w:val="22"/>
                <w:lang w:val="en-GB"/>
              </w:rPr>
              <w:t xml:space="preserve"> </w:t>
            </w:r>
            <w:proofErr w:type="spellStart"/>
            <w:r w:rsidRPr="001637AA">
              <w:rPr>
                <w:sz w:val="22"/>
                <w:szCs w:val="22"/>
                <w:lang w:val="en-GB"/>
              </w:rPr>
              <w:t>iş</w:t>
            </w:r>
            <w:proofErr w:type="spellEnd"/>
            <w:r w:rsidRPr="001637AA">
              <w:rPr>
                <w:sz w:val="22"/>
                <w:szCs w:val="22"/>
                <w:lang w:val="en-GB"/>
              </w:rPr>
              <w:t xml:space="preserve">” </w:t>
            </w:r>
            <w:proofErr w:type="spellStart"/>
            <w:r w:rsidRPr="001637AA">
              <w:rPr>
                <w:sz w:val="22"/>
                <w:szCs w:val="22"/>
                <w:lang w:val="en-GB"/>
              </w:rPr>
              <w:t>için</w:t>
            </w:r>
            <w:proofErr w:type="spellEnd"/>
            <w:r w:rsidRPr="001637AA">
              <w:rPr>
                <w:sz w:val="22"/>
                <w:szCs w:val="22"/>
                <w:lang w:val="en-GB"/>
              </w:rPr>
              <w:t xml:space="preserve"> </w:t>
            </w:r>
            <w:proofErr w:type="spellStart"/>
            <w:r w:rsidRPr="001637AA">
              <w:rPr>
                <w:sz w:val="22"/>
                <w:szCs w:val="22"/>
                <w:lang w:val="en-GB"/>
              </w:rPr>
              <w:t>sorun</w:t>
            </w:r>
            <w:proofErr w:type="spellEnd"/>
            <w:r w:rsidRPr="001637AA">
              <w:rPr>
                <w:sz w:val="22"/>
                <w:szCs w:val="22"/>
                <w:lang w:val="en-GB"/>
              </w:rPr>
              <w:t xml:space="preserve">. </w:t>
            </w:r>
          </w:p>
        </w:tc>
        <w:tc>
          <w:tcPr>
            <w:tcW w:w="3780" w:type="dxa"/>
          </w:tcPr>
          <w:p w14:paraId="2A633D9D" w14:textId="77777777" w:rsidR="004311DA" w:rsidRPr="001637AA" w:rsidRDefault="004311DA" w:rsidP="004311DA">
            <w:pPr>
              <w:spacing w:after="0"/>
              <w:rPr>
                <w:sz w:val="22"/>
                <w:szCs w:val="22"/>
                <w:lang w:val="en-GB"/>
              </w:rPr>
            </w:pPr>
            <w:r w:rsidRPr="001637AA">
              <w:rPr>
                <w:sz w:val="22"/>
                <w:szCs w:val="22"/>
                <w:lang w:val="en-GB"/>
              </w:rPr>
              <w:t xml:space="preserve">If the respondent does not have a job at the time of interview, then ask for “the most recent job done.” </w:t>
            </w:r>
          </w:p>
        </w:tc>
      </w:tr>
      <w:tr w:rsidR="004311DA" w:rsidRPr="001637AA" w14:paraId="3D46E595" w14:textId="77777777">
        <w:tc>
          <w:tcPr>
            <w:tcW w:w="1384" w:type="dxa"/>
          </w:tcPr>
          <w:p w14:paraId="67C23FC9" w14:textId="77777777" w:rsidR="004311DA" w:rsidRPr="001637AA" w:rsidRDefault="004311DA" w:rsidP="005F06C9">
            <w:pPr>
              <w:spacing w:after="0"/>
              <w:jc w:val="left"/>
              <w:rPr>
                <w:i/>
                <w:sz w:val="22"/>
                <w:szCs w:val="22"/>
                <w:lang w:val="en-GB"/>
              </w:rPr>
            </w:pPr>
            <w:r w:rsidRPr="001637AA">
              <w:rPr>
                <w:i/>
                <w:sz w:val="22"/>
                <w:szCs w:val="22"/>
                <w:lang w:val="en-GB"/>
              </w:rPr>
              <w:t>Translation Note</w:t>
            </w:r>
          </w:p>
        </w:tc>
        <w:tc>
          <w:tcPr>
            <w:tcW w:w="7560" w:type="dxa"/>
            <w:gridSpan w:val="2"/>
          </w:tcPr>
          <w:p w14:paraId="2215E6E0" w14:textId="77777777" w:rsidR="004311DA" w:rsidRPr="001637AA" w:rsidRDefault="004311DA" w:rsidP="005F06C9">
            <w:pPr>
              <w:spacing w:after="0"/>
              <w:rPr>
                <w:sz w:val="22"/>
                <w:szCs w:val="22"/>
                <w:lang w:val="en-GB"/>
              </w:rPr>
            </w:pPr>
          </w:p>
        </w:tc>
      </w:tr>
      <w:tr w:rsidR="004311DA" w:rsidRPr="001637AA" w14:paraId="177DFC8D" w14:textId="77777777">
        <w:tc>
          <w:tcPr>
            <w:tcW w:w="1384" w:type="dxa"/>
          </w:tcPr>
          <w:p w14:paraId="63E26689" w14:textId="77777777" w:rsidR="004311DA" w:rsidRPr="001637AA" w:rsidRDefault="004311DA" w:rsidP="005F06C9">
            <w:pPr>
              <w:spacing w:after="0"/>
              <w:rPr>
                <w:i/>
                <w:sz w:val="22"/>
                <w:szCs w:val="22"/>
                <w:lang w:val="en-GB"/>
              </w:rPr>
            </w:pPr>
            <w:r w:rsidRPr="001637AA">
              <w:rPr>
                <w:i/>
                <w:sz w:val="22"/>
                <w:szCs w:val="22"/>
                <w:lang w:val="en-GB"/>
              </w:rPr>
              <w:t>Note</w:t>
            </w:r>
          </w:p>
        </w:tc>
        <w:tc>
          <w:tcPr>
            <w:tcW w:w="7560" w:type="dxa"/>
            <w:gridSpan w:val="2"/>
          </w:tcPr>
          <w:p w14:paraId="7F8474B3" w14:textId="77777777" w:rsidR="004311DA" w:rsidRPr="001637AA" w:rsidRDefault="004311DA" w:rsidP="005F06C9">
            <w:pPr>
              <w:autoSpaceDE w:val="0"/>
              <w:autoSpaceDN w:val="0"/>
              <w:adjustRightInd w:val="0"/>
              <w:spacing w:after="0"/>
              <w:rPr>
                <w:sz w:val="22"/>
                <w:szCs w:val="22"/>
                <w:lang w:val="en-GB" w:eastAsia="en-US"/>
              </w:rPr>
            </w:pPr>
          </w:p>
        </w:tc>
      </w:tr>
    </w:tbl>
    <w:p w14:paraId="574E7B12" w14:textId="77777777" w:rsidR="00AE26AB" w:rsidRPr="000E017B" w:rsidRDefault="00AE26AB" w:rsidP="00AE26AB">
      <w:pPr>
        <w:rPr>
          <w:lang w:val="en-GB"/>
        </w:rPr>
      </w:pPr>
    </w:p>
    <w:p w14:paraId="78D4572C" w14:textId="77777777" w:rsidR="00AE26AB" w:rsidRPr="000E017B" w:rsidRDefault="00AE26AB" w:rsidP="00AE26AB">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E26AB" w:rsidRPr="000E017B" w14:paraId="66B83E8B" w14:textId="77777777">
        <w:tc>
          <w:tcPr>
            <w:tcW w:w="8995" w:type="dxa"/>
          </w:tcPr>
          <w:p w14:paraId="052139EF" w14:textId="77777777" w:rsidR="00AE26AB" w:rsidRPr="000E017B" w:rsidRDefault="004311DA" w:rsidP="005F06C9">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D.05</w:t>
            </w:r>
            <w:r w:rsidRPr="006F72E4">
              <w:rPr>
                <w:sz w:val="22"/>
                <w:szCs w:val="22"/>
                <w:lang w:val="en-GB"/>
              </w:rPr>
              <w:t>.=</w:t>
            </w:r>
            <w:r>
              <w:rPr>
                <w:sz w:val="22"/>
                <w:szCs w:val="22"/>
                <w:lang w:val="en-GB"/>
              </w:rPr>
              <w:t>2)</w:t>
            </w:r>
          </w:p>
        </w:tc>
      </w:tr>
    </w:tbl>
    <w:p w14:paraId="45444797" w14:textId="77777777" w:rsidR="00AE26AB" w:rsidRPr="000E017B" w:rsidRDefault="00AE26AB" w:rsidP="00AE26AB">
      <w:pPr>
        <w:spacing w:after="0"/>
        <w:rPr>
          <w:lang w:val="en-GB"/>
        </w:rPr>
      </w:pPr>
    </w:p>
    <w:p w14:paraId="677B57AD" w14:textId="77777777" w:rsidR="00AE26AB" w:rsidRPr="000E017B" w:rsidRDefault="00AE26AB" w:rsidP="00AE26AB">
      <w:pPr>
        <w:rPr>
          <w:b/>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AE26AB" w:rsidRPr="000E017B" w14:paraId="0B49D8BF" w14:textId="77777777" w:rsidTr="008B21BC">
        <w:tc>
          <w:tcPr>
            <w:tcW w:w="5215" w:type="dxa"/>
            <w:tcMar>
              <w:top w:w="57" w:type="dxa"/>
              <w:bottom w:w="57" w:type="dxa"/>
            </w:tcMar>
            <w:vAlign w:val="center"/>
          </w:tcPr>
          <w:p w14:paraId="01DF704D" w14:textId="77777777" w:rsidR="00AE26AB" w:rsidRPr="000E017B" w:rsidRDefault="00AE26AB"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73E3F563" w14:textId="77777777" w:rsidR="00AE26AB" w:rsidRPr="000E017B" w:rsidRDefault="00AE26AB" w:rsidP="005F06C9">
            <w:pPr>
              <w:jc w:val="center"/>
              <w:rPr>
                <w:b/>
                <w:sz w:val="22"/>
                <w:szCs w:val="22"/>
                <w:lang w:val="en-GB"/>
              </w:rPr>
            </w:pPr>
            <w:r w:rsidRPr="000E017B">
              <w:rPr>
                <w:b/>
                <w:sz w:val="22"/>
                <w:szCs w:val="22"/>
                <w:lang w:val="en-GB"/>
              </w:rPr>
              <w:sym w:font="Wingdings" w:char="F0E8"/>
            </w:r>
            <w:r w:rsidRPr="000E017B">
              <w:rPr>
                <w:b/>
                <w:sz w:val="22"/>
                <w:szCs w:val="22"/>
                <w:lang w:val="en-GB"/>
              </w:rPr>
              <w:t>WRKSUP</w:t>
            </w:r>
          </w:p>
        </w:tc>
      </w:tr>
      <w:tr w:rsidR="008B21BC" w:rsidRPr="000E017B" w14:paraId="0D230207" w14:textId="77777777" w:rsidTr="008B21BC">
        <w:tc>
          <w:tcPr>
            <w:tcW w:w="5215" w:type="dxa"/>
          </w:tcPr>
          <w:p w14:paraId="2B0CD2A8" w14:textId="77777777" w:rsidR="008B21BC" w:rsidRPr="000E017B" w:rsidRDefault="008B21BC" w:rsidP="008B21BC">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D.09</w:t>
            </w:r>
            <w:r w:rsidRPr="006F72E4">
              <w:rPr>
                <w:sz w:val="22"/>
                <w:szCs w:val="22"/>
                <w:lang w:val="en-GB"/>
              </w:rPr>
              <w:t>.=</w:t>
            </w:r>
            <w:r>
              <w:rPr>
                <w:sz w:val="22"/>
                <w:szCs w:val="22"/>
                <w:lang w:val="en-GB"/>
              </w:rPr>
              <w:t>1)</w:t>
            </w:r>
          </w:p>
        </w:tc>
        <w:tc>
          <w:tcPr>
            <w:tcW w:w="3780" w:type="dxa"/>
          </w:tcPr>
          <w:p w14:paraId="25FA4482" w14:textId="0B3AD374" w:rsidR="008B21BC" w:rsidRPr="000E017B" w:rsidRDefault="008B21BC" w:rsidP="008B21BC">
            <w:pPr>
              <w:spacing w:after="0"/>
              <w:rPr>
                <w:sz w:val="22"/>
                <w:szCs w:val="22"/>
                <w:lang w:val="en-GB"/>
              </w:rPr>
            </w:pPr>
            <w:r w:rsidRPr="000E017B">
              <w:rPr>
                <w:sz w:val="22"/>
                <w:szCs w:val="22"/>
                <w:lang w:val="en-GB"/>
              </w:rPr>
              <w:t>1. Yes</w:t>
            </w:r>
          </w:p>
        </w:tc>
      </w:tr>
      <w:tr w:rsidR="008B21BC" w:rsidRPr="000E017B" w14:paraId="05EF3DE0" w14:textId="77777777" w:rsidTr="008B21BC">
        <w:tc>
          <w:tcPr>
            <w:tcW w:w="5215" w:type="dxa"/>
          </w:tcPr>
          <w:p w14:paraId="13116F02" w14:textId="77777777" w:rsidR="008B21BC" w:rsidRPr="000E017B" w:rsidRDefault="008B21BC" w:rsidP="008B21BC">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D.09</w:t>
            </w:r>
            <w:r w:rsidRPr="006F72E4">
              <w:rPr>
                <w:sz w:val="22"/>
                <w:szCs w:val="22"/>
                <w:lang w:val="en-GB"/>
              </w:rPr>
              <w:t>.=</w:t>
            </w:r>
            <w:r>
              <w:rPr>
                <w:sz w:val="22"/>
                <w:szCs w:val="22"/>
                <w:lang w:val="en-GB"/>
              </w:rPr>
              <w:t>2)</w:t>
            </w:r>
          </w:p>
        </w:tc>
        <w:tc>
          <w:tcPr>
            <w:tcW w:w="3780" w:type="dxa"/>
          </w:tcPr>
          <w:p w14:paraId="1EDC5680" w14:textId="1B1DA8EE" w:rsidR="008B21BC" w:rsidRPr="000E017B" w:rsidRDefault="008B21BC" w:rsidP="008B21BC">
            <w:pPr>
              <w:spacing w:after="0"/>
              <w:rPr>
                <w:sz w:val="22"/>
                <w:szCs w:val="22"/>
                <w:lang w:val="en-GB"/>
              </w:rPr>
            </w:pPr>
            <w:r w:rsidRPr="000E017B">
              <w:rPr>
                <w:sz w:val="22"/>
                <w:szCs w:val="22"/>
                <w:lang w:val="en-GB"/>
              </w:rPr>
              <w:t>2. No</w:t>
            </w:r>
          </w:p>
        </w:tc>
      </w:tr>
      <w:tr w:rsidR="008B21BC" w:rsidRPr="000E017B" w14:paraId="7BD32C62" w14:textId="77777777" w:rsidTr="008B21BC">
        <w:tc>
          <w:tcPr>
            <w:tcW w:w="5215" w:type="dxa"/>
          </w:tcPr>
          <w:p w14:paraId="462577E4" w14:textId="164046D4" w:rsidR="008B21BC" w:rsidRPr="000E017B" w:rsidRDefault="008B21BC" w:rsidP="008B21BC">
            <w:pPr>
              <w:spacing w:after="0"/>
              <w:jc w:val="left"/>
              <w:rPr>
                <w:sz w:val="22"/>
                <w:szCs w:val="22"/>
                <w:lang w:val="en-GB"/>
              </w:rPr>
            </w:pPr>
          </w:p>
        </w:tc>
        <w:tc>
          <w:tcPr>
            <w:tcW w:w="3780" w:type="dxa"/>
          </w:tcPr>
          <w:p w14:paraId="2675448A" w14:textId="3484CFF5" w:rsidR="008B21BC" w:rsidRPr="000E017B" w:rsidRDefault="008B21BC" w:rsidP="008B21BC">
            <w:pPr>
              <w:spacing w:after="0"/>
              <w:rPr>
                <w:sz w:val="22"/>
                <w:szCs w:val="22"/>
                <w:lang w:val="en-GB"/>
              </w:rPr>
            </w:pPr>
            <w:r w:rsidRPr="000E017B">
              <w:rPr>
                <w:sz w:val="22"/>
                <w:szCs w:val="22"/>
                <w:lang w:val="en-GB"/>
              </w:rPr>
              <w:t>9. No answer</w:t>
            </w:r>
          </w:p>
        </w:tc>
      </w:tr>
      <w:tr w:rsidR="008B21BC" w:rsidRPr="000E017B" w14:paraId="3467851B" w14:textId="77777777" w:rsidTr="008B21BC">
        <w:tc>
          <w:tcPr>
            <w:tcW w:w="5215" w:type="dxa"/>
          </w:tcPr>
          <w:p w14:paraId="6F5AAC07" w14:textId="3AE9E631" w:rsidR="008B21BC" w:rsidRPr="000E017B" w:rsidRDefault="008B21BC" w:rsidP="008B21BC">
            <w:pPr>
              <w:spacing w:after="0"/>
              <w:jc w:val="left"/>
              <w:rPr>
                <w:sz w:val="22"/>
                <w:szCs w:val="22"/>
                <w:lang w:val="en-GB"/>
              </w:rPr>
            </w:pPr>
          </w:p>
        </w:tc>
        <w:tc>
          <w:tcPr>
            <w:tcW w:w="3780" w:type="dxa"/>
          </w:tcPr>
          <w:p w14:paraId="04866F46" w14:textId="12B63AFD" w:rsidR="008B21BC" w:rsidRPr="000E017B" w:rsidRDefault="008B21BC" w:rsidP="008B21BC">
            <w:pPr>
              <w:spacing w:after="0"/>
              <w:rPr>
                <w:sz w:val="22"/>
                <w:szCs w:val="22"/>
                <w:lang w:val="en-GB"/>
              </w:rPr>
            </w:pPr>
            <w:r w:rsidRPr="000E017B">
              <w:rPr>
                <w:sz w:val="22"/>
                <w:szCs w:val="22"/>
                <w:lang w:val="en-GB"/>
              </w:rPr>
              <w:t>0. NAP (Code 3 in WORK)</w:t>
            </w:r>
          </w:p>
        </w:tc>
      </w:tr>
    </w:tbl>
    <w:p w14:paraId="59A19474" w14:textId="77777777" w:rsidR="00AE26AB" w:rsidRPr="000E017B" w:rsidRDefault="00AE26AB" w:rsidP="00AE26AB">
      <w:pPr>
        <w:rPr>
          <w:rFonts w:ascii="Arial" w:hAnsi="Arial"/>
          <w:b/>
          <w:sz w:val="22"/>
          <w:lang w:val="en-GB"/>
        </w:rPr>
      </w:pPr>
    </w:p>
    <w:p w14:paraId="26C91C61" w14:textId="77777777" w:rsidR="00AE26AB" w:rsidRPr="000E017B" w:rsidRDefault="00AE26AB" w:rsidP="00AE26AB">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E26AB" w:rsidRPr="000E017B" w14:paraId="54259C82" w14:textId="77777777">
        <w:tc>
          <w:tcPr>
            <w:tcW w:w="8995" w:type="dxa"/>
          </w:tcPr>
          <w:p w14:paraId="0C5280D8" w14:textId="77777777" w:rsidR="004311DA" w:rsidRPr="000E017B" w:rsidRDefault="004311DA" w:rsidP="009E789F">
            <w:pPr>
              <w:spacing w:after="0"/>
              <w:rPr>
                <w:b/>
                <w:lang w:val="en-GB"/>
              </w:rPr>
            </w:pPr>
          </w:p>
        </w:tc>
      </w:tr>
    </w:tbl>
    <w:p w14:paraId="41F2105A" w14:textId="77777777" w:rsidR="00AE26AB" w:rsidRPr="000E017B" w:rsidRDefault="00AE26AB" w:rsidP="002B56D3">
      <w:pPr>
        <w:keepNext/>
        <w:jc w:val="center"/>
        <w:rPr>
          <w:rFonts w:ascii="Arial" w:hAnsi="Arial"/>
          <w:b/>
          <w:sz w:val="22"/>
          <w:lang w:val="en-GB"/>
        </w:rPr>
      </w:pPr>
    </w:p>
    <w:p w14:paraId="7E6A2076" w14:textId="77777777" w:rsidR="00E02C3C" w:rsidRPr="000E017B" w:rsidRDefault="00AE26AB" w:rsidP="00E02C3C">
      <w:pPr>
        <w:jc w:val="center"/>
        <w:rPr>
          <w:rFonts w:ascii="Arial" w:hAnsi="Arial"/>
          <w:b/>
          <w:sz w:val="22"/>
          <w:lang w:val="en-GB"/>
        </w:rPr>
      </w:pPr>
      <w:r w:rsidRPr="000E017B">
        <w:rPr>
          <w:rFonts w:ascii="Arial" w:hAnsi="Arial"/>
          <w:b/>
          <w:sz w:val="22"/>
          <w:lang w:val="en-GB"/>
        </w:rPr>
        <w:br w:type="page"/>
      </w:r>
      <w:r w:rsidR="00E02C3C" w:rsidRPr="000E017B">
        <w:rPr>
          <w:rFonts w:ascii="Arial" w:hAnsi="Arial"/>
          <w:b/>
          <w:sz w:val="22"/>
          <w:lang w:val="en-GB"/>
        </w:rPr>
        <w:lastRenderedPageBreak/>
        <w:t xml:space="preserve">NSUP – </w:t>
      </w:r>
      <w:r w:rsidR="00E02C3C" w:rsidRPr="000E017B">
        <w:rPr>
          <w:rFonts w:ascii="Arial" w:hAnsi="Arial"/>
          <w:sz w:val="22"/>
          <w:lang w:val="en-GB"/>
        </w:rPr>
        <w:t>Number of other employees supervised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E02C3C" w:rsidRPr="001637AA" w14:paraId="4D81288C" w14:textId="77777777">
        <w:tc>
          <w:tcPr>
            <w:tcW w:w="1384" w:type="dxa"/>
            <w:tcMar>
              <w:top w:w="57" w:type="dxa"/>
              <w:bottom w:w="57" w:type="dxa"/>
            </w:tcMar>
            <w:vAlign w:val="center"/>
          </w:tcPr>
          <w:p w14:paraId="486C51EB" w14:textId="77777777" w:rsidR="00E02C3C" w:rsidRPr="001637AA" w:rsidRDefault="00E02C3C" w:rsidP="005F06C9">
            <w:pPr>
              <w:jc w:val="center"/>
              <w:rPr>
                <w:i/>
                <w:sz w:val="22"/>
                <w:szCs w:val="22"/>
                <w:lang w:val="en-GB"/>
              </w:rPr>
            </w:pPr>
          </w:p>
        </w:tc>
        <w:tc>
          <w:tcPr>
            <w:tcW w:w="3780" w:type="dxa"/>
            <w:tcMar>
              <w:top w:w="57" w:type="dxa"/>
              <w:bottom w:w="57" w:type="dxa"/>
            </w:tcMar>
            <w:vAlign w:val="center"/>
          </w:tcPr>
          <w:p w14:paraId="7E8F725E" w14:textId="77777777" w:rsidR="00E02C3C" w:rsidRPr="001637AA" w:rsidRDefault="00E02C3C"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602383B9" w14:textId="77777777" w:rsidR="00E02C3C" w:rsidRPr="001637AA" w:rsidRDefault="00E02C3C" w:rsidP="005F06C9">
            <w:pPr>
              <w:jc w:val="center"/>
              <w:rPr>
                <w:b/>
                <w:sz w:val="22"/>
                <w:szCs w:val="22"/>
                <w:lang w:val="en-GB"/>
              </w:rPr>
            </w:pPr>
            <w:r w:rsidRPr="001637AA">
              <w:rPr>
                <w:b/>
                <w:sz w:val="22"/>
                <w:szCs w:val="22"/>
                <w:lang w:val="en-GB"/>
              </w:rPr>
              <w:t>English Translation</w:t>
            </w:r>
          </w:p>
        </w:tc>
      </w:tr>
      <w:tr w:rsidR="00E02C3C" w:rsidRPr="001637AA" w14:paraId="41A482FC" w14:textId="77777777">
        <w:tc>
          <w:tcPr>
            <w:tcW w:w="1384" w:type="dxa"/>
          </w:tcPr>
          <w:p w14:paraId="6EFD629D" w14:textId="77777777" w:rsidR="00E02C3C" w:rsidRPr="001637AA" w:rsidRDefault="00E02C3C" w:rsidP="005F06C9">
            <w:pPr>
              <w:spacing w:after="0"/>
              <w:rPr>
                <w:sz w:val="22"/>
                <w:szCs w:val="22"/>
                <w:lang w:val="en-GB"/>
              </w:rPr>
            </w:pPr>
            <w:r w:rsidRPr="001637AA">
              <w:rPr>
                <w:i/>
                <w:sz w:val="22"/>
                <w:szCs w:val="22"/>
                <w:lang w:val="en-GB"/>
              </w:rPr>
              <w:t>Question no. and text</w:t>
            </w:r>
          </w:p>
        </w:tc>
        <w:tc>
          <w:tcPr>
            <w:tcW w:w="3780" w:type="dxa"/>
          </w:tcPr>
          <w:p w14:paraId="09BD267C" w14:textId="77777777" w:rsidR="00E02C3C" w:rsidRPr="001637AA" w:rsidRDefault="00275681" w:rsidP="005F06C9">
            <w:pPr>
              <w:spacing w:after="0"/>
              <w:jc w:val="left"/>
              <w:rPr>
                <w:sz w:val="22"/>
                <w:szCs w:val="22"/>
                <w:lang w:val="en-GB"/>
              </w:rPr>
            </w:pPr>
            <w:r w:rsidRPr="001637AA">
              <w:rPr>
                <w:sz w:val="22"/>
                <w:szCs w:val="22"/>
                <w:lang w:val="en-GB"/>
              </w:rPr>
              <w:t xml:space="preserve">D.10. </w:t>
            </w:r>
            <w:proofErr w:type="spellStart"/>
            <w:r w:rsidRPr="001637AA">
              <w:rPr>
                <w:bCs/>
                <w:sz w:val="22"/>
                <w:szCs w:val="22"/>
                <w:lang w:val="en-US"/>
              </w:rPr>
              <w:t>Kaç</w:t>
            </w:r>
            <w:proofErr w:type="spellEnd"/>
            <w:r w:rsidRPr="001637AA">
              <w:rPr>
                <w:bCs/>
                <w:sz w:val="22"/>
                <w:szCs w:val="22"/>
                <w:lang w:val="en-US"/>
              </w:rPr>
              <w:t xml:space="preserve"> </w:t>
            </w:r>
            <w:proofErr w:type="spellStart"/>
            <w:r w:rsidRPr="001637AA">
              <w:rPr>
                <w:bCs/>
                <w:sz w:val="22"/>
                <w:szCs w:val="22"/>
                <w:lang w:val="en-US"/>
              </w:rPr>
              <w:t>kişiden</w:t>
            </w:r>
            <w:proofErr w:type="spellEnd"/>
            <w:r w:rsidRPr="001637AA">
              <w:rPr>
                <w:bCs/>
                <w:sz w:val="22"/>
                <w:szCs w:val="22"/>
                <w:lang w:val="en-US"/>
              </w:rPr>
              <w:t xml:space="preserve"> </w:t>
            </w:r>
            <w:proofErr w:type="spellStart"/>
            <w:r w:rsidRPr="001637AA">
              <w:rPr>
                <w:bCs/>
                <w:sz w:val="22"/>
                <w:szCs w:val="22"/>
                <w:lang w:val="en-US"/>
              </w:rPr>
              <w:t>sorumlusunuz</w:t>
            </w:r>
            <w:proofErr w:type="spellEnd"/>
            <w:r w:rsidRPr="001637AA">
              <w:rPr>
                <w:bCs/>
                <w:sz w:val="22"/>
                <w:szCs w:val="22"/>
                <w:lang w:val="en-US"/>
              </w:rPr>
              <w:t>?</w:t>
            </w:r>
          </w:p>
        </w:tc>
        <w:tc>
          <w:tcPr>
            <w:tcW w:w="3780" w:type="dxa"/>
          </w:tcPr>
          <w:p w14:paraId="387A29DB" w14:textId="77777777" w:rsidR="00E02C3C" w:rsidRPr="001637AA" w:rsidRDefault="00275681" w:rsidP="005F06C9">
            <w:pPr>
              <w:spacing w:after="0"/>
              <w:jc w:val="left"/>
              <w:rPr>
                <w:sz w:val="22"/>
                <w:szCs w:val="22"/>
                <w:lang w:val="en-GB"/>
              </w:rPr>
            </w:pPr>
            <w:r w:rsidRPr="001637AA">
              <w:rPr>
                <w:sz w:val="22"/>
                <w:szCs w:val="22"/>
                <w:lang w:val="en-GB"/>
              </w:rPr>
              <w:t xml:space="preserve">D.10. </w:t>
            </w:r>
            <w:r w:rsidRPr="001637AA">
              <w:rPr>
                <w:sz w:val="22"/>
                <w:szCs w:val="22"/>
                <w:lang w:val="en-US"/>
              </w:rPr>
              <w:t>How many other employees do you supervise?</w:t>
            </w:r>
          </w:p>
        </w:tc>
      </w:tr>
      <w:tr w:rsidR="00420725" w:rsidRPr="001637AA" w14:paraId="1B10A500" w14:textId="77777777">
        <w:trPr>
          <w:cantSplit/>
        </w:trPr>
        <w:tc>
          <w:tcPr>
            <w:tcW w:w="1384" w:type="dxa"/>
            <w:vMerge w:val="restart"/>
          </w:tcPr>
          <w:p w14:paraId="5F41E1E0" w14:textId="77777777" w:rsidR="00420725" w:rsidRPr="001637AA" w:rsidRDefault="00420725" w:rsidP="005F06C9">
            <w:pPr>
              <w:spacing w:after="0"/>
              <w:rPr>
                <w:sz w:val="22"/>
                <w:szCs w:val="22"/>
                <w:lang w:val="en-GB"/>
              </w:rPr>
            </w:pPr>
            <w:r w:rsidRPr="001637AA">
              <w:rPr>
                <w:i/>
                <w:sz w:val="22"/>
                <w:szCs w:val="22"/>
                <w:lang w:val="en-GB"/>
              </w:rPr>
              <w:t>Codes/ Categories</w:t>
            </w:r>
          </w:p>
        </w:tc>
        <w:tc>
          <w:tcPr>
            <w:tcW w:w="3780" w:type="dxa"/>
          </w:tcPr>
          <w:p w14:paraId="7D833087" w14:textId="77777777" w:rsidR="00420725" w:rsidRPr="001637AA" w:rsidRDefault="00420725" w:rsidP="00420725">
            <w:pPr>
              <w:spacing w:after="0"/>
              <w:rPr>
                <w:sz w:val="22"/>
                <w:szCs w:val="22"/>
                <w:lang w:val="en-GB"/>
              </w:rPr>
            </w:pPr>
            <w:r w:rsidRPr="001637AA">
              <w:rPr>
                <w:sz w:val="22"/>
                <w:szCs w:val="22"/>
                <w:lang w:val="en-GB"/>
              </w:rPr>
              <w:t>1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2CE9A94C" w14:textId="77777777" w:rsidR="00420725" w:rsidRPr="001637AA" w:rsidRDefault="00420725" w:rsidP="00420725">
            <w:pPr>
              <w:spacing w:after="0"/>
              <w:rPr>
                <w:sz w:val="22"/>
                <w:szCs w:val="22"/>
                <w:lang w:val="en-GB"/>
              </w:rPr>
            </w:pPr>
            <w:r w:rsidRPr="001637AA">
              <w:rPr>
                <w:sz w:val="22"/>
                <w:szCs w:val="22"/>
                <w:lang w:val="en-GB"/>
              </w:rPr>
              <w:t>1 (Lowest valid code)</w:t>
            </w:r>
          </w:p>
        </w:tc>
      </w:tr>
      <w:tr w:rsidR="00420725" w:rsidRPr="001637AA" w14:paraId="1B81CE48" w14:textId="77777777">
        <w:trPr>
          <w:cantSplit/>
        </w:trPr>
        <w:tc>
          <w:tcPr>
            <w:tcW w:w="1384" w:type="dxa"/>
            <w:vMerge/>
          </w:tcPr>
          <w:p w14:paraId="6896A30D" w14:textId="77777777" w:rsidR="00420725" w:rsidRPr="001637AA" w:rsidRDefault="00420725" w:rsidP="005F06C9">
            <w:pPr>
              <w:spacing w:after="0"/>
              <w:rPr>
                <w:sz w:val="22"/>
                <w:szCs w:val="22"/>
                <w:lang w:val="en-GB"/>
              </w:rPr>
            </w:pPr>
          </w:p>
        </w:tc>
        <w:tc>
          <w:tcPr>
            <w:tcW w:w="3780" w:type="dxa"/>
          </w:tcPr>
          <w:p w14:paraId="75FA1072" w14:textId="77777777" w:rsidR="00420725" w:rsidRPr="001637AA" w:rsidRDefault="00406BAA" w:rsidP="00420725">
            <w:pPr>
              <w:spacing w:after="0"/>
              <w:rPr>
                <w:sz w:val="22"/>
                <w:szCs w:val="22"/>
                <w:lang w:val="en-GB"/>
              </w:rPr>
            </w:pPr>
            <w:r>
              <w:rPr>
                <w:sz w:val="22"/>
                <w:szCs w:val="22"/>
                <w:lang w:val="en-GB"/>
              </w:rPr>
              <w:t>14</w:t>
            </w:r>
            <w:r w:rsidR="00420725" w:rsidRPr="001637AA">
              <w:rPr>
                <w:sz w:val="22"/>
                <w:szCs w:val="22"/>
                <w:lang w:val="en-GB"/>
              </w:rPr>
              <w:t>0 (</w:t>
            </w:r>
            <w:proofErr w:type="spellStart"/>
            <w:r w:rsidR="00420725" w:rsidRPr="001637AA">
              <w:rPr>
                <w:sz w:val="22"/>
                <w:szCs w:val="22"/>
                <w:lang w:val="en-GB"/>
              </w:rPr>
              <w:t>En</w:t>
            </w:r>
            <w:proofErr w:type="spellEnd"/>
            <w:r w:rsidR="00420725" w:rsidRPr="001637AA">
              <w:rPr>
                <w:sz w:val="22"/>
                <w:szCs w:val="22"/>
                <w:lang w:val="en-GB"/>
              </w:rPr>
              <w:t xml:space="preserve"> </w:t>
            </w:r>
            <w:proofErr w:type="spellStart"/>
            <w:r w:rsidR="00420725" w:rsidRPr="001637AA">
              <w:rPr>
                <w:sz w:val="22"/>
                <w:szCs w:val="22"/>
                <w:lang w:val="en-GB"/>
              </w:rPr>
              <w:t>büyük</w:t>
            </w:r>
            <w:proofErr w:type="spellEnd"/>
            <w:r w:rsidR="00420725" w:rsidRPr="001637AA">
              <w:rPr>
                <w:sz w:val="22"/>
                <w:szCs w:val="22"/>
                <w:lang w:val="en-GB"/>
              </w:rPr>
              <w:t xml:space="preserve"> </w:t>
            </w:r>
            <w:proofErr w:type="spellStart"/>
            <w:r w:rsidR="00420725" w:rsidRPr="001637AA">
              <w:rPr>
                <w:sz w:val="22"/>
                <w:szCs w:val="22"/>
                <w:lang w:val="en-GB"/>
              </w:rPr>
              <w:t>geçerli</w:t>
            </w:r>
            <w:proofErr w:type="spellEnd"/>
            <w:r w:rsidR="00420725" w:rsidRPr="001637AA">
              <w:rPr>
                <w:sz w:val="22"/>
                <w:szCs w:val="22"/>
                <w:lang w:val="en-GB"/>
              </w:rPr>
              <w:t xml:space="preserve"> </w:t>
            </w:r>
            <w:proofErr w:type="spellStart"/>
            <w:r w:rsidR="00420725" w:rsidRPr="001637AA">
              <w:rPr>
                <w:sz w:val="22"/>
                <w:szCs w:val="22"/>
                <w:lang w:val="en-GB"/>
              </w:rPr>
              <w:t>kodlama</w:t>
            </w:r>
            <w:proofErr w:type="spellEnd"/>
            <w:r w:rsidR="00420725" w:rsidRPr="001637AA">
              <w:rPr>
                <w:sz w:val="22"/>
                <w:szCs w:val="22"/>
                <w:lang w:val="en-GB"/>
              </w:rPr>
              <w:t>)</w:t>
            </w:r>
          </w:p>
        </w:tc>
        <w:tc>
          <w:tcPr>
            <w:tcW w:w="3780" w:type="dxa"/>
          </w:tcPr>
          <w:p w14:paraId="1555E6BE" w14:textId="77777777" w:rsidR="00420725" w:rsidRPr="00406BAA" w:rsidRDefault="00406BAA" w:rsidP="00406BAA">
            <w:pPr>
              <w:spacing w:after="0"/>
              <w:rPr>
                <w:sz w:val="22"/>
                <w:szCs w:val="22"/>
                <w:lang w:val="en-GB"/>
              </w:rPr>
            </w:pPr>
            <w:r>
              <w:rPr>
                <w:sz w:val="22"/>
                <w:szCs w:val="22"/>
                <w:lang w:val="en-GB"/>
              </w:rPr>
              <w:t>140 (H</w:t>
            </w:r>
            <w:r w:rsidR="00420725" w:rsidRPr="00406BAA">
              <w:rPr>
                <w:sz w:val="22"/>
                <w:szCs w:val="22"/>
                <w:lang w:val="en-GB"/>
              </w:rPr>
              <w:t>ighest valid code)</w:t>
            </w:r>
          </w:p>
        </w:tc>
      </w:tr>
      <w:tr w:rsidR="00406BAA" w:rsidRPr="001637AA" w14:paraId="2D252A9D" w14:textId="77777777">
        <w:trPr>
          <w:cantSplit/>
        </w:trPr>
        <w:tc>
          <w:tcPr>
            <w:tcW w:w="1384" w:type="dxa"/>
            <w:vMerge/>
          </w:tcPr>
          <w:p w14:paraId="5DD37007" w14:textId="77777777" w:rsidR="00406BAA" w:rsidRPr="001637AA" w:rsidRDefault="00406BAA" w:rsidP="005F06C9">
            <w:pPr>
              <w:spacing w:after="0"/>
              <w:rPr>
                <w:sz w:val="22"/>
                <w:szCs w:val="22"/>
                <w:lang w:val="en-GB"/>
              </w:rPr>
            </w:pPr>
          </w:p>
        </w:tc>
        <w:tc>
          <w:tcPr>
            <w:tcW w:w="3780" w:type="dxa"/>
          </w:tcPr>
          <w:p w14:paraId="137DAE83" w14:textId="77777777" w:rsidR="00406BAA" w:rsidRPr="00406BAA" w:rsidRDefault="00406BAA" w:rsidP="00406BAA">
            <w:pPr>
              <w:spacing w:after="0"/>
              <w:rPr>
                <w:sz w:val="22"/>
                <w:szCs w:val="22"/>
                <w:lang w:val="en-GB"/>
              </w:rPr>
            </w:pPr>
            <w:r>
              <w:rPr>
                <w:sz w:val="22"/>
                <w:szCs w:val="22"/>
                <w:lang w:val="en-GB"/>
              </w:rPr>
              <w:t>98.</w:t>
            </w:r>
            <w:r w:rsidRPr="00406BAA">
              <w:rPr>
                <w:sz w:val="22"/>
                <w:szCs w:val="22"/>
                <w:lang w:val="en-GB"/>
              </w:rPr>
              <w:t xml:space="preserve">Fikri Yok / </w:t>
            </w:r>
            <w:proofErr w:type="spellStart"/>
            <w:r w:rsidRPr="00406BAA">
              <w:rPr>
                <w:sz w:val="22"/>
                <w:szCs w:val="22"/>
                <w:lang w:val="en-GB"/>
              </w:rPr>
              <w:t>Bilmiyor</w:t>
            </w:r>
            <w:proofErr w:type="spellEnd"/>
          </w:p>
        </w:tc>
        <w:tc>
          <w:tcPr>
            <w:tcW w:w="3780" w:type="dxa"/>
          </w:tcPr>
          <w:p w14:paraId="579C95A1" w14:textId="77777777" w:rsidR="00406BAA" w:rsidRPr="001637AA" w:rsidRDefault="00406BAA" w:rsidP="00420725">
            <w:pPr>
              <w:spacing w:after="0"/>
              <w:rPr>
                <w:sz w:val="22"/>
                <w:szCs w:val="22"/>
                <w:lang w:val="en-GB"/>
              </w:rPr>
            </w:pPr>
            <w:r>
              <w:rPr>
                <w:sz w:val="22"/>
                <w:szCs w:val="22"/>
                <w:lang w:val="en-GB"/>
              </w:rPr>
              <w:t xml:space="preserve">98 </w:t>
            </w:r>
            <w:r w:rsidR="007F76DB">
              <w:rPr>
                <w:sz w:val="22"/>
                <w:szCs w:val="22"/>
                <w:lang w:val="en-GB"/>
              </w:rPr>
              <w:t>No idea /Does not know</w:t>
            </w:r>
          </w:p>
        </w:tc>
      </w:tr>
      <w:tr w:rsidR="00420725" w:rsidRPr="001637AA" w14:paraId="264A098E" w14:textId="77777777">
        <w:trPr>
          <w:cantSplit/>
        </w:trPr>
        <w:tc>
          <w:tcPr>
            <w:tcW w:w="1384" w:type="dxa"/>
            <w:vMerge/>
          </w:tcPr>
          <w:p w14:paraId="05E09CCF" w14:textId="77777777" w:rsidR="00420725" w:rsidRPr="001637AA" w:rsidRDefault="00420725" w:rsidP="005F06C9">
            <w:pPr>
              <w:spacing w:after="0"/>
              <w:rPr>
                <w:sz w:val="22"/>
                <w:szCs w:val="22"/>
                <w:lang w:val="en-GB"/>
              </w:rPr>
            </w:pPr>
          </w:p>
        </w:tc>
        <w:tc>
          <w:tcPr>
            <w:tcW w:w="3780" w:type="dxa"/>
          </w:tcPr>
          <w:p w14:paraId="14EC6786" w14:textId="77777777" w:rsidR="00420725" w:rsidRPr="001637AA" w:rsidRDefault="00420725" w:rsidP="00420725">
            <w:pPr>
              <w:spacing w:after="0"/>
              <w:rPr>
                <w:sz w:val="22"/>
                <w:szCs w:val="22"/>
                <w:lang w:val="en-GB"/>
              </w:rPr>
            </w:pPr>
            <w:r w:rsidRPr="001637AA">
              <w:rPr>
                <w:sz w:val="22"/>
                <w:szCs w:val="22"/>
                <w:lang w:val="en-GB"/>
              </w:rPr>
              <w:t xml:space="preserve">99. </w:t>
            </w:r>
            <w:r w:rsidRPr="001637AA">
              <w:rPr>
                <w:sz w:val="22"/>
                <w:szCs w:val="22"/>
              </w:rPr>
              <w:t>Cevap Yok</w:t>
            </w:r>
          </w:p>
        </w:tc>
        <w:tc>
          <w:tcPr>
            <w:tcW w:w="3780" w:type="dxa"/>
          </w:tcPr>
          <w:p w14:paraId="4C4C4D9B" w14:textId="77777777" w:rsidR="00420725" w:rsidRPr="001637AA" w:rsidRDefault="00420725" w:rsidP="00420725">
            <w:pPr>
              <w:spacing w:after="0"/>
              <w:rPr>
                <w:sz w:val="22"/>
                <w:szCs w:val="22"/>
                <w:lang w:val="en-GB"/>
              </w:rPr>
            </w:pPr>
            <w:r w:rsidRPr="001637AA">
              <w:rPr>
                <w:sz w:val="22"/>
                <w:szCs w:val="22"/>
                <w:lang w:val="en-GB"/>
              </w:rPr>
              <w:t>99. No answer</w:t>
            </w:r>
          </w:p>
        </w:tc>
      </w:tr>
      <w:tr w:rsidR="00420725" w:rsidRPr="001637AA" w14:paraId="37AAFE8D" w14:textId="77777777">
        <w:tc>
          <w:tcPr>
            <w:tcW w:w="1384" w:type="dxa"/>
          </w:tcPr>
          <w:p w14:paraId="015D42B0" w14:textId="77777777" w:rsidR="00420725" w:rsidRPr="001637AA" w:rsidRDefault="00420725" w:rsidP="005F06C9">
            <w:pPr>
              <w:spacing w:after="0"/>
              <w:jc w:val="left"/>
              <w:rPr>
                <w:i/>
                <w:sz w:val="22"/>
                <w:szCs w:val="22"/>
                <w:lang w:val="en-GB"/>
              </w:rPr>
            </w:pPr>
            <w:r w:rsidRPr="001637AA">
              <w:rPr>
                <w:i/>
                <w:sz w:val="22"/>
                <w:szCs w:val="22"/>
                <w:lang w:val="en-GB"/>
              </w:rPr>
              <w:t>Interviewer Instruction</w:t>
            </w:r>
          </w:p>
        </w:tc>
        <w:tc>
          <w:tcPr>
            <w:tcW w:w="3780" w:type="dxa"/>
          </w:tcPr>
          <w:p w14:paraId="71D412F5" w14:textId="77777777" w:rsidR="00420725" w:rsidRPr="001637AA" w:rsidRDefault="00420725" w:rsidP="00420725">
            <w:pPr>
              <w:spacing w:after="0"/>
              <w:rPr>
                <w:sz w:val="22"/>
                <w:szCs w:val="22"/>
                <w:lang w:val="en-GB"/>
              </w:rPr>
            </w:pPr>
            <w:proofErr w:type="spellStart"/>
            <w:r w:rsidRPr="001637AA">
              <w:rPr>
                <w:sz w:val="22"/>
                <w:szCs w:val="22"/>
                <w:lang w:val="en-GB"/>
              </w:rPr>
              <w:t>Eğer</w:t>
            </w:r>
            <w:proofErr w:type="spellEnd"/>
            <w:r w:rsidRPr="001637AA">
              <w:rPr>
                <w:sz w:val="22"/>
                <w:szCs w:val="22"/>
                <w:lang w:val="en-GB"/>
              </w:rPr>
              <w:t xml:space="preserve"> </w:t>
            </w:r>
            <w:proofErr w:type="spellStart"/>
            <w:r w:rsidRPr="001637AA">
              <w:rPr>
                <w:sz w:val="22"/>
                <w:szCs w:val="22"/>
                <w:lang w:val="en-GB"/>
              </w:rPr>
              <w:t>şu</w:t>
            </w:r>
            <w:proofErr w:type="spellEnd"/>
            <w:r w:rsidRPr="001637AA">
              <w:rPr>
                <w:sz w:val="22"/>
                <w:szCs w:val="22"/>
                <w:lang w:val="en-GB"/>
              </w:rPr>
              <w:t xml:space="preserve"> </w:t>
            </w:r>
            <w:proofErr w:type="spellStart"/>
            <w:r w:rsidRPr="001637AA">
              <w:rPr>
                <w:sz w:val="22"/>
                <w:szCs w:val="22"/>
                <w:lang w:val="en-GB"/>
              </w:rPr>
              <w:t>anda</w:t>
            </w:r>
            <w:proofErr w:type="spellEnd"/>
            <w:r w:rsidRPr="001637AA">
              <w:rPr>
                <w:sz w:val="22"/>
                <w:szCs w:val="22"/>
                <w:lang w:val="en-GB"/>
              </w:rPr>
              <w:t xml:space="preserve"> </w:t>
            </w:r>
            <w:proofErr w:type="spellStart"/>
            <w:r w:rsidRPr="001637AA">
              <w:rPr>
                <w:sz w:val="22"/>
                <w:szCs w:val="22"/>
                <w:lang w:val="en-GB"/>
              </w:rPr>
              <w:t>bir</w:t>
            </w:r>
            <w:proofErr w:type="spellEnd"/>
            <w:r w:rsidRPr="001637AA">
              <w:rPr>
                <w:sz w:val="22"/>
                <w:szCs w:val="22"/>
                <w:lang w:val="en-GB"/>
              </w:rPr>
              <w:t xml:space="preserve"> </w:t>
            </w:r>
            <w:proofErr w:type="spellStart"/>
            <w:r w:rsidRPr="001637AA">
              <w:rPr>
                <w:sz w:val="22"/>
                <w:szCs w:val="22"/>
                <w:lang w:val="en-GB"/>
              </w:rPr>
              <w:t>işi</w:t>
            </w:r>
            <w:proofErr w:type="spellEnd"/>
            <w:r w:rsidRPr="001637AA">
              <w:rPr>
                <w:sz w:val="22"/>
                <w:szCs w:val="22"/>
                <w:lang w:val="en-GB"/>
              </w:rPr>
              <w:t xml:space="preserve"> </w:t>
            </w:r>
            <w:proofErr w:type="spellStart"/>
            <w:r w:rsidRPr="001637AA">
              <w:rPr>
                <w:sz w:val="22"/>
                <w:szCs w:val="22"/>
                <w:lang w:val="en-GB"/>
              </w:rPr>
              <w:t>yoksa</w:t>
            </w:r>
            <w:proofErr w:type="spellEnd"/>
            <w:r w:rsidRPr="001637AA">
              <w:rPr>
                <w:sz w:val="22"/>
                <w:szCs w:val="22"/>
                <w:lang w:val="en-GB"/>
              </w:rPr>
              <w:t>, “</w:t>
            </w:r>
            <w:proofErr w:type="spellStart"/>
            <w:r w:rsidRPr="001637AA">
              <w:rPr>
                <w:sz w:val="22"/>
                <w:szCs w:val="22"/>
                <w:lang w:val="en-GB"/>
              </w:rPr>
              <w:t>en</w:t>
            </w:r>
            <w:proofErr w:type="spellEnd"/>
            <w:r w:rsidRPr="001637AA">
              <w:rPr>
                <w:sz w:val="22"/>
                <w:szCs w:val="22"/>
                <w:lang w:val="en-GB"/>
              </w:rPr>
              <w:t xml:space="preserve"> son </w:t>
            </w:r>
            <w:proofErr w:type="spellStart"/>
            <w:r w:rsidRPr="001637AA">
              <w:rPr>
                <w:sz w:val="22"/>
                <w:szCs w:val="22"/>
                <w:lang w:val="en-GB"/>
              </w:rPr>
              <w:t>çalıştığı</w:t>
            </w:r>
            <w:proofErr w:type="spellEnd"/>
            <w:r w:rsidRPr="001637AA">
              <w:rPr>
                <w:sz w:val="22"/>
                <w:szCs w:val="22"/>
                <w:lang w:val="en-GB"/>
              </w:rPr>
              <w:t xml:space="preserve"> </w:t>
            </w:r>
            <w:proofErr w:type="spellStart"/>
            <w:r w:rsidRPr="001637AA">
              <w:rPr>
                <w:sz w:val="22"/>
                <w:szCs w:val="22"/>
                <w:lang w:val="en-GB"/>
              </w:rPr>
              <w:t>iş</w:t>
            </w:r>
            <w:proofErr w:type="spellEnd"/>
            <w:r w:rsidRPr="001637AA">
              <w:rPr>
                <w:sz w:val="22"/>
                <w:szCs w:val="22"/>
                <w:lang w:val="en-GB"/>
              </w:rPr>
              <w:t xml:space="preserve">” </w:t>
            </w:r>
            <w:proofErr w:type="spellStart"/>
            <w:r w:rsidRPr="001637AA">
              <w:rPr>
                <w:sz w:val="22"/>
                <w:szCs w:val="22"/>
                <w:lang w:val="en-GB"/>
              </w:rPr>
              <w:t>için</w:t>
            </w:r>
            <w:proofErr w:type="spellEnd"/>
            <w:r w:rsidRPr="001637AA">
              <w:rPr>
                <w:sz w:val="22"/>
                <w:szCs w:val="22"/>
                <w:lang w:val="en-GB"/>
              </w:rPr>
              <w:t xml:space="preserve"> </w:t>
            </w:r>
            <w:proofErr w:type="spellStart"/>
            <w:r w:rsidRPr="001637AA">
              <w:rPr>
                <w:sz w:val="22"/>
                <w:szCs w:val="22"/>
                <w:lang w:val="en-GB"/>
              </w:rPr>
              <w:t>sorun</w:t>
            </w:r>
            <w:proofErr w:type="spellEnd"/>
            <w:r w:rsidRPr="001637AA">
              <w:rPr>
                <w:sz w:val="22"/>
                <w:szCs w:val="22"/>
                <w:lang w:val="en-GB"/>
              </w:rPr>
              <w:t xml:space="preserve">. </w:t>
            </w:r>
          </w:p>
        </w:tc>
        <w:tc>
          <w:tcPr>
            <w:tcW w:w="3780" w:type="dxa"/>
          </w:tcPr>
          <w:p w14:paraId="6FE8239C" w14:textId="77777777" w:rsidR="00420725" w:rsidRPr="001637AA" w:rsidRDefault="00420725" w:rsidP="00420725">
            <w:pPr>
              <w:spacing w:after="0"/>
              <w:rPr>
                <w:sz w:val="22"/>
                <w:szCs w:val="22"/>
                <w:lang w:val="en-GB"/>
              </w:rPr>
            </w:pPr>
            <w:r w:rsidRPr="001637AA">
              <w:rPr>
                <w:sz w:val="22"/>
                <w:szCs w:val="22"/>
                <w:lang w:val="en-GB"/>
              </w:rPr>
              <w:t xml:space="preserve">If the respondent does not have a job at the time of interview, then ask for “the most recent job done.” </w:t>
            </w:r>
          </w:p>
        </w:tc>
      </w:tr>
      <w:tr w:rsidR="00E02C3C" w:rsidRPr="001637AA" w14:paraId="58503854" w14:textId="77777777">
        <w:tc>
          <w:tcPr>
            <w:tcW w:w="1384" w:type="dxa"/>
          </w:tcPr>
          <w:p w14:paraId="35F429D6" w14:textId="77777777" w:rsidR="00E02C3C" w:rsidRPr="001637AA" w:rsidRDefault="00E02C3C" w:rsidP="005F06C9">
            <w:pPr>
              <w:spacing w:after="0"/>
              <w:jc w:val="left"/>
              <w:rPr>
                <w:i/>
                <w:sz w:val="22"/>
                <w:szCs w:val="22"/>
                <w:lang w:val="en-GB"/>
              </w:rPr>
            </w:pPr>
            <w:r w:rsidRPr="001637AA">
              <w:rPr>
                <w:i/>
                <w:sz w:val="22"/>
                <w:szCs w:val="22"/>
                <w:lang w:val="en-GB"/>
              </w:rPr>
              <w:t>Translation Note</w:t>
            </w:r>
          </w:p>
        </w:tc>
        <w:tc>
          <w:tcPr>
            <w:tcW w:w="7560" w:type="dxa"/>
            <w:gridSpan w:val="2"/>
          </w:tcPr>
          <w:p w14:paraId="72F5BC93" w14:textId="77777777" w:rsidR="00E02C3C" w:rsidRPr="001637AA" w:rsidRDefault="00E02C3C" w:rsidP="005F06C9">
            <w:pPr>
              <w:spacing w:after="0"/>
              <w:rPr>
                <w:sz w:val="22"/>
                <w:szCs w:val="22"/>
                <w:lang w:val="en-GB"/>
              </w:rPr>
            </w:pPr>
          </w:p>
        </w:tc>
      </w:tr>
      <w:tr w:rsidR="00E02C3C" w:rsidRPr="001637AA" w14:paraId="3B9555B6" w14:textId="77777777">
        <w:tc>
          <w:tcPr>
            <w:tcW w:w="1384" w:type="dxa"/>
          </w:tcPr>
          <w:p w14:paraId="188DE222" w14:textId="77777777" w:rsidR="00E02C3C" w:rsidRPr="001637AA" w:rsidRDefault="00E02C3C" w:rsidP="005F06C9">
            <w:pPr>
              <w:spacing w:after="0"/>
              <w:rPr>
                <w:i/>
                <w:sz w:val="22"/>
                <w:szCs w:val="22"/>
                <w:lang w:val="en-GB"/>
              </w:rPr>
            </w:pPr>
            <w:r w:rsidRPr="001637AA">
              <w:rPr>
                <w:i/>
                <w:sz w:val="22"/>
                <w:szCs w:val="22"/>
                <w:lang w:val="en-GB"/>
              </w:rPr>
              <w:t>Note</w:t>
            </w:r>
          </w:p>
        </w:tc>
        <w:tc>
          <w:tcPr>
            <w:tcW w:w="7560" w:type="dxa"/>
            <w:gridSpan w:val="2"/>
          </w:tcPr>
          <w:p w14:paraId="1628F03F" w14:textId="77777777" w:rsidR="00E02C3C" w:rsidRPr="001637AA" w:rsidRDefault="00E02C3C" w:rsidP="005F06C9">
            <w:pPr>
              <w:autoSpaceDE w:val="0"/>
              <w:autoSpaceDN w:val="0"/>
              <w:adjustRightInd w:val="0"/>
              <w:spacing w:after="0"/>
              <w:rPr>
                <w:sz w:val="22"/>
                <w:szCs w:val="22"/>
                <w:lang w:val="en-GB" w:eastAsia="en-US"/>
              </w:rPr>
            </w:pPr>
          </w:p>
        </w:tc>
      </w:tr>
    </w:tbl>
    <w:p w14:paraId="6B060320" w14:textId="77777777" w:rsidR="00E02C3C" w:rsidRPr="000E017B" w:rsidRDefault="00E02C3C" w:rsidP="00E02C3C">
      <w:pPr>
        <w:rPr>
          <w:lang w:val="en-GB"/>
        </w:rPr>
      </w:pPr>
    </w:p>
    <w:p w14:paraId="60B2E4EC" w14:textId="77777777" w:rsidR="00E02C3C" w:rsidRPr="000E017B" w:rsidRDefault="00E02C3C" w:rsidP="00E02C3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43A19E23" w14:textId="77777777">
        <w:tc>
          <w:tcPr>
            <w:tcW w:w="8995" w:type="dxa"/>
          </w:tcPr>
          <w:p w14:paraId="4A052D24" w14:textId="77777777" w:rsidR="00E02C3C" w:rsidRPr="000E017B" w:rsidRDefault="00420725" w:rsidP="005F06C9">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D.09</w:t>
            </w:r>
            <w:r w:rsidRPr="006F72E4">
              <w:rPr>
                <w:sz w:val="22"/>
                <w:szCs w:val="22"/>
                <w:lang w:val="en-GB"/>
              </w:rPr>
              <w:t>.=</w:t>
            </w:r>
            <w:r>
              <w:rPr>
                <w:sz w:val="22"/>
                <w:szCs w:val="22"/>
                <w:lang w:val="en-GB"/>
              </w:rPr>
              <w:t>1)</w:t>
            </w:r>
          </w:p>
        </w:tc>
      </w:tr>
    </w:tbl>
    <w:p w14:paraId="2A3C794F" w14:textId="77777777" w:rsidR="00E02C3C" w:rsidRPr="000E017B" w:rsidRDefault="00E02C3C" w:rsidP="00E02C3C">
      <w:pPr>
        <w:spacing w:after="0"/>
        <w:rPr>
          <w:lang w:val="en-GB"/>
        </w:rPr>
      </w:pPr>
    </w:p>
    <w:p w14:paraId="6D06A84F" w14:textId="77777777" w:rsidR="00E02C3C" w:rsidRPr="000E017B" w:rsidRDefault="00E02C3C" w:rsidP="00E02C3C">
      <w:pPr>
        <w:rPr>
          <w:b/>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02C3C" w:rsidRPr="000E017B" w14:paraId="0B6ABEAC" w14:textId="77777777" w:rsidTr="007F76DB">
        <w:tc>
          <w:tcPr>
            <w:tcW w:w="5215" w:type="dxa"/>
            <w:tcMar>
              <w:top w:w="57" w:type="dxa"/>
              <w:bottom w:w="57" w:type="dxa"/>
            </w:tcMar>
            <w:vAlign w:val="center"/>
          </w:tcPr>
          <w:p w14:paraId="3373CC05" w14:textId="77777777" w:rsidR="00E02C3C" w:rsidRPr="000E017B" w:rsidRDefault="00E02C3C"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7C66B640" w14:textId="77777777" w:rsidR="00E02C3C" w:rsidRPr="000E017B" w:rsidRDefault="00E02C3C" w:rsidP="005F06C9">
            <w:pPr>
              <w:jc w:val="center"/>
              <w:rPr>
                <w:b/>
                <w:sz w:val="22"/>
                <w:szCs w:val="22"/>
                <w:lang w:val="en-GB"/>
              </w:rPr>
            </w:pPr>
            <w:r w:rsidRPr="000E017B">
              <w:rPr>
                <w:b/>
                <w:sz w:val="22"/>
                <w:szCs w:val="22"/>
                <w:lang w:val="en-GB"/>
              </w:rPr>
              <w:sym w:font="Wingdings" w:char="F0E8"/>
            </w:r>
            <w:r w:rsidR="00AC63F2" w:rsidRPr="000E017B">
              <w:rPr>
                <w:b/>
                <w:sz w:val="22"/>
                <w:szCs w:val="22"/>
                <w:lang w:val="en-GB"/>
              </w:rPr>
              <w:t>N</w:t>
            </w:r>
            <w:r w:rsidRPr="000E017B">
              <w:rPr>
                <w:b/>
                <w:sz w:val="22"/>
                <w:szCs w:val="22"/>
                <w:lang w:val="en-GB"/>
              </w:rPr>
              <w:t>SUP</w:t>
            </w:r>
          </w:p>
        </w:tc>
      </w:tr>
      <w:tr w:rsidR="00E02C3C" w:rsidRPr="000E017B" w14:paraId="5DD8C396" w14:textId="77777777" w:rsidTr="007F76DB">
        <w:tc>
          <w:tcPr>
            <w:tcW w:w="5215" w:type="dxa"/>
          </w:tcPr>
          <w:p w14:paraId="1921850F" w14:textId="77777777" w:rsidR="00E02C3C" w:rsidRPr="000E017B" w:rsidRDefault="00420725" w:rsidP="005F06C9">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D.10</w:t>
            </w:r>
            <w:r w:rsidRPr="006F72E4">
              <w:rPr>
                <w:sz w:val="22"/>
                <w:szCs w:val="22"/>
                <w:lang w:val="en-GB"/>
              </w:rPr>
              <w:t>.=</w:t>
            </w:r>
            <w:r>
              <w:rPr>
                <w:sz w:val="22"/>
                <w:szCs w:val="22"/>
                <w:lang w:val="en-GB"/>
              </w:rPr>
              <w:t>1)</w:t>
            </w:r>
          </w:p>
        </w:tc>
        <w:tc>
          <w:tcPr>
            <w:tcW w:w="3780" w:type="dxa"/>
          </w:tcPr>
          <w:p w14:paraId="35FA493F" w14:textId="77777777" w:rsidR="00E02C3C" w:rsidRPr="000E017B" w:rsidRDefault="00E02C3C" w:rsidP="005F06C9">
            <w:pPr>
              <w:spacing w:after="0"/>
              <w:rPr>
                <w:sz w:val="22"/>
                <w:szCs w:val="22"/>
                <w:lang w:val="en-GB"/>
              </w:rPr>
            </w:pPr>
            <w:r w:rsidRPr="000E017B">
              <w:rPr>
                <w:sz w:val="22"/>
                <w:szCs w:val="22"/>
                <w:lang w:val="en-GB"/>
              </w:rPr>
              <w:t>1. 1 employee</w:t>
            </w:r>
          </w:p>
        </w:tc>
      </w:tr>
      <w:tr w:rsidR="00E02C3C" w:rsidRPr="000E017B" w14:paraId="65B5D962" w14:textId="77777777" w:rsidTr="007F76DB">
        <w:tc>
          <w:tcPr>
            <w:tcW w:w="5215" w:type="dxa"/>
          </w:tcPr>
          <w:p w14:paraId="5FD43931" w14:textId="77777777" w:rsidR="00E02C3C" w:rsidRPr="000E017B" w:rsidRDefault="00420725" w:rsidP="007F76DB">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D.10</w:t>
            </w:r>
            <w:r w:rsidRPr="006F72E4">
              <w:rPr>
                <w:sz w:val="22"/>
                <w:szCs w:val="22"/>
                <w:lang w:val="en-GB"/>
              </w:rPr>
              <w:t>.=</w:t>
            </w:r>
            <w:r w:rsidR="007F76DB">
              <w:rPr>
                <w:sz w:val="22"/>
                <w:szCs w:val="22"/>
                <w:lang w:val="en-GB"/>
              </w:rPr>
              <w:t>14</w:t>
            </w:r>
            <w:r>
              <w:rPr>
                <w:sz w:val="22"/>
                <w:szCs w:val="22"/>
                <w:lang w:val="en-GB"/>
              </w:rPr>
              <w:t>0)</w:t>
            </w:r>
          </w:p>
        </w:tc>
        <w:tc>
          <w:tcPr>
            <w:tcW w:w="3780" w:type="dxa"/>
          </w:tcPr>
          <w:p w14:paraId="6BA2F5A0" w14:textId="77777777" w:rsidR="00E02C3C" w:rsidRPr="000E017B" w:rsidRDefault="007F76DB" w:rsidP="005F06C9">
            <w:pPr>
              <w:spacing w:after="0"/>
              <w:rPr>
                <w:sz w:val="22"/>
                <w:szCs w:val="22"/>
                <w:lang w:val="en-GB"/>
              </w:rPr>
            </w:pPr>
            <w:r>
              <w:rPr>
                <w:sz w:val="22"/>
                <w:szCs w:val="22"/>
                <w:lang w:val="en-GB"/>
              </w:rPr>
              <w:t>14</w:t>
            </w:r>
            <w:r w:rsidR="00420725">
              <w:rPr>
                <w:sz w:val="22"/>
                <w:szCs w:val="22"/>
                <w:lang w:val="en-GB"/>
              </w:rPr>
              <w:t>0 (Highest valid code)</w:t>
            </w:r>
          </w:p>
        </w:tc>
      </w:tr>
      <w:tr w:rsidR="007F76DB" w:rsidRPr="000E017B" w14:paraId="1BD3AC2C" w14:textId="77777777" w:rsidTr="007F76DB">
        <w:tc>
          <w:tcPr>
            <w:tcW w:w="5215" w:type="dxa"/>
          </w:tcPr>
          <w:p w14:paraId="0C6171ED" w14:textId="77777777" w:rsidR="007F76DB" w:rsidRPr="000E017B" w:rsidRDefault="007F76DB" w:rsidP="007F76DB">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D.10</w:t>
            </w:r>
            <w:r w:rsidRPr="006F72E4">
              <w:rPr>
                <w:sz w:val="22"/>
                <w:szCs w:val="22"/>
                <w:lang w:val="en-GB"/>
              </w:rPr>
              <w:t>.=</w:t>
            </w:r>
            <w:r>
              <w:rPr>
                <w:sz w:val="22"/>
                <w:szCs w:val="22"/>
                <w:lang w:val="en-GB"/>
              </w:rPr>
              <w:t>98)</w:t>
            </w:r>
          </w:p>
        </w:tc>
        <w:tc>
          <w:tcPr>
            <w:tcW w:w="3780" w:type="dxa"/>
          </w:tcPr>
          <w:p w14:paraId="115C451A" w14:textId="77777777" w:rsidR="007F76DB" w:rsidRPr="000E017B" w:rsidRDefault="007F76DB" w:rsidP="007F76DB">
            <w:pPr>
              <w:spacing w:after="0"/>
              <w:rPr>
                <w:sz w:val="22"/>
                <w:szCs w:val="22"/>
                <w:lang w:val="en-GB"/>
              </w:rPr>
            </w:pPr>
            <w:r w:rsidRPr="000E017B">
              <w:rPr>
                <w:sz w:val="22"/>
                <w:szCs w:val="22"/>
                <w:lang w:val="en-GB"/>
              </w:rPr>
              <w:t>999</w:t>
            </w:r>
            <w:r>
              <w:rPr>
                <w:sz w:val="22"/>
                <w:szCs w:val="22"/>
                <w:lang w:val="en-GB"/>
              </w:rPr>
              <w:t>8</w:t>
            </w:r>
            <w:r w:rsidRPr="000E017B">
              <w:rPr>
                <w:sz w:val="22"/>
                <w:szCs w:val="22"/>
                <w:lang w:val="en-GB"/>
              </w:rPr>
              <w:t xml:space="preserve">. </w:t>
            </w:r>
            <w:r>
              <w:rPr>
                <w:sz w:val="22"/>
                <w:szCs w:val="22"/>
                <w:lang w:val="en-GB"/>
              </w:rPr>
              <w:t>No idea/ Does not know</w:t>
            </w:r>
          </w:p>
        </w:tc>
      </w:tr>
      <w:tr w:rsidR="007F76DB" w:rsidRPr="000E017B" w14:paraId="3E85534B" w14:textId="77777777" w:rsidTr="007F76DB">
        <w:tc>
          <w:tcPr>
            <w:tcW w:w="5215" w:type="dxa"/>
          </w:tcPr>
          <w:p w14:paraId="2280D087" w14:textId="77777777" w:rsidR="007F76DB" w:rsidRPr="000E017B" w:rsidRDefault="007F76DB" w:rsidP="007F76DB">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D.10</w:t>
            </w:r>
            <w:r w:rsidRPr="006F72E4">
              <w:rPr>
                <w:sz w:val="22"/>
                <w:szCs w:val="22"/>
                <w:lang w:val="en-GB"/>
              </w:rPr>
              <w:t>.=</w:t>
            </w:r>
            <w:r>
              <w:rPr>
                <w:sz w:val="22"/>
                <w:szCs w:val="22"/>
                <w:lang w:val="en-GB"/>
              </w:rPr>
              <w:t>99)</w:t>
            </w:r>
          </w:p>
        </w:tc>
        <w:tc>
          <w:tcPr>
            <w:tcW w:w="3780" w:type="dxa"/>
          </w:tcPr>
          <w:p w14:paraId="42CC9BE4" w14:textId="77777777" w:rsidR="007F76DB" w:rsidRPr="000E017B" w:rsidRDefault="007F76DB" w:rsidP="007F76DB">
            <w:pPr>
              <w:spacing w:after="0"/>
              <w:rPr>
                <w:sz w:val="22"/>
                <w:szCs w:val="22"/>
                <w:lang w:val="en-GB"/>
              </w:rPr>
            </w:pPr>
            <w:r w:rsidRPr="000E017B">
              <w:rPr>
                <w:sz w:val="22"/>
                <w:szCs w:val="22"/>
                <w:lang w:val="en-GB"/>
              </w:rPr>
              <w:t>9999. No answer</w:t>
            </w:r>
          </w:p>
        </w:tc>
      </w:tr>
      <w:tr w:rsidR="007F76DB" w:rsidRPr="000E017B" w14:paraId="2198E4EE" w14:textId="77777777" w:rsidTr="007F76DB">
        <w:tc>
          <w:tcPr>
            <w:tcW w:w="5215" w:type="dxa"/>
          </w:tcPr>
          <w:p w14:paraId="1BD93971" w14:textId="38337EEF" w:rsidR="007F76DB" w:rsidRPr="000E017B" w:rsidRDefault="00CE47D6" w:rsidP="007F76DB">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D.10</w:t>
            </w:r>
            <w:r w:rsidRPr="006F72E4">
              <w:rPr>
                <w:sz w:val="22"/>
                <w:szCs w:val="22"/>
                <w:lang w:val="en-GB"/>
              </w:rPr>
              <w:t>.=</w:t>
            </w:r>
            <w:r>
              <w:rPr>
                <w:sz w:val="22"/>
                <w:szCs w:val="22"/>
                <w:lang w:val="en-GB"/>
              </w:rPr>
              <w:t>0)</w:t>
            </w:r>
          </w:p>
        </w:tc>
        <w:tc>
          <w:tcPr>
            <w:tcW w:w="3780" w:type="dxa"/>
          </w:tcPr>
          <w:p w14:paraId="777D6BAE" w14:textId="77777777" w:rsidR="007F76DB" w:rsidRPr="000E017B" w:rsidRDefault="007F76DB" w:rsidP="007F76DB">
            <w:pPr>
              <w:spacing w:after="0"/>
              <w:rPr>
                <w:sz w:val="22"/>
                <w:szCs w:val="22"/>
                <w:lang w:val="en-GB"/>
              </w:rPr>
            </w:pPr>
            <w:r w:rsidRPr="000E017B">
              <w:rPr>
                <w:sz w:val="22"/>
                <w:szCs w:val="22"/>
                <w:lang w:val="en-GB"/>
              </w:rPr>
              <w:t>0000. NAP. (Code 2, 0 in WRKSUP)</w:t>
            </w:r>
          </w:p>
        </w:tc>
      </w:tr>
    </w:tbl>
    <w:p w14:paraId="0193358A" w14:textId="77777777" w:rsidR="00E02C3C" w:rsidRPr="000E017B" w:rsidRDefault="00E02C3C" w:rsidP="00E02C3C">
      <w:pPr>
        <w:rPr>
          <w:rFonts w:ascii="Arial" w:hAnsi="Arial"/>
          <w:b/>
          <w:sz w:val="22"/>
          <w:lang w:val="en-GB"/>
        </w:rPr>
      </w:pPr>
    </w:p>
    <w:p w14:paraId="07798FA8" w14:textId="77777777" w:rsidR="00E02C3C" w:rsidRPr="000E017B" w:rsidRDefault="00E02C3C" w:rsidP="00E02C3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642FCA85" w14:textId="77777777">
        <w:tc>
          <w:tcPr>
            <w:tcW w:w="8995" w:type="dxa"/>
          </w:tcPr>
          <w:p w14:paraId="5D88CD10" w14:textId="77777777" w:rsidR="00420725" w:rsidRPr="000E017B" w:rsidRDefault="00420725" w:rsidP="00420725">
            <w:pPr>
              <w:spacing w:after="0"/>
              <w:rPr>
                <w:b/>
                <w:lang w:val="en-GB"/>
              </w:rPr>
            </w:pPr>
          </w:p>
        </w:tc>
      </w:tr>
    </w:tbl>
    <w:p w14:paraId="18794176" w14:textId="77777777" w:rsidR="00E02C3C" w:rsidRPr="000E017B" w:rsidRDefault="00E02C3C" w:rsidP="002B56D3">
      <w:pPr>
        <w:keepNext/>
        <w:jc w:val="center"/>
        <w:rPr>
          <w:rFonts w:ascii="Arial" w:hAnsi="Arial"/>
          <w:b/>
          <w:sz w:val="22"/>
          <w:lang w:val="en-GB"/>
        </w:rPr>
      </w:pPr>
    </w:p>
    <w:p w14:paraId="7ED109FB" w14:textId="77777777" w:rsidR="00E02C3C" w:rsidRPr="000E017B" w:rsidRDefault="00E02C3C" w:rsidP="00E02C3C">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TYPORG1 –</w:t>
      </w:r>
      <w:r w:rsidRPr="000E017B">
        <w:rPr>
          <w:rFonts w:ascii="Arial" w:hAnsi="Arial"/>
          <w:sz w:val="22"/>
          <w:lang w:val="en-GB"/>
        </w:rPr>
        <w:t xml:space="preserve"> </w:t>
      </w:r>
      <w:r w:rsidR="00E85B0B" w:rsidRPr="000E017B">
        <w:rPr>
          <w:rFonts w:ascii="Arial" w:hAnsi="Arial"/>
          <w:sz w:val="22"/>
          <w:lang w:val="en-GB"/>
        </w:rPr>
        <w:t>Type of organisation</w:t>
      </w:r>
      <w:r w:rsidRPr="000E017B">
        <w:rPr>
          <w:rFonts w:ascii="Arial" w:hAnsi="Arial"/>
          <w:sz w:val="22"/>
          <w:lang w:val="en-GB"/>
        </w:rPr>
        <w:t>, for-profit/non-profit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E02C3C" w:rsidRPr="001637AA" w14:paraId="43E8A3F0" w14:textId="77777777">
        <w:tc>
          <w:tcPr>
            <w:tcW w:w="1384" w:type="dxa"/>
            <w:tcMar>
              <w:top w:w="57" w:type="dxa"/>
              <w:bottom w:w="57" w:type="dxa"/>
            </w:tcMar>
            <w:vAlign w:val="center"/>
          </w:tcPr>
          <w:p w14:paraId="3478D247" w14:textId="77777777" w:rsidR="00E02C3C" w:rsidRPr="001637AA" w:rsidRDefault="00E02C3C" w:rsidP="005F06C9">
            <w:pPr>
              <w:jc w:val="left"/>
              <w:rPr>
                <w:i/>
                <w:sz w:val="22"/>
                <w:szCs w:val="22"/>
                <w:lang w:val="en-GB"/>
              </w:rPr>
            </w:pPr>
          </w:p>
        </w:tc>
        <w:tc>
          <w:tcPr>
            <w:tcW w:w="3780" w:type="dxa"/>
            <w:tcMar>
              <w:top w:w="57" w:type="dxa"/>
              <w:bottom w:w="57" w:type="dxa"/>
            </w:tcMar>
            <w:vAlign w:val="center"/>
          </w:tcPr>
          <w:p w14:paraId="1A27BD72" w14:textId="77777777" w:rsidR="00E02C3C" w:rsidRPr="001637AA" w:rsidRDefault="00E02C3C"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019B751E" w14:textId="77777777" w:rsidR="00E02C3C" w:rsidRPr="001637AA" w:rsidRDefault="00E02C3C" w:rsidP="005F06C9">
            <w:pPr>
              <w:jc w:val="center"/>
              <w:rPr>
                <w:b/>
                <w:sz w:val="22"/>
                <w:szCs w:val="22"/>
                <w:lang w:val="en-GB"/>
              </w:rPr>
            </w:pPr>
            <w:r w:rsidRPr="001637AA">
              <w:rPr>
                <w:b/>
                <w:sz w:val="22"/>
                <w:szCs w:val="22"/>
                <w:lang w:val="en-GB"/>
              </w:rPr>
              <w:t>English Translation</w:t>
            </w:r>
          </w:p>
        </w:tc>
      </w:tr>
      <w:tr w:rsidR="00420725" w:rsidRPr="001637AA" w14:paraId="60225B68" w14:textId="77777777" w:rsidTr="00420725">
        <w:tc>
          <w:tcPr>
            <w:tcW w:w="1384" w:type="dxa"/>
          </w:tcPr>
          <w:p w14:paraId="4EE61630" w14:textId="77777777" w:rsidR="00420725" w:rsidRPr="001637AA" w:rsidRDefault="00420725" w:rsidP="005F06C9">
            <w:pPr>
              <w:spacing w:after="0"/>
              <w:jc w:val="left"/>
              <w:rPr>
                <w:sz w:val="22"/>
                <w:szCs w:val="22"/>
                <w:lang w:val="en-GB"/>
              </w:rPr>
            </w:pPr>
            <w:r w:rsidRPr="001637AA">
              <w:rPr>
                <w:i/>
                <w:sz w:val="22"/>
                <w:szCs w:val="22"/>
                <w:lang w:val="en-GB"/>
              </w:rPr>
              <w:t>Question no. and text</w:t>
            </w:r>
          </w:p>
        </w:tc>
        <w:tc>
          <w:tcPr>
            <w:tcW w:w="3780" w:type="dxa"/>
            <w:vAlign w:val="bottom"/>
          </w:tcPr>
          <w:p w14:paraId="6BEE193C" w14:textId="77777777" w:rsidR="00420725" w:rsidRPr="001637AA" w:rsidRDefault="00420725" w:rsidP="00420725">
            <w:pPr>
              <w:widowControl w:val="0"/>
              <w:autoSpaceDE w:val="0"/>
              <w:autoSpaceDN w:val="0"/>
              <w:adjustRightInd w:val="0"/>
              <w:spacing w:after="0" w:line="216" w:lineRule="exact"/>
              <w:rPr>
                <w:sz w:val="22"/>
                <w:szCs w:val="22"/>
              </w:rPr>
            </w:pPr>
            <w:r w:rsidRPr="001637AA">
              <w:rPr>
                <w:bCs/>
                <w:sz w:val="22"/>
                <w:szCs w:val="22"/>
              </w:rPr>
              <w:t>D.11. Kar amacı güden bir firmada mı çalışıyorsunuz/çalıştınız yoksa kar amacı gütmeyen bir kurumda mı?</w:t>
            </w:r>
          </w:p>
        </w:tc>
        <w:tc>
          <w:tcPr>
            <w:tcW w:w="3780" w:type="dxa"/>
          </w:tcPr>
          <w:p w14:paraId="284AFEEC" w14:textId="77777777" w:rsidR="00420725" w:rsidRPr="001637AA" w:rsidRDefault="00420725" w:rsidP="005F06C9">
            <w:pPr>
              <w:spacing w:after="0"/>
              <w:jc w:val="left"/>
              <w:rPr>
                <w:sz w:val="22"/>
                <w:szCs w:val="22"/>
                <w:lang w:val="en-GB"/>
              </w:rPr>
            </w:pPr>
            <w:r w:rsidRPr="001637AA">
              <w:rPr>
                <w:sz w:val="22"/>
                <w:szCs w:val="22"/>
                <w:lang w:val="en-GB"/>
              </w:rPr>
              <w:t xml:space="preserve">D.11. </w:t>
            </w:r>
            <w:r w:rsidRPr="001637AA">
              <w:rPr>
                <w:sz w:val="22"/>
                <w:szCs w:val="22"/>
                <w:lang w:val="en-US"/>
              </w:rPr>
              <w:t xml:space="preserve">Do/ did you work for a for-profit </w:t>
            </w:r>
            <w:proofErr w:type="spellStart"/>
            <w:r w:rsidRPr="001637AA">
              <w:rPr>
                <w:sz w:val="22"/>
                <w:szCs w:val="22"/>
                <w:lang w:val="en-US"/>
              </w:rPr>
              <w:t>organisation</w:t>
            </w:r>
            <w:proofErr w:type="spellEnd"/>
            <w:r w:rsidRPr="001637AA">
              <w:rPr>
                <w:sz w:val="22"/>
                <w:szCs w:val="22"/>
                <w:lang w:val="en-US"/>
              </w:rPr>
              <w:t xml:space="preserve"> or for a non-profit </w:t>
            </w:r>
            <w:proofErr w:type="spellStart"/>
            <w:r w:rsidRPr="001637AA">
              <w:rPr>
                <w:sz w:val="22"/>
                <w:szCs w:val="22"/>
                <w:lang w:val="en-US"/>
              </w:rPr>
              <w:t>organisation</w:t>
            </w:r>
            <w:proofErr w:type="spellEnd"/>
            <w:r w:rsidRPr="001637AA">
              <w:rPr>
                <w:sz w:val="22"/>
                <w:szCs w:val="22"/>
                <w:lang w:val="en-US"/>
              </w:rPr>
              <w:t>?</w:t>
            </w:r>
          </w:p>
        </w:tc>
      </w:tr>
      <w:tr w:rsidR="00420725" w:rsidRPr="001637AA" w14:paraId="72635872" w14:textId="77777777" w:rsidTr="00420725">
        <w:trPr>
          <w:cantSplit/>
        </w:trPr>
        <w:tc>
          <w:tcPr>
            <w:tcW w:w="1384" w:type="dxa"/>
            <w:vMerge w:val="restart"/>
          </w:tcPr>
          <w:p w14:paraId="21197D0D" w14:textId="77777777" w:rsidR="00420725" w:rsidRPr="001637AA" w:rsidRDefault="00420725" w:rsidP="005F06C9">
            <w:pPr>
              <w:spacing w:after="0"/>
              <w:jc w:val="left"/>
              <w:rPr>
                <w:sz w:val="22"/>
                <w:szCs w:val="22"/>
                <w:lang w:val="en-GB"/>
              </w:rPr>
            </w:pPr>
            <w:r w:rsidRPr="001637AA">
              <w:rPr>
                <w:i/>
                <w:sz w:val="22"/>
                <w:szCs w:val="22"/>
                <w:lang w:val="en-GB"/>
              </w:rPr>
              <w:t>Codes/ Categories</w:t>
            </w:r>
          </w:p>
        </w:tc>
        <w:tc>
          <w:tcPr>
            <w:tcW w:w="3780" w:type="dxa"/>
            <w:vAlign w:val="bottom"/>
          </w:tcPr>
          <w:p w14:paraId="69DF0E26" w14:textId="77777777" w:rsidR="00420725" w:rsidRPr="007F76DB" w:rsidRDefault="00420725" w:rsidP="007F76DB">
            <w:pPr>
              <w:widowControl w:val="0"/>
              <w:numPr>
                <w:ilvl w:val="0"/>
                <w:numId w:val="28"/>
              </w:numPr>
              <w:tabs>
                <w:tab w:val="clear" w:pos="720"/>
              </w:tabs>
              <w:overflowPunct w:val="0"/>
              <w:autoSpaceDE w:val="0"/>
              <w:autoSpaceDN w:val="0"/>
              <w:adjustRightInd w:val="0"/>
              <w:spacing w:after="0"/>
              <w:ind w:left="571" w:hanging="270"/>
              <w:rPr>
                <w:sz w:val="22"/>
                <w:szCs w:val="22"/>
              </w:rPr>
            </w:pPr>
            <w:r w:rsidRPr="001637AA">
              <w:rPr>
                <w:sz w:val="22"/>
                <w:szCs w:val="22"/>
              </w:rPr>
              <w:t xml:space="preserve">Kar amacı güden bir firmada çalışıyor/çalıştım </w:t>
            </w:r>
          </w:p>
        </w:tc>
        <w:tc>
          <w:tcPr>
            <w:tcW w:w="3780" w:type="dxa"/>
          </w:tcPr>
          <w:p w14:paraId="2D2EAB03" w14:textId="77777777" w:rsidR="00420725" w:rsidRPr="001637AA" w:rsidRDefault="00420725" w:rsidP="00420725">
            <w:pPr>
              <w:widowControl w:val="0"/>
              <w:autoSpaceDE w:val="0"/>
              <w:autoSpaceDN w:val="0"/>
              <w:adjustRightInd w:val="0"/>
              <w:rPr>
                <w:sz w:val="22"/>
                <w:szCs w:val="22"/>
                <w:lang w:eastAsia="en-US"/>
              </w:rPr>
            </w:pPr>
            <w:r w:rsidRPr="001637AA">
              <w:rPr>
                <w:sz w:val="22"/>
                <w:szCs w:val="22"/>
                <w:lang w:val="en-US" w:eastAsia="en-US"/>
              </w:rPr>
              <w:t>1. For-profit organization</w:t>
            </w:r>
          </w:p>
        </w:tc>
      </w:tr>
      <w:tr w:rsidR="00420725" w:rsidRPr="001637AA" w14:paraId="69DE45D8" w14:textId="77777777">
        <w:trPr>
          <w:cantSplit/>
        </w:trPr>
        <w:tc>
          <w:tcPr>
            <w:tcW w:w="1384" w:type="dxa"/>
            <w:vMerge/>
          </w:tcPr>
          <w:p w14:paraId="6844FCC1" w14:textId="77777777" w:rsidR="00420725" w:rsidRPr="001637AA" w:rsidRDefault="00420725" w:rsidP="005F06C9">
            <w:pPr>
              <w:spacing w:after="0"/>
              <w:jc w:val="left"/>
              <w:rPr>
                <w:sz w:val="22"/>
                <w:szCs w:val="22"/>
                <w:lang w:val="en-GB"/>
              </w:rPr>
            </w:pPr>
          </w:p>
        </w:tc>
        <w:tc>
          <w:tcPr>
            <w:tcW w:w="3780" w:type="dxa"/>
          </w:tcPr>
          <w:p w14:paraId="39A17552" w14:textId="77777777" w:rsidR="00420725" w:rsidRPr="007F76DB" w:rsidRDefault="00420725" w:rsidP="007F76DB">
            <w:pPr>
              <w:widowControl w:val="0"/>
              <w:numPr>
                <w:ilvl w:val="0"/>
                <w:numId w:val="28"/>
              </w:numPr>
              <w:tabs>
                <w:tab w:val="clear" w:pos="720"/>
              </w:tabs>
              <w:overflowPunct w:val="0"/>
              <w:autoSpaceDE w:val="0"/>
              <w:autoSpaceDN w:val="0"/>
              <w:adjustRightInd w:val="0"/>
              <w:spacing w:after="0"/>
              <w:ind w:left="571" w:hanging="270"/>
              <w:rPr>
                <w:sz w:val="22"/>
                <w:szCs w:val="22"/>
              </w:rPr>
            </w:pPr>
            <w:r w:rsidRPr="001637AA">
              <w:rPr>
                <w:sz w:val="22"/>
                <w:szCs w:val="22"/>
              </w:rPr>
              <w:t xml:space="preserve">Kar amacı gütmeyen bir kurumda çalışıyor/çalıştım. </w:t>
            </w:r>
          </w:p>
        </w:tc>
        <w:tc>
          <w:tcPr>
            <w:tcW w:w="3780" w:type="dxa"/>
          </w:tcPr>
          <w:p w14:paraId="021E9246" w14:textId="77777777" w:rsidR="00420725" w:rsidRPr="001637AA" w:rsidRDefault="00420725" w:rsidP="00420725">
            <w:pPr>
              <w:rPr>
                <w:sz w:val="22"/>
                <w:szCs w:val="22"/>
              </w:rPr>
            </w:pPr>
            <w:r w:rsidRPr="001637AA">
              <w:rPr>
                <w:sz w:val="22"/>
                <w:szCs w:val="22"/>
                <w:lang w:val="en-US" w:eastAsia="en-US"/>
              </w:rPr>
              <w:t>2. Non-profit organization</w:t>
            </w:r>
          </w:p>
        </w:tc>
      </w:tr>
      <w:tr w:rsidR="00420725" w:rsidRPr="001637AA" w14:paraId="0FA18E6A" w14:textId="77777777">
        <w:trPr>
          <w:cantSplit/>
        </w:trPr>
        <w:tc>
          <w:tcPr>
            <w:tcW w:w="1384" w:type="dxa"/>
            <w:vMerge/>
          </w:tcPr>
          <w:p w14:paraId="0F2A5514" w14:textId="77777777" w:rsidR="00420725" w:rsidRPr="001637AA" w:rsidRDefault="00420725" w:rsidP="005F06C9">
            <w:pPr>
              <w:spacing w:after="0"/>
              <w:jc w:val="left"/>
              <w:rPr>
                <w:sz w:val="22"/>
                <w:szCs w:val="22"/>
                <w:lang w:val="en-GB"/>
              </w:rPr>
            </w:pPr>
          </w:p>
        </w:tc>
        <w:tc>
          <w:tcPr>
            <w:tcW w:w="3780" w:type="dxa"/>
          </w:tcPr>
          <w:p w14:paraId="660E9011" w14:textId="409C019A" w:rsidR="00420725" w:rsidRPr="009F03DA" w:rsidRDefault="009F03DA" w:rsidP="009F03DA">
            <w:pPr>
              <w:pStyle w:val="ListParagraph"/>
              <w:numPr>
                <w:ilvl w:val="0"/>
                <w:numId w:val="24"/>
              </w:numPr>
              <w:spacing w:after="0"/>
              <w:rPr>
                <w:sz w:val="22"/>
                <w:szCs w:val="22"/>
                <w:lang w:val="en-GB"/>
              </w:rPr>
            </w:pPr>
            <w:proofErr w:type="spellStart"/>
            <w:r>
              <w:rPr>
                <w:sz w:val="22"/>
                <w:szCs w:val="22"/>
                <w:lang w:val="en-GB"/>
              </w:rPr>
              <w:t>Cevap</w:t>
            </w:r>
            <w:proofErr w:type="spellEnd"/>
            <w:r>
              <w:rPr>
                <w:sz w:val="22"/>
                <w:szCs w:val="22"/>
                <w:lang w:val="en-GB"/>
              </w:rPr>
              <w:t xml:space="preserve"> yok</w:t>
            </w:r>
          </w:p>
        </w:tc>
        <w:tc>
          <w:tcPr>
            <w:tcW w:w="3780" w:type="dxa"/>
          </w:tcPr>
          <w:p w14:paraId="57B9D808" w14:textId="70A8C952" w:rsidR="00420725" w:rsidRPr="001637AA" w:rsidRDefault="009F03DA" w:rsidP="005F06C9">
            <w:pPr>
              <w:spacing w:after="0"/>
              <w:rPr>
                <w:sz w:val="22"/>
                <w:szCs w:val="22"/>
                <w:lang w:val="en-GB"/>
              </w:rPr>
            </w:pPr>
            <w:r w:rsidRPr="001637AA">
              <w:rPr>
                <w:sz w:val="22"/>
                <w:szCs w:val="22"/>
                <w:lang w:val="en-GB"/>
              </w:rPr>
              <w:t>99. No answer</w:t>
            </w:r>
          </w:p>
        </w:tc>
      </w:tr>
      <w:tr w:rsidR="00420725" w:rsidRPr="001637AA" w14:paraId="16070E3C" w14:textId="77777777">
        <w:tc>
          <w:tcPr>
            <w:tcW w:w="1384" w:type="dxa"/>
          </w:tcPr>
          <w:p w14:paraId="43E13460" w14:textId="77777777" w:rsidR="00420725" w:rsidRPr="001637AA" w:rsidRDefault="00420725" w:rsidP="005F06C9">
            <w:pPr>
              <w:spacing w:after="0"/>
              <w:jc w:val="left"/>
              <w:rPr>
                <w:i/>
                <w:sz w:val="22"/>
                <w:szCs w:val="22"/>
                <w:lang w:val="en-GB"/>
              </w:rPr>
            </w:pPr>
            <w:r w:rsidRPr="001637AA">
              <w:rPr>
                <w:i/>
                <w:sz w:val="22"/>
                <w:szCs w:val="22"/>
                <w:lang w:val="en-GB"/>
              </w:rPr>
              <w:t>Interviewer Instruction</w:t>
            </w:r>
          </w:p>
        </w:tc>
        <w:tc>
          <w:tcPr>
            <w:tcW w:w="3780" w:type="dxa"/>
          </w:tcPr>
          <w:p w14:paraId="31A325BC" w14:textId="77777777" w:rsidR="00420725" w:rsidRPr="001637AA" w:rsidRDefault="00420725" w:rsidP="005F06C9">
            <w:pPr>
              <w:spacing w:after="0"/>
              <w:rPr>
                <w:sz w:val="22"/>
                <w:szCs w:val="22"/>
                <w:lang w:val="en-GB"/>
              </w:rPr>
            </w:pPr>
          </w:p>
        </w:tc>
        <w:tc>
          <w:tcPr>
            <w:tcW w:w="3780" w:type="dxa"/>
          </w:tcPr>
          <w:p w14:paraId="5AEB757C" w14:textId="77777777" w:rsidR="00420725" w:rsidRPr="001637AA" w:rsidRDefault="00420725" w:rsidP="005F06C9">
            <w:pPr>
              <w:spacing w:after="0"/>
              <w:rPr>
                <w:sz w:val="22"/>
                <w:szCs w:val="22"/>
                <w:lang w:val="en-GB"/>
              </w:rPr>
            </w:pPr>
          </w:p>
        </w:tc>
      </w:tr>
      <w:tr w:rsidR="00420725" w:rsidRPr="001637AA" w14:paraId="438D2527" w14:textId="77777777">
        <w:tc>
          <w:tcPr>
            <w:tcW w:w="1384" w:type="dxa"/>
          </w:tcPr>
          <w:p w14:paraId="27B9D4C3" w14:textId="77777777" w:rsidR="00420725" w:rsidRPr="001637AA" w:rsidRDefault="00420725" w:rsidP="005F06C9">
            <w:pPr>
              <w:spacing w:after="0"/>
              <w:jc w:val="left"/>
              <w:rPr>
                <w:i/>
                <w:sz w:val="22"/>
                <w:szCs w:val="22"/>
                <w:lang w:val="en-GB"/>
              </w:rPr>
            </w:pPr>
            <w:r w:rsidRPr="001637AA">
              <w:rPr>
                <w:i/>
                <w:sz w:val="22"/>
                <w:szCs w:val="22"/>
                <w:lang w:val="en-GB"/>
              </w:rPr>
              <w:t>Translation Note</w:t>
            </w:r>
          </w:p>
        </w:tc>
        <w:tc>
          <w:tcPr>
            <w:tcW w:w="7560" w:type="dxa"/>
            <w:gridSpan w:val="2"/>
          </w:tcPr>
          <w:p w14:paraId="1F2402D3" w14:textId="77777777" w:rsidR="00420725" w:rsidRPr="001637AA" w:rsidRDefault="00420725" w:rsidP="005F06C9">
            <w:pPr>
              <w:spacing w:after="0"/>
              <w:rPr>
                <w:sz w:val="22"/>
                <w:szCs w:val="22"/>
                <w:lang w:val="en-GB"/>
              </w:rPr>
            </w:pPr>
          </w:p>
        </w:tc>
      </w:tr>
      <w:tr w:rsidR="00420725" w:rsidRPr="001637AA" w14:paraId="322BE3F8" w14:textId="77777777">
        <w:tc>
          <w:tcPr>
            <w:tcW w:w="1384" w:type="dxa"/>
          </w:tcPr>
          <w:p w14:paraId="18D73478" w14:textId="77777777" w:rsidR="00420725" w:rsidRPr="001637AA" w:rsidRDefault="00420725" w:rsidP="005F06C9">
            <w:pPr>
              <w:spacing w:after="0"/>
              <w:jc w:val="left"/>
              <w:rPr>
                <w:i/>
                <w:sz w:val="22"/>
                <w:szCs w:val="22"/>
                <w:lang w:val="en-GB"/>
              </w:rPr>
            </w:pPr>
            <w:r w:rsidRPr="001637AA">
              <w:rPr>
                <w:i/>
                <w:sz w:val="22"/>
                <w:szCs w:val="22"/>
                <w:lang w:val="en-GB"/>
              </w:rPr>
              <w:t>Note</w:t>
            </w:r>
          </w:p>
        </w:tc>
        <w:tc>
          <w:tcPr>
            <w:tcW w:w="7560" w:type="dxa"/>
            <w:gridSpan w:val="2"/>
          </w:tcPr>
          <w:p w14:paraId="13049745" w14:textId="77777777" w:rsidR="00420725" w:rsidRPr="001637AA" w:rsidRDefault="00420725" w:rsidP="005F06C9">
            <w:pPr>
              <w:spacing w:after="0"/>
              <w:jc w:val="left"/>
              <w:rPr>
                <w:sz w:val="22"/>
                <w:szCs w:val="22"/>
                <w:lang w:val="en-GB"/>
              </w:rPr>
            </w:pPr>
          </w:p>
        </w:tc>
      </w:tr>
    </w:tbl>
    <w:p w14:paraId="58D579E2" w14:textId="77777777" w:rsidR="00E02C3C" w:rsidRPr="000E017B" w:rsidRDefault="00E02C3C" w:rsidP="00E02C3C">
      <w:pPr>
        <w:rPr>
          <w:b/>
          <w:lang w:val="en-GB"/>
        </w:rPr>
      </w:pPr>
    </w:p>
    <w:p w14:paraId="10B1B64F" w14:textId="77777777" w:rsidR="00E02C3C" w:rsidRPr="000E017B" w:rsidRDefault="00E02C3C" w:rsidP="00E02C3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3333F76E" w14:textId="77777777">
        <w:tc>
          <w:tcPr>
            <w:tcW w:w="8995" w:type="dxa"/>
          </w:tcPr>
          <w:p w14:paraId="0CABBB0F" w14:textId="77777777" w:rsidR="00E02C3C" w:rsidRPr="000E017B" w:rsidRDefault="008B2D01" w:rsidP="005F06C9">
            <w:pPr>
              <w:spacing w:after="0"/>
              <w:rPr>
                <w:bCs/>
                <w:sz w:val="22"/>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D.05</w:t>
            </w:r>
            <w:r w:rsidRPr="006F72E4">
              <w:rPr>
                <w:sz w:val="22"/>
                <w:szCs w:val="22"/>
                <w:lang w:val="en-GB"/>
              </w:rPr>
              <w:t>.=</w:t>
            </w:r>
            <w:r>
              <w:rPr>
                <w:sz w:val="22"/>
                <w:szCs w:val="22"/>
                <w:lang w:val="en-GB"/>
              </w:rPr>
              <w:t>2)</w:t>
            </w:r>
          </w:p>
        </w:tc>
      </w:tr>
    </w:tbl>
    <w:p w14:paraId="6BA80DA7" w14:textId="77777777" w:rsidR="00E02C3C" w:rsidRPr="000E017B" w:rsidRDefault="00E02C3C" w:rsidP="00E02C3C">
      <w:pPr>
        <w:spacing w:after="0"/>
        <w:rPr>
          <w:b/>
          <w:lang w:val="en-GB"/>
        </w:rPr>
      </w:pPr>
    </w:p>
    <w:p w14:paraId="29209F94" w14:textId="77777777" w:rsidR="00E02C3C" w:rsidRPr="000E017B" w:rsidRDefault="00E02C3C" w:rsidP="00E02C3C">
      <w:pPr>
        <w:rPr>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02C3C" w:rsidRPr="000E017B" w14:paraId="45092B90" w14:textId="77777777" w:rsidTr="007F76DB">
        <w:tc>
          <w:tcPr>
            <w:tcW w:w="5215" w:type="dxa"/>
            <w:tcMar>
              <w:top w:w="57" w:type="dxa"/>
              <w:bottom w:w="57" w:type="dxa"/>
            </w:tcMar>
            <w:vAlign w:val="center"/>
          </w:tcPr>
          <w:p w14:paraId="6396B76C" w14:textId="77777777" w:rsidR="00E02C3C" w:rsidRPr="000E017B" w:rsidRDefault="00E02C3C"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28078F17" w14:textId="77777777" w:rsidR="00E02C3C" w:rsidRPr="000E017B" w:rsidRDefault="00E02C3C" w:rsidP="005F06C9">
            <w:pPr>
              <w:jc w:val="center"/>
              <w:rPr>
                <w:b/>
                <w:sz w:val="22"/>
                <w:szCs w:val="22"/>
                <w:lang w:val="en-GB"/>
              </w:rPr>
            </w:pPr>
            <w:r w:rsidRPr="000E017B">
              <w:rPr>
                <w:b/>
                <w:sz w:val="22"/>
                <w:szCs w:val="22"/>
                <w:lang w:val="en-GB"/>
              </w:rPr>
              <w:sym w:font="Wingdings" w:char="F0E8"/>
            </w:r>
            <w:r w:rsidRPr="000E017B">
              <w:rPr>
                <w:b/>
                <w:sz w:val="22"/>
                <w:szCs w:val="22"/>
                <w:lang w:val="en-GB"/>
              </w:rPr>
              <w:t>TYPORG1</w:t>
            </w:r>
          </w:p>
        </w:tc>
      </w:tr>
      <w:tr w:rsidR="009F03DA" w:rsidRPr="000E017B" w14:paraId="76D67273" w14:textId="77777777" w:rsidTr="007F76DB">
        <w:tc>
          <w:tcPr>
            <w:tcW w:w="5215" w:type="dxa"/>
          </w:tcPr>
          <w:p w14:paraId="0BD914B9" w14:textId="77777777" w:rsidR="009F03DA" w:rsidRPr="000E017B" w:rsidRDefault="009F03DA" w:rsidP="009F03DA">
            <w:pPr>
              <w:spacing w:after="0"/>
              <w:rPr>
                <w:b/>
                <w:sz w:val="22"/>
                <w:szCs w:val="22"/>
                <w:lang w:val="en-GB"/>
              </w:rPr>
            </w:pPr>
            <w:r w:rsidRPr="008B2D01">
              <w:rPr>
                <w:sz w:val="22"/>
                <w:szCs w:val="22"/>
                <w:lang w:val="en-GB"/>
              </w:rPr>
              <w:t>If</w:t>
            </w:r>
            <w:r>
              <w:rPr>
                <w:b/>
                <w:sz w:val="22"/>
                <w:szCs w:val="22"/>
                <w:lang w:val="en-GB"/>
              </w:rPr>
              <w:t xml:space="preserve"> (</w:t>
            </w:r>
            <w:r w:rsidRPr="006F72E4">
              <w:rPr>
                <w:sz w:val="22"/>
                <w:szCs w:val="22"/>
                <w:lang w:val="en-GB"/>
              </w:rPr>
              <w:t>#</w:t>
            </w:r>
            <w:r>
              <w:rPr>
                <w:sz w:val="22"/>
                <w:szCs w:val="22"/>
                <w:lang w:val="en-GB"/>
              </w:rPr>
              <w:t>D.11.</w:t>
            </w:r>
            <w:r w:rsidRPr="006F72E4">
              <w:rPr>
                <w:sz w:val="22"/>
                <w:szCs w:val="22"/>
                <w:lang w:val="en-GB"/>
              </w:rPr>
              <w:t>=</w:t>
            </w:r>
            <w:r>
              <w:rPr>
                <w:sz w:val="22"/>
                <w:szCs w:val="22"/>
                <w:lang w:val="en-GB"/>
              </w:rPr>
              <w:t>1)</w:t>
            </w:r>
          </w:p>
        </w:tc>
        <w:tc>
          <w:tcPr>
            <w:tcW w:w="3780" w:type="dxa"/>
          </w:tcPr>
          <w:p w14:paraId="21FCB5C8" w14:textId="0893D7C9" w:rsidR="009F03DA" w:rsidRPr="000E017B" w:rsidRDefault="009F03DA" w:rsidP="009F03DA">
            <w:pPr>
              <w:tabs>
                <w:tab w:val="left" w:pos="426"/>
              </w:tabs>
              <w:spacing w:after="0"/>
              <w:jc w:val="left"/>
              <w:rPr>
                <w:sz w:val="22"/>
                <w:szCs w:val="22"/>
                <w:lang w:val="en-GB"/>
              </w:rPr>
            </w:pPr>
            <w:r w:rsidRPr="000E017B">
              <w:rPr>
                <w:sz w:val="22"/>
                <w:szCs w:val="22"/>
                <w:lang w:val="en-GB"/>
              </w:rPr>
              <w:t>1. For-profit organisation</w:t>
            </w:r>
          </w:p>
        </w:tc>
      </w:tr>
      <w:tr w:rsidR="009F03DA" w:rsidRPr="000E017B" w14:paraId="22D30B89" w14:textId="77777777" w:rsidTr="007F76DB">
        <w:tc>
          <w:tcPr>
            <w:tcW w:w="5215" w:type="dxa"/>
          </w:tcPr>
          <w:p w14:paraId="1BF199D8" w14:textId="77777777" w:rsidR="009F03DA" w:rsidRPr="000E017B" w:rsidRDefault="009F03DA" w:rsidP="009F03DA">
            <w:pPr>
              <w:spacing w:after="0"/>
              <w:jc w:val="left"/>
              <w:rPr>
                <w:b/>
                <w:sz w:val="22"/>
                <w:szCs w:val="22"/>
                <w:lang w:val="en-GB"/>
              </w:rPr>
            </w:pPr>
            <w:r w:rsidRPr="008B2D01">
              <w:rPr>
                <w:sz w:val="22"/>
                <w:szCs w:val="22"/>
                <w:lang w:val="en-GB"/>
              </w:rPr>
              <w:t>If</w:t>
            </w:r>
            <w:r>
              <w:rPr>
                <w:b/>
                <w:sz w:val="22"/>
                <w:szCs w:val="22"/>
                <w:lang w:val="en-GB"/>
              </w:rPr>
              <w:t xml:space="preserve"> (</w:t>
            </w:r>
            <w:r w:rsidRPr="006F72E4">
              <w:rPr>
                <w:sz w:val="22"/>
                <w:szCs w:val="22"/>
                <w:lang w:val="en-GB"/>
              </w:rPr>
              <w:t>#</w:t>
            </w:r>
            <w:r>
              <w:rPr>
                <w:sz w:val="22"/>
                <w:szCs w:val="22"/>
                <w:lang w:val="en-GB"/>
              </w:rPr>
              <w:t>D.11.</w:t>
            </w:r>
            <w:r w:rsidRPr="006F72E4">
              <w:rPr>
                <w:sz w:val="22"/>
                <w:szCs w:val="22"/>
                <w:lang w:val="en-GB"/>
              </w:rPr>
              <w:t>=</w:t>
            </w:r>
            <w:r>
              <w:rPr>
                <w:sz w:val="22"/>
                <w:szCs w:val="22"/>
                <w:lang w:val="en-GB"/>
              </w:rPr>
              <w:t>2)</w:t>
            </w:r>
          </w:p>
        </w:tc>
        <w:tc>
          <w:tcPr>
            <w:tcW w:w="3780" w:type="dxa"/>
          </w:tcPr>
          <w:p w14:paraId="1EA7B4E2" w14:textId="1E58A1F1" w:rsidR="009F03DA" w:rsidRPr="000E017B" w:rsidRDefault="009F03DA" w:rsidP="009F03DA">
            <w:pPr>
              <w:tabs>
                <w:tab w:val="left" w:pos="426"/>
              </w:tabs>
              <w:spacing w:after="0"/>
              <w:jc w:val="left"/>
              <w:rPr>
                <w:sz w:val="22"/>
                <w:szCs w:val="22"/>
                <w:lang w:val="en-GB"/>
              </w:rPr>
            </w:pPr>
            <w:r w:rsidRPr="000E017B">
              <w:rPr>
                <w:sz w:val="22"/>
                <w:szCs w:val="22"/>
                <w:lang w:val="en-GB"/>
              </w:rPr>
              <w:t>2. Non-profit organisation</w:t>
            </w:r>
          </w:p>
        </w:tc>
      </w:tr>
      <w:tr w:rsidR="009F03DA" w:rsidRPr="000E017B" w14:paraId="737B72E6" w14:textId="77777777" w:rsidTr="007F76DB">
        <w:tc>
          <w:tcPr>
            <w:tcW w:w="5215" w:type="dxa"/>
          </w:tcPr>
          <w:p w14:paraId="156E3A8C" w14:textId="77777777" w:rsidR="009F03DA" w:rsidRPr="000E017B" w:rsidRDefault="009F03DA" w:rsidP="009F03DA">
            <w:pPr>
              <w:spacing w:after="0"/>
              <w:rPr>
                <w:bCs/>
                <w:sz w:val="22"/>
                <w:szCs w:val="22"/>
                <w:lang w:val="en-GB"/>
              </w:rPr>
            </w:pPr>
          </w:p>
        </w:tc>
        <w:tc>
          <w:tcPr>
            <w:tcW w:w="3780" w:type="dxa"/>
          </w:tcPr>
          <w:p w14:paraId="40C8D40B" w14:textId="1F766F5C" w:rsidR="009F03DA" w:rsidRPr="000E017B" w:rsidRDefault="009F03DA" w:rsidP="009F03DA">
            <w:pPr>
              <w:tabs>
                <w:tab w:val="left" w:pos="426"/>
              </w:tabs>
              <w:spacing w:after="0"/>
              <w:jc w:val="left"/>
              <w:rPr>
                <w:sz w:val="22"/>
                <w:szCs w:val="22"/>
                <w:lang w:val="en-GB"/>
              </w:rPr>
            </w:pPr>
            <w:r w:rsidRPr="000E017B">
              <w:rPr>
                <w:sz w:val="22"/>
                <w:szCs w:val="22"/>
                <w:lang w:val="en-GB"/>
              </w:rPr>
              <w:t>8. Don’t know</w:t>
            </w:r>
          </w:p>
        </w:tc>
      </w:tr>
      <w:tr w:rsidR="009F03DA" w:rsidRPr="000E017B" w14:paraId="15CBF726" w14:textId="77777777" w:rsidTr="007F76DB">
        <w:tc>
          <w:tcPr>
            <w:tcW w:w="5215" w:type="dxa"/>
          </w:tcPr>
          <w:p w14:paraId="553F07F7" w14:textId="77777777" w:rsidR="009F03DA" w:rsidRPr="000E017B" w:rsidRDefault="009F03DA" w:rsidP="009F03DA">
            <w:pPr>
              <w:spacing w:after="0"/>
              <w:rPr>
                <w:bCs/>
                <w:sz w:val="22"/>
                <w:szCs w:val="22"/>
                <w:lang w:val="en-GB"/>
              </w:rPr>
            </w:pPr>
          </w:p>
        </w:tc>
        <w:tc>
          <w:tcPr>
            <w:tcW w:w="3780" w:type="dxa"/>
          </w:tcPr>
          <w:p w14:paraId="6E217D2C" w14:textId="1D9ADE36" w:rsidR="009F03DA" w:rsidRPr="000E017B" w:rsidRDefault="009F03DA" w:rsidP="009F03DA">
            <w:pPr>
              <w:tabs>
                <w:tab w:val="left" w:pos="426"/>
              </w:tabs>
              <w:spacing w:after="0"/>
              <w:jc w:val="left"/>
              <w:rPr>
                <w:sz w:val="22"/>
                <w:szCs w:val="22"/>
                <w:lang w:val="en-GB"/>
              </w:rPr>
            </w:pPr>
            <w:r w:rsidRPr="000E017B">
              <w:rPr>
                <w:sz w:val="22"/>
                <w:szCs w:val="22"/>
                <w:lang w:val="en-GB"/>
              </w:rPr>
              <w:t>9. No answer</w:t>
            </w:r>
          </w:p>
        </w:tc>
      </w:tr>
      <w:tr w:rsidR="009F03DA" w:rsidRPr="000E017B" w14:paraId="7BD22058" w14:textId="77777777" w:rsidTr="007F76DB">
        <w:tc>
          <w:tcPr>
            <w:tcW w:w="5215" w:type="dxa"/>
          </w:tcPr>
          <w:p w14:paraId="12FB3043" w14:textId="77777777" w:rsidR="009F03DA" w:rsidRPr="000E017B" w:rsidRDefault="009F03DA" w:rsidP="009F03DA">
            <w:pPr>
              <w:spacing w:after="0"/>
              <w:rPr>
                <w:bCs/>
                <w:sz w:val="22"/>
                <w:szCs w:val="22"/>
                <w:lang w:val="en-GB"/>
              </w:rPr>
            </w:pPr>
          </w:p>
        </w:tc>
        <w:tc>
          <w:tcPr>
            <w:tcW w:w="3780" w:type="dxa"/>
          </w:tcPr>
          <w:p w14:paraId="49772BA4" w14:textId="594B8386" w:rsidR="009F03DA" w:rsidRPr="000E017B" w:rsidRDefault="009F03DA" w:rsidP="009F03DA">
            <w:pPr>
              <w:tabs>
                <w:tab w:val="left" w:pos="426"/>
              </w:tabs>
              <w:spacing w:after="0"/>
              <w:jc w:val="left"/>
              <w:rPr>
                <w:sz w:val="22"/>
                <w:szCs w:val="22"/>
                <w:lang w:val="en-GB"/>
              </w:rPr>
            </w:pPr>
            <w:r w:rsidRPr="000E017B">
              <w:rPr>
                <w:sz w:val="22"/>
                <w:szCs w:val="22"/>
                <w:lang w:val="en-GB"/>
              </w:rPr>
              <w:t>0. NAP (Code 3 in WORK)</w:t>
            </w:r>
          </w:p>
        </w:tc>
      </w:tr>
    </w:tbl>
    <w:p w14:paraId="61F3D7A4" w14:textId="77777777" w:rsidR="00E02C3C" w:rsidRPr="000E017B" w:rsidRDefault="00E02C3C" w:rsidP="00E02C3C">
      <w:pPr>
        <w:rPr>
          <w:rFonts w:ascii="Arial" w:hAnsi="Arial"/>
          <w:b/>
          <w:sz w:val="22"/>
          <w:lang w:val="en-GB"/>
        </w:rPr>
      </w:pPr>
    </w:p>
    <w:p w14:paraId="62A4929B" w14:textId="77777777" w:rsidR="00E02C3C" w:rsidRPr="000E017B" w:rsidRDefault="00E02C3C" w:rsidP="00E02C3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35F7E904" w14:textId="77777777">
        <w:tc>
          <w:tcPr>
            <w:tcW w:w="8995" w:type="dxa"/>
          </w:tcPr>
          <w:p w14:paraId="5E9930F4" w14:textId="77777777" w:rsidR="008B2D01" w:rsidRPr="000E017B" w:rsidRDefault="008B2D01" w:rsidP="008B2D01">
            <w:pPr>
              <w:spacing w:after="0"/>
              <w:rPr>
                <w:b/>
                <w:lang w:val="en-GB"/>
              </w:rPr>
            </w:pPr>
          </w:p>
        </w:tc>
      </w:tr>
    </w:tbl>
    <w:p w14:paraId="02B31945" w14:textId="77777777" w:rsidR="00E02C3C" w:rsidRPr="000E017B" w:rsidRDefault="00E02C3C" w:rsidP="002B56D3">
      <w:pPr>
        <w:keepNext/>
        <w:jc w:val="center"/>
        <w:rPr>
          <w:rFonts w:ascii="Arial" w:hAnsi="Arial"/>
          <w:b/>
          <w:sz w:val="22"/>
          <w:lang w:val="en-GB"/>
        </w:rPr>
      </w:pPr>
    </w:p>
    <w:p w14:paraId="2BDD253D" w14:textId="77777777" w:rsidR="00E02C3C" w:rsidRPr="000E017B" w:rsidRDefault="00E02C3C" w:rsidP="00E02C3C">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TYPORG2 –</w:t>
      </w:r>
      <w:r w:rsidRPr="000E017B">
        <w:rPr>
          <w:rFonts w:ascii="Arial" w:hAnsi="Arial"/>
          <w:sz w:val="22"/>
          <w:lang w:val="en-GB"/>
        </w:rPr>
        <w:t xml:space="preserve"> </w:t>
      </w:r>
      <w:r w:rsidR="00E85B0B" w:rsidRPr="000E017B">
        <w:rPr>
          <w:rFonts w:ascii="Arial" w:hAnsi="Arial"/>
          <w:sz w:val="22"/>
          <w:lang w:val="en-GB"/>
        </w:rPr>
        <w:t>Type of organisation</w:t>
      </w:r>
      <w:r w:rsidRPr="000E017B">
        <w:rPr>
          <w:rFonts w:ascii="Arial" w:hAnsi="Arial"/>
          <w:sz w:val="22"/>
          <w:lang w:val="en-GB"/>
        </w:rPr>
        <w:t>, public/private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E02C3C" w:rsidRPr="001637AA" w14:paraId="5C9CE8A7" w14:textId="77777777">
        <w:tc>
          <w:tcPr>
            <w:tcW w:w="1384" w:type="dxa"/>
            <w:tcMar>
              <w:top w:w="57" w:type="dxa"/>
              <w:bottom w:w="57" w:type="dxa"/>
            </w:tcMar>
            <w:vAlign w:val="center"/>
          </w:tcPr>
          <w:p w14:paraId="5DEA5F57" w14:textId="77777777" w:rsidR="00E02C3C" w:rsidRPr="001637AA" w:rsidRDefault="00E02C3C" w:rsidP="005F06C9">
            <w:pPr>
              <w:jc w:val="left"/>
              <w:rPr>
                <w:i/>
                <w:sz w:val="22"/>
                <w:szCs w:val="22"/>
                <w:lang w:val="en-GB"/>
              </w:rPr>
            </w:pPr>
          </w:p>
        </w:tc>
        <w:tc>
          <w:tcPr>
            <w:tcW w:w="3780" w:type="dxa"/>
            <w:tcMar>
              <w:top w:w="57" w:type="dxa"/>
              <w:bottom w:w="57" w:type="dxa"/>
            </w:tcMar>
            <w:vAlign w:val="center"/>
          </w:tcPr>
          <w:p w14:paraId="035876B5" w14:textId="77777777" w:rsidR="00E02C3C" w:rsidRPr="001637AA" w:rsidRDefault="00E02C3C"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3CEB905" w14:textId="77777777" w:rsidR="00E02C3C" w:rsidRPr="001637AA" w:rsidRDefault="00E02C3C" w:rsidP="005F06C9">
            <w:pPr>
              <w:jc w:val="center"/>
              <w:rPr>
                <w:b/>
                <w:sz w:val="22"/>
                <w:szCs w:val="22"/>
                <w:lang w:val="en-GB"/>
              </w:rPr>
            </w:pPr>
            <w:r w:rsidRPr="001637AA">
              <w:rPr>
                <w:b/>
                <w:sz w:val="22"/>
                <w:szCs w:val="22"/>
                <w:lang w:val="en-GB"/>
              </w:rPr>
              <w:t>English Translation</w:t>
            </w:r>
          </w:p>
        </w:tc>
      </w:tr>
      <w:tr w:rsidR="00E02C3C" w:rsidRPr="001637AA" w14:paraId="3F1B2B4D" w14:textId="77777777">
        <w:tc>
          <w:tcPr>
            <w:tcW w:w="1384" w:type="dxa"/>
          </w:tcPr>
          <w:p w14:paraId="0A9647FB" w14:textId="77777777" w:rsidR="00E02C3C" w:rsidRPr="001637AA" w:rsidRDefault="00E02C3C" w:rsidP="005F06C9">
            <w:pPr>
              <w:spacing w:after="0"/>
              <w:jc w:val="left"/>
              <w:rPr>
                <w:sz w:val="22"/>
                <w:szCs w:val="22"/>
                <w:lang w:val="en-GB"/>
              </w:rPr>
            </w:pPr>
            <w:r w:rsidRPr="001637AA">
              <w:rPr>
                <w:i/>
                <w:sz w:val="22"/>
                <w:szCs w:val="22"/>
                <w:lang w:val="en-GB"/>
              </w:rPr>
              <w:t>Question no. and text</w:t>
            </w:r>
          </w:p>
        </w:tc>
        <w:tc>
          <w:tcPr>
            <w:tcW w:w="3780" w:type="dxa"/>
          </w:tcPr>
          <w:p w14:paraId="42541E95" w14:textId="77777777" w:rsidR="00E02C3C" w:rsidRPr="001637AA" w:rsidRDefault="008B2D01" w:rsidP="005F06C9">
            <w:pPr>
              <w:spacing w:after="0"/>
              <w:jc w:val="left"/>
              <w:rPr>
                <w:sz w:val="22"/>
                <w:szCs w:val="22"/>
                <w:lang w:val="en-GB"/>
              </w:rPr>
            </w:pPr>
            <w:r w:rsidRPr="001637AA">
              <w:rPr>
                <w:sz w:val="22"/>
                <w:szCs w:val="22"/>
                <w:lang w:val="en-GB"/>
              </w:rPr>
              <w:t xml:space="preserve">D.12. </w:t>
            </w:r>
            <w:proofErr w:type="spellStart"/>
            <w:r w:rsidRPr="001637AA">
              <w:rPr>
                <w:bCs/>
                <w:sz w:val="22"/>
                <w:szCs w:val="22"/>
                <w:lang w:val="en-US"/>
              </w:rPr>
              <w:t>Kamu</w:t>
            </w:r>
            <w:proofErr w:type="spellEnd"/>
            <w:r w:rsidRPr="001637AA">
              <w:rPr>
                <w:bCs/>
                <w:sz w:val="22"/>
                <w:szCs w:val="22"/>
                <w:lang w:val="en-US"/>
              </w:rPr>
              <w:t xml:space="preserve"> </w:t>
            </w:r>
            <w:proofErr w:type="spellStart"/>
            <w:r w:rsidRPr="001637AA">
              <w:rPr>
                <w:bCs/>
                <w:sz w:val="22"/>
                <w:szCs w:val="22"/>
                <w:lang w:val="en-US"/>
              </w:rPr>
              <w:t>sektöründe</w:t>
            </w:r>
            <w:proofErr w:type="spellEnd"/>
            <w:r w:rsidRPr="001637AA">
              <w:rPr>
                <w:bCs/>
                <w:sz w:val="22"/>
                <w:szCs w:val="22"/>
                <w:lang w:val="en-US"/>
              </w:rPr>
              <w:t xml:space="preserve"> mi </w:t>
            </w:r>
            <w:proofErr w:type="spellStart"/>
            <w:r w:rsidRPr="001637AA">
              <w:rPr>
                <w:bCs/>
                <w:sz w:val="22"/>
                <w:szCs w:val="22"/>
                <w:lang w:val="en-US"/>
              </w:rPr>
              <w:t>yoksa</w:t>
            </w:r>
            <w:proofErr w:type="spellEnd"/>
            <w:r w:rsidRPr="001637AA">
              <w:rPr>
                <w:bCs/>
                <w:sz w:val="22"/>
                <w:szCs w:val="22"/>
                <w:lang w:val="en-US"/>
              </w:rPr>
              <w:t xml:space="preserve"> </w:t>
            </w:r>
            <w:proofErr w:type="spellStart"/>
            <w:r w:rsidRPr="001637AA">
              <w:rPr>
                <w:bCs/>
                <w:sz w:val="22"/>
                <w:szCs w:val="22"/>
                <w:lang w:val="en-US"/>
              </w:rPr>
              <w:t>özel</w:t>
            </w:r>
            <w:proofErr w:type="spellEnd"/>
            <w:r w:rsidRPr="001637AA">
              <w:rPr>
                <w:bCs/>
                <w:sz w:val="22"/>
                <w:szCs w:val="22"/>
                <w:lang w:val="en-US"/>
              </w:rPr>
              <w:t xml:space="preserve"> </w:t>
            </w:r>
            <w:proofErr w:type="spellStart"/>
            <w:r w:rsidRPr="001637AA">
              <w:rPr>
                <w:bCs/>
                <w:sz w:val="22"/>
                <w:szCs w:val="22"/>
                <w:lang w:val="en-US"/>
              </w:rPr>
              <w:t>sektörde</w:t>
            </w:r>
            <w:proofErr w:type="spellEnd"/>
            <w:r w:rsidRPr="001637AA">
              <w:rPr>
                <w:bCs/>
                <w:sz w:val="22"/>
                <w:szCs w:val="22"/>
                <w:lang w:val="en-US"/>
              </w:rPr>
              <w:t xml:space="preserve"> mi </w:t>
            </w:r>
            <w:proofErr w:type="spellStart"/>
            <w:r w:rsidRPr="001637AA">
              <w:rPr>
                <w:bCs/>
                <w:sz w:val="22"/>
                <w:szCs w:val="22"/>
                <w:lang w:val="en-US"/>
              </w:rPr>
              <w:t>çalışıyorsunuz</w:t>
            </w:r>
            <w:proofErr w:type="spellEnd"/>
            <w:r w:rsidRPr="001637AA">
              <w:rPr>
                <w:bCs/>
                <w:sz w:val="22"/>
                <w:szCs w:val="22"/>
                <w:lang w:val="en-US"/>
              </w:rPr>
              <w:t>/</w:t>
            </w:r>
            <w:proofErr w:type="spellStart"/>
            <w:r w:rsidRPr="001637AA">
              <w:rPr>
                <w:bCs/>
                <w:sz w:val="22"/>
                <w:szCs w:val="22"/>
                <w:lang w:val="en-US"/>
              </w:rPr>
              <w:t>çalıştınız</w:t>
            </w:r>
            <w:proofErr w:type="spellEnd"/>
            <w:r w:rsidRPr="001637AA">
              <w:rPr>
                <w:bCs/>
                <w:sz w:val="22"/>
                <w:szCs w:val="22"/>
                <w:lang w:val="en-US"/>
              </w:rPr>
              <w:t>?</w:t>
            </w:r>
          </w:p>
        </w:tc>
        <w:tc>
          <w:tcPr>
            <w:tcW w:w="3780" w:type="dxa"/>
          </w:tcPr>
          <w:p w14:paraId="30260F06" w14:textId="77777777" w:rsidR="00E02C3C" w:rsidRPr="001637AA" w:rsidRDefault="008B2D01" w:rsidP="005F06C9">
            <w:pPr>
              <w:spacing w:after="0"/>
              <w:jc w:val="left"/>
              <w:rPr>
                <w:sz w:val="22"/>
                <w:szCs w:val="22"/>
                <w:lang w:val="en-GB"/>
              </w:rPr>
            </w:pPr>
            <w:r w:rsidRPr="001637AA">
              <w:rPr>
                <w:sz w:val="22"/>
                <w:szCs w:val="22"/>
                <w:lang w:val="en-GB"/>
              </w:rPr>
              <w:t xml:space="preserve">D.12. </w:t>
            </w:r>
            <w:r w:rsidRPr="001637AA">
              <w:rPr>
                <w:sz w:val="22"/>
                <w:szCs w:val="22"/>
                <w:lang w:val="en-US"/>
              </w:rPr>
              <w:t>Do you work for a public or a private employer?</w:t>
            </w:r>
          </w:p>
        </w:tc>
      </w:tr>
      <w:tr w:rsidR="00B8216B" w:rsidRPr="001637AA" w14:paraId="477951C6" w14:textId="77777777" w:rsidTr="00B8216B">
        <w:trPr>
          <w:cantSplit/>
        </w:trPr>
        <w:tc>
          <w:tcPr>
            <w:tcW w:w="1384" w:type="dxa"/>
            <w:vMerge w:val="restart"/>
          </w:tcPr>
          <w:p w14:paraId="105905D0" w14:textId="77777777" w:rsidR="00B8216B" w:rsidRPr="001637AA" w:rsidRDefault="00B8216B" w:rsidP="005F06C9">
            <w:pPr>
              <w:spacing w:after="0"/>
              <w:jc w:val="left"/>
              <w:rPr>
                <w:sz w:val="22"/>
                <w:szCs w:val="22"/>
                <w:lang w:val="en-GB"/>
              </w:rPr>
            </w:pPr>
            <w:r w:rsidRPr="001637AA">
              <w:rPr>
                <w:i/>
                <w:sz w:val="22"/>
                <w:szCs w:val="22"/>
                <w:lang w:val="en-GB"/>
              </w:rPr>
              <w:t>Codes/ Categories</w:t>
            </w:r>
          </w:p>
        </w:tc>
        <w:tc>
          <w:tcPr>
            <w:tcW w:w="3780" w:type="dxa"/>
            <w:vAlign w:val="bottom"/>
          </w:tcPr>
          <w:p w14:paraId="4240B210" w14:textId="77777777" w:rsidR="00B8216B" w:rsidRPr="001637AA" w:rsidRDefault="00B8216B" w:rsidP="00B8216B">
            <w:pPr>
              <w:widowControl w:val="0"/>
              <w:autoSpaceDE w:val="0"/>
              <w:autoSpaceDN w:val="0"/>
              <w:adjustRightInd w:val="0"/>
              <w:spacing w:after="0"/>
              <w:ind w:left="80"/>
              <w:rPr>
                <w:sz w:val="22"/>
                <w:szCs w:val="22"/>
              </w:rPr>
            </w:pPr>
            <w:r w:rsidRPr="001637AA">
              <w:rPr>
                <w:sz w:val="22"/>
                <w:szCs w:val="22"/>
              </w:rPr>
              <w:t>1. Kamu kesiminde / Kamu sektöründe</w:t>
            </w:r>
          </w:p>
        </w:tc>
        <w:tc>
          <w:tcPr>
            <w:tcW w:w="3780" w:type="dxa"/>
          </w:tcPr>
          <w:p w14:paraId="46FBDDD0" w14:textId="77777777" w:rsidR="00B8216B" w:rsidRPr="001637AA" w:rsidRDefault="00B8216B" w:rsidP="00B8216B">
            <w:pPr>
              <w:widowControl w:val="0"/>
              <w:autoSpaceDE w:val="0"/>
              <w:autoSpaceDN w:val="0"/>
              <w:adjustRightInd w:val="0"/>
              <w:rPr>
                <w:sz w:val="22"/>
                <w:szCs w:val="22"/>
                <w:lang w:eastAsia="en-US"/>
              </w:rPr>
            </w:pPr>
            <w:r w:rsidRPr="001637AA">
              <w:rPr>
                <w:sz w:val="22"/>
                <w:szCs w:val="22"/>
                <w:lang w:val="en-US" w:eastAsia="en-US"/>
              </w:rPr>
              <w:t>1. Public employer</w:t>
            </w:r>
          </w:p>
        </w:tc>
      </w:tr>
      <w:tr w:rsidR="00B8216B" w:rsidRPr="001637AA" w14:paraId="1B8E9D65" w14:textId="77777777" w:rsidTr="00B8216B">
        <w:trPr>
          <w:cantSplit/>
        </w:trPr>
        <w:tc>
          <w:tcPr>
            <w:tcW w:w="1384" w:type="dxa"/>
            <w:vMerge/>
          </w:tcPr>
          <w:p w14:paraId="1442F146" w14:textId="77777777" w:rsidR="00B8216B" w:rsidRPr="001637AA" w:rsidRDefault="00B8216B" w:rsidP="005F06C9">
            <w:pPr>
              <w:spacing w:after="0"/>
              <w:jc w:val="left"/>
              <w:rPr>
                <w:sz w:val="22"/>
                <w:szCs w:val="22"/>
                <w:lang w:val="en-GB"/>
              </w:rPr>
            </w:pPr>
          </w:p>
        </w:tc>
        <w:tc>
          <w:tcPr>
            <w:tcW w:w="3780" w:type="dxa"/>
            <w:vAlign w:val="bottom"/>
          </w:tcPr>
          <w:p w14:paraId="672EC3D3" w14:textId="77777777" w:rsidR="00B8216B" w:rsidRPr="001637AA" w:rsidRDefault="00B8216B" w:rsidP="00B8216B">
            <w:pPr>
              <w:widowControl w:val="0"/>
              <w:autoSpaceDE w:val="0"/>
              <w:autoSpaceDN w:val="0"/>
              <w:adjustRightInd w:val="0"/>
              <w:spacing w:after="0" w:line="192" w:lineRule="exact"/>
              <w:ind w:left="80"/>
              <w:rPr>
                <w:sz w:val="22"/>
                <w:szCs w:val="22"/>
              </w:rPr>
            </w:pPr>
            <w:r w:rsidRPr="001637AA">
              <w:rPr>
                <w:sz w:val="22"/>
                <w:szCs w:val="22"/>
              </w:rPr>
              <w:t>2. Özel sektörde</w:t>
            </w:r>
          </w:p>
        </w:tc>
        <w:tc>
          <w:tcPr>
            <w:tcW w:w="3780" w:type="dxa"/>
          </w:tcPr>
          <w:p w14:paraId="081B54BD" w14:textId="77777777" w:rsidR="00B8216B" w:rsidRPr="001637AA" w:rsidRDefault="00B8216B" w:rsidP="00B8216B">
            <w:pPr>
              <w:rPr>
                <w:sz w:val="22"/>
                <w:szCs w:val="22"/>
              </w:rPr>
            </w:pPr>
            <w:r w:rsidRPr="001637AA">
              <w:rPr>
                <w:sz w:val="22"/>
                <w:szCs w:val="22"/>
                <w:lang w:val="en-US" w:eastAsia="en-US"/>
              </w:rPr>
              <w:t>2. Private employer</w:t>
            </w:r>
          </w:p>
        </w:tc>
      </w:tr>
      <w:tr w:rsidR="00E02C3C" w:rsidRPr="001637AA" w14:paraId="3E9F601B" w14:textId="77777777">
        <w:trPr>
          <w:cantSplit/>
        </w:trPr>
        <w:tc>
          <w:tcPr>
            <w:tcW w:w="1384" w:type="dxa"/>
            <w:vMerge/>
          </w:tcPr>
          <w:p w14:paraId="4938F126" w14:textId="77777777" w:rsidR="00E02C3C" w:rsidRPr="001637AA" w:rsidRDefault="00E02C3C" w:rsidP="005F06C9">
            <w:pPr>
              <w:spacing w:after="0"/>
              <w:jc w:val="left"/>
              <w:rPr>
                <w:sz w:val="22"/>
                <w:szCs w:val="22"/>
                <w:lang w:val="en-GB"/>
              </w:rPr>
            </w:pPr>
          </w:p>
        </w:tc>
        <w:tc>
          <w:tcPr>
            <w:tcW w:w="3780" w:type="dxa"/>
          </w:tcPr>
          <w:p w14:paraId="28882742" w14:textId="77777777" w:rsidR="00E02C3C" w:rsidRPr="001637AA" w:rsidRDefault="00E02C3C" w:rsidP="005F06C9">
            <w:pPr>
              <w:spacing w:after="0"/>
              <w:rPr>
                <w:sz w:val="22"/>
                <w:szCs w:val="22"/>
                <w:lang w:val="en-GB"/>
              </w:rPr>
            </w:pPr>
          </w:p>
        </w:tc>
        <w:tc>
          <w:tcPr>
            <w:tcW w:w="3780" w:type="dxa"/>
          </w:tcPr>
          <w:p w14:paraId="0A56CA66" w14:textId="77777777" w:rsidR="00E02C3C" w:rsidRPr="001637AA" w:rsidRDefault="00E02C3C" w:rsidP="005F06C9">
            <w:pPr>
              <w:spacing w:after="0"/>
              <w:rPr>
                <w:sz w:val="22"/>
                <w:szCs w:val="22"/>
                <w:lang w:val="en-GB"/>
              </w:rPr>
            </w:pPr>
          </w:p>
        </w:tc>
      </w:tr>
      <w:tr w:rsidR="00E02C3C" w:rsidRPr="001637AA" w14:paraId="3FAAF57B" w14:textId="77777777">
        <w:tc>
          <w:tcPr>
            <w:tcW w:w="1384" w:type="dxa"/>
          </w:tcPr>
          <w:p w14:paraId="0336B65E" w14:textId="77777777" w:rsidR="00E02C3C" w:rsidRPr="001637AA" w:rsidRDefault="00E02C3C" w:rsidP="005F06C9">
            <w:pPr>
              <w:spacing w:after="0"/>
              <w:jc w:val="left"/>
              <w:rPr>
                <w:i/>
                <w:sz w:val="22"/>
                <w:szCs w:val="22"/>
                <w:lang w:val="en-GB"/>
              </w:rPr>
            </w:pPr>
            <w:r w:rsidRPr="001637AA">
              <w:rPr>
                <w:i/>
                <w:sz w:val="22"/>
                <w:szCs w:val="22"/>
                <w:lang w:val="en-GB"/>
              </w:rPr>
              <w:t>Interviewer Instruction</w:t>
            </w:r>
          </w:p>
        </w:tc>
        <w:tc>
          <w:tcPr>
            <w:tcW w:w="3780" w:type="dxa"/>
          </w:tcPr>
          <w:p w14:paraId="64FEDD5B" w14:textId="77777777" w:rsidR="00E02C3C" w:rsidRPr="001637AA" w:rsidRDefault="00E02C3C" w:rsidP="005F06C9">
            <w:pPr>
              <w:spacing w:after="0"/>
              <w:rPr>
                <w:sz w:val="22"/>
                <w:szCs w:val="22"/>
                <w:lang w:val="en-GB"/>
              </w:rPr>
            </w:pPr>
          </w:p>
        </w:tc>
        <w:tc>
          <w:tcPr>
            <w:tcW w:w="3780" w:type="dxa"/>
          </w:tcPr>
          <w:p w14:paraId="207EE885" w14:textId="77777777" w:rsidR="00E02C3C" w:rsidRPr="001637AA" w:rsidRDefault="00E02C3C" w:rsidP="005F06C9">
            <w:pPr>
              <w:spacing w:after="0"/>
              <w:rPr>
                <w:sz w:val="22"/>
                <w:szCs w:val="22"/>
                <w:lang w:val="en-GB"/>
              </w:rPr>
            </w:pPr>
          </w:p>
        </w:tc>
      </w:tr>
      <w:tr w:rsidR="00E02C3C" w:rsidRPr="001637AA" w14:paraId="53FC4432" w14:textId="77777777">
        <w:tc>
          <w:tcPr>
            <w:tcW w:w="1384" w:type="dxa"/>
          </w:tcPr>
          <w:p w14:paraId="1C984E3F" w14:textId="77777777" w:rsidR="00E02C3C" w:rsidRPr="001637AA" w:rsidRDefault="00E02C3C" w:rsidP="005F06C9">
            <w:pPr>
              <w:spacing w:after="0"/>
              <w:jc w:val="left"/>
              <w:rPr>
                <w:i/>
                <w:sz w:val="22"/>
                <w:szCs w:val="22"/>
                <w:lang w:val="en-GB"/>
              </w:rPr>
            </w:pPr>
            <w:r w:rsidRPr="001637AA">
              <w:rPr>
                <w:i/>
                <w:sz w:val="22"/>
                <w:szCs w:val="22"/>
                <w:lang w:val="en-GB"/>
              </w:rPr>
              <w:t>Translation Note</w:t>
            </w:r>
          </w:p>
        </w:tc>
        <w:tc>
          <w:tcPr>
            <w:tcW w:w="7560" w:type="dxa"/>
            <w:gridSpan w:val="2"/>
          </w:tcPr>
          <w:p w14:paraId="19FE8335" w14:textId="77777777" w:rsidR="00E02C3C" w:rsidRPr="001637AA" w:rsidRDefault="00E02C3C" w:rsidP="005F06C9">
            <w:pPr>
              <w:spacing w:after="0"/>
              <w:rPr>
                <w:sz w:val="22"/>
                <w:szCs w:val="22"/>
                <w:lang w:val="en-GB"/>
              </w:rPr>
            </w:pPr>
          </w:p>
        </w:tc>
      </w:tr>
      <w:tr w:rsidR="00E02C3C" w:rsidRPr="001637AA" w14:paraId="7C94E529" w14:textId="77777777">
        <w:tc>
          <w:tcPr>
            <w:tcW w:w="1384" w:type="dxa"/>
          </w:tcPr>
          <w:p w14:paraId="0FD117FF" w14:textId="77777777" w:rsidR="00E02C3C" w:rsidRPr="001637AA" w:rsidRDefault="00E02C3C" w:rsidP="005F06C9">
            <w:pPr>
              <w:spacing w:after="0"/>
              <w:jc w:val="left"/>
              <w:rPr>
                <w:i/>
                <w:sz w:val="22"/>
                <w:szCs w:val="22"/>
                <w:lang w:val="en-GB"/>
              </w:rPr>
            </w:pPr>
            <w:r w:rsidRPr="001637AA">
              <w:rPr>
                <w:i/>
                <w:sz w:val="22"/>
                <w:szCs w:val="22"/>
                <w:lang w:val="en-GB"/>
              </w:rPr>
              <w:t>Note</w:t>
            </w:r>
          </w:p>
        </w:tc>
        <w:tc>
          <w:tcPr>
            <w:tcW w:w="7560" w:type="dxa"/>
            <w:gridSpan w:val="2"/>
          </w:tcPr>
          <w:p w14:paraId="63923F57" w14:textId="77777777" w:rsidR="00E02C3C" w:rsidRPr="001637AA" w:rsidRDefault="00E02C3C" w:rsidP="005F06C9">
            <w:pPr>
              <w:spacing w:after="0"/>
              <w:jc w:val="left"/>
              <w:rPr>
                <w:sz w:val="22"/>
                <w:szCs w:val="22"/>
                <w:lang w:val="en-GB"/>
              </w:rPr>
            </w:pPr>
          </w:p>
        </w:tc>
      </w:tr>
    </w:tbl>
    <w:p w14:paraId="7728600F" w14:textId="77777777" w:rsidR="00E02C3C" w:rsidRPr="000E017B" w:rsidRDefault="00E02C3C" w:rsidP="00E02C3C">
      <w:pPr>
        <w:rPr>
          <w:b/>
          <w:lang w:val="en-GB"/>
        </w:rPr>
      </w:pPr>
    </w:p>
    <w:p w14:paraId="62FA1D8D" w14:textId="77777777" w:rsidR="00E02C3C" w:rsidRPr="000E017B" w:rsidRDefault="00E02C3C" w:rsidP="00E02C3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067DFCEE" w14:textId="77777777">
        <w:tc>
          <w:tcPr>
            <w:tcW w:w="8995" w:type="dxa"/>
          </w:tcPr>
          <w:p w14:paraId="304C9F0A" w14:textId="77777777" w:rsidR="00E02C3C" w:rsidRPr="000E017B" w:rsidRDefault="00B8216B" w:rsidP="005F06C9">
            <w:pPr>
              <w:spacing w:after="0"/>
              <w:rPr>
                <w:bCs/>
                <w:sz w:val="22"/>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D.05</w:t>
            </w:r>
            <w:r w:rsidRPr="006F72E4">
              <w:rPr>
                <w:sz w:val="22"/>
                <w:szCs w:val="22"/>
                <w:lang w:val="en-GB"/>
              </w:rPr>
              <w:t>.=</w:t>
            </w:r>
            <w:r>
              <w:rPr>
                <w:sz w:val="22"/>
                <w:szCs w:val="22"/>
                <w:lang w:val="en-GB"/>
              </w:rPr>
              <w:t>2)</w:t>
            </w:r>
          </w:p>
        </w:tc>
      </w:tr>
    </w:tbl>
    <w:p w14:paraId="2A5CF614" w14:textId="77777777" w:rsidR="00E02C3C" w:rsidRPr="000E017B" w:rsidRDefault="00E02C3C" w:rsidP="00E02C3C">
      <w:pPr>
        <w:spacing w:after="0"/>
        <w:rPr>
          <w:b/>
          <w:lang w:val="en-GB"/>
        </w:rPr>
      </w:pPr>
    </w:p>
    <w:p w14:paraId="4B5918E8" w14:textId="77777777" w:rsidR="00E02C3C" w:rsidRPr="000E017B" w:rsidRDefault="00E02C3C" w:rsidP="00E02C3C">
      <w:pPr>
        <w:rPr>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02C3C" w:rsidRPr="000E017B" w14:paraId="0017256B" w14:textId="77777777" w:rsidTr="007F76DB">
        <w:tc>
          <w:tcPr>
            <w:tcW w:w="5215" w:type="dxa"/>
            <w:tcMar>
              <w:top w:w="57" w:type="dxa"/>
              <w:bottom w:w="57" w:type="dxa"/>
            </w:tcMar>
            <w:vAlign w:val="center"/>
          </w:tcPr>
          <w:p w14:paraId="341D6C9A" w14:textId="77777777" w:rsidR="00E02C3C" w:rsidRPr="000E017B" w:rsidRDefault="00E02C3C"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67DC0E22" w14:textId="77777777" w:rsidR="00E02C3C" w:rsidRPr="000E017B" w:rsidRDefault="00E02C3C" w:rsidP="005F06C9">
            <w:pPr>
              <w:jc w:val="center"/>
              <w:rPr>
                <w:b/>
                <w:sz w:val="22"/>
                <w:szCs w:val="22"/>
                <w:lang w:val="en-GB"/>
              </w:rPr>
            </w:pPr>
            <w:r w:rsidRPr="000E017B">
              <w:rPr>
                <w:b/>
                <w:sz w:val="22"/>
                <w:szCs w:val="22"/>
                <w:lang w:val="en-GB"/>
              </w:rPr>
              <w:sym w:font="Wingdings" w:char="F0E8"/>
            </w:r>
            <w:r w:rsidRPr="000E017B">
              <w:rPr>
                <w:b/>
                <w:sz w:val="22"/>
                <w:szCs w:val="22"/>
                <w:lang w:val="en-GB"/>
              </w:rPr>
              <w:t>TYPORG</w:t>
            </w:r>
            <w:r w:rsidR="00AC63F2" w:rsidRPr="000E017B">
              <w:rPr>
                <w:b/>
                <w:sz w:val="22"/>
                <w:szCs w:val="22"/>
                <w:lang w:val="en-GB"/>
              </w:rPr>
              <w:t>2</w:t>
            </w:r>
          </w:p>
        </w:tc>
      </w:tr>
      <w:tr w:rsidR="001036F3" w:rsidRPr="000E017B" w14:paraId="67ABE94A" w14:textId="77777777" w:rsidTr="007F76DB">
        <w:tc>
          <w:tcPr>
            <w:tcW w:w="5215" w:type="dxa"/>
          </w:tcPr>
          <w:p w14:paraId="13031F0A" w14:textId="77777777" w:rsidR="001036F3" w:rsidRPr="000E017B" w:rsidRDefault="001036F3" w:rsidP="001036F3">
            <w:pPr>
              <w:spacing w:after="0"/>
              <w:rPr>
                <w:b/>
                <w:sz w:val="22"/>
                <w:szCs w:val="22"/>
                <w:lang w:val="en-GB"/>
              </w:rPr>
            </w:pPr>
            <w:r w:rsidRPr="008B2D01">
              <w:rPr>
                <w:sz w:val="22"/>
                <w:szCs w:val="22"/>
                <w:lang w:val="en-GB"/>
              </w:rPr>
              <w:t>If</w:t>
            </w:r>
            <w:r>
              <w:rPr>
                <w:b/>
                <w:sz w:val="22"/>
                <w:szCs w:val="22"/>
                <w:lang w:val="en-GB"/>
              </w:rPr>
              <w:t xml:space="preserve"> (</w:t>
            </w:r>
            <w:r w:rsidRPr="006F72E4">
              <w:rPr>
                <w:sz w:val="22"/>
                <w:szCs w:val="22"/>
                <w:lang w:val="en-GB"/>
              </w:rPr>
              <w:t>#</w:t>
            </w:r>
            <w:r>
              <w:rPr>
                <w:sz w:val="22"/>
                <w:szCs w:val="22"/>
                <w:lang w:val="en-GB"/>
              </w:rPr>
              <w:t>D.12.</w:t>
            </w:r>
            <w:r w:rsidRPr="006F72E4">
              <w:rPr>
                <w:sz w:val="22"/>
                <w:szCs w:val="22"/>
                <w:lang w:val="en-GB"/>
              </w:rPr>
              <w:t>=</w:t>
            </w:r>
            <w:r>
              <w:rPr>
                <w:sz w:val="22"/>
                <w:szCs w:val="22"/>
                <w:lang w:val="en-GB"/>
              </w:rPr>
              <w:t>1)</w:t>
            </w:r>
          </w:p>
        </w:tc>
        <w:tc>
          <w:tcPr>
            <w:tcW w:w="3780" w:type="dxa"/>
          </w:tcPr>
          <w:p w14:paraId="79CA79B4" w14:textId="3EB5FF69" w:rsidR="001036F3" w:rsidRPr="000E017B" w:rsidRDefault="001036F3" w:rsidP="001036F3">
            <w:pPr>
              <w:tabs>
                <w:tab w:val="left" w:pos="426"/>
              </w:tabs>
              <w:spacing w:after="0"/>
              <w:jc w:val="left"/>
              <w:rPr>
                <w:sz w:val="22"/>
                <w:szCs w:val="22"/>
                <w:lang w:val="en-GB"/>
              </w:rPr>
            </w:pPr>
            <w:r w:rsidRPr="00E47595">
              <w:t>1. Public employer</w:t>
            </w:r>
          </w:p>
        </w:tc>
      </w:tr>
      <w:tr w:rsidR="001036F3" w:rsidRPr="000E017B" w14:paraId="7F9549A3" w14:textId="77777777" w:rsidTr="007F76DB">
        <w:tc>
          <w:tcPr>
            <w:tcW w:w="5215" w:type="dxa"/>
          </w:tcPr>
          <w:p w14:paraId="4921B019" w14:textId="77777777" w:rsidR="001036F3" w:rsidRPr="000E017B" w:rsidRDefault="001036F3" w:rsidP="001036F3">
            <w:pPr>
              <w:spacing w:after="0"/>
              <w:jc w:val="left"/>
              <w:rPr>
                <w:b/>
                <w:sz w:val="22"/>
                <w:szCs w:val="22"/>
                <w:lang w:val="en-GB"/>
              </w:rPr>
            </w:pPr>
            <w:r w:rsidRPr="008B2D01">
              <w:rPr>
                <w:sz w:val="22"/>
                <w:szCs w:val="22"/>
                <w:lang w:val="en-GB"/>
              </w:rPr>
              <w:t>If</w:t>
            </w:r>
            <w:r>
              <w:rPr>
                <w:b/>
                <w:sz w:val="22"/>
                <w:szCs w:val="22"/>
                <w:lang w:val="en-GB"/>
              </w:rPr>
              <w:t xml:space="preserve"> (</w:t>
            </w:r>
            <w:r w:rsidRPr="006F72E4">
              <w:rPr>
                <w:sz w:val="22"/>
                <w:szCs w:val="22"/>
                <w:lang w:val="en-GB"/>
              </w:rPr>
              <w:t>#</w:t>
            </w:r>
            <w:r>
              <w:rPr>
                <w:sz w:val="22"/>
                <w:szCs w:val="22"/>
                <w:lang w:val="en-GB"/>
              </w:rPr>
              <w:t>D.12.</w:t>
            </w:r>
            <w:r w:rsidRPr="006F72E4">
              <w:rPr>
                <w:sz w:val="22"/>
                <w:szCs w:val="22"/>
                <w:lang w:val="en-GB"/>
              </w:rPr>
              <w:t>=</w:t>
            </w:r>
            <w:r>
              <w:rPr>
                <w:sz w:val="22"/>
                <w:szCs w:val="22"/>
                <w:lang w:val="en-GB"/>
              </w:rPr>
              <w:t>2)</w:t>
            </w:r>
          </w:p>
        </w:tc>
        <w:tc>
          <w:tcPr>
            <w:tcW w:w="3780" w:type="dxa"/>
          </w:tcPr>
          <w:p w14:paraId="2C6D7E5C" w14:textId="0D6232A7" w:rsidR="001036F3" w:rsidRPr="000E017B" w:rsidRDefault="001036F3" w:rsidP="001036F3">
            <w:pPr>
              <w:tabs>
                <w:tab w:val="left" w:pos="426"/>
              </w:tabs>
              <w:spacing w:after="0"/>
              <w:jc w:val="left"/>
              <w:rPr>
                <w:sz w:val="22"/>
                <w:szCs w:val="22"/>
                <w:lang w:val="en-GB"/>
              </w:rPr>
            </w:pPr>
            <w:r w:rsidRPr="00E47595">
              <w:t>2. Private employer</w:t>
            </w:r>
          </w:p>
        </w:tc>
      </w:tr>
      <w:tr w:rsidR="001036F3" w:rsidRPr="000E017B" w14:paraId="04C16C58" w14:textId="77777777" w:rsidTr="007F76DB">
        <w:tc>
          <w:tcPr>
            <w:tcW w:w="5215" w:type="dxa"/>
          </w:tcPr>
          <w:p w14:paraId="1D36F797" w14:textId="77777777" w:rsidR="001036F3" w:rsidRPr="000E017B" w:rsidRDefault="001036F3" w:rsidP="001036F3">
            <w:pPr>
              <w:spacing w:after="0"/>
              <w:rPr>
                <w:bCs/>
                <w:sz w:val="22"/>
                <w:szCs w:val="22"/>
                <w:lang w:val="en-GB"/>
              </w:rPr>
            </w:pPr>
          </w:p>
        </w:tc>
        <w:tc>
          <w:tcPr>
            <w:tcW w:w="3780" w:type="dxa"/>
          </w:tcPr>
          <w:p w14:paraId="60C51B9E" w14:textId="63461001" w:rsidR="001036F3" w:rsidRPr="000E017B" w:rsidRDefault="001036F3" w:rsidP="001036F3">
            <w:pPr>
              <w:tabs>
                <w:tab w:val="left" w:pos="426"/>
              </w:tabs>
              <w:spacing w:after="0"/>
              <w:jc w:val="left"/>
              <w:rPr>
                <w:sz w:val="22"/>
                <w:szCs w:val="22"/>
                <w:lang w:val="en-GB"/>
              </w:rPr>
            </w:pPr>
            <w:r w:rsidRPr="00E47595">
              <w:t>8. Don’t know</w:t>
            </w:r>
          </w:p>
        </w:tc>
      </w:tr>
      <w:tr w:rsidR="001036F3" w:rsidRPr="000E017B" w14:paraId="04455D00" w14:textId="77777777" w:rsidTr="007F76DB">
        <w:tc>
          <w:tcPr>
            <w:tcW w:w="5215" w:type="dxa"/>
          </w:tcPr>
          <w:p w14:paraId="23387946" w14:textId="77777777" w:rsidR="001036F3" w:rsidRPr="000E017B" w:rsidRDefault="001036F3" w:rsidP="001036F3">
            <w:pPr>
              <w:spacing w:after="0"/>
              <w:rPr>
                <w:bCs/>
                <w:sz w:val="22"/>
                <w:szCs w:val="22"/>
                <w:lang w:val="en-GB"/>
              </w:rPr>
            </w:pPr>
          </w:p>
        </w:tc>
        <w:tc>
          <w:tcPr>
            <w:tcW w:w="3780" w:type="dxa"/>
          </w:tcPr>
          <w:p w14:paraId="48912BAD" w14:textId="7B6ECC3A" w:rsidR="001036F3" w:rsidRPr="000E017B" w:rsidRDefault="001036F3" w:rsidP="001036F3">
            <w:pPr>
              <w:tabs>
                <w:tab w:val="left" w:pos="426"/>
              </w:tabs>
              <w:spacing w:after="0"/>
              <w:jc w:val="left"/>
              <w:rPr>
                <w:sz w:val="22"/>
                <w:szCs w:val="22"/>
                <w:lang w:val="en-GB"/>
              </w:rPr>
            </w:pPr>
            <w:r w:rsidRPr="00E47595">
              <w:t>9. No answer</w:t>
            </w:r>
          </w:p>
        </w:tc>
      </w:tr>
      <w:tr w:rsidR="001036F3" w:rsidRPr="000E017B" w14:paraId="35D871B0" w14:textId="77777777" w:rsidTr="007F76DB">
        <w:tc>
          <w:tcPr>
            <w:tcW w:w="5215" w:type="dxa"/>
          </w:tcPr>
          <w:p w14:paraId="34756098" w14:textId="77777777" w:rsidR="001036F3" w:rsidRPr="000E017B" w:rsidRDefault="001036F3" w:rsidP="001036F3">
            <w:pPr>
              <w:spacing w:after="0"/>
              <w:rPr>
                <w:bCs/>
                <w:sz w:val="22"/>
                <w:szCs w:val="22"/>
                <w:lang w:val="en-GB"/>
              </w:rPr>
            </w:pPr>
          </w:p>
        </w:tc>
        <w:tc>
          <w:tcPr>
            <w:tcW w:w="3780" w:type="dxa"/>
          </w:tcPr>
          <w:p w14:paraId="16076C75" w14:textId="159C3F63" w:rsidR="001036F3" w:rsidRPr="000E017B" w:rsidRDefault="001036F3" w:rsidP="001036F3">
            <w:pPr>
              <w:tabs>
                <w:tab w:val="left" w:pos="426"/>
              </w:tabs>
              <w:spacing w:after="0"/>
              <w:jc w:val="left"/>
              <w:rPr>
                <w:sz w:val="22"/>
                <w:szCs w:val="22"/>
                <w:lang w:val="en-GB"/>
              </w:rPr>
            </w:pPr>
            <w:r w:rsidRPr="00E47595">
              <w:t>0. NAP (Code 3 in WORK)</w:t>
            </w:r>
          </w:p>
        </w:tc>
      </w:tr>
    </w:tbl>
    <w:p w14:paraId="0B662DAF" w14:textId="77777777" w:rsidR="00E02C3C" w:rsidRPr="000E017B" w:rsidRDefault="00E02C3C" w:rsidP="00E02C3C">
      <w:pPr>
        <w:rPr>
          <w:rFonts w:ascii="Arial" w:hAnsi="Arial"/>
          <w:b/>
          <w:sz w:val="22"/>
          <w:lang w:val="en-GB"/>
        </w:rPr>
      </w:pPr>
    </w:p>
    <w:p w14:paraId="69F35183" w14:textId="77777777" w:rsidR="00E02C3C" w:rsidRPr="000E017B" w:rsidRDefault="00E02C3C" w:rsidP="00E02C3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02C3C" w:rsidRPr="000E017B" w14:paraId="0D566F5B" w14:textId="77777777">
        <w:tc>
          <w:tcPr>
            <w:tcW w:w="8995" w:type="dxa"/>
          </w:tcPr>
          <w:p w14:paraId="368AFE9C" w14:textId="77777777" w:rsidR="00B8216B" w:rsidRPr="000E017B" w:rsidRDefault="00B8216B" w:rsidP="00B8216B">
            <w:pPr>
              <w:spacing w:after="0"/>
              <w:rPr>
                <w:b/>
                <w:lang w:val="en-GB"/>
              </w:rPr>
            </w:pPr>
          </w:p>
        </w:tc>
      </w:tr>
    </w:tbl>
    <w:p w14:paraId="47FAB0E1" w14:textId="77777777" w:rsidR="00E02C3C" w:rsidRPr="000E017B" w:rsidRDefault="00E02C3C" w:rsidP="002B56D3">
      <w:pPr>
        <w:keepNext/>
        <w:jc w:val="center"/>
        <w:rPr>
          <w:rFonts w:ascii="Arial" w:hAnsi="Arial"/>
          <w:b/>
          <w:sz w:val="22"/>
          <w:lang w:val="en-GB"/>
        </w:rPr>
      </w:pPr>
    </w:p>
    <w:p w14:paraId="776071C4" w14:textId="77777777" w:rsidR="00C9548D" w:rsidRPr="00B60F33" w:rsidRDefault="00E02C3C" w:rsidP="00C9548D">
      <w:pPr>
        <w:jc w:val="center"/>
        <w:rPr>
          <w:rFonts w:ascii="Arial" w:hAnsi="Arial"/>
          <w:sz w:val="22"/>
          <w:lang w:val="en-GB"/>
        </w:rPr>
      </w:pPr>
      <w:r w:rsidRPr="000E017B">
        <w:rPr>
          <w:rFonts w:ascii="Arial" w:hAnsi="Arial"/>
          <w:b/>
          <w:sz w:val="22"/>
          <w:lang w:val="en-GB"/>
        </w:rPr>
        <w:br w:type="page"/>
      </w:r>
      <w:r w:rsidR="007D0F52" w:rsidRPr="00B60F33">
        <w:rPr>
          <w:rFonts w:ascii="Arial" w:hAnsi="Arial"/>
          <w:b/>
          <w:sz w:val="22"/>
          <w:lang w:val="en-GB"/>
        </w:rPr>
        <w:lastRenderedPageBreak/>
        <w:t>ISCO0</w:t>
      </w:r>
      <w:r w:rsidR="00C9548D" w:rsidRPr="00B60F33">
        <w:rPr>
          <w:rFonts w:ascii="Arial" w:hAnsi="Arial"/>
          <w:b/>
          <w:sz w:val="22"/>
          <w:lang w:val="en-GB"/>
        </w:rPr>
        <w:t>8</w:t>
      </w:r>
      <w:r w:rsidR="00C9548D" w:rsidRPr="00B60F33">
        <w:rPr>
          <w:rFonts w:ascii="Arial" w:hAnsi="Arial"/>
          <w:sz w:val="22"/>
          <w:lang w:val="en-GB"/>
        </w:rPr>
        <w:t xml:space="preserve"> </w:t>
      </w:r>
      <w:r w:rsidR="00C9548D" w:rsidRPr="00B60F33">
        <w:rPr>
          <w:rFonts w:ascii="Arial" w:hAnsi="Arial"/>
          <w:b/>
          <w:sz w:val="22"/>
          <w:lang w:val="en-GB"/>
        </w:rPr>
        <w:t xml:space="preserve">- </w:t>
      </w:r>
      <w:r w:rsidR="007D0F52" w:rsidRPr="00B60F33">
        <w:rPr>
          <w:rFonts w:ascii="Arial" w:hAnsi="Arial"/>
          <w:sz w:val="22"/>
          <w:lang w:val="en-GB"/>
        </w:rPr>
        <w:t>Occupation ISCO 2008</w:t>
      </w:r>
    </w:p>
    <w:p w14:paraId="49F957BA" w14:textId="77777777" w:rsidR="00C9548D" w:rsidRPr="00B60F33" w:rsidRDefault="00C9548D" w:rsidP="00C9548D">
      <w:pPr>
        <w:rPr>
          <w:lang w:val="en-GB"/>
        </w:rPr>
      </w:pPr>
      <w:r w:rsidRPr="00B60F33">
        <w:rPr>
          <w:lang w:val="en-GB"/>
        </w:rPr>
        <w:t>Please give the text of the source question(s) on the respondent’s occupation used in your field questionnaire</w:t>
      </w:r>
      <w:r w:rsidR="007D0F52" w:rsidRPr="00B60F33">
        <w:rPr>
          <w:lang w:val="en-GB"/>
        </w:rPr>
        <w:t>. If ISCO0</w:t>
      </w:r>
      <w:r w:rsidRPr="00B60F33">
        <w:rPr>
          <w:lang w:val="en-GB"/>
        </w:rPr>
        <w:t>8-codes are not coded directly from the responses, but derived from a country-specific occupation coding scheme, please provide a table of correspondence be</w:t>
      </w:r>
      <w:r w:rsidR="007D0F52" w:rsidRPr="00B60F33">
        <w:rPr>
          <w:lang w:val="en-GB"/>
        </w:rPr>
        <w:t>tween country-specific and ISCO0</w:t>
      </w:r>
      <w:r w:rsidRPr="00B60F33">
        <w:rPr>
          <w:lang w:val="en-GB"/>
        </w:rPr>
        <w:t xml:space="preserve">8 codes </w:t>
      </w:r>
      <w:r w:rsidRPr="00B60F33">
        <w:rPr>
          <w:i/>
          <w:lang w:val="en-GB"/>
        </w:rPr>
        <w:t xml:space="preserve">attached as a separate file. </w:t>
      </w:r>
      <w:r w:rsidR="007D0F52" w:rsidRPr="00B60F33">
        <w:rPr>
          <w:lang w:val="en-GB"/>
        </w:rPr>
        <w:t xml:space="preserve">Also when you derive ISCO08 from another ISCO scheme, such as ISCO88, ISCO-COM </w:t>
      </w:r>
      <w:r w:rsidR="00676264" w:rsidRPr="00B60F33">
        <w:rPr>
          <w:lang w:val="en-GB"/>
        </w:rPr>
        <w:t>(</w:t>
      </w:r>
      <w:r w:rsidR="007D0F52" w:rsidRPr="00B60F33">
        <w:rPr>
          <w:lang w:val="en-GB"/>
        </w:rPr>
        <w:t xml:space="preserve">a </w:t>
      </w:r>
      <w:r w:rsidRPr="00B60F33">
        <w:rPr>
          <w:lang w:val="en-GB"/>
        </w:rPr>
        <w:t>variant developed for the European Union (EU)</w:t>
      </w:r>
      <w:r w:rsidR="007D0F52" w:rsidRPr="00B60F33">
        <w:rPr>
          <w:lang w:val="en-GB"/>
        </w:rPr>
        <w:t>)</w:t>
      </w:r>
      <w:r w:rsidRPr="00B60F33">
        <w:rPr>
          <w:lang w:val="en-GB"/>
        </w:rPr>
        <w:t>,</w:t>
      </w:r>
      <w:r w:rsidR="007D0F52" w:rsidRPr="00B60F33">
        <w:rPr>
          <w:lang w:val="en-GB"/>
        </w:rPr>
        <w:t xml:space="preserve"> or</w:t>
      </w:r>
      <w:r w:rsidRPr="00B60F33">
        <w:rPr>
          <w:lang w:val="en-GB"/>
        </w:rPr>
        <w:t xml:space="preserve"> ISCO88-CIS developed by the Statistical Committee of the Commonwealth of Independent States, </w:t>
      </w:r>
      <w:r w:rsidR="007D0F52" w:rsidRPr="00B60F33">
        <w:rPr>
          <w:lang w:val="en-GB"/>
        </w:rPr>
        <w:t>please document the source code and provide a correspondence list</w:t>
      </w:r>
      <w:r w:rsidRPr="00B60F33">
        <w:rPr>
          <w:lang w:val="en-GB"/>
        </w:rPr>
        <w:t>.</w:t>
      </w:r>
    </w:p>
    <w:p w14:paraId="7DA74738" w14:textId="77777777" w:rsidR="00676264" w:rsidRPr="00B60F33" w:rsidRDefault="00676264" w:rsidP="00676264">
      <w:pPr>
        <w:rPr>
          <w:b/>
          <w:lang w:val="en-GB"/>
        </w:rPr>
      </w:pPr>
      <w:r w:rsidRPr="00B60F33">
        <w:rPr>
          <w:lang w:val="en-GB"/>
        </w:rPr>
        <w:t xml:space="preserve">Please do </w:t>
      </w:r>
      <w:r w:rsidRPr="00B60F33">
        <w:rPr>
          <w:b/>
          <w:lang w:val="en-GB"/>
        </w:rPr>
        <w:t>not</w:t>
      </w:r>
      <w:r w:rsidRPr="00B60F33">
        <w:rPr>
          <w:lang w:val="en-GB"/>
        </w:rPr>
        <w:t xml:space="preserve"> enter </w:t>
      </w:r>
      <w:r w:rsidRPr="00B60F33">
        <w:rPr>
          <w:b/>
          <w:lang w:val="en-GB"/>
        </w:rPr>
        <w:t>standard</w:t>
      </w:r>
      <w:r w:rsidRPr="00B60F33">
        <w:rPr>
          <w:lang w:val="en-GB"/>
        </w:rPr>
        <w:t xml:space="preserve"> ISCO08 codes here, but report any deviations. </w:t>
      </w:r>
      <w:r w:rsidRPr="00B60F33">
        <w:rPr>
          <w:b/>
          <w:lang w:val="en-GB"/>
        </w:rPr>
        <w:t xml:space="preserve">However, please note that country-specific codes, which are not part of the ISCO coding scheme cannot be accepted! </w:t>
      </w:r>
    </w:p>
    <w:p w14:paraId="15642895" w14:textId="77777777" w:rsidR="00EA63CA" w:rsidRPr="00B60F33" w:rsidRDefault="00EA63CA" w:rsidP="00572266">
      <w:r w:rsidRPr="00B60F33">
        <w:rPr>
          <w:lang w:val="en-US"/>
        </w:rPr>
        <w:t xml:space="preserve">Occupations should be coded on the </w:t>
      </w:r>
      <w:r w:rsidRPr="00B60F33">
        <w:rPr>
          <w:u w:val="single"/>
          <w:lang w:val="en-US"/>
        </w:rPr>
        <w:t>4-digit level</w:t>
      </w:r>
      <w:r w:rsidR="00E74720" w:rsidRPr="00B60F33">
        <w:rPr>
          <w:lang w:val="en-US"/>
        </w:rPr>
        <w:t xml:space="preserve"> of ISCO0</w:t>
      </w:r>
      <w:r w:rsidRPr="00B60F33">
        <w:rPr>
          <w:lang w:val="en-US"/>
        </w:rPr>
        <w:t xml:space="preserve">8. </w:t>
      </w:r>
      <w:r w:rsidRPr="00B60F33">
        <w:t>Occupational area 0 (Armed Forces occupations) needs some special attention. Since t</w:t>
      </w:r>
      <w:r w:rsidR="00BB3E76" w:rsidRPr="00B60F33">
        <w:t>he ISCO variable is numeric,</w:t>
      </w:r>
      <w:r w:rsidRPr="00B60F33">
        <w:t xml:space="preserve"> 4-digit code</w:t>
      </w:r>
      <w:r w:rsidR="00BB3E76" w:rsidRPr="00B60F33">
        <w:t>s starting with zero, such as</w:t>
      </w:r>
      <w:r w:rsidRPr="00B60F33">
        <w:t xml:space="preserve"> 0110 will usually appear as 110 in the data file. It is therefore suggested that the only valid 3-digit code</w:t>
      </w:r>
      <w:r w:rsidR="00BB3E76" w:rsidRPr="00B60F33">
        <w:t>s</w:t>
      </w:r>
      <w:r w:rsidRPr="00B60F33">
        <w:t xml:space="preserve"> in the data file</w:t>
      </w:r>
      <w:r w:rsidR="00BB3E76" w:rsidRPr="00B60F33">
        <w:t xml:space="preserve"> are those armed forces occupations 110, 210 and 310</w:t>
      </w:r>
      <w:r w:rsidRPr="00B60F33">
        <w:t xml:space="preserve">. </w:t>
      </w:r>
    </w:p>
    <w:p w14:paraId="3E758BB5" w14:textId="77777777" w:rsidR="00EA63CA" w:rsidRPr="00B60F33" w:rsidRDefault="00EA63CA" w:rsidP="00EA63CA">
      <w:pPr>
        <w:pStyle w:val="ESS"/>
        <w:jc w:val="both"/>
        <w:rPr>
          <w:rFonts w:ascii="Times New Roman" w:hAnsi="Times New Roman"/>
          <w:sz w:val="24"/>
        </w:rPr>
      </w:pPr>
    </w:p>
    <w:p w14:paraId="3E7D85B5" w14:textId="77777777" w:rsidR="00EA63CA" w:rsidRPr="00B60F33" w:rsidRDefault="00EA63CA" w:rsidP="00EA63CA">
      <w:pPr>
        <w:pStyle w:val="ESS"/>
        <w:jc w:val="both"/>
        <w:rPr>
          <w:rFonts w:ascii="Times New Roman" w:hAnsi="Times New Roman"/>
          <w:sz w:val="24"/>
        </w:rPr>
      </w:pPr>
      <w:r w:rsidRPr="00B60F33">
        <w:rPr>
          <w:rFonts w:ascii="Times New Roman" w:hAnsi="Times New Roman"/>
          <w:sz w:val="24"/>
        </w:rPr>
        <w:t xml:space="preserve">In some special cases information concerning the occupation may be insufficient for 4-digit coding. Instead of coding these cases as </w:t>
      </w:r>
      <w:r w:rsidR="00EF3D81" w:rsidRPr="00B60F33">
        <w:rPr>
          <w:rFonts w:ascii="Times New Roman" w:hAnsi="Times New Roman"/>
          <w:sz w:val="24"/>
        </w:rPr>
        <w:t>[9998] “inadequately described”</w:t>
      </w:r>
      <w:r w:rsidRPr="00B60F33">
        <w:rPr>
          <w:rFonts w:ascii="Times New Roman" w:hAnsi="Times New Roman"/>
          <w:sz w:val="24"/>
        </w:rPr>
        <w:t xml:space="preserve"> use 3-digit coding. In those very special cases where 3-digit coding is applied, fill in a zero for the missing digit. Example: code 131 is coded as 1310.</w:t>
      </w:r>
    </w:p>
    <w:p w14:paraId="707F3A42" w14:textId="77777777" w:rsidR="00C9548D" w:rsidRPr="00B60F33" w:rsidRDefault="00C9548D" w:rsidP="00C9548D">
      <w:pPr>
        <w:rPr>
          <w:i/>
          <w:lang w:val="en-GB"/>
        </w:rPr>
      </w:pP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3780"/>
        <w:gridCol w:w="3780"/>
      </w:tblGrid>
      <w:tr w:rsidR="00C9548D" w:rsidRPr="00B60F33" w14:paraId="694BF659" w14:textId="77777777">
        <w:tc>
          <w:tcPr>
            <w:tcW w:w="1531" w:type="dxa"/>
            <w:tcMar>
              <w:top w:w="57" w:type="dxa"/>
              <w:bottom w:w="57" w:type="dxa"/>
            </w:tcMar>
            <w:vAlign w:val="center"/>
          </w:tcPr>
          <w:p w14:paraId="5BEAD715" w14:textId="77777777" w:rsidR="00C9548D" w:rsidRPr="00B60F33" w:rsidRDefault="00C9548D" w:rsidP="005F06C9">
            <w:pPr>
              <w:jc w:val="left"/>
              <w:rPr>
                <w:i/>
                <w:sz w:val="22"/>
                <w:lang w:val="en-GB"/>
              </w:rPr>
            </w:pPr>
          </w:p>
        </w:tc>
        <w:tc>
          <w:tcPr>
            <w:tcW w:w="3780" w:type="dxa"/>
            <w:tcMar>
              <w:top w:w="57" w:type="dxa"/>
              <w:bottom w:w="57" w:type="dxa"/>
            </w:tcMar>
            <w:vAlign w:val="center"/>
          </w:tcPr>
          <w:p w14:paraId="5B4A2A0D" w14:textId="77777777" w:rsidR="00C9548D" w:rsidRPr="00B60F33" w:rsidRDefault="00C9548D" w:rsidP="005F06C9">
            <w:pPr>
              <w:jc w:val="center"/>
              <w:rPr>
                <w:b/>
                <w:sz w:val="22"/>
                <w:szCs w:val="22"/>
                <w:lang w:val="en-GB"/>
              </w:rPr>
            </w:pPr>
            <w:r w:rsidRPr="00B60F33">
              <w:rPr>
                <w:b/>
                <w:sz w:val="22"/>
                <w:szCs w:val="22"/>
                <w:lang w:val="en-GB"/>
              </w:rPr>
              <w:t>National Language</w:t>
            </w:r>
          </w:p>
        </w:tc>
        <w:tc>
          <w:tcPr>
            <w:tcW w:w="3780" w:type="dxa"/>
            <w:tcMar>
              <w:top w:w="57" w:type="dxa"/>
              <w:bottom w:w="57" w:type="dxa"/>
            </w:tcMar>
            <w:vAlign w:val="center"/>
          </w:tcPr>
          <w:p w14:paraId="473C245E" w14:textId="77777777" w:rsidR="00C9548D" w:rsidRPr="00B60F33" w:rsidRDefault="00C9548D" w:rsidP="005F06C9">
            <w:pPr>
              <w:jc w:val="center"/>
              <w:rPr>
                <w:b/>
                <w:sz w:val="22"/>
                <w:szCs w:val="22"/>
                <w:lang w:val="en-GB"/>
              </w:rPr>
            </w:pPr>
            <w:r w:rsidRPr="00B60F33">
              <w:rPr>
                <w:b/>
                <w:sz w:val="22"/>
                <w:szCs w:val="22"/>
                <w:lang w:val="en-GB"/>
              </w:rPr>
              <w:t>English Translation</w:t>
            </w:r>
          </w:p>
        </w:tc>
      </w:tr>
      <w:tr w:rsidR="00C9548D" w:rsidRPr="00B60F33" w14:paraId="2CC53E18" w14:textId="77777777">
        <w:tc>
          <w:tcPr>
            <w:tcW w:w="1531" w:type="dxa"/>
          </w:tcPr>
          <w:p w14:paraId="2236AA1F" w14:textId="77777777" w:rsidR="00C9548D" w:rsidRPr="00B60F33" w:rsidRDefault="00C9548D" w:rsidP="005F06C9">
            <w:pPr>
              <w:spacing w:after="0"/>
              <w:jc w:val="left"/>
              <w:rPr>
                <w:sz w:val="22"/>
                <w:szCs w:val="22"/>
                <w:lang w:val="en-GB"/>
              </w:rPr>
            </w:pPr>
            <w:r w:rsidRPr="00B60F33">
              <w:rPr>
                <w:i/>
                <w:sz w:val="22"/>
                <w:szCs w:val="22"/>
                <w:lang w:val="en-GB"/>
              </w:rPr>
              <w:t>Question no. and text</w:t>
            </w:r>
          </w:p>
        </w:tc>
        <w:tc>
          <w:tcPr>
            <w:tcW w:w="3780" w:type="dxa"/>
          </w:tcPr>
          <w:p w14:paraId="26292F6B" w14:textId="77777777" w:rsidR="00C9548D" w:rsidRPr="00B60F33" w:rsidRDefault="001B3FF4" w:rsidP="005F06C9">
            <w:pPr>
              <w:spacing w:after="0"/>
              <w:jc w:val="left"/>
              <w:rPr>
                <w:sz w:val="22"/>
                <w:szCs w:val="22"/>
                <w:lang w:val="en-GB"/>
              </w:rPr>
            </w:pPr>
            <w:r>
              <w:rPr>
                <w:sz w:val="22"/>
                <w:szCs w:val="22"/>
                <w:lang w:val="en-GB"/>
              </w:rPr>
              <w:t xml:space="preserve">D.13.a. </w:t>
            </w:r>
            <w:proofErr w:type="spellStart"/>
            <w:r>
              <w:rPr>
                <w:sz w:val="22"/>
                <w:szCs w:val="22"/>
                <w:lang w:val="en-GB"/>
              </w:rPr>
              <w:t>Mesleğiniz</w:t>
            </w:r>
            <w:proofErr w:type="spellEnd"/>
            <w:r>
              <w:rPr>
                <w:sz w:val="22"/>
                <w:szCs w:val="22"/>
                <w:lang w:val="en-GB"/>
              </w:rPr>
              <w:t xml:space="preserve"> </w:t>
            </w:r>
            <w:proofErr w:type="spellStart"/>
            <w:r>
              <w:rPr>
                <w:sz w:val="22"/>
                <w:szCs w:val="22"/>
                <w:lang w:val="en-GB"/>
              </w:rPr>
              <w:t>nedir</w:t>
            </w:r>
            <w:proofErr w:type="spellEnd"/>
            <w:r>
              <w:rPr>
                <w:sz w:val="22"/>
                <w:szCs w:val="22"/>
                <w:lang w:val="en-GB"/>
              </w:rPr>
              <w:t xml:space="preserve">? </w:t>
            </w:r>
            <w:proofErr w:type="spellStart"/>
            <w:r>
              <w:rPr>
                <w:sz w:val="22"/>
                <w:szCs w:val="22"/>
                <w:lang w:val="en-GB"/>
              </w:rPr>
              <w:t>Yani</w:t>
            </w:r>
            <w:proofErr w:type="spellEnd"/>
            <w:r>
              <w:rPr>
                <w:sz w:val="22"/>
                <w:szCs w:val="22"/>
                <w:lang w:val="en-GB"/>
              </w:rPr>
              <w:t xml:space="preserve"> ana </w:t>
            </w:r>
            <w:proofErr w:type="spellStart"/>
            <w:r>
              <w:rPr>
                <w:sz w:val="22"/>
                <w:szCs w:val="22"/>
                <w:lang w:val="en-GB"/>
              </w:rPr>
              <w:t>işinizin</w:t>
            </w:r>
            <w:proofErr w:type="spellEnd"/>
            <w:r>
              <w:rPr>
                <w:sz w:val="22"/>
                <w:szCs w:val="22"/>
                <w:lang w:val="en-GB"/>
              </w:rPr>
              <w:t xml:space="preserve"> </w:t>
            </w:r>
            <w:proofErr w:type="spellStart"/>
            <w:r>
              <w:rPr>
                <w:sz w:val="22"/>
                <w:szCs w:val="22"/>
                <w:lang w:val="en-GB"/>
              </w:rPr>
              <w:t>ismi</w:t>
            </w:r>
            <w:proofErr w:type="spellEnd"/>
            <w:r>
              <w:rPr>
                <w:sz w:val="22"/>
                <w:szCs w:val="22"/>
                <w:lang w:val="en-GB"/>
              </w:rPr>
              <w:t xml:space="preserve"> </w:t>
            </w:r>
            <w:proofErr w:type="spellStart"/>
            <w:r>
              <w:rPr>
                <w:sz w:val="22"/>
                <w:szCs w:val="22"/>
                <w:lang w:val="en-GB"/>
              </w:rPr>
              <w:t>nedir</w:t>
            </w:r>
            <w:proofErr w:type="spellEnd"/>
            <w:r>
              <w:rPr>
                <w:sz w:val="22"/>
                <w:szCs w:val="22"/>
                <w:lang w:val="en-GB"/>
              </w:rPr>
              <w:t xml:space="preserve"> </w:t>
            </w:r>
            <w:proofErr w:type="spellStart"/>
            <w:r>
              <w:rPr>
                <w:sz w:val="22"/>
                <w:szCs w:val="22"/>
                <w:lang w:val="en-GB"/>
              </w:rPr>
              <w:t>ya</w:t>
            </w:r>
            <w:proofErr w:type="spellEnd"/>
            <w:r>
              <w:rPr>
                <w:sz w:val="22"/>
                <w:szCs w:val="22"/>
                <w:lang w:val="en-GB"/>
              </w:rPr>
              <w:t xml:space="preserve"> da </w:t>
            </w:r>
            <w:proofErr w:type="spellStart"/>
            <w:r>
              <w:rPr>
                <w:sz w:val="22"/>
                <w:szCs w:val="22"/>
                <w:lang w:val="en-GB"/>
              </w:rPr>
              <w:t>unvanınız</w:t>
            </w:r>
            <w:proofErr w:type="spellEnd"/>
            <w:r>
              <w:rPr>
                <w:sz w:val="22"/>
                <w:szCs w:val="22"/>
                <w:lang w:val="en-GB"/>
              </w:rPr>
              <w:t xml:space="preserve"> </w:t>
            </w:r>
            <w:proofErr w:type="spellStart"/>
            <w:r>
              <w:rPr>
                <w:sz w:val="22"/>
                <w:szCs w:val="22"/>
                <w:lang w:val="en-GB"/>
              </w:rPr>
              <w:t>nedir</w:t>
            </w:r>
            <w:proofErr w:type="spellEnd"/>
            <w:r>
              <w:rPr>
                <w:sz w:val="22"/>
                <w:szCs w:val="22"/>
                <w:lang w:val="en-GB"/>
              </w:rPr>
              <w:t xml:space="preserve">? </w:t>
            </w:r>
          </w:p>
        </w:tc>
        <w:tc>
          <w:tcPr>
            <w:tcW w:w="3780" w:type="dxa"/>
          </w:tcPr>
          <w:p w14:paraId="150CF2A4" w14:textId="77777777" w:rsidR="00C9548D" w:rsidRPr="00B60F33" w:rsidRDefault="00B60F33" w:rsidP="005F06C9">
            <w:pPr>
              <w:spacing w:after="0"/>
              <w:jc w:val="left"/>
              <w:rPr>
                <w:sz w:val="22"/>
                <w:szCs w:val="22"/>
                <w:lang w:val="en-GB"/>
              </w:rPr>
            </w:pPr>
            <w:r>
              <w:rPr>
                <w:sz w:val="22"/>
                <w:szCs w:val="22"/>
                <w:lang w:val="en-GB"/>
              </w:rPr>
              <w:t>D.13a. What is your occupation?</w:t>
            </w:r>
            <w:r w:rsidR="001B3FF4">
              <w:rPr>
                <w:sz w:val="22"/>
                <w:szCs w:val="22"/>
                <w:lang w:val="en-GB"/>
              </w:rPr>
              <w:t xml:space="preserve"> i.e.  </w:t>
            </w:r>
            <w:r w:rsidR="001B3FF4" w:rsidRPr="001B3FF4">
              <w:rPr>
                <w:sz w:val="22"/>
                <w:szCs w:val="22"/>
                <w:lang w:val="en-US"/>
              </w:rPr>
              <w:t>what is/ was the name or title of your main job?</w:t>
            </w:r>
          </w:p>
        </w:tc>
      </w:tr>
      <w:tr w:rsidR="00C9548D" w:rsidRPr="00B60F33" w14:paraId="7E205F54" w14:textId="77777777">
        <w:trPr>
          <w:trHeight w:val="584"/>
        </w:trPr>
        <w:tc>
          <w:tcPr>
            <w:tcW w:w="1531" w:type="dxa"/>
            <w:vMerge w:val="restart"/>
          </w:tcPr>
          <w:p w14:paraId="25EBE142" w14:textId="77777777" w:rsidR="00C9548D" w:rsidRPr="00B60F33" w:rsidRDefault="00C9548D" w:rsidP="00572266">
            <w:pPr>
              <w:spacing w:after="0"/>
              <w:jc w:val="left"/>
              <w:rPr>
                <w:sz w:val="22"/>
                <w:szCs w:val="22"/>
                <w:lang w:val="en-GB"/>
              </w:rPr>
            </w:pPr>
            <w:r w:rsidRPr="00B60F33">
              <w:rPr>
                <w:i/>
                <w:sz w:val="22"/>
                <w:szCs w:val="22"/>
                <w:lang w:val="en-GB"/>
              </w:rPr>
              <w:t>Codes/</w:t>
            </w:r>
            <w:r w:rsidR="00572266" w:rsidRPr="00B60F33">
              <w:rPr>
                <w:i/>
                <w:sz w:val="22"/>
                <w:szCs w:val="22"/>
                <w:lang w:val="en-GB"/>
              </w:rPr>
              <w:t xml:space="preserve"> Categories deviating from ISCO0</w:t>
            </w:r>
            <w:r w:rsidRPr="00B60F33">
              <w:rPr>
                <w:i/>
                <w:sz w:val="22"/>
                <w:szCs w:val="22"/>
                <w:lang w:val="en-GB"/>
              </w:rPr>
              <w:t xml:space="preserve">8 </w:t>
            </w:r>
          </w:p>
        </w:tc>
        <w:tc>
          <w:tcPr>
            <w:tcW w:w="3780" w:type="dxa"/>
          </w:tcPr>
          <w:p w14:paraId="652D5FD7" w14:textId="77777777" w:rsidR="00C9548D" w:rsidRPr="00B60F33" w:rsidRDefault="00C9548D" w:rsidP="005F06C9">
            <w:pPr>
              <w:spacing w:after="0"/>
              <w:rPr>
                <w:sz w:val="22"/>
                <w:szCs w:val="22"/>
                <w:lang w:val="en-GB"/>
              </w:rPr>
            </w:pPr>
          </w:p>
        </w:tc>
        <w:tc>
          <w:tcPr>
            <w:tcW w:w="3780" w:type="dxa"/>
          </w:tcPr>
          <w:p w14:paraId="18C2A428" w14:textId="77777777" w:rsidR="00C9548D" w:rsidRPr="00B60F33" w:rsidRDefault="00C9548D" w:rsidP="005F06C9">
            <w:pPr>
              <w:spacing w:after="0"/>
              <w:rPr>
                <w:sz w:val="22"/>
                <w:szCs w:val="22"/>
                <w:lang w:val="en-GB"/>
              </w:rPr>
            </w:pPr>
          </w:p>
        </w:tc>
      </w:tr>
      <w:tr w:rsidR="00C9548D" w:rsidRPr="00B60F33" w14:paraId="46749F0D" w14:textId="77777777">
        <w:trPr>
          <w:trHeight w:val="585"/>
        </w:trPr>
        <w:tc>
          <w:tcPr>
            <w:tcW w:w="1531" w:type="dxa"/>
            <w:vMerge/>
          </w:tcPr>
          <w:p w14:paraId="3AF620B0" w14:textId="77777777" w:rsidR="00C9548D" w:rsidRPr="00B60F33" w:rsidRDefault="00C9548D" w:rsidP="005F06C9">
            <w:pPr>
              <w:spacing w:after="0"/>
              <w:jc w:val="left"/>
              <w:rPr>
                <w:sz w:val="22"/>
                <w:szCs w:val="22"/>
                <w:lang w:val="en-GB"/>
              </w:rPr>
            </w:pPr>
          </w:p>
        </w:tc>
        <w:tc>
          <w:tcPr>
            <w:tcW w:w="3780" w:type="dxa"/>
          </w:tcPr>
          <w:p w14:paraId="0F50CD7E" w14:textId="77777777" w:rsidR="00C9548D" w:rsidRPr="00B60F33" w:rsidRDefault="00C9548D" w:rsidP="005F06C9">
            <w:pPr>
              <w:spacing w:after="0"/>
              <w:rPr>
                <w:sz w:val="22"/>
                <w:szCs w:val="22"/>
                <w:lang w:val="en-GB"/>
              </w:rPr>
            </w:pPr>
          </w:p>
        </w:tc>
        <w:tc>
          <w:tcPr>
            <w:tcW w:w="3780" w:type="dxa"/>
          </w:tcPr>
          <w:p w14:paraId="29E80E2D" w14:textId="77777777" w:rsidR="00C9548D" w:rsidRPr="00B60F33" w:rsidRDefault="00C9548D" w:rsidP="005F06C9">
            <w:pPr>
              <w:spacing w:after="0"/>
              <w:rPr>
                <w:sz w:val="22"/>
                <w:szCs w:val="22"/>
                <w:lang w:val="en-GB"/>
              </w:rPr>
            </w:pPr>
          </w:p>
        </w:tc>
      </w:tr>
      <w:tr w:rsidR="00C9548D" w:rsidRPr="00B60F33" w14:paraId="3AC1FA5A" w14:textId="77777777">
        <w:trPr>
          <w:trHeight w:val="585"/>
        </w:trPr>
        <w:tc>
          <w:tcPr>
            <w:tcW w:w="1531" w:type="dxa"/>
            <w:vMerge/>
          </w:tcPr>
          <w:p w14:paraId="0306933D" w14:textId="77777777" w:rsidR="00C9548D" w:rsidRPr="00B60F33" w:rsidRDefault="00C9548D" w:rsidP="005F06C9">
            <w:pPr>
              <w:spacing w:after="0"/>
              <w:jc w:val="left"/>
              <w:rPr>
                <w:sz w:val="22"/>
                <w:szCs w:val="22"/>
                <w:lang w:val="en-GB"/>
              </w:rPr>
            </w:pPr>
          </w:p>
        </w:tc>
        <w:tc>
          <w:tcPr>
            <w:tcW w:w="3780" w:type="dxa"/>
          </w:tcPr>
          <w:p w14:paraId="2E4B32A6" w14:textId="77777777" w:rsidR="00C9548D" w:rsidRPr="00B60F33" w:rsidRDefault="00C9548D" w:rsidP="005F06C9">
            <w:pPr>
              <w:spacing w:after="0"/>
              <w:rPr>
                <w:sz w:val="22"/>
                <w:szCs w:val="22"/>
                <w:lang w:val="en-GB"/>
              </w:rPr>
            </w:pPr>
          </w:p>
        </w:tc>
        <w:tc>
          <w:tcPr>
            <w:tcW w:w="3780" w:type="dxa"/>
          </w:tcPr>
          <w:p w14:paraId="15E2D996" w14:textId="77777777" w:rsidR="00C9548D" w:rsidRPr="00B60F33" w:rsidRDefault="00C9548D" w:rsidP="005F06C9">
            <w:pPr>
              <w:spacing w:after="0"/>
              <w:rPr>
                <w:sz w:val="22"/>
                <w:szCs w:val="22"/>
                <w:lang w:val="en-GB"/>
              </w:rPr>
            </w:pPr>
          </w:p>
        </w:tc>
      </w:tr>
      <w:tr w:rsidR="00C9548D" w:rsidRPr="00B60F33" w14:paraId="48A9C3BB" w14:textId="77777777">
        <w:tc>
          <w:tcPr>
            <w:tcW w:w="1531" w:type="dxa"/>
          </w:tcPr>
          <w:p w14:paraId="3EAE24A3" w14:textId="77777777" w:rsidR="00C9548D" w:rsidRPr="00B60F33" w:rsidRDefault="00C9548D" w:rsidP="005F06C9">
            <w:pPr>
              <w:spacing w:after="0"/>
              <w:jc w:val="left"/>
              <w:rPr>
                <w:i/>
                <w:sz w:val="22"/>
                <w:szCs w:val="22"/>
                <w:lang w:val="en-GB"/>
              </w:rPr>
            </w:pPr>
            <w:r w:rsidRPr="00B60F33">
              <w:rPr>
                <w:i/>
                <w:sz w:val="22"/>
                <w:szCs w:val="22"/>
                <w:lang w:val="en-GB"/>
              </w:rPr>
              <w:t>Interviewer Instruction</w:t>
            </w:r>
          </w:p>
        </w:tc>
        <w:tc>
          <w:tcPr>
            <w:tcW w:w="3780" w:type="dxa"/>
          </w:tcPr>
          <w:p w14:paraId="39C0682B" w14:textId="77777777" w:rsidR="00C9548D" w:rsidRPr="00B60F33" w:rsidRDefault="00C9548D" w:rsidP="005F06C9">
            <w:pPr>
              <w:spacing w:after="0"/>
              <w:rPr>
                <w:sz w:val="22"/>
                <w:szCs w:val="22"/>
                <w:lang w:val="en-GB"/>
              </w:rPr>
            </w:pPr>
          </w:p>
        </w:tc>
        <w:tc>
          <w:tcPr>
            <w:tcW w:w="3780" w:type="dxa"/>
          </w:tcPr>
          <w:p w14:paraId="25690321" w14:textId="77777777" w:rsidR="00C9548D" w:rsidRPr="00B60F33" w:rsidRDefault="00C9548D" w:rsidP="005F06C9">
            <w:pPr>
              <w:spacing w:after="0"/>
              <w:rPr>
                <w:sz w:val="22"/>
                <w:szCs w:val="22"/>
                <w:lang w:val="en-GB"/>
              </w:rPr>
            </w:pPr>
          </w:p>
        </w:tc>
      </w:tr>
      <w:tr w:rsidR="00C9548D" w:rsidRPr="00B60F33" w14:paraId="06BA4599" w14:textId="77777777">
        <w:tc>
          <w:tcPr>
            <w:tcW w:w="1531" w:type="dxa"/>
          </w:tcPr>
          <w:p w14:paraId="33C6C65C" w14:textId="77777777" w:rsidR="00C9548D" w:rsidRPr="00B60F33" w:rsidRDefault="00C9548D" w:rsidP="005F06C9">
            <w:pPr>
              <w:spacing w:after="0"/>
              <w:jc w:val="left"/>
              <w:rPr>
                <w:i/>
                <w:sz w:val="22"/>
                <w:szCs w:val="22"/>
                <w:lang w:val="en-GB"/>
              </w:rPr>
            </w:pPr>
            <w:r w:rsidRPr="00B60F33">
              <w:rPr>
                <w:i/>
                <w:sz w:val="22"/>
                <w:szCs w:val="22"/>
                <w:lang w:val="en-GB"/>
              </w:rPr>
              <w:t>Translation Note</w:t>
            </w:r>
          </w:p>
        </w:tc>
        <w:tc>
          <w:tcPr>
            <w:tcW w:w="7560" w:type="dxa"/>
            <w:gridSpan w:val="2"/>
          </w:tcPr>
          <w:p w14:paraId="6BB480B3" w14:textId="77777777" w:rsidR="00C9548D" w:rsidRPr="00B60F33" w:rsidRDefault="00C9548D" w:rsidP="005F06C9">
            <w:pPr>
              <w:spacing w:after="0"/>
              <w:rPr>
                <w:sz w:val="22"/>
                <w:szCs w:val="22"/>
                <w:lang w:val="en-GB"/>
              </w:rPr>
            </w:pPr>
          </w:p>
        </w:tc>
      </w:tr>
      <w:tr w:rsidR="00C9548D" w:rsidRPr="00B60F33" w14:paraId="7C7D58BC" w14:textId="77777777">
        <w:tc>
          <w:tcPr>
            <w:tcW w:w="1531" w:type="dxa"/>
          </w:tcPr>
          <w:p w14:paraId="330CA7B8" w14:textId="77777777" w:rsidR="00C9548D" w:rsidRPr="00B60F33" w:rsidRDefault="00C9548D" w:rsidP="005F06C9">
            <w:pPr>
              <w:spacing w:after="0"/>
              <w:jc w:val="left"/>
              <w:rPr>
                <w:i/>
                <w:sz w:val="22"/>
                <w:szCs w:val="22"/>
                <w:lang w:val="en-GB"/>
              </w:rPr>
            </w:pPr>
            <w:r w:rsidRPr="00B60F33">
              <w:rPr>
                <w:i/>
                <w:sz w:val="22"/>
                <w:szCs w:val="22"/>
                <w:lang w:val="en-GB"/>
              </w:rPr>
              <w:t>Note</w:t>
            </w:r>
          </w:p>
        </w:tc>
        <w:tc>
          <w:tcPr>
            <w:tcW w:w="7560" w:type="dxa"/>
            <w:gridSpan w:val="2"/>
          </w:tcPr>
          <w:p w14:paraId="078B0CF9" w14:textId="77777777" w:rsidR="00C9548D" w:rsidRPr="00B60F33" w:rsidRDefault="00C9548D" w:rsidP="005F06C9">
            <w:pPr>
              <w:spacing w:after="0"/>
              <w:jc w:val="left"/>
              <w:rPr>
                <w:sz w:val="22"/>
                <w:szCs w:val="22"/>
                <w:lang w:val="en-GB"/>
              </w:rPr>
            </w:pPr>
          </w:p>
        </w:tc>
      </w:tr>
      <w:tr w:rsidR="00C9548D" w:rsidRPr="00B60F33" w14:paraId="61D93C8B" w14:textId="77777777">
        <w:tc>
          <w:tcPr>
            <w:tcW w:w="1531" w:type="dxa"/>
            <w:vMerge w:val="restart"/>
          </w:tcPr>
          <w:p w14:paraId="6FC231E9" w14:textId="77777777" w:rsidR="00C9548D" w:rsidRPr="00B60F33" w:rsidRDefault="00C9548D" w:rsidP="005F06C9">
            <w:pPr>
              <w:spacing w:before="120" w:after="0"/>
              <w:jc w:val="left"/>
              <w:rPr>
                <w:i/>
                <w:sz w:val="22"/>
                <w:szCs w:val="22"/>
                <w:lang w:val="en-GB"/>
              </w:rPr>
            </w:pPr>
            <w:r w:rsidRPr="00B60F33">
              <w:rPr>
                <w:i/>
                <w:sz w:val="22"/>
                <w:szCs w:val="22"/>
                <w:lang w:val="en-GB"/>
              </w:rPr>
              <w:t>Use of ISCO</w:t>
            </w:r>
          </w:p>
        </w:tc>
        <w:tc>
          <w:tcPr>
            <w:tcW w:w="3780" w:type="dxa"/>
            <w:tcBorders>
              <w:bottom w:val="nil"/>
              <w:right w:val="nil"/>
            </w:tcBorders>
          </w:tcPr>
          <w:p w14:paraId="08019D2D" w14:textId="77777777" w:rsidR="00C9548D" w:rsidRPr="00B60F33" w:rsidRDefault="00572266" w:rsidP="005F06C9">
            <w:pPr>
              <w:spacing w:before="120" w:after="0"/>
              <w:jc w:val="left"/>
              <w:rPr>
                <w:rFonts w:ascii="Wingdings" w:hAnsi="Wingdings"/>
                <w:lang w:val="en-GB"/>
              </w:rPr>
            </w:pPr>
            <w:r w:rsidRPr="00B60F33">
              <w:rPr>
                <w:sz w:val="22"/>
                <w:szCs w:val="22"/>
                <w:lang w:val="en-GB"/>
              </w:rPr>
              <w:t>ISCO0</w:t>
            </w:r>
            <w:r w:rsidR="00C9548D" w:rsidRPr="00B60F33">
              <w:rPr>
                <w:sz w:val="22"/>
                <w:szCs w:val="22"/>
                <w:lang w:val="en-GB"/>
              </w:rPr>
              <w:t>8 (ILO)</w:t>
            </w:r>
          </w:p>
          <w:p w14:paraId="40F77F9E" w14:textId="77777777" w:rsidR="00C9548D" w:rsidRPr="00B60F33" w:rsidRDefault="00C9548D" w:rsidP="005F06C9">
            <w:pPr>
              <w:spacing w:before="120" w:after="0"/>
              <w:jc w:val="left"/>
              <w:rPr>
                <w:sz w:val="22"/>
                <w:szCs w:val="22"/>
                <w:lang w:val="en-GB"/>
              </w:rPr>
            </w:pPr>
          </w:p>
        </w:tc>
        <w:tc>
          <w:tcPr>
            <w:tcW w:w="3780" w:type="dxa"/>
            <w:tcBorders>
              <w:left w:val="nil"/>
              <w:bottom w:val="nil"/>
            </w:tcBorders>
            <w:shd w:val="clear" w:color="auto" w:fill="auto"/>
          </w:tcPr>
          <w:p w14:paraId="71E7BA0B" w14:textId="77777777" w:rsidR="00C9548D" w:rsidRPr="00B60F33" w:rsidRDefault="001B3FF4" w:rsidP="005F06C9">
            <w:pPr>
              <w:spacing w:before="120" w:after="0"/>
              <w:jc w:val="left"/>
              <w:rPr>
                <w:sz w:val="22"/>
                <w:szCs w:val="22"/>
                <w:lang w:val="en-GB"/>
              </w:rPr>
            </w:pPr>
            <w:r>
              <w:rPr>
                <w:rFonts w:ascii="Wingdings" w:hAnsi="Wingdings"/>
                <w:lang w:val="en-GB"/>
              </w:rPr>
              <w:t></w:t>
            </w:r>
          </w:p>
        </w:tc>
      </w:tr>
      <w:tr w:rsidR="00C9548D" w:rsidRPr="00B60F33" w14:paraId="2D87C47D" w14:textId="77777777">
        <w:tc>
          <w:tcPr>
            <w:tcW w:w="1531" w:type="dxa"/>
            <w:vMerge/>
          </w:tcPr>
          <w:p w14:paraId="65F486C5" w14:textId="77777777" w:rsidR="00C9548D" w:rsidRPr="00B60F33" w:rsidRDefault="00C9548D" w:rsidP="005F06C9">
            <w:pPr>
              <w:spacing w:before="120" w:after="0"/>
              <w:jc w:val="left"/>
              <w:rPr>
                <w:i/>
                <w:sz w:val="22"/>
                <w:szCs w:val="22"/>
                <w:lang w:val="en-GB"/>
              </w:rPr>
            </w:pPr>
          </w:p>
        </w:tc>
        <w:tc>
          <w:tcPr>
            <w:tcW w:w="3780" w:type="dxa"/>
            <w:tcBorders>
              <w:top w:val="nil"/>
              <w:right w:val="nil"/>
            </w:tcBorders>
          </w:tcPr>
          <w:p w14:paraId="70E33171" w14:textId="77777777" w:rsidR="001D1B2A" w:rsidRPr="00B60F33" w:rsidRDefault="001D1B2A" w:rsidP="001D1B2A">
            <w:pPr>
              <w:spacing w:after="0"/>
              <w:jc w:val="left"/>
              <w:rPr>
                <w:sz w:val="22"/>
                <w:szCs w:val="22"/>
                <w:lang w:val="en-GB"/>
              </w:rPr>
            </w:pPr>
            <w:r w:rsidRPr="00B60F33">
              <w:rPr>
                <w:sz w:val="22"/>
                <w:szCs w:val="22"/>
                <w:lang w:val="en-GB"/>
              </w:rPr>
              <w:t>Please specify any other source code</w:t>
            </w:r>
          </w:p>
          <w:p w14:paraId="56ECC23F" w14:textId="77777777" w:rsidR="00C9548D" w:rsidRPr="00B60F33" w:rsidRDefault="00C9548D" w:rsidP="005F06C9">
            <w:pPr>
              <w:spacing w:after="0"/>
              <w:jc w:val="left"/>
              <w:rPr>
                <w:sz w:val="22"/>
                <w:szCs w:val="22"/>
                <w:lang w:val="en-GB"/>
              </w:rPr>
            </w:pPr>
          </w:p>
        </w:tc>
        <w:tc>
          <w:tcPr>
            <w:tcW w:w="3780" w:type="dxa"/>
            <w:tcBorders>
              <w:top w:val="nil"/>
              <w:left w:val="nil"/>
            </w:tcBorders>
            <w:shd w:val="clear" w:color="auto" w:fill="auto"/>
          </w:tcPr>
          <w:p w14:paraId="53E4D103" w14:textId="77777777" w:rsidR="00C9548D" w:rsidRPr="00B60F33" w:rsidRDefault="00C9548D" w:rsidP="005F06C9">
            <w:pPr>
              <w:tabs>
                <w:tab w:val="left" w:leader="underscore" w:pos="8959"/>
              </w:tabs>
              <w:spacing w:after="0"/>
              <w:jc w:val="left"/>
              <w:rPr>
                <w:sz w:val="22"/>
                <w:szCs w:val="22"/>
                <w:lang w:val="en-GB"/>
              </w:rPr>
            </w:pPr>
          </w:p>
          <w:p w14:paraId="0C335009" w14:textId="77777777" w:rsidR="00C9548D" w:rsidRPr="00B60F33" w:rsidRDefault="00C9548D" w:rsidP="005F06C9">
            <w:pPr>
              <w:pBdr>
                <w:bottom w:val="single" w:sz="4" w:space="0" w:color="auto"/>
              </w:pBdr>
              <w:spacing w:after="0"/>
              <w:jc w:val="left"/>
              <w:rPr>
                <w:rFonts w:ascii="Wingdings" w:hAnsi="Wingdings"/>
                <w:lang w:val="en-GB"/>
              </w:rPr>
            </w:pPr>
          </w:p>
          <w:p w14:paraId="27922AFC" w14:textId="77777777" w:rsidR="00C9548D" w:rsidRPr="00B60F33" w:rsidRDefault="00C9548D" w:rsidP="005F06C9">
            <w:pPr>
              <w:spacing w:after="0"/>
              <w:jc w:val="left"/>
              <w:rPr>
                <w:rFonts w:ascii="Wingdings" w:hAnsi="Wingdings"/>
                <w:lang w:val="en-GB"/>
              </w:rPr>
            </w:pPr>
          </w:p>
        </w:tc>
      </w:tr>
    </w:tbl>
    <w:p w14:paraId="4C89B910" w14:textId="77777777" w:rsidR="00C9548D" w:rsidRPr="00B60F33" w:rsidRDefault="00C9548D" w:rsidP="00C9548D">
      <w:pPr>
        <w:rPr>
          <w:b/>
          <w:lang w:val="en-GB"/>
        </w:rPr>
      </w:pPr>
    </w:p>
    <w:p w14:paraId="5A8D89DB" w14:textId="77777777" w:rsidR="00C9548D" w:rsidRPr="00B60F33" w:rsidRDefault="00C9548D" w:rsidP="00C9548D">
      <w:pPr>
        <w:spacing w:after="0"/>
        <w:rPr>
          <w:b/>
          <w:lang w:val="en-GB"/>
        </w:rPr>
      </w:pPr>
      <w:r w:rsidRPr="00B60F33">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9548D" w:rsidRPr="00B60F33" w14:paraId="11747E0E" w14:textId="77777777">
        <w:tc>
          <w:tcPr>
            <w:tcW w:w="8995" w:type="dxa"/>
          </w:tcPr>
          <w:p w14:paraId="02EE77BF" w14:textId="77777777" w:rsidR="00C9548D" w:rsidRPr="00B60F33" w:rsidRDefault="00C9548D" w:rsidP="005F06C9">
            <w:pPr>
              <w:spacing w:after="0"/>
              <w:rPr>
                <w:b/>
                <w:lang w:val="en-GB"/>
              </w:rPr>
            </w:pPr>
          </w:p>
        </w:tc>
      </w:tr>
    </w:tbl>
    <w:p w14:paraId="3D14A43F" w14:textId="77777777" w:rsidR="00C9548D" w:rsidRPr="00B60F33" w:rsidRDefault="00C9548D" w:rsidP="00C9548D">
      <w:pPr>
        <w:spacing w:after="0"/>
        <w:rPr>
          <w:b/>
          <w:lang w:val="en-GB"/>
        </w:rPr>
      </w:pPr>
    </w:p>
    <w:p w14:paraId="5BEDE877" w14:textId="77777777" w:rsidR="00C9548D" w:rsidRPr="00B60F33" w:rsidRDefault="00C9548D" w:rsidP="00C9548D">
      <w:pPr>
        <w:spacing w:after="0"/>
        <w:rPr>
          <w:b/>
          <w:lang w:val="en-GB"/>
        </w:rPr>
      </w:pPr>
    </w:p>
    <w:p w14:paraId="50FC066E" w14:textId="77777777" w:rsidR="00C9548D" w:rsidRPr="00B60F33" w:rsidRDefault="00C9548D" w:rsidP="00C9548D">
      <w:pPr>
        <w:spacing w:after="0"/>
        <w:rPr>
          <w:b/>
          <w:lang w:val="en-GB"/>
        </w:rPr>
      </w:pPr>
      <w:r w:rsidRPr="00B60F33">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C9548D" w:rsidRPr="00B60F33" w14:paraId="641158AB" w14:textId="77777777">
        <w:tc>
          <w:tcPr>
            <w:tcW w:w="5215" w:type="dxa"/>
            <w:tcMar>
              <w:top w:w="57" w:type="dxa"/>
              <w:bottom w:w="57" w:type="dxa"/>
            </w:tcMar>
            <w:vAlign w:val="center"/>
          </w:tcPr>
          <w:p w14:paraId="6F8F84B2" w14:textId="77777777" w:rsidR="00C9548D" w:rsidRPr="00B60F33" w:rsidRDefault="00C9548D" w:rsidP="005F06C9">
            <w:pPr>
              <w:jc w:val="center"/>
              <w:rPr>
                <w:b/>
                <w:sz w:val="22"/>
                <w:szCs w:val="22"/>
                <w:lang w:val="en-GB"/>
              </w:rPr>
            </w:pPr>
            <w:r w:rsidRPr="00B60F33">
              <w:rPr>
                <w:b/>
                <w:sz w:val="22"/>
                <w:szCs w:val="22"/>
                <w:lang w:val="en-GB"/>
              </w:rPr>
              <w:t>Country Variable Codes/</w:t>
            </w:r>
            <w:r w:rsidRPr="00B60F33">
              <w:rPr>
                <w:b/>
                <w:sz w:val="22"/>
                <w:szCs w:val="22"/>
                <w:lang w:val="en-GB"/>
              </w:rPr>
              <w:br/>
              <w:t>Construction Rules</w:t>
            </w:r>
          </w:p>
        </w:tc>
        <w:tc>
          <w:tcPr>
            <w:tcW w:w="3799" w:type="dxa"/>
            <w:tcMar>
              <w:top w:w="57" w:type="dxa"/>
              <w:bottom w:w="57" w:type="dxa"/>
            </w:tcMar>
            <w:vAlign w:val="center"/>
          </w:tcPr>
          <w:p w14:paraId="6FE29F97" w14:textId="77777777" w:rsidR="00C9548D" w:rsidRPr="00B60F33" w:rsidRDefault="00C9548D" w:rsidP="005F06C9">
            <w:pPr>
              <w:jc w:val="center"/>
              <w:rPr>
                <w:b/>
                <w:sz w:val="22"/>
                <w:szCs w:val="22"/>
                <w:lang w:val="en-GB"/>
              </w:rPr>
            </w:pPr>
            <w:r w:rsidRPr="00B60F33">
              <w:rPr>
                <w:b/>
                <w:sz w:val="22"/>
                <w:szCs w:val="22"/>
                <w:lang w:val="en-GB"/>
              </w:rPr>
              <w:sym w:font="Wingdings" w:char="F0E8"/>
            </w:r>
            <w:r w:rsidRPr="00B60F33">
              <w:rPr>
                <w:rFonts w:ascii="Arial" w:hAnsi="Arial"/>
                <w:b/>
                <w:sz w:val="22"/>
                <w:lang w:val="en-GB"/>
              </w:rPr>
              <w:t xml:space="preserve"> </w:t>
            </w:r>
            <w:r w:rsidR="00572266" w:rsidRPr="00B60F33">
              <w:rPr>
                <w:b/>
                <w:sz w:val="22"/>
                <w:lang w:val="en-GB"/>
              </w:rPr>
              <w:t>ISCO0</w:t>
            </w:r>
            <w:r w:rsidRPr="00B60F33">
              <w:rPr>
                <w:b/>
                <w:sz w:val="22"/>
                <w:lang w:val="en-GB"/>
              </w:rPr>
              <w:t>8</w:t>
            </w:r>
          </w:p>
        </w:tc>
      </w:tr>
      <w:tr w:rsidR="001036F3" w:rsidRPr="00B60F33" w14:paraId="0603B2F8" w14:textId="77777777">
        <w:tc>
          <w:tcPr>
            <w:tcW w:w="5215" w:type="dxa"/>
          </w:tcPr>
          <w:p w14:paraId="088378DB" w14:textId="77777777" w:rsidR="001036F3" w:rsidRPr="00B60F33" w:rsidRDefault="001036F3" w:rsidP="001036F3">
            <w:pPr>
              <w:spacing w:after="0"/>
              <w:rPr>
                <w:sz w:val="22"/>
                <w:szCs w:val="22"/>
                <w:lang w:val="en-GB"/>
              </w:rPr>
            </w:pPr>
            <w:r>
              <w:rPr>
                <w:sz w:val="22"/>
                <w:szCs w:val="22"/>
                <w:lang w:val="en-GB"/>
              </w:rPr>
              <w:t>…</w:t>
            </w:r>
          </w:p>
        </w:tc>
        <w:tc>
          <w:tcPr>
            <w:tcW w:w="3799" w:type="dxa"/>
          </w:tcPr>
          <w:p w14:paraId="36C03024" w14:textId="56BB1724" w:rsidR="001036F3" w:rsidRPr="00B60F33" w:rsidRDefault="001036F3" w:rsidP="001036F3">
            <w:pPr>
              <w:spacing w:after="0"/>
              <w:rPr>
                <w:sz w:val="22"/>
                <w:lang w:val="en-GB"/>
              </w:rPr>
            </w:pPr>
            <w:r w:rsidRPr="000E017B">
              <w:rPr>
                <w:sz w:val="22"/>
                <w:lang w:val="en-GB"/>
              </w:rPr>
              <w:t>0110. (</w:t>
            </w:r>
            <w:r>
              <w:rPr>
                <w:sz w:val="22"/>
                <w:lang w:val="en-GB"/>
              </w:rPr>
              <w:t>ISCO0</w:t>
            </w:r>
            <w:r w:rsidRPr="000E017B">
              <w:rPr>
                <w:sz w:val="22"/>
                <w:lang w:val="en-GB"/>
              </w:rPr>
              <w:t>8 unit codes)</w:t>
            </w:r>
          </w:p>
        </w:tc>
      </w:tr>
      <w:tr w:rsidR="001036F3" w:rsidRPr="00B60F33" w14:paraId="36B12924" w14:textId="77777777">
        <w:tc>
          <w:tcPr>
            <w:tcW w:w="5215" w:type="dxa"/>
          </w:tcPr>
          <w:p w14:paraId="56F5780F" w14:textId="77777777" w:rsidR="001036F3" w:rsidRPr="00B60F33" w:rsidRDefault="001036F3" w:rsidP="001036F3">
            <w:pPr>
              <w:spacing w:after="0"/>
              <w:rPr>
                <w:sz w:val="22"/>
                <w:szCs w:val="22"/>
                <w:lang w:val="en-GB"/>
              </w:rPr>
            </w:pPr>
          </w:p>
        </w:tc>
        <w:tc>
          <w:tcPr>
            <w:tcW w:w="3799" w:type="dxa"/>
          </w:tcPr>
          <w:p w14:paraId="220BB87C" w14:textId="0AB61D96" w:rsidR="001036F3" w:rsidRPr="00B60F33" w:rsidRDefault="001036F3" w:rsidP="001036F3">
            <w:pPr>
              <w:spacing w:after="0"/>
              <w:rPr>
                <w:sz w:val="22"/>
                <w:lang w:val="en-GB"/>
              </w:rPr>
            </w:pPr>
            <w:r w:rsidRPr="000E017B">
              <w:rPr>
                <w:sz w:val="22"/>
                <w:lang w:val="en-GB"/>
              </w:rPr>
              <w:t>…</w:t>
            </w:r>
          </w:p>
        </w:tc>
      </w:tr>
      <w:tr w:rsidR="001036F3" w:rsidRPr="00B60F33" w14:paraId="5AC59589" w14:textId="77777777">
        <w:tc>
          <w:tcPr>
            <w:tcW w:w="5215" w:type="dxa"/>
          </w:tcPr>
          <w:p w14:paraId="4584177B" w14:textId="77777777" w:rsidR="001036F3" w:rsidRPr="00B60F33" w:rsidRDefault="001036F3" w:rsidP="001036F3">
            <w:pPr>
              <w:spacing w:after="0"/>
              <w:rPr>
                <w:sz w:val="22"/>
                <w:szCs w:val="22"/>
                <w:lang w:val="en-GB"/>
              </w:rPr>
            </w:pPr>
            <w:r>
              <w:rPr>
                <w:sz w:val="22"/>
                <w:szCs w:val="22"/>
                <w:lang w:val="en-GB"/>
              </w:rPr>
              <w:t>…</w:t>
            </w:r>
          </w:p>
        </w:tc>
        <w:tc>
          <w:tcPr>
            <w:tcW w:w="3799" w:type="dxa"/>
          </w:tcPr>
          <w:p w14:paraId="77859582" w14:textId="2F327816" w:rsidR="001036F3" w:rsidRPr="00B60F33" w:rsidRDefault="001036F3" w:rsidP="001036F3">
            <w:pPr>
              <w:spacing w:after="0"/>
              <w:rPr>
                <w:sz w:val="22"/>
                <w:lang w:val="en-GB"/>
              </w:rPr>
            </w:pPr>
            <w:r>
              <w:rPr>
                <w:sz w:val="22"/>
                <w:lang w:val="en-GB"/>
              </w:rPr>
              <w:t>9629. (ISCO0</w:t>
            </w:r>
            <w:r w:rsidRPr="000E017B">
              <w:rPr>
                <w:sz w:val="22"/>
                <w:lang w:val="en-GB"/>
              </w:rPr>
              <w:t>8 unit codes)</w:t>
            </w:r>
          </w:p>
        </w:tc>
      </w:tr>
      <w:tr w:rsidR="001036F3" w:rsidRPr="00B60F33" w14:paraId="53C2D0FC" w14:textId="77777777">
        <w:tc>
          <w:tcPr>
            <w:tcW w:w="5215" w:type="dxa"/>
          </w:tcPr>
          <w:p w14:paraId="6906859A" w14:textId="77777777" w:rsidR="001036F3" w:rsidRPr="001B3FF4" w:rsidRDefault="001036F3" w:rsidP="001036F3">
            <w:pPr>
              <w:spacing w:after="0"/>
              <w:rPr>
                <w:sz w:val="20"/>
                <w:szCs w:val="20"/>
                <w:lang w:val="en-GB"/>
              </w:rPr>
            </w:pPr>
            <w:r>
              <w:rPr>
                <w:color w:val="000000"/>
                <w:sz w:val="20"/>
                <w:szCs w:val="20"/>
              </w:rPr>
              <w:t>Bilmiyor / Cevap yok (Do not know / No Answer)</w:t>
            </w:r>
          </w:p>
        </w:tc>
        <w:tc>
          <w:tcPr>
            <w:tcW w:w="3799" w:type="dxa"/>
          </w:tcPr>
          <w:p w14:paraId="3A40672C" w14:textId="2C67A115" w:rsidR="001036F3" w:rsidRPr="00B60F33" w:rsidRDefault="001036F3" w:rsidP="001036F3">
            <w:pPr>
              <w:autoSpaceDE w:val="0"/>
              <w:autoSpaceDN w:val="0"/>
              <w:adjustRightInd w:val="0"/>
              <w:jc w:val="left"/>
              <w:rPr>
                <w:sz w:val="22"/>
                <w:szCs w:val="22"/>
                <w:lang w:val="en-GB"/>
              </w:rPr>
            </w:pPr>
            <w:r w:rsidRPr="000E017B">
              <w:rPr>
                <w:sz w:val="22"/>
                <w:szCs w:val="22"/>
                <w:lang w:val="en-GB"/>
              </w:rPr>
              <w:t>9998. Don’t know; inadequately described</w:t>
            </w:r>
          </w:p>
        </w:tc>
      </w:tr>
      <w:tr w:rsidR="001036F3" w:rsidRPr="00B60F33" w14:paraId="124FE3C3" w14:textId="77777777">
        <w:tc>
          <w:tcPr>
            <w:tcW w:w="5215" w:type="dxa"/>
          </w:tcPr>
          <w:p w14:paraId="73D830C1" w14:textId="77777777" w:rsidR="001036F3" w:rsidRPr="00B60F33" w:rsidRDefault="001036F3" w:rsidP="001036F3">
            <w:pPr>
              <w:spacing w:after="0"/>
              <w:rPr>
                <w:sz w:val="22"/>
                <w:szCs w:val="22"/>
                <w:lang w:val="en-GB"/>
              </w:rPr>
            </w:pPr>
          </w:p>
        </w:tc>
        <w:tc>
          <w:tcPr>
            <w:tcW w:w="3799" w:type="dxa"/>
          </w:tcPr>
          <w:p w14:paraId="47D35AD1" w14:textId="4AC9DE62" w:rsidR="001036F3" w:rsidRPr="00B60F33" w:rsidRDefault="001036F3" w:rsidP="001036F3">
            <w:pPr>
              <w:spacing w:after="0"/>
              <w:rPr>
                <w:sz w:val="22"/>
                <w:lang w:val="en-GB"/>
              </w:rPr>
            </w:pPr>
            <w:r w:rsidRPr="000E017B">
              <w:rPr>
                <w:sz w:val="22"/>
                <w:szCs w:val="22"/>
                <w:lang w:val="en-GB"/>
              </w:rPr>
              <w:t>9999. No answer</w:t>
            </w:r>
          </w:p>
        </w:tc>
      </w:tr>
      <w:tr w:rsidR="001036F3" w:rsidRPr="00B60F33" w14:paraId="1762C0A7" w14:textId="77777777">
        <w:tc>
          <w:tcPr>
            <w:tcW w:w="5215" w:type="dxa"/>
          </w:tcPr>
          <w:p w14:paraId="1DE16F88" w14:textId="77777777" w:rsidR="001036F3" w:rsidRPr="00B60F33" w:rsidRDefault="001036F3" w:rsidP="001036F3">
            <w:pPr>
              <w:spacing w:after="0"/>
              <w:rPr>
                <w:sz w:val="22"/>
                <w:szCs w:val="22"/>
                <w:lang w:val="en-GB"/>
              </w:rPr>
            </w:pPr>
          </w:p>
        </w:tc>
        <w:tc>
          <w:tcPr>
            <w:tcW w:w="3799" w:type="dxa"/>
          </w:tcPr>
          <w:p w14:paraId="6C807704" w14:textId="6CCE7FBF" w:rsidR="001036F3" w:rsidRPr="00B60F33" w:rsidRDefault="001036F3" w:rsidP="001036F3">
            <w:pPr>
              <w:spacing w:after="0"/>
              <w:rPr>
                <w:sz w:val="22"/>
                <w:lang w:val="en-GB"/>
              </w:rPr>
            </w:pPr>
            <w:r w:rsidRPr="000E017B">
              <w:rPr>
                <w:sz w:val="22"/>
                <w:szCs w:val="22"/>
                <w:lang w:val="en-GB"/>
              </w:rPr>
              <w:t>0000. NAP (Code 3 in WORK)</w:t>
            </w:r>
          </w:p>
        </w:tc>
      </w:tr>
    </w:tbl>
    <w:p w14:paraId="4285853C" w14:textId="77777777" w:rsidR="00C9548D" w:rsidRPr="00B60F33" w:rsidRDefault="00C9548D" w:rsidP="00C9548D">
      <w:pPr>
        <w:jc w:val="left"/>
        <w:rPr>
          <w:lang w:val="en-GB"/>
        </w:rPr>
      </w:pPr>
    </w:p>
    <w:p w14:paraId="17551BFA" w14:textId="77777777" w:rsidR="00C9548D" w:rsidRPr="000E017B" w:rsidRDefault="00C9548D" w:rsidP="00C9548D">
      <w:pPr>
        <w:spacing w:after="0"/>
        <w:rPr>
          <w:b/>
          <w:lang w:val="en-GB"/>
        </w:rPr>
      </w:pPr>
      <w:r w:rsidRPr="00B60F33">
        <w:rPr>
          <w:b/>
          <w:i/>
          <w:lang w:val="en-GB"/>
        </w:rPr>
        <w:t>Optional:</w:t>
      </w:r>
      <w:r w:rsidRPr="00B60F33">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9548D" w:rsidRPr="000E017B" w14:paraId="3AD2E455" w14:textId="77777777">
        <w:tc>
          <w:tcPr>
            <w:tcW w:w="8995" w:type="dxa"/>
          </w:tcPr>
          <w:p w14:paraId="371EFCBE" w14:textId="77777777" w:rsidR="00C9548D" w:rsidRPr="000E017B" w:rsidRDefault="00C9548D" w:rsidP="00242492">
            <w:pPr>
              <w:spacing w:after="0"/>
              <w:rPr>
                <w:b/>
                <w:lang w:val="en-GB"/>
              </w:rPr>
            </w:pPr>
          </w:p>
        </w:tc>
      </w:tr>
    </w:tbl>
    <w:p w14:paraId="478E6C84" w14:textId="77777777" w:rsidR="006639D0" w:rsidRDefault="006639D0" w:rsidP="000370AB">
      <w:pPr>
        <w:jc w:val="center"/>
        <w:rPr>
          <w:b/>
          <w:sz w:val="22"/>
          <w:lang w:val="en-GB"/>
        </w:rPr>
      </w:pPr>
    </w:p>
    <w:p w14:paraId="3DE5E36A" w14:textId="77777777" w:rsidR="006639D0" w:rsidRDefault="006639D0" w:rsidP="000370AB">
      <w:pPr>
        <w:jc w:val="center"/>
        <w:rPr>
          <w:b/>
          <w:sz w:val="22"/>
          <w:lang w:val="en-GB"/>
        </w:rPr>
      </w:pPr>
    </w:p>
    <w:p w14:paraId="37521CB8" w14:textId="77777777" w:rsidR="006639D0" w:rsidRDefault="006639D0" w:rsidP="000370AB">
      <w:pPr>
        <w:jc w:val="center"/>
        <w:rPr>
          <w:b/>
          <w:sz w:val="22"/>
          <w:lang w:val="en-GB"/>
        </w:rPr>
      </w:pPr>
    </w:p>
    <w:p w14:paraId="6424960F" w14:textId="77777777" w:rsidR="000370AB" w:rsidRPr="000E017B" w:rsidRDefault="00C9548D" w:rsidP="000370AB">
      <w:pPr>
        <w:jc w:val="center"/>
        <w:rPr>
          <w:rFonts w:ascii="Arial" w:hAnsi="Arial"/>
          <w:sz w:val="22"/>
          <w:lang w:val="en-GB"/>
        </w:rPr>
      </w:pPr>
      <w:r w:rsidRPr="000E017B">
        <w:rPr>
          <w:b/>
          <w:sz w:val="22"/>
          <w:lang w:val="en-GB"/>
        </w:rPr>
        <w:br w:type="page"/>
      </w:r>
      <w:r w:rsidR="000370AB" w:rsidRPr="000E017B">
        <w:rPr>
          <w:rFonts w:ascii="Arial" w:hAnsi="Arial"/>
          <w:b/>
          <w:sz w:val="22"/>
          <w:lang w:val="en-GB"/>
        </w:rPr>
        <w:lastRenderedPageBreak/>
        <w:t>MAINSTAT</w:t>
      </w:r>
      <w:r w:rsidR="000370AB" w:rsidRPr="000E017B">
        <w:rPr>
          <w:rFonts w:ascii="Arial" w:hAnsi="Arial"/>
          <w:sz w:val="22"/>
          <w:lang w:val="en-GB"/>
        </w:rPr>
        <w:t xml:space="preserve"> </w:t>
      </w:r>
      <w:r w:rsidR="000370AB" w:rsidRPr="000E017B">
        <w:rPr>
          <w:rFonts w:ascii="Arial" w:hAnsi="Arial"/>
          <w:b/>
          <w:sz w:val="22"/>
          <w:lang w:val="en-GB"/>
        </w:rPr>
        <w:t>–</w:t>
      </w:r>
      <w:r w:rsidR="000370AB" w:rsidRPr="000E017B">
        <w:rPr>
          <w:rFonts w:ascii="Arial" w:hAnsi="Arial"/>
          <w:sz w:val="22"/>
          <w:lang w:val="en-GB"/>
        </w:rPr>
        <w:t xml:space="preserve"> Main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0370AB" w:rsidRPr="001637AA" w14:paraId="0905ECA8" w14:textId="77777777">
        <w:tc>
          <w:tcPr>
            <w:tcW w:w="1384" w:type="dxa"/>
            <w:tcMar>
              <w:top w:w="57" w:type="dxa"/>
              <w:bottom w:w="57" w:type="dxa"/>
            </w:tcMar>
            <w:vAlign w:val="center"/>
          </w:tcPr>
          <w:p w14:paraId="6A9DA7C5" w14:textId="77777777" w:rsidR="000370AB" w:rsidRPr="001637AA" w:rsidRDefault="000370AB" w:rsidP="005F06C9">
            <w:pPr>
              <w:jc w:val="left"/>
              <w:rPr>
                <w:i/>
                <w:sz w:val="22"/>
                <w:szCs w:val="22"/>
                <w:lang w:val="en-GB"/>
              </w:rPr>
            </w:pPr>
          </w:p>
        </w:tc>
        <w:tc>
          <w:tcPr>
            <w:tcW w:w="3780" w:type="dxa"/>
            <w:tcMar>
              <w:top w:w="57" w:type="dxa"/>
              <w:bottom w:w="57" w:type="dxa"/>
            </w:tcMar>
            <w:vAlign w:val="center"/>
          </w:tcPr>
          <w:p w14:paraId="3D3A271A" w14:textId="77777777" w:rsidR="000370AB" w:rsidRPr="001637AA" w:rsidRDefault="000370AB"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AFAF7EB" w14:textId="77777777" w:rsidR="000370AB" w:rsidRPr="001637AA" w:rsidRDefault="000370AB" w:rsidP="005F06C9">
            <w:pPr>
              <w:jc w:val="center"/>
              <w:rPr>
                <w:b/>
                <w:sz w:val="22"/>
                <w:szCs w:val="22"/>
                <w:lang w:val="en-GB"/>
              </w:rPr>
            </w:pPr>
            <w:r w:rsidRPr="001637AA">
              <w:rPr>
                <w:b/>
                <w:sz w:val="22"/>
                <w:szCs w:val="22"/>
                <w:lang w:val="en-GB"/>
              </w:rPr>
              <w:t>English Translation</w:t>
            </w:r>
          </w:p>
        </w:tc>
      </w:tr>
      <w:tr w:rsidR="000370AB" w:rsidRPr="001637AA" w14:paraId="3B06078F" w14:textId="77777777">
        <w:tc>
          <w:tcPr>
            <w:tcW w:w="1384" w:type="dxa"/>
          </w:tcPr>
          <w:p w14:paraId="4354AD4B" w14:textId="77777777" w:rsidR="000370AB" w:rsidRPr="001637AA" w:rsidRDefault="000370AB" w:rsidP="005F06C9">
            <w:pPr>
              <w:spacing w:after="0"/>
              <w:jc w:val="left"/>
              <w:rPr>
                <w:sz w:val="22"/>
                <w:szCs w:val="22"/>
                <w:lang w:val="en-GB"/>
              </w:rPr>
            </w:pPr>
            <w:r w:rsidRPr="001637AA">
              <w:rPr>
                <w:i/>
                <w:sz w:val="22"/>
                <w:szCs w:val="22"/>
                <w:lang w:val="en-GB"/>
              </w:rPr>
              <w:t>Question no. and text</w:t>
            </w:r>
          </w:p>
        </w:tc>
        <w:tc>
          <w:tcPr>
            <w:tcW w:w="3780" w:type="dxa"/>
          </w:tcPr>
          <w:p w14:paraId="2288DBEE" w14:textId="77777777" w:rsidR="000370AB" w:rsidRPr="001637AA" w:rsidRDefault="00B8216B" w:rsidP="005F06C9">
            <w:pPr>
              <w:spacing w:after="0"/>
              <w:jc w:val="left"/>
              <w:rPr>
                <w:sz w:val="22"/>
                <w:szCs w:val="22"/>
                <w:lang w:val="en-GB"/>
              </w:rPr>
            </w:pPr>
            <w:r w:rsidRPr="001637AA">
              <w:rPr>
                <w:sz w:val="22"/>
                <w:szCs w:val="22"/>
                <w:lang w:val="en-GB"/>
              </w:rPr>
              <w:t xml:space="preserve">D.14. </w:t>
            </w:r>
            <w:proofErr w:type="spellStart"/>
            <w:r w:rsidRPr="001637AA">
              <w:rPr>
                <w:bCs/>
                <w:sz w:val="22"/>
                <w:szCs w:val="22"/>
                <w:lang w:val="en-US"/>
              </w:rPr>
              <w:t>Şimdi</w:t>
            </w:r>
            <w:proofErr w:type="spellEnd"/>
            <w:r w:rsidRPr="001637AA">
              <w:rPr>
                <w:bCs/>
                <w:sz w:val="22"/>
                <w:szCs w:val="22"/>
                <w:lang w:val="en-US"/>
              </w:rPr>
              <w:t xml:space="preserve"> </w:t>
            </w:r>
            <w:proofErr w:type="spellStart"/>
            <w:r w:rsidRPr="001637AA">
              <w:rPr>
                <w:bCs/>
                <w:sz w:val="22"/>
                <w:szCs w:val="22"/>
                <w:lang w:val="en-US"/>
              </w:rPr>
              <w:t>sayacaklarımdan</w:t>
            </w:r>
            <w:proofErr w:type="spellEnd"/>
            <w:r w:rsidRPr="001637AA">
              <w:rPr>
                <w:bCs/>
                <w:sz w:val="22"/>
                <w:szCs w:val="22"/>
                <w:lang w:val="en-US"/>
              </w:rPr>
              <w:t xml:space="preserve"> </w:t>
            </w:r>
            <w:proofErr w:type="spellStart"/>
            <w:r w:rsidRPr="001637AA">
              <w:rPr>
                <w:bCs/>
                <w:sz w:val="22"/>
                <w:szCs w:val="22"/>
                <w:lang w:val="en-US"/>
              </w:rPr>
              <w:t>hangisi</w:t>
            </w:r>
            <w:proofErr w:type="spellEnd"/>
            <w:r w:rsidRPr="001637AA">
              <w:rPr>
                <w:bCs/>
                <w:sz w:val="22"/>
                <w:szCs w:val="22"/>
                <w:lang w:val="en-US"/>
              </w:rPr>
              <w:t xml:space="preserve"> size </w:t>
            </w:r>
            <w:proofErr w:type="spellStart"/>
            <w:r w:rsidRPr="001637AA">
              <w:rPr>
                <w:bCs/>
                <w:sz w:val="22"/>
                <w:szCs w:val="22"/>
                <w:lang w:val="en-US"/>
              </w:rPr>
              <w:t>en</w:t>
            </w:r>
            <w:proofErr w:type="spellEnd"/>
            <w:r w:rsidRPr="001637AA">
              <w:rPr>
                <w:bCs/>
                <w:sz w:val="22"/>
                <w:szCs w:val="22"/>
                <w:lang w:val="en-US"/>
              </w:rPr>
              <w:t xml:space="preserve"> </w:t>
            </w:r>
            <w:proofErr w:type="spellStart"/>
            <w:r w:rsidRPr="001637AA">
              <w:rPr>
                <w:bCs/>
                <w:sz w:val="22"/>
                <w:szCs w:val="22"/>
                <w:lang w:val="en-US"/>
              </w:rPr>
              <w:t>uygun</w:t>
            </w:r>
            <w:proofErr w:type="spellEnd"/>
            <w:r w:rsidRPr="001637AA">
              <w:rPr>
                <w:bCs/>
                <w:sz w:val="22"/>
                <w:szCs w:val="22"/>
                <w:lang w:val="en-US"/>
              </w:rPr>
              <w:t xml:space="preserve"> </w:t>
            </w:r>
            <w:proofErr w:type="spellStart"/>
            <w:r w:rsidRPr="001637AA">
              <w:rPr>
                <w:bCs/>
                <w:sz w:val="22"/>
                <w:szCs w:val="22"/>
                <w:lang w:val="en-US"/>
              </w:rPr>
              <w:t>olanıdır</w:t>
            </w:r>
            <w:proofErr w:type="spellEnd"/>
            <w:r w:rsidRPr="001637AA">
              <w:rPr>
                <w:bCs/>
                <w:sz w:val="22"/>
                <w:szCs w:val="22"/>
                <w:lang w:val="en-US"/>
              </w:rPr>
              <w:t>?</w:t>
            </w:r>
          </w:p>
        </w:tc>
        <w:tc>
          <w:tcPr>
            <w:tcW w:w="3780" w:type="dxa"/>
          </w:tcPr>
          <w:p w14:paraId="776A1073" w14:textId="77777777" w:rsidR="000370AB" w:rsidRPr="001637AA" w:rsidRDefault="00B8216B" w:rsidP="005F06C9">
            <w:pPr>
              <w:spacing w:after="0"/>
              <w:jc w:val="left"/>
              <w:rPr>
                <w:sz w:val="22"/>
                <w:szCs w:val="22"/>
                <w:lang w:val="en-GB"/>
              </w:rPr>
            </w:pPr>
            <w:r w:rsidRPr="001637AA">
              <w:rPr>
                <w:sz w:val="22"/>
                <w:szCs w:val="22"/>
                <w:lang w:val="en-GB"/>
              </w:rPr>
              <w:t xml:space="preserve">D.14. </w:t>
            </w:r>
            <w:r w:rsidRPr="001637AA">
              <w:rPr>
                <w:sz w:val="22"/>
                <w:szCs w:val="22"/>
                <w:lang w:val="en-US"/>
              </w:rPr>
              <w:t>Which of the following is the most appropriate for you?</w:t>
            </w:r>
          </w:p>
        </w:tc>
      </w:tr>
      <w:tr w:rsidR="00656AFA" w:rsidRPr="001637AA" w14:paraId="3CEA3096" w14:textId="77777777" w:rsidTr="00B8216B">
        <w:trPr>
          <w:cantSplit/>
        </w:trPr>
        <w:tc>
          <w:tcPr>
            <w:tcW w:w="1384" w:type="dxa"/>
            <w:vMerge w:val="restart"/>
          </w:tcPr>
          <w:p w14:paraId="715CD57C" w14:textId="77777777" w:rsidR="00656AFA" w:rsidRPr="001637AA" w:rsidRDefault="00656AFA" w:rsidP="005F06C9">
            <w:pPr>
              <w:spacing w:after="0"/>
              <w:jc w:val="left"/>
              <w:rPr>
                <w:sz w:val="22"/>
                <w:szCs w:val="22"/>
                <w:lang w:val="en-GB"/>
              </w:rPr>
            </w:pPr>
            <w:r w:rsidRPr="001637AA">
              <w:rPr>
                <w:i/>
                <w:sz w:val="22"/>
                <w:szCs w:val="22"/>
                <w:lang w:val="en-GB"/>
              </w:rPr>
              <w:t>Codes/ Categories</w:t>
            </w:r>
          </w:p>
        </w:tc>
        <w:tc>
          <w:tcPr>
            <w:tcW w:w="3780" w:type="dxa"/>
            <w:vAlign w:val="bottom"/>
          </w:tcPr>
          <w:p w14:paraId="1176DC67" w14:textId="77777777" w:rsidR="00656AFA" w:rsidRPr="001637AA" w:rsidRDefault="00656AFA" w:rsidP="00B8216B">
            <w:pPr>
              <w:widowControl w:val="0"/>
              <w:autoSpaceDE w:val="0"/>
              <w:autoSpaceDN w:val="0"/>
              <w:adjustRightInd w:val="0"/>
              <w:spacing w:after="0"/>
              <w:ind w:left="20"/>
              <w:rPr>
                <w:sz w:val="22"/>
                <w:szCs w:val="22"/>
              </w:rPr>
            </w:pPr>
            <w:r w:rsidRPr="001637AA">
              <w:rPr>
                <w:sz w:val="22"/>
                <w:szCs w:val="22"/>
              </w:rPr>
              <w:t>1. Çalışıyor (memur, işçi, kendi işinin sahibi ya da aile işinde)</w:t>
            </w:r>
          </w:p>
        </w:tc>
        <w:tc>
          <w:tcPr>
            <w:tcW w:w="3780" w:type="dxa"/>
          </w:tcPr>
          <w:p w14:paraId="17F213B1"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1. In paid work</w:t>
            </w:r>
          </w:p>
        </w:tc>
      </w:tr>
      <w:tr w:rsidR="00656AFA" w:rsidRPr="001637AA" w14:paraId="299AA506" w14:textId="77777777" w:rsidTr="00B8216B">
        <w:trPr>
          <w:cantSplit/>
        </w:trPr>
        <w:tc>
          <w:tcPr>
            <w:tcW w:w="1384" w:type="dxa"/>
            <w:vMerge/>
          </w:tcPr>
          <w:p w14:paraId="7F56C8AC" w14:textId="77777777" w:rsidR="00656AFA" w:rsidRPr="001637AA" w:rsidRDefault="00656AFA" w:rsidP="005F06C9">
            <w:pPr>
              <w:spacing w:after="0"/>
              <w:jc w:val="left"/>
              <w:rPr>
                <w:sz w:val="22"/>
                <w:szCs w:val="22"/>
                <w:lang w:val="en-GB"/>
              </w:rPr>
            </w:pPr>
          </w:p>
        </w:tc>
        <w:tc>
          <w:tcPr>
            <w:tcW w:w="3780" w:type="dxa"/>
            <w:vAlign w:val="bottom"/>
          </w:tcPr>
          <w:p w14:paraId="3F5D7B0D" w14:textId="77777777" w:rsidR="00656AFA" w:rsidRPr="001637AA" w:rsidRDefault="00656AFA" w:rsidP="00B8216B">
            <w:pPr>
              <w:widowControl w:val="0"/>
              <w:autoSpaceDE w:val="0"/>
              <w:autoSpaceDN w:val="0"/>
              <w:adjustRightInd w:val="0"/>
              <w:spacing w:after="0" w:line="192" w:lineRule="exact"/>
              <w:ind w:left="20"/>
              <w:rPr>
                <w:sz w:val="22"/>
                <w:szCs w:val="22"/>
              </w:rPr>
            </w:pPr>
            <w:r w:rsidRPr="001637AA">
              <w:rPr>
                <w:sz w:val="22"/>
                <w:szCs w:val="22"/>
              </w:rPr>
              <w:t>2. İşsiz / İş arıyor, bulsa çalışmak istiyor</w:t>
            </w:r>
          </w:p>
        </w:tc>
        <w:tc>
          <w:tcPr>
            <w:tcW w:w="3780" w:type="dxa"/>
          </w:tcPr>
          <w:p w14:paraId="00467246"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2. Unemployed and looking for a job</w:t>
            </w:r>
          </w:p>
        </w:tc>
      </w:tr>
      <w:tr w:rsidR="00656AFA" w:rsidRPr="001637AA" w14:paraId="10811BEE" w14:textId="77777777" w:rsidTr="00B8216B">
        <w:trPr>
          <w:cantSplit/>
        </w:trPr>
        <w:tc>
          <w:tcPr>
            <w:tcW w:w="1384" w:type="dxa"/>
            <w:vMerge/>
          </w:tcPr>
          <w:p w14:paraId="2CB9967F" w14:textId="77777777" w:rsidR="00656AFA" w:rsidRPr="001637AA" w:rsidRDefault="00656AFA" w:rsidP="005F06C9">
            <w:pPr>
              <w:spacing w:after="0"/>
              <w:jc w:val="left"/>
              <w:rPr>
                <w:sz w:val="22"/>
                <w:szCs w:val="22"/>
                <w:lang w:val="en-GB"/>
              </w:rPr>
            </w:pPr>
          </w:p>
        </w:tc>
        <w:tc>
          <w:tcPr>
            <w:tcW w:w="3780" w:type="dxa"/>
            <w:vAlign w:val="bottom"/>
          </w:tcPr>
          <w:p w14:paraId="66CF5AA7" w14:textId="77777777" w:rsidR="00656AFA" w:rsidRPr="001637AA" w:rsidRDefault="00656AFA" w:rsidP="00B8216B">
            <w:pPr>
              <w:widowControl w:val="0"/>
              <w:autoSpaceDE w:val="0"/>
              <w:autoSpaceDN w:val="0"/>
              <w:adjustRightInd w:val="0"/>
              <w:spacing w:after="0"/>
              <w:ind w:left="20"/>
              <w:rPr>
                <w:sz w:val="22"/>
                <w:szCs w:val="22"/>
              </w:rPr>
            </w:pPr>
            <w:r w:rsidRPr="001637AA">
              <w:rPr>
                <w:sz w:val="22"/>
                <w:szCs w:val="22"/>
              </w:rPr>
              <w:t>3. Öğrenci</w:t>
            </w:r>
          </w:p>
        </w:tc>
        <w:tc>
          <w:tcPr>
            <w:tcW w:w="3780" w:type="dxa"/>
          </w:tcPr>
          <w:p w14:paraId="3BD5B4AD"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3. In education</w:t>
            </w:r>
          </w:p>
        </w:tc>
      </w:tr>
      <w:tr w:rsidR="00656AFA" w:rsidRPr="001637AA" w14:paraId="262F3CB2" w14:textId="77777777" w:rsidTr="00B8216B">
        <w:trPr>
          <w:cantSplit/>
        </w:trPr>
        <w:tc>
          <w:tcPr>
            <w:tcW w:w="1384" w:type="dxa"/>
            <w:vMerge/>
          </w:tcPr>
          <w:p w14:paraId="44192D16" w14:textId="77777777" w:rsidR="00656AFA" w:rsidRPr="001637AA" w:rsidRDefault="00656AFA" w:rsidP="005F06C9">
            <w:pPr>
              <w:spacing w:after="0"/>
              <w:jc w:val="left"/>
              <w:rPr>
                <w:sz w:val="22"/>
                <w:szCs w:val="22"/>
                <w:lang w:val="en-GB"/>
              </w:rPr>
            </w:pPr>
          </w:p>
        </w:tc>
        <w:tc>
          <w:tcPr>
            <w:tcW w:w="3780" w:type="dxa"/>
            <w:vAlign w:val="bottom"/>
          </w:tcPr>
          <w:p w14:paraId="14E3849B" w14:textId="77777777" w:rsidR="00656AFA" w:rsidRPr="001637AA" w:rsidRDefault="00656AFA" w:rsidP="00B8216B">
            <w:pPr>
              <w:widowControl w:val="0"/>
              <w:autoSpaceDE w:val="0"/>
              <w:autoSpaceDN w:val="0"/>
              <w:adjustRightInd w:val="0"/>
              <w:spacing w:after="0" w:line="192" w:lineRule="exact"/>
              <w:ind w:left="20"/>
              <w:rPr>
                <w:sz w:val="22"/>
                <w:szCs w:val="22"/>
              </w:rPr>
            </w:pPr>
            <w:r w:rsidRPr="001637AA">
              <w:rPr>
                <w:sz w:val="22"/>
                <w:szCs w:val="22"/>
              </w:rPr>
              <w:t>4. Çırak, iş eğitimi alıyor</w:t>
            </w:r>
          </w:p>
        </w:tc>
        <w:tc>
          <w:tcPr>
            <w:tcW w:w="3780" w:type="dxa"/>
          </w:tcPr>
          <w:p w14:paraId="7762D917"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4. Apprentice or trainee</w:t>
            </w:r>
          </w:p>
        </w:tc>
      </w:tr>
      <w:tr w:rsidR="00656AFA" w:rsidRPr="001637AA" w14:paraId="399CA729" w14:textId="77777777" w:rsidTr="00B8216B">
        <w:trPr>
          <w:cantSplit/>
        </w:trPr>
        <w:tc>
          <w:tcPr>
            <w:tcW w:w="1384" w:type="dxa"/>
            <w:vMerge/>
          </w:tcPr>
          <w:p w14:paraId="7D383D85" w14:textId="77777777" w:rsidR="00656AFA" w:rsidRPr="001637AA" w:rsidRDefault="00656AFA" w:rsidP="005F06C9">
            <w:pPr>
              <w:spacing w:after="0"/>
              <w:jc w:val="left"/>
              <w:rPr>
                <w:sz w:val="22"/>
                <w:szCs w:val="22"/>
                <w:lang w:val="en-GB"/>
              </w:rPr>
            </w:pPr>
          </w:p>
        </w:tc>
        <w:tc>
          <w:tcPr>
            <w:tcW w:w="3780" w:type="dxa"/>
            <w:vAlign w:val="bottom"/>
          </w:tcPr>
          <w:p w14:paraId="719D14BE" w14:textId="77777777" w:rsidR="00656AFA" w:rsidRPr="001637AA" w:rsidRDefault="00656AFA" w:rsidP="00B8216B">
            <w:pPr>
              <w:widowControl w:val="0"/>
              <w:autoSpaceDE w:val="0"/>
              <w:autoSpaceDN w:val="0"/>
              <w:adjustRightInd w:val="0"/>
              <w:spacing w:after="0"/>
              <w:ind w:left="20"/>
              <w:rPr>
                <w:sz w:val="22"/>
                <w:szCs w:val="22"/>
              </w:rPr>
            </w:pPr>
            <w:r w:rsidRPr="001637AA">
              <w:rPr>
                <w:sz w:val="22"/>
                <w:szCs w:val="22"/>
              </w:rPr>
              <w:t>5. Hasta, engelli, sakat</w:t>
            </w:r>
          </w:p>
        </w:tc>
        <w:tc>
          <w:tcPr>
            <w:tcW w:w="3780" w:type="dxa"/>
          </w:tcPr>
          <w:p w14:paraId="3231BFED"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5. Permanently sick or disabled</w:t>
            </w:r>
          </w:p>
        </w:tc>
      </w:tr>
      <w:tr w:rsidR="00656AFA" w:rsidRPr="001637AA" w14:paraId="68CCFBB3" w14:textId="77777777" w:rsidTr="00B8216B">
        <w:trPr>
          <w:cantSplit/>
        </w:trPr>
        <w:tc>
          <w:tcPr>
            <w:tcW w:w="1384" w:type="dxa"/>
            <w:vMerge/>
          </w:tcPr>
          <w:p w14:paraId="49C5B559" w14:textId="77777777" w:rsidR="00656AFA" w:rsidRPr="001637AA" w:rsidRDefault="00656AFA" w:rsidP="005F06C9">
            <w:pPr>
              <w:spacing w:after="0"/>
              <w:jc w:val="left"/>
              <w:rPr>
                <w:sz w:val="22"/>
                <w:szCs w:val="22"/>
                <w:lang w:val="en-GB"/>
              </w:rPr>
            </w:pPr>
          </w:p>
        </w:tc>
        <w:tc>
          <w:tcPr>
            <w:tcW w:w="3780" w:type="dxa"/>
            <w:vAlign w:val="bottom"/>
          </w:tcPr>
          <w:p w14:paraId="40CAEEEC" w14:textId="77777777" w:rsidR="00656AFA" w:rsidRPr="001637AA" w:rsidRDefault="00656AFA" w:rsidP="00B8216B">
            <w:pPr>
              <w:widowControl w:val="0"/>
              <w:autoSpaceDE w:val="0"/>
              <w:autoSpaceDN w:val="0"/>
              <w:adjustRightInd w:val="0"/>
              <w:spacing w:after="0" w:line="192" w:lineRule="exact"/>
              <w:ind w:left="20"/>
              <w:rPr>
                <w:sz w:val="22"/>
                <w:szCs w:val="22"/>
              </w:rPr>
            </w:pPr>
            <w:r w:rsidRPr="001637AA">
              <w:rPr>
                <w:sz w:val="22"/>
                <w:szCs w:val="22"/>
              </w:rPr>
              <w:t>6. Emekli</w:t>
            </w:r>
          </w:p>
        </w:tc>
        <w:tc>
          <w:tcPr>
            <w:tcW w:w="3780" w:type="dxa"/>
          </w:tcPr>
          <w:p w14:paraId="443CBA89"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6. Retired</w:t>
            </w:r>
          </w:p>
        </w:tc>
      </w:tr>
      <w:tr w:rsidR="00656AFA" w:rsidRPr="001637AA" w14:paraId="5305D0E8" w14:textId="77777777" w:rsidTr="00B8216B">
        <w:trPr>
          <w:cantSplit/>
        </w:trPr>
        <w:tc>
          <w:tcPr>
            <w:tcW w:w="1384" w:type="dxa"/>
            <w:vMerge/>
          </w:tcPr>
          <w:p w14:paraId="1AE0EB61" w14:textId="77777777" w:rsidR="00656AFA" w:rsidRPr="001637AA" w:rsidRDefault="00656AFA" w:rsidP="005F06C9">
            <w:pPr>
              <w:spacing w:after="0"/>
              <w:jc w:val="left"/>
              <w:rPr>
                <w:sz w:val="22"/>
                <w:szCs w:val="22"/>
                <w:lang w:val="en-GB"/>
              </w:rPr>
            </w:pPr>
          </w:p>
        </w:tc>
        <w:tc>
          <w:tcPr>
            <w:tcW w:w="3780" w:type="dxa"/>
            <w:vAlign w:val="bottom"/>
          </w:tcPr>
          <w:p w14:paraId="41B2AA8D" w14:textId="77777777" w:rsidR="00656AFA" w:rsidRPr="001637AA" w:rsidRDefault="00656AFA" w:rsidP="00B8216B">
            <w:pPr>
              <w:widowControl w:val="0"/>
              <w:autoSpaceDE w:val="0"/>
              <w:autoSpaceDN w:val="0"/>
              <w:adjustRightInd w:val="0"/>
              <w:spacing w:after="0"/>
              <w:ind w:left="20"/>
              <w:rPr>
                <w:sz w:val="22"/>
                <w:szCs w:val="22"/>
              </w:rPr>
            </w:pPr>
            <w:r w:rsidRPr="001637AA">
              <w:rPr>
                <w:sz w:val="22"/>
                <w:szCs w:val="22"/>
              </w:rPr>
              <w:t>7. Ev kadını</w:t>
            </w:r>
          </w:p>
        </w:tc>
        <w:tc>
          <w:tcPr>
            <w:tcW w:w="3780" w:type="dxa"/>
          </w:tcPr>
          <w:p w14:paraId="7E45B38B"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7. Domestic work</w:t>
            </w:r>
          </w:p>
        </w:tc>
      </w:tr>
      <w:tr w:rsidR="00656AFA" w:rsidRPr="001637AA" w14:paraId="2434DBE7" w14:textId="77777777" w:rsidTr="002321AE">
        <w:trPr>
          <w:cantSplit/>
          <w:trHeight w:val="390"/>
        </w:trPr>
        <w:tc>
          <w:tcPr>
            <w:tcW w:w="1384" w:type="dxa"/>
            <w:vMerge/>
          </w:tcPr>
          <w:p w14:paraId="212C4666" w14:textId="77777777" w:rsidR="00656AFA" w:rsidRPr="001637AA" w:rsidRDefault="00656AFA" w:rsidP="005F06C9">
            <w:pPr>
              <w:spacing w:after="0"/>
              <w:jc w:val="left"/>
              <w:rPr>
                <w:sz w:val="22"/>
                <w:szCs w:val="22"/>
                <w:lang w:val="en-GB"/>
              </w:rPr>
            </w:pPr>
          </w:p>
        </w:tc>
        <w:tc>
          <w:tcPr>
            <w:tcW w:w="3780" w:type="dxa"/>
            <w:vAlign w:val="bottom"/>
          </w:tcPr>
          <w:p w14:paraId="3A958308" w14:textId="77777777" w:rsidR="00656AFA" w:rsidRPr="001637AA" w:rsidRDefault="00656AFA" w:rsidP="00B8216B">
            <w:pPr>
              <w:widowControl w:val="0"/>
              <w:autoSpaceDE w:val="0"/>
              <w:autoSpaceDN w:val="0"/>
              <w:adjustRightInd w:val="0"/>
              <w:spacing w:after="0" w:line="192" w:lineRule="exact"/>
              <w:ind w:left="20"/>
              <w:rPr>
                <w:sz w:val="22"/>
                <w:szCs w:val="22"/>
              </w:rPr>
            </w:pPr>
            <w:r w:rsidRPr="001637AA">
              <w:rPr>
                <w:sz w:val="22"/>
                <w:szCs w:val="22"/>
              </w:rPr>
              <w:t>8. Zorunlu kamu hizmetinde çalışıyor</w:t>
            </w:r>
          </w:p>
        </w:tc>
        <w:tc>
          <w:tcPr>
            <w:tcW w:w="3780" w:type="dxa"/>
          </w:tcPr>
          <w:p w14:paraId="14D0AACB"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8. In compulsory military service or community service</w:t>
            </w:r>
          </w:p>
        </w:tc>
      </w:tr>
      <w:tr w:rsidR="00656AFA" w:rsidRPr="001637AA" w14:paraId="3B226209" w14:textId="77777777">
        <w:trPr>
          <w:cantSplit/>
        </w:trPr>
        <w:tc>
          <w:tcPr>
            <w:tcW w:w="1384" w:type="dxa"/>
            <w:vMerge/>
          </w:tcPr>
          <w:p w14:paraId="1AE50290" w14:textId="77777777" w:rsidR="00656AFA" w:rsidRPr="001637AA" w:rsidRDefault="00656AFA" w:rsidP="005F06C9">
            <w:pPr>
              <w:spacing w:after="0"/>
              <w:jc w:val="left"/>
              <w:rPr>
                <w:sz w:val="22"/>
                <w:szCs w:val="22"/>
                <w:lang w:val="en-GB"/>
              </w:rPr>
            </w:pPr>
          </w:p>
        </w:tc>
        <w:tc>
          <w:tcPr>
            <w:tcW w:w="3780" w:type="dxa"/>
          </w:tcPr>
          <w:p w14:paraId="5EA01964" w14:textId="77777777" w:rsidR="00656AFA" w:rsidRPr="001637AA" w:rsidRDefault="00656AFA" w:rsidP="005F06C9">
            <w:pPr>
              <w:spacing w:after="0"/>
              <w:rPr>
                <w:sz w:val="22"/>
                <w:szCs w:val="22"/>
                <w:lang w:val="en-GB"/>
              </w:rPr>
            </w:pPr>
            <w:r w:rsidRPr="001637AA">
              <w:rPr>
                <w:sz w:val="22"/>
                <w:szCs w:val="22"/>
              </w:rPr>
              <w:t>90. Diğer</w:t>
            </w:r>
          </w:p>
        </w:tc>
        <w:tc>
          <w:tcPr>
            <w:tcW w:w="3780" w:type="dxa"/>
          </w:tcPr>
          <w:p w14:paraId="3EFAEB51"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90. Other</w:t>
            </w:r>
          </w:p>
        </w:tc>
      </w:tr>
      <w:tr w:rsidR="00656AFA" w:rsidRPr="001637AA" w14:paraId="4361C5B3" w14:textId="77777777">
        <w:trPr>
          <w:cantSplit/>
        </w:trPr>
        <w:tc>
          <w:tcPr>
            <w:tcW w:w="1384" w:type="dxa"/>
            <w:vMerge/>
          </w:tcPr>
          <w:p w14:paraId="3117C46B" w14:textId="77777777" w:rsidR="00656AFA" w:rsidRPr="001637AA" w:rsidRDefault="00656AFA" w:rsidP="005F06C9">
            <w:pPr>
              <w:spacing w:after="0"/>
              <w:jc w:val="left"/>
              <w:rPr>
                <w:sz w:val="22"/>
                <w:szCs w:val="22"/>
                <w:lang w:val="en-GB"/>
              </w:rPr>
            </w:pPr>
          </w:p>
        </w:tc>
        <w:tc>
          <w:tcPr>
            <w:tcW w:w="3780" w:type="dxa"/>
          </w:tcPr>
          <w:p w14:paraId="77D70BD8" w14:textId="77777777" w:rsidR="00656AFA" w:rsidRPr="001637AA" w:rsidRDefault="00656AFA" w:rsidP="005F06C9">
            <w:pPr>
              <w:spacing w:after="0"/>
              <w:rPr>
                <w:sz w:val="22"/>
                <w:szCs w:val="22"/>
                <w:lang w:val="en-GB"/>
              </w:rPr>
            </w:pPr>
            <w:r w:rsidRPr="001637AA">
              <w:rPr>
                <w:sz w:val="22"/>
                <w:szCs w:val="22"/>
              </w:rPr>
              <w:t>99. Fikri Yok / Bilmiyor / Cevap Yok</w:t>
            </w:r>
          </w:p>
        </w:tc>
        <w:tc>
          <w:tcPr>
            <w:tcW w:w="3780" w:type="dxa"/>
          </w:tcPr>
          <w:p w14:paraId="0FEE488B" w14:textId="77777777" w:rsidR="00656AFA" w:rsidRPr="001637AA" w:rsidRDefault="00656AFA" w:rsidP="00656AFA">
            <w:pPr>
              <w:rPr>
                <w:sz w:val="22"/>
                <w:szCs w:val="22"/>
              </w:rPr>
            </w:pPr>
            <w:r w:rsidRPr="001637AA">
              <w:rPr>
                <w:sz w:val="22"/>
                <w:szCs w:val="22"/>
                <w:lang w:val="en-US" w:eastAsia="en-US"/>
              </w:rPr>
              <w:t xml:space="preserve">99. </w:t>
            </w:r>
            <w:r w:rsidRPr="001637AA">
              <w:rPr>
                <w:sz w:val="22"/>
                <w:szCs w:val="22"/>
                <w:lang w:val="en-GB" w:eastAsia="en-US"/>
              </w:rPr>
              <w:t>No idea / Do not Know / No Answer</w:t>
            </w:r>
          </w:p>
        </w:tc>
      </w:tr>
      <w:tr w:rsidR="000370AB" w:rsidRPr="001637AA" w14:paraId="46B62124" w14:textId="77777777">
        <w:tc>
          <w:tcPr>
            <w:tcW w:w="1384" w:type="dxa"/>
          </w:tcPr>
          <w:p w14:paraId="18EA4FA1" w14:textId="77777777" w:rsidR="000370AB" w:rsidRPr="001637AA" w:rsidRDefault="000370AB" w:rsidP="005F06C9">
            <w:pPr>
              <w:spacing w:after="0"/>
              <w:jc w:val="left"/>
              <w:rPr>
                <w:i/>
                <w:sz w:val="22"/>
                <w:szCs w:val="22"/>
                <w:lang w:val="en-GB"/>
              </w:rPr>
            </w:pPr>
            <w:r w:rsidRPr="001637AA">
              <w:rPr>
                <w:i/>
                <w:sz w:val="22"/>
                <w:szCs w:val="22"/>
                <w:lang w:val="en-GB"/>
              </w:rPr>
              <w:t>Interviewer Instruction</w:t>
            </w:r>
          </w:p>
        </w:tc>
        <w:tc>
          <w:tcPr>
            <w:tcW w:w="3780" w:type="dxa"/>
          </w:tcPr>
          <w:p w14:paraId="6FFD80AB" w14:textId="77777777" w:rsidR="000370AB" w:rsidRPr="001637AA" w:rsidRDefault="000370AB" w:rsidP="005F06C9">
            <w:pPr>
              <w:spacing w:after="0"/>
              <w:rPr>
                <w:sz w:val="22"/>
                <w:szCs w:val="22"/>
                <w:lang w:val="en-GB"/>
              </w:rPr>
            </w:pPr>
          </w:p>
        </w:tc>
        <w:tc>
          <w:tcPr>
            <w:tcW w:w="3780" w:type="dxa"/>
          </w:tcPr>
          <w:p w14:paraId="6B3E0E43" w14:textId="77777777" w:rsidR="000370AB" w:rsidRPr="001637AA" w:rsidRDefault="000370AB" w:rsidP="005F06C9">
            <w:pPr>
              <w:spacing w:after="0"/>
              <w:rPr>
                <w:sz w:val="22"/>
                <w:szCs w:val="22"/>
                <w:lang w:val="en-GB"/>
              </w:rPr>
            </w:pPr>
          </w:p>
        </w:tc>
      </w:tr>
      <w:tr w:rsidR="000370AB" w:rsidRPr="001637AA" w14:paraId="606261D3" w14:textId="77777777">
        <w:tc>
          <w:tcPr>
            <w:tcW w:w="1384" w:type="dxa"/>
          </w:tcPr>
          <w:p w14:paraId="54224535" w14:textId="77777777" w:rsidR="000370AB" w:rsidRPr="001637AA" w:rsidRDefault="000370AB" w:rsidP="005F06C9">
            <w:pPr>
              <w:spacing w:after="0"/>
              <w:jc w:val="left"/>
              <w:rPr>
                <w:i/>
                <w:sz w:val="22"/>
                <w:szCs w:val="22"/>
                <w:lang w:val="en-GB"/>
              </w:rPr>
            </w:pPr>
            <w:r w:rsidRPr="001637AA">
              <w:rPr>
                <w:i/>
                <w:sz w:val="22"/>
                <w:szCs w:val="22"/>
                <w:lang w:val="en-GB"/>
              </w:rPr>
              <w:t>Translation Note</w:t>
            </w:r>
          </w:p>
        </w:tc>
        <w:tc>
          <w:tcPr>
            <w:tcW w:w="7560" w:type="dxa"/>
            <w:gridSpan w:val="2"/>
          </w:tcPr>
          <w:p w14:paraId="41C5E802" w14:textId="77777777" w:rsidR="000370AB" w:rsidRPr="001637AA" w:rsidRDefault="000370AB" w:rsidP="005F06C9">
            <w:pPr>
              <w:spacing w:after="0"/>
              <w:rPr>
                <w:sz w:val="22"/>
                <w:szCs w:val="22"/>
                <w:lang w:val="en-GB"/>
              </w:rPr>
            </w:pPr>
          </w:p>
        </w:tc>
      </w:tr>
      <w:tr w:rsidR="000370AB" w:rsidRPr="001637AA" w14:paraId="5B5069F6" w14:textId="77777777">
        <w:tc>
          <w:tcPr>
            <w:tcW w:w="1384" w:type="dxa"/>
          </w:tcPr>
          <w:p w14:paraId="394FD855" w14:textId="77777777" w:rsidR="000370AB" w:rsidRPr="001637AA" w:rsidRDefault="000370AB" w:rsidP="005F06C9">
            <w:pPr>
              <w:spacing w:after="0"/>
              <w:jc w:val="left"/>
              <w:rPr>
                <w:i/>
                <w:sz w:val="22"/>
                <w:szCs w:val="22"/>
                <w:lang w:val="en-GB"/>
              </w:rPr>
            </w:pPr>
            <w:r w:rsidRPr="001637AA">
              <w:rPr>
                <w:i/>
                <w:sz w:val="22"/>
                <w:szCs w:val="22"/>
                <w:lang w:val="en-GB"/>
              </w:rPr>
              <w:t>Note</w:t>
            </w:r>
          </w:p>
        </w:tc>
        <w:tc>
          <w:tcPr>
            <w:tcW w:w="7560" w:type="dxa"/>
            <w:gridSpan w:val="2"/>
          </w:tcPr>
          <w:p w14:paraId="472B184F" w14:textId="77777777" w:rsidR="000370AB" w:rsidRPr="001637AA" w:rsidRDefault="000370AB" w:rsidP="005F06C9">
            <w:pPr>
              <w:spacing w:after="0"/>
              <w:jc w:val="left"/>
              <w:rPr>
                <w:sz w:val="22"/>
                <w:szCs w:val="22"/>
                <w:lang w:val="en-GB"/>
              </w:rPr>
            </w:pPr>
          </w:p>
        </w:tc>
      </w:tr>
    </w:tbl>
    <w:p w14:paraId="36FDE559" w14:textId="77777777" w:rsidR="000370AB" w:rsidRPr="000E017B" w:rsidRDefault="000370AB" w:rsidP="000370AB">
      <w:pPr>
        <w:spacing w:after="0"/>
        <w:rPr>
          <w:b/>
          <w:lang w:val="en-GB"/>
        </w:rPr>
      </w:pPr>
    </w:p>
    <w:p w14:paraId="45545F26" w14:textId="77777777" w:rsidR="000370AB" w:rsidRPr="000E017B" w:rsidRDefault="000370AB" w:rsidP="000370AB">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0370AB" w:rsidRPr="000E017B" w14:paraId="4B39295F" w14:textId="77777777">
        <w:tc>
          <w:tcPr>
            <w:tcW w:w="8995" w:type="dxa"/>
          </w:tcPr>
          <w:p w14:paraId="50D30A26" w14:textId="77777777" w:rsidR="000370AB" w:rsidRPr="000E017B" w:rsidRDefault="000370AB" w:rsidP="005F06C9">
            <w:pPr>
              <w:spacing w:after="0"/>
              <w:rPr>
                <w:b/>
                <w:lang w:val="en-GB"/>
              </w:rPr>
            </w:pPr>
          </w:p>
        </w:tc>
      </w:tr>
    </w:tbl>
    <w:p w14:paraId="6AF50BFC" w14:textId="77777777" w:rsidR="000370AB" w:rsidRPr="000E017B" w:rsidRDefault="000370AB" w:rsidP="000370AB">
      <w:pPr>
        <w:rPr>
          <w:b/>
          <w:lang w:val="en-GB"/>
        </w:rPr>
      </w:pPr>
      <w:r w:rsidRPr="000E017B">
        <w:rPr>
          <w:b/>
          <w:lang w:val="en-GB"/>
        </w:rPr>
        <w:t>Construction/Recoding: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0370AB" w:rsidRPr="000E017B" w14:paraId="10B00160" w14:textId="77777777">
        <w:tc>
          <w:tcPr>
            <w:tcW w:w="5215" w:type="dxa"/>
            <w:tcMar>
              <w:top w:w="57" w:type="dxa"/>
              <w:bottom w:w="57" w:type="dxa"/>
            </w:tcMar>
            <w:vAlign w:val="center"/>
          </w:tcPr>
          <w:p w14:paraId="55D9A0A8" w14:textId="77777777" w:rsidR="000370AB" w:rsidRPr="000E017B" w:rsidRDefault="000370AB" w:rsidP="005F06C9">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18F52C45" w14:textId="77777777" w:rsidR="000370AB" w:rsidRPr="000E017B" w:rsidRDefault="000370AB" w:rsidP="005F06C9">
            <w:pPr>
              <w:jc w:val="center"/>
              <w:rPr>
                <w:b/>
                <w:sz w:val="22"/>
                <w:szCs w:val="22"/>
                <w:lang w:val="en-GB"/>
              </w:rPr>
            </w:pPr>
            <w:r w:rsidRPr="000E017B">
              <w:rPr>
                <w:b/>
                <w:sz w:val="22"/>
                <w:szCs w:val="22"/>
                <w:lang w:val="en-GB"/>
              </w:rPr>
              <w:sym w:font="Wingdings" w:char="F0E8"/>
            </w:r>
            <w:r w:rsidR="00AC63F2" w:rsidRPr="000E017B">
              <w:rPr>
                <w:b/>
                <w:sz w:val="22"/>
                <w:szCs w:val="22"/>
                <w:lang w:val="en-GB"/>
              </w:rPr>
              <w:t>MAINSTAT</w:t>
            </w:r>
          </w:p>
        </w:tc>
      </w:tr>
      <w:tr w:rsidR="00656AFA" w:rsidRPr="000E017B" w14:paraId="33B95653" w14:textId="77777777">
        <w:tc>
          <w:tcPr>
            <w:tcW w:w="5215" w:type="dxa"/>
          </w:tcPr>
          <w:p w14:paraId="4B317D17" w14:textId="77777777" w:rsidR="00656AFA" w:rsidRDefault="00656AFA">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D.14</w:t>
            </w:r>
            <w:r w:rsidR="00CA4D5E">
              <w:rPr>
                <w:sz w:val="22"/>
                <w:szCs w:val="22"/>
                <w:lang w:val="en-GB"/>
              </w:rPr>
              <w:t>.</w:t>
            </w:r>
            <w:r w:rsidRPr="00732D0B">
              <w:rPr>
                <w:sz w:val="22"/>
                <w:szCs w:val="22"/>
                <w:lang w:val="en-GB"/>
              </w:rPr>
              <w:t>=1)</w:t>
            </w:r>
          </w:p>
        </w:tc>
        <w:tc>
          <w:tcPr>
            <w:tcW w:w="3780" w:type="dxa"/>
          </w:tcPr>
          <w:p w14:paraId="4498C48E" w14:textId="77777777" w:rsidR="00656AFA" w:rsidRPr="000E017B" w:rsidRDefault="00656AFA" w:rsidP="005F06C9">
            <w:pPr>
              <w:spacing w:after="0"/>
              <w:rPr>
                <w:sz w:val="22"/>
                <w:szCs w:val="22"/>
                <w:lang w:val="en-GB"/>
              </w:rPr>
            </w:pPr>
            <w:r w:rsidRPr="000E017B">
              <w:rPr>
                <w:sz w:val="22"/>
                <w:szCs w:val="22"/>
                <w:lang w:val="en-GB"/>
              </w:rPr>
              <w:t>1. In paid work</w:t>
            </w:r>
          </w:p>
        </w:tc>
      </w:tr>
      <w:tr w:rsidR="00656AFA" w:rsidRPr="000E017B" w14:paraId="4FF3D129" w14:textId="77777777">
        <w:tc>
          <w:tcPr>
            <w:tcW w:w="5215" w:type="dxa"/>
          </w:tcPr>
          <w:p w14:paraId="683186B7"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2</w:t>
            </w:r>
            <w:r w:rsidRPr="0040383F">
              <w:rPr>
                <w:sz w:val="22"/>
                <w:szCs w:val="22"/>
                <w:lang w:val="en-GB"/>
              </w:rPr>
              <w:t>)</w:t>
            </w:r>
          </w:p>
        </w:tc>
        <w:tc>
          <w:tcPr>
            <w:tcW w:w="3780" w:type="dxa"/>
          </w:tcPr>
          <w:p w14:paraId="4F0A0F25" w14:textId="77777777" w:rsidR="00656AFA" w:rsidRPr="000E017B" w:rsidRDefault="00656AFA" w:rsidP="005F06C9">
            <w:pPr>
              <w:spacing w:after="0"/>
              <w:rPr>
                <w:sz w:val="22"/>
                <w:szCs w:val="22"/>
                <w:lang w:val="en-GB"/>
              </w:rPr>
            </w:pPr>
            <w:r w:rsidRPr="000E017B">
              <w:rPr>
                <w:sz w:val="22"/>
                <w:szCs w:val="22"/>
                <w:lang w:val="en-GB"/>
              </w:rPr>
              <w:t>2. Unemployed and looking for a job</w:t>
            </w:r>
          </w:p>
        </w:tc>
      </w:tr>
      <w:tr w:rsidR="00656AFA" w:rsidRPr="000E017B" w14:paraId="50EEF1BE" w14:textId="77777777">
        <w:tc>
          <w:tcPr>
            <w:tcW w:w="5215" w:type="dxa"/>
          </w:tcPr>
          <w:p w14:paraId="57AC001D" w14:textId="77777777" w:rsidR="00656AFA" w:rsidRDefault="00656AFA">
            <w:r w:rsidRPr="0040383F">
              <w:rPr>
                <w:sz w:val="22"/>
                <w:szCs w:val="22"/>
                <w:lang w:val="en-GB"/>
              </w:rPr>
              <w:t>If</w:t>
            </w:r>
            <w:r w:rsidRPr="0040383F">
              <w:rPr>
                <w:b/>
                <w:sz w:val="22"/>
                <w:szCs w:val="22"/>
                <w:lang w:val="en-GB"/>
              </w:rPr>
              <w:t xml:space="preserve"> (</w:t>
            </w:r>
            <w:r w:rsidR="00CA4D5E">
              <w:rPr>
                <w:sz w:val="22"/>
                <w:szCs w:val="22"/>
                <w:lang w:val="en-GB"/>
              </w:rPr>
              <w:t>#D.14.</w:t>
            </w:r>
            <w:r w:rsidRPr="0040383F">
              <w:rPr>
                <w:sz w:val="22"/>
                <w:szCs w:val="22"/>
                <w:lang w:val="en-GB"/>
              </w:rPr>
              <w:t>=</w:t>
            </w:r>
            <w:r>
              <w:rPr>
                <w:sz w:val="22"/>
                <w:szCs w:val="22"/>
                <w:lang w:val="en-GB"/>
              </w:rPr>
              <w:t>3</w:t>
            </w:r>
            <w:r w:rsidRPr="0040383F">
              <w:rPr>
                <w:sz w:val="22"/>
                <w:szCs w:val="22"/>
                <w:lang w:val="en-GB"/>
              </w:rPr>
              <w:t>)</w:t>
            </w:r>
          </w:p>
        </w:tc>
        <w:tc>
          <w:tcPr>
            <w:tcW w:w="3780" w:type="dxa"/>
          </w:tcPr>
          <w:p w14:paraId="7C8D39CA" w14:textId="77777777" w:rsidR="00656AFA" w:rsidRPr="000E017B" w:rsidRDefault="00656AFA" w:rsidP="005F06C9">
            <w:pPr>
              <w:spacing w:after="0"/>
              <w:jc w:val="left"/>
              <w:rPr>
                <w:sz w:val="22"/>
                <w:szCs w:val="22"/>
                <w:lang w:val="en-GB"/>
              </w:rPr>
            </w:pPr>
            <w:r w:rsidRPr="000E017B">
              <w:rPr>
                <w:sz w:val="22"/>
                <w:szCs w:val="22"/>
                <w:lang w:val="en-GB"/>
              </w:rPr>
              <w:t>3. In education</w:t>
            </w:r>
          </w:p>
        </w:tc>
      </w:tr>
      <w:tr w:rsidR="00656AFA" w:rsidRPr="000E017B" w14:paraId="1958C27F" w14:textId="77777777">
        <w:tc>
          <w:tcPr>
            <w:tcW w:w="5215" w:type="dxa"/>
          </w:tcPr>
          <w:p w14:paraId="79BCED7F"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4</w:t>
            </w:r>
            <w:r w:rsidRPr="0040383F">
              <w:rPr>
                <w:sz w:val="22"/>
                <w:szCs w:val="22"/>
                <w:lang w:val="en-GB"/>
              </w:rPr>
              <w:t>)</w:t>
            </w:r>
          </w:p>
        </w:tc>
        <w:tc>
          <w:tcPr>
            <w:tcW w:w="3780" w:type="dxa"/>
          </w:tcPr>
          <w:p w14:paraId="5FF01B6B" w14:textId="77777777" w:rsidR="00656AFA" w:rsidRPr="000E017B" w:rsidRDefault="00656AFA" w:rsidP="005F06C9">
            <w:pPr>
              <w:spacing w:after="0"/>
              <w:rPr>
                <w:sz w:val="22"/>
                <w:szCs w:val="22"/>
                <w:lang w:val="en-GB"/>
              </w:rPr>
            </w:pPr>
            <w:r w:rsidRPr="000E017B">
              <w:rPr>
                <w:sz w:val="22"/>
                <w:szCs w:val="22"/>
                <w:lang w:val="en-GB"/>
              </w:rPr>
              <w:t>4. Apprentice or trainee</w:t>
            </w:r>
          </w:p>
        </w:tc>
      </w:tr>
      <w:tr w:rsidR="00656AFA" w:rsidRPr="000E017B" w14:paraId="038711A7" w14:textId="77777777">
        <w:tc>
          <w:tcPr>
            <w:tcW w:w="5215" w:type="dxa"/>
          </w:tcPr>
          <w:p w14:paraId="7D2A47D1"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5</w:t>
            </w:r>
            <w:r w:rsidRPr="0040383F">
              <w:rPr>
                <w:sz w:val="22"/>
                <w:szCs w:val="22"/>
                <w:lang w:val="en-GB"/>
              </w:rPr>
              <w:t>)</w:t>
            </w:r>
          </w:p>
        </w:tc>
        <w:tc>
          <w:tcPr>
            <w:tcW w:w="3780" w:type="dxa"/>
          </w:tcPr>
          <w:p w14:paraId="5A121A48" w14:textId="77777777" w:rsidR="00656AFA" w:rsidRPr="000E017B" w:rsidRDefault="00656AFA" w:rsidP="005F06C9">
            <w:pPr>
              <w:spacing w:after="0"/>
              <w:rPr>
                <w:sz w:val="22"/>
                <w:szCs w:val="22"/>
                <w:lang w:val="en-GB"/>
              </w:rPr>
            </w:pPr>
            <w:r w:rsidRPr="000E017B">
              <w:rPr>
                <w:sz w:val="22"/>
                <w:szCs w:val="22"/>
                <w:lang w:val="en-GB"/>
              </w:rPr>
              <w:t>5. Permanently sick or disabled</w:t>
            </w:r>
          </w:p>
        </w:tc>
      </w:tr>
      <w:tr w:rsidR="00656AFA" w:rsidRPr="000E017B" w14:paraId="46E2B5E5" w14:textId="77777777">
        <w:tc>
          <w:tcPr>
            <w:tcW w:w="5215" w:type="dxa"/>
          </w:tcPr>
          <w:p w14:paraId="6FBCF0CF"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6</w:t>
            </w:r>
            <w:r w:rsidRPr="0040383F">
              <w:rPr>
                <w:sz w:val="22"/>
                <w:szCs w:val="22"/>
                <w:lang w:val="en-GB"/>
              </w:rPr>
              <w:t>)</w:t>
            </w:r>
          </w:p>
        </w:tc>
        <w:tc>
          <w:tcPr>
            <w:tcW w:w="3780" w:type="dxa"/>
          </w:tcPr>
          <w:p w14:paraId="3E6F176E" w14:textId="77777777" w:rsidR="00656AFA" w:rsidRPr="000E017B" w:rsidRDefault="00656AFA" w:rsidP="005F06C9">
            <w:pPr>
              <w:spacing w:after="0"/>
              <w:rPr>
                <w:sz w:val="22"/>
                <w:szCs w:val="22"/>
                <w:lang w:val="en-GB"/>
              </w:rPr>
            </w:pPr>
            <w:r w:rsidRPr="000E017B">
              <w:rPr>
                <w:sz w:val="22"/>
                <w:szCs w:val="22"/>
                <w:lang w:val="en-GB"/>
              </w:rPr>
              <w:t>6. Retired</w:t>
            </w:r>
          </w:p>
        </w:tc>
      </w:tr>
      <w:tr w:rsidR="00656AFA" w:rsidRPr="000E017B" w14:paraId="07F72566" w14:textId="77777777">
        <w:tc>
          <w:tcPr>
            <w:tcW w:w="5215" w:type="dxa"/>
          </w:tcPr>
          <w:p w14:paraId="0268F15B"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7</w:t>
            </w:r>
            <w:r w:rsidRPr="0040383F">
              <w:rPr>
                <w:sz w:val="22"/>
                <w:szCs w:val="22"/>
                <w:lang w:val="en-GB"/>
              </w:rPr>
              <w:t>)</w:t>
            </w:r>
          </w:p>
        </w:tc>
        <w:tc>
          <w:tcPr>
            <w:tcW w:w="3780" w:type="dxa"/>
          </w:tcPr>
          <w:p w14:paraId="0EFFD766" w14:textId="77777777" w:rsidR="00656AFA" w:rsidRPr="000E017B" w:rsidRDefault="00656AFA" w:rsidP="005F06C9">
            <w:pPr>
              <w:spacing w:after="0"/>
              <w:rPr>
                <w:sz w:val="22"/>
                <w:szCs w:val="22"/>
                <w:lang w:val="en-GB"/>
              </w:rPr>
            </w:pPr>
            <w:r w:rsidRPr="000E017B">
              <w:rPr>
                <w:sz w:val="22"/>
                <w:szCs w:val="22"/>
                <w:lang w:val="en-GB"/>
              </w:rPr>
              <w:t>7. Domestic work</w:t>
            </w:r>
          </w:p>
        </w:tc>
      </w:tr>
      <w:tr w:rsidR="00656AFA" w:rsidRPr="000E017B" w14:paraId="6E11E333" w14:textId="77777777">
        <w:tc>
          <w:tcPr>
            <w:tcW w:w="5215" w:type="dxa"/>
          </w:tcPr>
          <w:p w14:paraId="2F626D28"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8</w:t>
            </w:r>
            <w:r w:rsidRPr="0040383F">
              <w:rPr>
                <w:sz w:val="22"/>
                <w:szCs w:val="22"/>
                <w:lang w:val="en-GB"/>
              </w:rPr>
              <w:t>)</w:t>
            </w:r>
          </w:p>
        </w:tc>
        <w:tc>
          <w:tcPr>
            <w:tcW w:w="3780" w:type="dxa"/>
          </w:tcPr>
          <w:p w14:paraId="6E026CB9" w14:textId="77777777" w:rsidR="00656AFA" w:rsidRPr="000E017B" w:rsidRDefault="00656AFA" w:rsidP="005F06C9">
            <w:pPr>
              <w:spacing w:after="0"/>
              <w:rPr>
                <w:sz w:val="22"/>
                <w:szCs w:val="22"/>
                <w:lang w:val="en-GB"/>
              </w:rPr>
            </w:pPr>
            <w:r w:rsidRPr="000E017B">
              <w:rPr>
                <w:sz w:val="22"/>
                <w:szCs w:val="22"/>
                <w:lang w:val="en-GB"/>
              </w:rPr>
              <w:t>8. In compulsory military service or community service</w:t>
            </w:r>
          </w:p>
        </w:tc>
      </w:tr>
      <w:tr w:rsidR="00656AFA" w:rsidRPr="000E017B" w14:paraId="145ECD41" w14:textId="77777777">
        <w:tc>
          <w:tcPr>
            <w:tcW w:w="5215" w:type="dxa"/>
          </w:tcPr>
          <w:p w14:paraId="3F460E3E"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90</w:t>
            </w:r>
            <w:r w:rsidRPr="0040383F">
              <w:rPr>
                <w:sz w:val="22"/>
                <w:szCs w:val="22"/>
                <w:lang w:val="en-GB"/>
              </w:rPr>
              <w:t>)</w:t>
            </w:r>
          </w:p>
        </w:tc>
        <w:tc>
          <w:tcPr>
            <w:tcW w:w="3780" w:type="dxa"/>
          </w:tcPr>
          <w:p w14:paraId="7D9D3DF5" w14:textId="77777777" w:rsidR="00656AFA" w:rsidRPr="000E017B" w:rsidRDefault="00656AFA" w:rsidP="005F06C9">
            <w:pPr>
              <w:spacing w:after="0"/>
              <w:rPr>
                <w:sz w:val="22"/>
                <w:szCs w:val="22"/>
                <w:lang w:val="en-GB"/>
              </w:rPr>
            </w:pPr>
            <w:r w:rsidRPr="000E017B">
              <w:rPr>
                <w:sz w:val="22"/>
                <w:szCs w:val="22"/>
                <w:lang w:val="en-GB"/>
              </w:rPr>
              <w:t>9. Other</w:t>
            </w:r>
          </w:p>
        </w:tc>
      </w:tr>
      <w:tr w:rsidR="00656AFA" w:rsidRPr="000E017B" w14:paraId="3D01951E" w14:textId="77777777">
        <w:tc>
          <w:tcPr>
            <w:tcW w:w="5215" w:type="dxa"/>
          </w:tcPr>
          <w:p w14:paraId="13F4E3CC" w14:textId="77777777" w:rsidR="00656AFA" w:rsidRDefault="00656AFA">
            <w:r w:rsidRPr="0040383F">
              <w:rPr>
                <w:sz w:val="22"/>
                <w:szCs w:val="22"/>
                <w:lang w:val="en-GB"/>
              </w:rPr>
              <w:t>If</w:t>
            </w:r>
            <w:r w:rsidRPr="0040383F">
              <w:rPr>
                <w:b/>
                <w:sz w:val="22"/>
                <w:szCs w:val="22"/>
                <w:lang w:val="en-GB"/>
              </w:rPr>
              <w:t xml:space="preserve"> (</w:t>
            </w:r>
            <w:r w:rsidRPr="0040383F">
              <w:rPr>
                <w:sz w:val="22"/>
                <w:szCs w:val="22"/>
                <w:lang w:val="en-GB"/>
              </w:rPr>
              <w:t>#D.14</w:t>
            </w:r>
            <w:r w:rsidR="00CA4D5E">
              <w:rPr>
                <w:sz w:val="22"/>
                <w:szCs w:val="22"/>
                <w:lang w:val="en-GB"/>
              </w:rPr>
              <w:t>.</w:t>
            </w:r>
            <w:r w:rsidRPr="0040383F">
              <w:rPr>
                <w:sz w:val="22"/>
                <w:szCs w:val="22"/>
                <w:lang w:val="en-GB"/>
              </w:rPr>
              <w:t>=</w:t>
            </w:r>
            <w:r>
              <w:rPr>
                <w:sz w:val="22"/>
                <w:szCs w:val="22"/>
                <w:lang w:val="en-GB"/>
              </w:rPr>
              <w:t>99</w:t>
            </w:r>
            <w:r w:rsidRPr="0040383F">
              <w:rPr>
                <w:sz w:val="22"/>
                <w:szCs w:val="22"/>
                <w:lang w:val="en-GB"/>
              </w:rPr>
              <w:t>)</w:t>
            </w:r>
          </w:p>
        </w:tc>
        <w:tc>
          <w:tcPr>
            <w:tcW w:w="3780" w:type="dxa"/>
          </w:tcPr>
          <w:p w14:paraId="34D3D0E4" w14:textId="77777777" w:rsidR="00656AFA" w:rsidRPr="000E017B" w:rsidRDefault="00656AFA" w:rsidP="005F06C9">
            <w:pPr>
              <w:spacing w:after="0"/>
              <w:rPr>
                <w:sz w:val="22"/>
                <w:szCs w:val="22"/>
                <w:lang w:val="en-GB"/>
              </w:rPr>
            </w:pPr>
            <w:r w:rsidRPr="000E017B">
              <w:rPr>
                <w:sz w:val="22"/>
                <w:szCs w:val="22"/>
                <w:lang w:val="en-GB"/>
              </w:rPr>
              <w:t>99. No answer</w:t>
            </w:r>
          </w:p>
        </w:tc>
      </w:tr>
    </w:tbl>
    <w:p w14:paraId="00C27505" w14:textId="77777777" w:rsidR="000370AB" w:rsidRPr="000E017B" w:rsidRDefault="000370AB" w:rsidP="000370AB">
      <w:pPr>
        <w:jc w:val="left"/>
        <w:rPr>
          <w:lang w:val="en-GB"/>
        </w:rPr>
      </w:pPr>
    </w:p>
    <w:p w14:paraId="3F10017B" w14:textId="77777777" w:rsidR="000370AB" w:rsidRPr="000E017B" w:rsidRDefault="000370AB" w:rsidP="000370AB">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0370AB" w:rsidRPr="000E017B" w14:paraId="2C1492FC" w14:textId="77777777">
        <w:tc>
          <w:tcPr>
            <w:tcW w:w="8995" w:type="dxa"/>
          </w:tcPr>
          <w:p w14:paraId="64159C28" w14:textId="77777777" w:rsidR="00656AFA" w:rsidRPr="000E017B" w:rsidRDefault="00656AFA" w:rsidP="00656AFA">
            <w:pPr>
              <w:spacing w:after="0"/>
              <w:rPr>
                <w:b/>
                <w:lang w:val="en-GB"/>
              </w:rPr>
            </w:pPr>
          </w:p>
        </w:tc>
      </w:tr>
    </w:tbl>
    <w:p w14:paraId="2C5788F7" w14:textId="77777777" w:rsidR="000370AB" w:rsidRPr="000E017B" w:rsidRDefault="000370AB" w:rsidP="000370AB">
      <w:pPr>
        <w:jc w:val="left"/>
        <w:rPr>
          <w:lang w:val="en-GB"/>
        </w:rPr>
      </w:pPr>
    </w:p>
    <w:p w14:paraId="352E4725" w14:textId="77777777" w:rsidR="00AC63F2" w:rsidRPr="000E017B" w:rsidRDefault="000370AB" w:rsidP="00AC63F2">
      <w:pPr>
        <w:jc w:val="center"/>
        <w:rPr>
          <w:rFonts w:ascii="Arial" w:hAnsi="Arial"/>
          <w:sz w:val="22"/>
          <w:lang w:val="en-GB"/>
        </w:rPr>
      </w:pPr>
      <w:r w:rsidRPr="000E017B">
        <w:rPr>
          <w:rFonts w:ascii="Arial" w:hAnsi="Arial"/>
          <w:b/>
          <w:sz w:val="22"/>
          <w:lang w:val="en-GB"/>
        </w:rPr>
        <w:br w:type="page"/>
      </w:r>
      <w:r w:rsidR="00AC63F2" w:rsidRPr="000E017B">
        <w:rPr>
          <w:rFonts w:ascii="Arial" w:hAnsi="Arial"/>
          <w:b/>
          <w:sz w:val="22"/>
          <w:lang w:val="en-GB"/>
        </w:rPr>
        <w:lastRenderedPageBreak/>
        <w:t xml:space="preserve">PARTLIV – </w:t>
      </w:r>
      <w:r w:rsidR="00AC63F2" w:rsidRPr="000E017B">
        <w:rPr>
          <w:rFonts w:ascii="Arial" w:hAnsi="Arial"/>
          <w:sz w:val="22"/>
          <w:lang w:val="en-GB"/>
        </w:rPr>
        <w:t>Living in steady partnership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AC63F2" w:rsidRPr="001637AA" w14:paraId="5F8A83A4" w14:textId="77777777">
        <w:tc>
          <w:tcPr>
            <w:tcW w:w="1384" w:type="dxa"/>
            <w:tcMar>
              <w:top w:w="57" w:type="dxa"/>
              <w:bottom w:w="57" w:type="dxa"/>
            </w:tcMar>
            <w:vAlign w:val="center"/>
          </w:tcPr>
          <w:p w14:paraId="4B6C20FF" w14:textId="77777777" w:rsidR="00AC63F2" w:rsidRPr="001637AA" w:rsidRDefault="00AC63F2" w:rsidP="005F06C9">
            <w:pPr>
              <w:jc w:val="left"/>
              <w:rPr>
                <w:i/>
                <w:sz w:val="22"/>
                <w:szCs w:val="22"/>
                <w:lang w:val="en-GB"/>
              </w:rPr>
            </w:pPr>
          </w:p>
        </w:tc>
        <w:tc>
          <w:tcPr>
            <w:tcW w:w="3780" w:type="dxa"/>
            <w:tcMar>
              <w:top w:w="57" w:type="dxa"/>
              <w:bottom w:w="57" w:type="dxa"/>
            </w:tcMar>
            <w:vAlign w:val="center"/>
          </w:tcPr>
          <w:p w14:paraId="0E3AA637" w14:textId="77777777" w:rsidR="00AC63F2" w:rsidRPr="001637AA" w:rsidRDefault="00AC63F2" w:rsidP="005F06C9">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7B073BB5" w14:textId="77777777" w:rsidR="00AC63F2" w:rsidRPr="001637AA" w:rsidRDefault="00AC63F2" w:rsidP="005F06C9">
            <w:pPr>
              <w:jc w:val="center"/>
              <w:rPr>
                <w:b/>
                <w:sz w:val="22"/>
                <w:szCs w:val="22"/>
                <w:lang w:val="en-GB"/>
              </w:rPr>
            </w:pPr>
            <w:r w:rsidRPr="001637AA">
              <w:rPr>
                <w:b/>
                <w:sz w:val="22"/>
                <w:szCs w:val="22"/>
                <w:lang w:val="en-GB"/>
              </w:rPr>
              <w:t>English Translation</w:t>
            </w:r>
          </w:p>
        </w:tc>
      </w:tr>
      <w:tr w:rsidR="00656AFA" w:rsidRPr="001637AA" w14:paraId="3CD2C2F3" w14:textId="77777777" w:rsidTr="00656AFA">
        <w:tc>
          <w:tcPr>
            <w:tcW w:w="1384" w:type="dxa"/>
          </w:tcPr>
          <w:p w14:paraId="5FE91234" w14:textId="77777777" w:rsidR="00656AFA" w:rsidRPr="001637AA" w:rsidRDefault="00656AFA" w:rsidP="005F06C9">
            <w:pPr>
              <w:spacing w:after="0"/>
              <w:jc w:val="left"/>
              <w:rPr>
                <w:sz w:val="22"/>
                <w:szCs w:val="22"/>
                <w:lang w:val="en-GB"/>
              </w:rPr>
            </w:pPr>
            <w:r w:rsidRPr="001637AA">
              <w:rPr>
                <w:i/>
                <w:sz w:val="22"/>
                <w:szCs w:val="22"/>
                <w:lang w:val="en-GB"/>
              </w:rPr>
              <w:t>Question no. and text</w:t>
            </w:r>
          </w:p>
        </w:tc>
        <w:tc>
          <w:tcPr>
            <w:tcW w:w="3780" w:type="dxa"/>
            <w:vAlign w:val="bottom"/>
          </w:tcPr>
          <w:p w14:paraId="0B6C36C0" w14:textId="77777777" w:rsidR="00656AFA" w:rsidRPr="001637AA" w:rsidRDefault="00656AFA" w:rsidP="00656AFA">
            <w:pPr>
              <w:widowControl w:val="0"/>
              <w:autoSpaceDE w:val="0"/>
              <w:autoSpaceDN w:val="0"/>
              <w:adjustRightInd w:val="0"/>
              <w:spacing w:after="0" w:line="216" w:lineRule="exact"/>
              <w:rPr>
                <w:sz w:val="22"/>
                <w:szCs w:val="22"/>
              </w:rPr>
            </w:pPr>
            <w:r w:rsidRPr="001637AA">
              <w:rPr>
                <w:bCs/>
                <w:sz w:val="22"/>
                <w:szCs w:val="22"/>
              </w:rPr>
              <w:t>D.15. Bir eşiniz ya da birlikte yaşadığınız bir hayat arkadaşınız var mı? Varsa aynı hanede mi yaşıyorsunuz?</w:t>
            </w:r>
          </w:p>
        </w:tc>
        <w:tc>
          <w:tcPr>
            <w:tcW w:w="3780" w:type="dxa"/>
          </w:tcPr>
          <w:p w14:paraId="517D1FC4" w14:textId="77777777" w:rsidR="00656AFA" w:rsidRPr="001637AA" w:rsidRDefault="00656AFA" w:rsidP="00656AFA">
            <w:pPr>
              <w:spacing w:after="0"/>
              <w:jc w:val="left"/>
              <w:rPr>
                <w:sz w:val="22"/>
                <w:szCs w:val="22"/>
                <w:lang w:val="en-US"/>
              </w:rPr>
            </w:pPr>
            <w:r w:rsidRPr="001637AA">
              <w:rPr>
                <w:sz w:val="22"/>
                <w:szCs w:val="22"/>
                <w:lang w:val="en-GB"/>
              </w:rPr>
              <w:t xml:space="preserve">D.15. </w:t>
            </w:r>
            <w:r w:rsidRPr="001637AA">
              <w:rPr>
                <w:sz w:val="22"/>
                <w:szCs w:val="22"/>
                <w:lang w:val="en-US"/>
              </w:rPr>
              <w:t>Do you have a spouse or a steady partner and, if yes, do you share the same household?</w:t>
            </w:r>
          </w:p>
          <w:p w14:paraId="48388F00" w14:textId="77777777" w:rsidR="00656AFA" w:rsidRPr="001637AA" w:rsidRDefault="00656AFA" w:rsidP="00656AFA">
            <w:pPr>
              <w:spacing w:after="0"/>
              <w:jc w:val="left"/>
              <w:rPr>
                <w:sz w:val="22"/>
                <w:szCs w:val="22"/>
                <w:lang w:val="en-GB"/>
              </w:rPr>
            </w:pPr>
          </w:p>
        </w:tc>
      </w:tr>
      <w:tr w:rsidR="00656AFA" w:rsidRPr="001637AA" w14:paraId="5C4BDE63" w14:textId="77777777" w:rsidTr="00656AFA">
        <w:trPr>
          <w:cantSplit/>
        </w:trPr>
        <w:tc>
          <w:tcPr>
            <w:tcW w:w="1384" w:type="dxa"/>
            <w:vMerge w:val="restart"/>
          </w:tcPr>
          <w:p w14:paraId="7C8DB6D8" w14:textId="77777777" w:rsidR="00656AFA" w:rsidRPr="001637AA" w:rsidRDefault="00656AFA" w:rsidP="005F06C9">
            <w:pPr>
              <w:spacing w:after="0"/>
              <w:jc w:val="left"/>
              <w:rPr>
                <w:sz w:val="22"/>
                <w:szCs w:val="22"/>
                <w:lang w:val="en-GB"/>
              </w:rPr>
            </w:pPr>
            <w:r w:rsidRPr="001637AA">
              <w:rPr>
                <w:i/>
                <w:sz w:val="22"/>
                <w:szCs w:val="22"/>
                <w:lang w:val="en-GB"/>
              </w:rPr>
              <w:t>Codes/ Categories</w:t>
            </w:r>
          </w:p>
        </w:tc>
        <w:tc>
          <w:tcPr>
            <w:tcW w:w="3780" w:type="dxa"/>
            <w:vAlign w:val="bottom"/>
          </w:tcPr>
          <w:p w14:paraId="63AC831D" w14:textId="77777777" w:rsidR="00656AFA" w:rsidRPr="001637AA" w:rsidRDefault="00656AFA" w:rsidP="002321AE">
            <w:pPr>
              <w:widowControl w:val="0"/>
              <w:numPr>
                <w:ilvl w:val="0"/>
                <w:numId w:val="29"/>
              </w:numPr>
              <w:overflowPunct w:val="0"/>
              <w:autoSpaceDE w:val="0"/>
              <w:autoSpaceDN w:val="0"/>
              <w:adjustRightInd w:val="0"/>
              <w:spacing w:after="0"/>
              <w:ind w:left="301" w:hanging="276"/>
              <w:rPr>
                <w:sz w:val="22"/>
                <w:szCs w:val="22"/>
              </w:rPr>
            </w:pPr>
            <w:r w:rsidRPr="001637AA">
              <w:rPr>
                <w:sz w:val="22"/>
                <w:szCs w:val="22"/>
              </w:rPr>
              <w:t>Evet, var ve aynı hanede yaşıyoruz</w:t>
            </w:r>
          </w:p>
        </w:tc>
        <w:tc>
          <w:tcPr>
            <w:tcW w:w="3780" w:type="dxa"/>
          </w:tcPr>
          <w:p w14:paraId="6C2ED91B"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1. Yes, have partner; live in same household</w:t>
            </w:r>
          </w:p>
        </w:tc>
      </w:tr>
      <w:tr w:rsidR="00656AFA" w:rsidRPr="001637AA" w14:paraId="03B1C53C" w14:textId="77777777">
        <w:trPr>
          <w:cantSplit/>
        </w:trPr>
        <w:tc>
          <w:tcPr>
            <w:tcW w:w="1384" w:type="dxa"/>
            <w:vMerge/>
          </w:tcPr>
          <w:p w14:paraId="659F6649" w14:textId="77777777" w:rsidR="00656AFA" w:rsidRPr="001637AA" w:rsidRDefault="00656AFA" w:rsidP="005F06C9">
            <w:pPr>
              <w:spacing w:after="0"/>
              <w:jc w:val="left"/>
              <w:rPr>
                <w:sz w:val="22"/>
                <w:szCs w:val="22"/>
                <w:lang w:val="en-GB"/>
              </w:rPr>
            </w:pPr>
          </w:p>
        </w:tc>
        <w:tc>
          <w:tcPr>
            <w:tcW w:w="3780" w:type="dxa"/>
          </w:tcPr>
          <w:p w14:paraId="2F23F50F" w14:textId="77777777" w:rsidR="00656AFA" w:rsidRPr="001637AA" w:rsidRDefault="00656AFA" w:rsidP="005F06C9">
            <w:pPr>
              <w:spacing w:after="0"/>
              <w:rPr>
                <w:sz w:val="22"/>
                <w:szCs w:val="22"/>
                <w:lang w:val="en-GB"/>
              </w:rPr>
            </w:pPr>
            <w:r w:rsidRPr="001637AA">
              <w:rPr>
                <w:sz w:val="22"/>
                <w:szCs w:val="22"/>
                <w:lang w:val="en-GB"/>
              </w:rPr>
              <w:t xml:space="preserve">2. </w:t>
            </w:r>
            <w:r w:rsidRPr="001637AA">
              <w:rPr>
                <w:sz w:val="22"/>
                <w:szCs w:val="22"/>
              </w:rPr>
              <w:t>Evet, var ama aynı hanede yaşamıyoruz</w:t>
            </w:r>
          </w:p>
        </w:tc>
        <w:tc>
          <w:tcPr>
            <w:tcW w:w="3780" w:type="dxa"/>
          </w:tcPr>
          <w:p w14:paraId="117D0191" w14:textId="77777777" w:rsidR="00656AFA" w:rsidRPr="001637AA" w:rsidRDefault="00656AFA" w:rsidP="00656AFA">
            <w:pPr>
              <w:widowControl w:val="0"/>
              <w:autoSpaceDE w:val="0"/>
              <w:autoSpaceDN w:val="0"/>
              <w:adjustRightInd w:val="0"/>
              <w:rPr>
                <w:sz w:val="22"/>
                <w:szCs w:val="22"/>
                <w:lang w:eastAsia="en-US"/>
              </w:rPr>
            </w:pPr>
            <w:r w:rsidRPr="001637AA">
              <w:rPr>
                <w:sz w:val="22"/>
                <w:szCs w:val="22"/>
                <w:lang w:val="en-US" w:eastAsia="en-US"/>
              </w:rPr>
              <w:t>2. Yes, have partner; don't live in same household</w:t>
            </w:r>
          </w:p>
        </w:tc>
      </w:tr>
      <w:tr w:rsidR="00656AFA" w:rsidRPr="001637AA" w14:paraId="41F56463" w14:textId="77777777">
        <w:trPr>
          <w:cantSplit/>
        </w:trPr>
        <w:tc>
          <w:tcPr>
            <w:tcW w:w="1384" w:type="dxa"/>
            <w:vMerge/>
          </w:tcPr>
          <w:p w14:paraId="55E8530E" w14:textId="77777777" w:rsidR="00656AFA" w:rsidRPr="001637AA" w:rsidRDefault="00656AFA" w:rsidP="005F06C9">
            <w:pPr>
              <w:spacing w:after="0"/>
              <w:jc w:val="left"/>
              <w:rPr>
                <w:sz w:val="22"/>
                <w:szCs w:val="22"/>
                <w:lang w:val="en-GB"/>
              </w:rPr>
            </w:pPr>
          </w:p>
        </w:tc>
        <w:tc>
          <w:tcPr>
            <w:tcW w:w="3780" w:type="dxa"/>
          </w:tcPr>
          <w:p w14:paraId="4CC72C22" w14:textId="77777777" w:rsidR="00656AFA" w:rsidRPr="001637AA" w:rsidRDefault="00656AFA" w:rsidP="005F06C9">
            <w:pPr>
              <w:spacing w:after="0"/>
              <w:rPr>
                <w:sz w:val="22"/>
                <w:szCs w:val="22"/>
                <w:lang w:val="en-GB"/>
              </w:rPr>
            </w:pPr>
            <w:r w:rsidRPr="001637AA">
              <w:rPr>
                <w:sz w:val="22"/>
                <w:szCs w:val="22"/>
                <w:lang w:val="en-GB"/>
              </w:rPr>
              <w:t xml:space="preserve">3. </w:t>
            </w:r>
            <w:r w:rsidRPr="001637AA">
              <w:rPr>
                <w:sz w:val="22"/>
                <w:szCs w:val="22"/>
              </w:rPr>
              <w:t>Hayır, yok</w:t>
            </w:r>
          </w:p>
        </w:tc>
        <w:tc>
          <w:tcPr>
            <w:tcW w:w="3780" w:type="dxa"/>
          </w:tcPr>
          <w:p w14:paraId="0FF4EB59" w14:textId="77777777" w:rsidR="00656AFA" w:rsidRPr="001637AA" w:rsidRDefault="00656AFA" w:rsidP="00656AFA">
            <w:pPr>
              <w:rPr>
                <w:sz w:val="22"/>
                <w:szCs w:val="22"/>
              </w:rPr>
            </w:pPr>
            <w:r w:rsidRPr="001637AA">
              <w:rPr>
                <w:sz w:val="22"/>
                <w:szCs w:val="22"/>
                <w:lang w:val="en-US" w:eastAsia="en-US"/>
              </w:rPr>
              <w:t>3. No partner</w:t>
            </w:r>
          </w:p>
        </w:tc>
      </w:tr>
      <w:tr w:rsidR="00656AFA" w:rsidRPr="001637AA" w14:paraId="192E45AB" w14:textId="77777777">
        <w:tc>
          <w:tcPr>
            <w:tcW w:w="1384" w:type="dxa"/>
          </w:tcPr>
          <w:p w14:paraId="7E19067F" w14:textId="77777777" w:rsidR="00656AFA" w:rsidRPr="001637AA" w:rsidRDefault="00656AFA" w:rsidP="005F06C9">
            <w:pPr>
              <w:spacing w:after="0"/>
              <w:jc w:val="left"/>
              <w:rPr>
                <w:i/>
                <w:sz w:val="22"/>
                <w:szCs w:val="22"/>
                <w:lang w:val="en-GB"/>
              </w:rPr>
            </w:pPr>
            <w:r w:rsidRPr="001637AA">
              <w:rPr>
                <w:i/>
                <w:sz w:val="22"/>
                <w:szCs w:val="22"/>
                <w:lang w:val="en-GB"/>
              </w:rPr>
              <w:t>Interviewer Instruction</w:t>
            </w:r>
          </w:p>
        </w:tc>
        <w:tc>
          <w:tcPr>
            <w:tcW w:w="3780" w:type="dxa"/>
          </w:tcPr>
          <w:p w14:paraId="211B42DB" w14:textId="77777777" w:rsidR="00656AFA" w:rsidRPr="001637AA" w:rsidRDefault="00656AFA" w:rsidP="005F06C9">
            <w:pPr>
              <w:spacing w:after="0"/>
              <w:rPr>
                <w:sz w:val="22"/>
                <w:szCs w:val="22"/>
                <w:lang w:val="en-GB"/>
              </w:rPr>
            </w:pPr>
          </w:p>
        </w:tc>
        <w:tc>
          <w:tcPr>
            <w:tcW w:w="3780" w:type="dxa"/>
          </w:tcPr>
          <w:p w14:paraId="2DE083D5" w14:textId="77777777" w:rsidR="00656AFA" w:rsidRPr="001637AA" w:rsidRDefault="00656AFA" w:rsidP="005F06C9">
            <w:pPr>
              <w:spacing w:after="0"/>
              <w:rPr>
                <w:sz w:val="22"/>
                <w:szCs w:val="22"/>
                <w:lang w:val="en-GB"/>
              </w:rPr>
            </w:pPr>
          </w:p>
        </w:tc>
      </w:tr>
      <w:tr w:rsidR="00656AFA" w:rsidRPr="001637AA" w14:paraId="4D8E7BA9" w14:textId="77777777">
        <w:tc>
          <w:tcPr>
            <w:tcW w:w="1384" w:type="dxa"/>
          </w:tcPr>
          <w:p w14:paraId="1F3368F2" w14:textId="77777777" w:rsidR="00656AFA" w:rsidRPr="001637AA" w:rsidRDefault="00656AFA" w:rsidP="005F06C9">
            <w:pPr>
              <w:spacing w:after="0"/>
              <w:jc w:val="left"/>
              <w:rPr>
                <w:i/>
                <w:sz w:val="22"/>
                <w:szCs w:val="22"/>
                <w:lang w:val="en-GB"/>
              </w:rPr>
            </w:pPr>
            <w:r w:rsidRPr="001637AA">
              <w:rPr>
                <w:i/>
                <w:sz w:val="22"/>
                <w:szCs w:val="22"/>
                <w:lang w:val="en-GB"/>
              </w:rPr>
              <w:t>Translation Note</w:t>
            </w:r>
          </w:p>
        </w:tc>
        <w:tc>
          <w:tcPr>
            <w:tcW w:w="7560" w:type="dxa"/>
            <w:gridSpan w:val="2"/>
          </w:tcPr>
          <w:p w14:paraId="124DCBC2" w14:textId="77777777" w:rsidR="00656AFA" w:rsidRPr="001637AA" w:rsidRDefault="00656AFA" w:rsidP="005F06C9">
            <w:pPr>
              <w:spacing w:after="0"/>
              <w:rPr>
                <w:sz w:val="22"/>
                <w:szCs w:val="22"/>
                <w:lang w:val="en-GB"/>
              </w:rPr>
            </w:pPr>
          </w:p>
        </w:tc>
      </w:tr>
      <w:tr w:rsidR="00656AFA" w:rsidRPr="001637AA" w14:paraId="1DF99B4D" w14:textId="77777777">
        <w:tc>
          <w:tcPr>
            <w:tcW w:w="1384" w:type="dxa"/>
          </w:tcPr>
          <w:p w14:paraId="6E2AE659" w14:textId="77777777" w:rsidR="00656AFA" w:rsidRPr="001637AA" w:rsidRDefault="00656AFA" w:rsidP="005F06C9">
            <w:pPr>
              <w:spacing w:after="0"/>
              <w:jc w:val="left"/>
              <w:rPr>
                <w:i/>
                <w:sz w:val="22"/>
                <w:szCs w:val="22"/>
                <w:lang w:val="en-GB"/>
              </w:rPr>
            </w:pPr>
            <w:r w:rsidRPr="001637AA">
              <w:rPr>
                <w:i/>
                <w:sz w:val="22"/>
                <w:szCs w:val="22"/>
                <w:lang w:val="en-GB"/>
              </w:rPr>
              <w:t>Note</w:t>
            </w:r>
          </w:p>
        </w:tc>
        <w:tc>
          <w:tcPr>
            <w:tcW w:w="7560" w:type="dxa"/>
            <w:gridSpan w:val="2"/>
          </w:tcPr>
          <w:p w14:paraId="7ED3CA02" w14:textId="77777777" w:rsidR="00656AFA" w:rsidRPr="001637AA" w:rsidRDefault="00656AFA" w:rsidP="005F06C9">
            <w:pPr>
              <w:spacing w:after="0"/>
              <w:jc w:val="left"/>
              <w:rPr>
                <w:sz w:val="22"/>
                <w:szCs w:val="22"/>
                <w:lang w:val="en-GB"/>
              </w:rPr>
            </w:pPr>
          </w:p>
        </w:tc>
      </w:tr>
    </w:tbl>
    <w:p w14:paraId="0BC79418" w14:textId="77777777" w:rsidR="00AC63F2" w:rsidRPr="000E017B" w:rsidRDefault="00AC63F2" w:rsidP="00AC63F2">
      <w:pPr>
        <w:spacing w:after="0"/>
        <w:jc w:val="left"/>
        <w:rPr>
          <w:b/>
          <w:lang w:val="en-GB"/>
        </w:rPr>
      </w:pPr>
    </w:p>
    <w:p w14:paraId="02891C43" w14:textId="77777777" w:rsidR="00AC63F2" w:rsidRPr="000E017B" w:rsidRDefault="00AC63F2" w:rsidP="00AC63F2">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C63F2" w:rsidRPr="000E017B" w14:paraId="6DFDC687" w14:textId="77777777">
        <w:tc>
          <w:tcPr>
            <w:tcW w:w="8995" w:type="dxa"/>
          </w:tcPr>
          <w:p w14:paraId="610DEB03" w14:textId="77777777" w:rsidR="00AC63F2" w:rsidRPr="000E017B" w:rsidRDefault="00AC63F2" w:rsidP="005F06C9">
            <w:pPr>
              <w:spacing w:after="0"/>
              <w:rPr>
                <w:b/>
                <w:lang w:val="en-GB"/>
              </w:rPr>
            </w:pPr>
          </w:p>
        </w:tc>
      </w:tr>
    </w:tbl>
    <w:p w14:paraId="3BB6243A" w14:textId="77777777" w:rsidR="00AC63F2" w:rsidRPr="000E017B" w:rsidRDefault="00AC63F2" w:rsidP="00AC63F2">
      <w:pPr>
        <w:rPr>
          <w:b/>
          <w:lang w:val="en-GB"/>
        </w:rPr>
      </w:pPr>
    </w:p>
    <w:p w14:paraId="55989039" w14:textId="77777777" w:rsidR="00AC63F2" w:rsidRPr="000E017B" w:rsidRDefault="00AC63F2" w:rsidP="00AC63F2">
      <w:pPr>
        <w:spacing w:after="0"/>
        <w:rPr>
          <w:lang w:val="en-GB"/>
        </w:rPr>
      </w:pPr>
      <w:r w:rsidRPr="000E017B">
        <w:rPr>
          <w:b/>
          <w:lang w:val="en-GB"/>
        </w:rPr>
        <w:t xml:space="preserve">Construction/Recoding: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3"/>
        <w:gridCol w:w="4313"/>
      </w:tblGrid>
      <w:tr w:rsidR="00AC63F2" w:rsidRPr="000E017B" w14:paraId="1DEBF669" w14:textId="77777777">
        <w:trPr>
          <w:jc w:val="center"/>
        </w:trPr>
        <w:tc>
          <w:tcPr>
            <w:tcW w:w="2543" w:type="pct"/>
            <w:tcMar>
              <w:top w:w="57" w:type="dxa"/>
              <w:bottom w:w="57" w:type="dxa"/>
            </w:tcMar>
            <w:vAlign w:val="center"/>
          </w:tcPr>
          <w:p w14:paraId="58E1BBAA" w14:textId="77777777" w:rsidR="00AC63F2" w:rsidRPr="000E017B" w:rsidRDefault="00AC63F2" w:rsidP="005F06C9">
            <w:pPr>
              <w:jc w:val="center"/>
              <w:rPr>
                <w:b/>
                <w:sz w:val="22"/>
                <w:szCs w:val="22"/>
                <w:lang w:val="en-GB"/>
              </w:rPr>
            </w:pPr>
            <w:r w:rsidRPr="000E017B">
              <w:rPr>
                <w:b/>
                <w:sz w:val="22"/>
                <w:szCs w:val="22"/>
                <w:lang w:val="en-GB"/>
              </w:rPr>
              <w:t xml:space="preserve">Country Variable Codes/Construction Rules </w:t>
            </w:r>
          </w:p>
        </w:tc>
        <w:tc>
          <w:tcPr>
            <w:tcW w:w="2457" w:type="pct"/>
            <w:tcMar>
              <w:top w:w="57" w:type="dxa"/>
              <w:bottom w:w="57" w:type="dxa"/>
            </w:tcMar>
            <w:vAlign w:val="center"/>
          </w:tcPr>
          <w:p w14:paraId="66E9443E" w14:textId="77777777" w:rsidR="00AC63F2" w:rsidRPr="000E017B" w:rsidRDefault="00AC63F2" w:rsidP="005F06C9">
            <w:pPr>
              <w:jc w:val="center"/>
              <w:rPr>
                <w:b/>
                <w:sz w:val="22"/>
                <w:szCs w:val="22"/>
                <w:lang w:val="en-GB"/>
              </w:rPr>
            </w:pPr>
            <w:r w:rsidRPr="000E017B">
              <w:rPr>
                <w:b/>
                <w:sz w:val="22"/>
                <w:szCs w:val="22"/>
                <w:lang w:val="en-GB"/>
              </w:rPr>
              <w:sym w:font="Wingdings" w:char="F0E8"/>
            </w:r>
            <w:r w:rsidR="00D87D1B" w:rsidRPr="000E017B">
              <w:rPr>
                <w:b/>
                <w:sz w:val="22"/>
                <w:szCs w:val="22"/>
                <w:lang w:val="en-GB"/>
              </w:rPr>
              <w:t>PARTLIV</w:t>
            </w:r>
          </w:p>
        </w:tc>
      </w:tr>
      <w:tr w:rsidR="00656AFA" w:rsidRPr="000E017B" w14:paraId="0801BEBB" w14:textId="77777777">
        <w:trPr>
          <w:jc w:val="center"/>
        </w:trPr>
        <w:tc>
          <w:tcPr>
            <w:tcW w:w="2543" w:type="pct"/>
          </w:tcPr>
          <w:p w14:paraId="0058E59A" w14:textId="77777777" w:rsidR="00656AFA" w:rsidRDefault="00656AFA">
            <w:r w:rsidRPr="00AD7C7A">
              <w:rPr>
                <w:sz w:val="22"/>
                <w:szCs w:val="22"/>
                <w:lang w:val="en-GB"/>
              </w:rPr>
              <w:t>If</w:t>
            </w:r>
            <w:r w:rsidRPr="00AD7C7A">
              <w:rPr>
                <w:b/>
                <w:sz w:val="22"/>
                <w:szCs w:val="22"/>
                <w:lang w:val="en-GB"/>
              </w:rPr>
              <w:t xml:space="preserve"> (</w:t>
            </w:r>
            <w:r w:rsidRPr="00AD7C7A">
              <w:rPr>
                <w:sz w:val="22"/>
                <w:szCs w:val="22"/>
                <w:lang w:val="en-GB"/>
              </w:rPr>
              <w:t>#</w:t>
            </w:r>
            <w:r>
              <w:rPr>
                <w:sz w:val="22"/>
                <w:szCs w:val="22"/>
                <w:lang w:val="en-GB"/>
              </w:rPr>
              <w:t>D.15</w:t>
            </w:r>
            <w:r w:rsidR="00CA4D5E">
              <w:rPr>
                <w:sz w:val="22"/>
                <w:szCs w:val="22"/>
                <w:lang w:val="en-GB"/>
              </w:rPr>
              <w:t>.</w:t>
            </w:r>
            <w:r w:rsidRPr="00AD7C7A">
              <w:rPr>
                <w:sz w:val="22"/>
                <w:szCs w:val="22"/>
                <w:lang w:val="en-GB"/>
              </w:rPr>
              <w:t>=1)</w:t>
            </w:r>
          </w:p>
        </w:tc>
        <w:tc>
          <w:tcPr>
            <w:tcW w:w="2457" w:type="pct"/>
          </w:tcPr>
          <w:p w14:paraId="6D6CF50C" w14:textId="77777777" w:rsidR="00656AFA" w:rsidRPr="000E017B" w:rsidRDefault="00656AFA" w:rsidP="005F06C9">
            <w:pPr>
              <w:spacing w:after="0"/>
              <w:jc w:val="left"/>
              <w:rPr>
                <w:sz w:val="22"/>
                <w:lang w:val="en-GB"/>
              </w:rPr>
            </w:pPr>
            <w:r w:rsidRPr="000E017B">
              <w:rPr>
                <w:sz w:val="22"/>
                <w:lang w:val="en-GB"/>
              </w:rPr>
              <w:t>1. Yes, have partner; live in same household</w:t>
            </w:r>
          </w:p>
        </w:tc>
      </w:tr>
      <w:tr w:rsidR="00656AFA" w:rsidRPr="000E017B" w14:paraId="2A8E8C2A" w14:textId="77777777">
        <w:trPr>
          <w:jc w:val="center"/>
        </w:trPr>
        <w:tc>
          <w:tcPr>
            <w:tcW w:w="2543" w:type="pct"/>
          </w:tcPr>
          <w:p w14:paraId="45FEC70D" w14:textId="77777777" w:rsidR="00656AFA" w:rsidRDefault="00656AFA">
            <w:r w:rsidRPr="00AD7C7A">
              <w:rPr>
                <w:sz w:val="22"/>
                <w:szCs w:val="22"/>
                <w:lang w:val="en-GB"/>
              </w:rPr>
              <w:t>If</w:t>
            </w:r>
            <w:r w:rsidRPr="00AD7C7A">
              <w:rPr>
                <w:b/>
                <w:sz w:val="22"/>
                <w:szCs w:val="22"/>
                <w:lang w:val="en-GB"/>
              </w:rPr>
              <w:t xml:space="preserve"> (</w:t>
            </w:r>
            <w:r w:rsidRPr="00AD7C7A">
              <w:rPr>
                <w:sz w:val="22"/>
                <w:szCs w:val="22"/>
                <w:lang w:val="en-GB"/>
              </w:rPr>
              <w:t>#</w:t>
            </w:r>
            <w:r>
              <w:rPr>
                <w:sz w:val="22"/>
                <w:szCs w:val="22"/>
                <w:lang w:val="en-GB"/>
              </w:rPr>
              <w:t>D.15</w:t>
            </w:r>
            <w:r w:rsidR="00CA4D5E">
              <w:rPr>
                <w:sz w:val="22"/>
                <w:szCs w:val="22"/>
                <w:lang w:val="en-GB"/>
              </w:rPr>
              <w:t>.</w:t>
            </w:r>
            <w:r w:rsidRPr="00AD7C7A">
              <w:rPr>
                <w:sz w:val="22"/>
                <w:szCs w:val="22"/>
                <w:lang w:val="en-GB"/>
              </w:rPr>
              <w:t>=</w:t>
            </w:r>
            <w:r>
              <w:rPr>
                <w:sz w:val="22"/>
                <w:szCs w:val="22"/>
                <w:lang w:val="en-GB"/>
              </w:rPr>
              <w:t>2</w:t>
            </w:r>
            <w:r w:rsidRPr="00AD7C7A">
              <w:rPr>
                <w:sz w:val="22"/>
                <w:szCs w:val="22"/>
                <w:lang w:val="en-GB"/>
              </w:rPr>
              <w:t>)</w:t>
            </w:r>
          </w:p>
        </w:tc>
        <w:tc>
          <w:tcPr>
            <w:tcW w:w="2457" w:type="pct"/>
          </w:tcPr>
          <w:p w14:paraId="5A2723A0" w14:textId="77777777" w:rsidR="00656AFA" w:rsidRPr="000E017B" w:rsidRDefault="00656AFA" w:rsidP="005F06C9">
            <w:pPr>
              <w:spacing w:after="0"/>
              <w:jc w:val="left"/>
              <w:rPr>
                <w:sz w:val="22"/>
                <w:lang w:val="en-GB"/>
              </w:rPr>
            </w:pPr>
            <w:r w:rsidRPr="000E017B">
              <w:rPr>
                <w:sz w:val="22"/>
                <w:lang w:val="en-GB"/>
              </w:rPr>
              <w:t>2. Yes, have partner; don’t live in same household</w:t>
            </w:r>
          </w:p>
        </w:tc>
      </w:tr>
      <w:tr w:rsidR="00656AFA" w:rsidRPr="000E017B" w14:paraId="59E0EDAB" w14:textId="77777777">
        <w:trPr>
          <w:jc w:val="center"/>
        </w:trPr>
        <w:tc>
          <w:tcPr>
            <w:tcW w:w="2543" w:type="pct"/>
          </w:tcPr>
          <w:p w14:paraId="39A3F555" w14:textId="77777777" w:rsidR="00656AFA" w:rsidRDefault="00656AFA" w:rsidP="002321AE">
            <w:r w:rsidRPr="00AD7C7A">
              <w:rPr>
                <w:sz w:val="22"/>
                <w:szCs w:val="22"/>
                <w:lang w:val="en-GB"/>
              </w:rPr>
              <w:t>If</w:t>
            </w:r>
            <w:r w:rsidRPr="00AD7C7A">
              <w:rPr>
                <w:b/>
                <w:sz w:val="22"/>
                <w:szCs w:val="22"/>
                <w:lang w:val="en-GB"/>
              </w:rPr>
              <w:t xml:space="preserve"> (</w:t>
            </w:r>
            <w:r w:rsidRPr="00AD7C7A">
              <w:rPr>
                <w:sz w:val="22"/>
                <w:szCs w:val="22"/>
                <w:lang w:val="en-GB"/>
              </w:rPr>
              <w:t>#</w:t>
            </w:r>
            <w:r>
              <w:rPr>
                <w:sz w:val="22"/>
                <w:szCs w:val="22"/>
                <w:lang w:val="en-GB"/>
              </w:rPr>
              <w:t>D.15</w:t>
            </w:r>
            <w:r w:rsidR="00CA4D5E">
              <w:rPr>
                <w:sz w:val="22"/>
                <w:szCs w:val="22"/>
                <w:lang w:val="en-GB"/>
              </w:rPr>
              <w:t>.</w:t>
            </w:r>
            <w:r w:rsidRPr="00AD7C7A">
              <w:rPr>
                <w:sz w:val="22"/>
                <w:szCs w:val="22"/>
                <w:lang w:val="en-GB"/>
              </w:rPr>
              <w:t>=</w:t>
            </w:r>
            <w:r w:rsidR="002321AE">
              <w:rPr>
                <w:sz w:val="22"/>
                <w:szCs w:val="22"/>
                <w:lang w:val="en-GB"/>
              </w:rPr>
              <w:t>3</w:t>
            </w:r>
            <w:r w:rsidRPr="00AD7C7A">
              <w:rPr>
                <w:sz w:val="22"/>
                <w:szCs w:val="22"/>
                <w:lang w:val="en-GB"/>
              </w:rPr>
              <w:t>)</w:t>
            </w:r>
          </w:p>
        </w:tc>
        <w:tc>
          <w:tcPr>
            <w:tcW w:w="2457" w:type="pct"/>
          </w:tcPr>
          <w:p w14:paraId="6207A20E" w14:textId="77777777" w:rsidR="00656AFA" w:rsidRPr="000E017B" w:rsidRDefault="00656AFA" w:rsidP="005F06C9">
            <w:pPr>
              <w:spacing w:after="0"/>
              <w:jc w:val="left"/>
              <w:rPr>
                <w:sz w:val="22"/>
                <w:lang w:val="en-GB"/>
              </w:rPr>
            </w:pPr>
            <w:r w:rsidRPr="000E017B">
              <w:rPr>
                <w:sz w:val="22"/>
                <w:lang w:val="en-GB"/>
              </w:rPr>
              <w:t>3. No partner</w:t>
            </w:r>
          </w:p>
        </w:tc>
      </w:tr>
      <w:tr w:rsidR="00AC63F2" w:rsidRPr="000E017B" w14:paraId="5C464CD6" w14:textId="77777777">
        <w:trPr>
          <w:jc w:val="center"/>
        </w:trPr>
        <w:tc>
          <w:tcPr>
            <w:tcW w:w="2543" w:type="pct"/>
          </w:tcPr>
          <w:p w14:paraId="250A9942" w14:textId="77777777" w:rsidR="00AC63F2" w:rsidRPr="000E017B" w:rsidRDefault="00AC63F2" w:rsidP="005F06C9">
            <w:pPr>
              <w:spacing w:after="0"/>
              <w:rPr>
                <w:sz w:val="22"/>
                <w:lang w:val="en-GB"/>
              </w:rPr>
            </w:pPr>
          </w:p>
        </w:tc>
        <w:tc>
          <w:tcPr>
            <w:tcW w:w="2457" w:type="pct"/>
          </w:tcPr>
          <w:p w14:paraId="22A62E2E" w14:textId="77777777" w:rsidR="00AC63F2" w:rsidRPr="000E017B" w:rsidRDefault="00AC63F2" w:rsidP="005F06C9">
            <w:pPr>
              <w:spacing w:after="0"/>
              <w:jc w:val="left"/>
              <w:rPr>
                <w:sz w:val="22"/>
                <w:lang w:val="en-GB"/>
              </w:rPr>
            </w:pPr>
            <w:r w:rsidRPr="000E017B">
              <w:rPr>
                <w:sz w:val="22"/>
                <w:lang w:val="en-GB"/>
              </w:rPr>
              <w:t>7. Refused</w:t>
            </w:r>
          </w:p>
        </w:tc>
      </w:tr>
      <w:tr w:rsidR="00AC63F2" w:rsidRPr="000E017B" w14:paraId="06D49EE4" w14:textId="77777777">
        <w:trPr>
          <w:jc w:val="center"/>
        </w:trPr>
        <w:tc>
          <w:tcPr>
            <w:tcW w:w="2543" w:type="pct"/>
          </w:tcPr>
          <w:p w14:paraId="0FFE9B71" w14:textId="77777777" w:rsidR="00AC63F2" w:rsidRPr="000E017B" w:rsidRDefault="00AC63F2" w:rsidP="005F06C9">
            <w:pPr>
              <w:spacing w:after="0"/>
              <w:rPr>
                <w:sz w:val="22"/>
                <w:lang w:val="en-GB"/>
              </w:rPr>
            </w:pPr>
          </w:p>
        </w:tc>
        <w:tc>
          <w:tcPr>
            <w:tcW w:w="2457" w:type="pct"/>
          </w:tcPr>
          <w:p w14:paraId="359DEE88" w14:textId="77777777" w:rsidR="00AC63F2" w:rsidRPr="000E017B" w:rsidRDefault="00D87D1B" w:rsidP="005F06C9">
            <w:pPr>
              <w:spacing w:after="0"/>
              <w:jc w:val="left"/>
              <w:rPr>
                <w:sz w:val="22"/>
                <w:lang w:val="en-GB"/>
              </w:rPr>
            </w:pPr>
            <w:r w:rsidRPr="000E017B">
              <w:rPr>
                <w:sz w:val="22"/>
                <w:lang w:val="en-GB"/>
              </w:rPr>
              <w:t>9. No answer</w:t>
            </w:r>
          </w:p>
        </w:tc>
      </w:tr>
    </w:tbl>
    <w:p w14:paraId="25E04F3F" w14:textId="77777777" w:rsidR="00AC63F2" w:rsidRPr="000E017B" w:rsidRDefault="00AC63F2" w:rsidP="00AC63F2">
      <w:pPr>
        <w:jc w:val="left"/>
        <w:rPr>
          <w:lang w:val="en-GB"/>
        </w:rPr>
      </w:pPr>
    </w:p>
    <w:p w14:paraId="294CE321" w14:textId="77777777" w:rsidR="00AC63F2" w:rsidRPr="000E017B" w:rsidRDefault="00AC63F2" w:rsidP="00AC63F2">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C63F2" w:rsidRPr="000E017B" w14:paraId="1EBB3EBB" w14:textId="77777777">
        <w:tc>
          <w:tcPr>
            <w:tcW w:w="8995" w:type="dxa"/>
          </w:tcPr>
          <w:p w14:paraId="05B22828" w14:textId="77777777" w:rsidR="001D444C" w:rsidRPr="000E017B" w:rsidRDefault="001D444C" w:rsidP="001D444C">
            <w:pPr>
              <w:spacing w:after="0"/>
              <w:rPr>
                <w:b/>
                <w:lang w:val="en-GB"/>
              </w:rPr>
            </w:pPr>
          </w:p>
        </w:tc>
      </w:tr>
    </w:tbl>
    <w:p w14:paraId="10624841" w14:textId="77777777" w:rsidR="00AC63F2" w:rsidRPr="000E017B" w:rsidRDefault="00AC63F2" w:rsidP="00AC63F2">
      <w:pPr>
        <w:jc w:val="left"/>
        <w:rPr>
          <w:lang w:val="en-GB"/>
        </w:rPr>
      </w:pPr>
    </w:p>
    <w:p w14:paraId="257AA18F" w14:textId="77777777" w:rsidR="009840F8" w:rsidRPr="000E017B" w:rsidRDefault="00AC63F2" w:rsidP="009840F8">
      <w:pPr>
        <w:jc w:val="center"/>
        <w:rPr>
          <w:rFonts w:ascii="Arial" w:hAnsi="Arial"/>
          <w:sz w:val="22"/>
          <w:lang w:val="en-GB"/>
        </w:rPr>
      </w:pPr>
      <w:r w:rsidRPr="000E017B">
        <w:rPr>
          <w:rFonts w:ascii="Arial" w:hAnsi="Arial"/>
          <w:b/>
          <w:sz w:val="22"/>
          <w:lang w:val="en-GB"/>
        </w:rPr>
        <w:br w:type="page"/>
      </w:r>
      <w:r w:rsidR="009840F8" w:rsidRPr="000E017B">
        <w:rPr>
          <w:rFonts w:ascii="Arial" w:hAnsi="Arial"/>
          <w:b/>
          <w:sz w:val="22"/>
          <w:lang w:val="en-GB"/>
        </w:rPr>
        <w:lastRenderedPageBreak/>
        <w:t xml:space="preserve">SPWORK – </w:t>
      </w:r>
      <w:r w:rsidR="009840F8" w:rsidRPr="000E017B">
        <w:rPr>
          <w:rFonts w:ascii="Arial" w:hAnsi="Arial"/>
          <w:sz w:val="22"/>
          <w:lang w:val="en-GB"/>
        </w:rPr>
        <w:t>Spouse, partner: currently, formerly or never in paid work</w:t>
      </w:r>
    </w:p>
    <w:tbl>
      <w:tblPr>
        <w:tblW w:w="7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815"/>
        <w:gridCol w:w="3146"/>
      </w:tblGrid>
      <w:tr w:rsidR="009840F8" w:rsidRPr="001637AA" w14:paraId="50685BEA" w14:textId="77777777" w:rsidTr="002670F8">
        <w:trPr>
          <w:trHeight w:val="392"/>
        </w:trPr>
        <w:tc>
          <w:tcPr>
            <w:tcW w:w="1526" w:type="dxa"/>
            <w:tcMar>
              <w:top w:w="57" w:type="dxa"/>
              <w:bottom w:w="57" w:type="dxa"/>
            </w:tcMar>
            <w:vAlign w:val="center"/>
          </w:tcPr>
          <w:p w14:paraId="6C94AA69" w14:textId="77777777" w:rsidR="009840F8" w:rsidRPr="001637AA" w:rsidRDefault="009840F8" w:rsidP="002B43D8">
            <w:pPr>
              <w:jc w:val="left"/>
              <w:rPr>
                <w:i/>
                <w:sz w:val="22"/>
                <w:szCs w:val="22"/>
                <w:lang w:val="en-GB"/>
              </w:rPr>
            </w:pPr>
          </w:p>
        </w:tc>
        <w:tc>
          <w:tcPr>
            <w:tcW w:w="2815" w:type="dxa"/>
            <w:tcMar>
              <w:top w:w="57" w:type="dxa"/>
              <w:bottom w:w="57" w:type="dxa"/>
            </w:tcMar>
            <w:vAlign w:val="center"/>
          </w:tcPr>
          <w:p w14:paraId="1E5A7894" w14:textId="77777777" w:rsidR="009840F8" w:rsidRPr="001637AA" w:rsidRDefault="009840F8" w:rsidP="002B43D8">
            <w:pPr>
              <w:jc w:val="center"/>
              <w:rPr>
                <w:b/>
                <w:sz w:val="22"/>
                <w:szCs w:val="22"/>
                <w:lang w:val="en-GB"/>
              </w:rPr>
            </w:pPr>
            <w:r w:rsidRPr="001637AA">
              <w:rPr>
                <w:b/>
                <w:sz w:val="22"/>
                <w:szCs w:val="22"/>
                <w:lang w:val="en-GB"/>
              </w:rPr>
              <w:t>National Language</w:t>
            </w:r>
          </w:p>
        </w:tc>
        <w:tc>
          <w:tcPr>
            <w:tcW w:w="3146" w:type="dxa"/>
            <w:tcMar>
              <w:top w:w="57" w:type="dxa"/>
              <w:bottom w:w="57" w:type="dxa"/>
            </w:tcMar>
            <w:vAlign w:val="center"/>
          </w:tcPr>
          <w:p w14:paraId="0FD0981D" w14:textId="77777777" w:rsidR="009840F8" w:rsidRPr="001637AA" w:rsidRDefault="009840F8" w:rsidP="002B43D8">
            <w:pPr>
              <w:jc w:val="center"/>
              <w:rPr>
                <w:b/>
                <w:sz w:val="22"/>
                <w:szCs w:val="22"/>
                <w:lang w:val="en-GB"/>
              </w:rPr>
            </w:pPr>
            <w:r w:rsidRPr="001637AA">
              <w:rPr>
                <w:b/>
                <w:sz w:val="22"/>
                <w:szCs w:val="22"/>
                <w:lang w:val="en-GB"/>
              </w:rPr>
              <w:t>English Translation</w:t>
            </w:r>
          </w:p>
        </w:tc>
      </w:tr>
      <w:tr w:rsidR="001D444C" w:rsidRPr="001637AA" w14:paraId="144C7EF1" w14:textId="77777777" w:rsidTr="002670F8">
        <w:trPr>
          <w:trHeight w:val="2058"/>
        </w:trPr>
        <w:tc>
          <w:tcPr>
            <w:tcW w:w="1526" w:type="dxa"/>
          </w:tcPr>
          <w:p w14:paraId="4E9AEF82" w14:textId="77777777" w:rsidR="001D444C" w:rsidRPr="001637AA" w:rsidRDefault="001D444C" w:rsidP="002B43D8">
            <w:pPr>
              <w:spacing w:after="0"/>
              <w:jc w:val="left"/>
              <w:rPr>
                <w:sz w:val="22"/>
                <w:szCs w:val="22"/>
                <w:lang w:val="en-GB"/>
              </w:rPr>
            </w:pPr>
            <w:r w:rsidRPr="001637AA">
              <w:rPr>
                <w:i/>
                <w:sz w:val="22"/>
                <w:szCs w:val="22"/>
                <w:lang w:val="en-GB"/>
              </w:rPr>
              <w:t>Question no. and text</w:t>
            </w:r>
          </w:p>
        </w:tc>
        <w:tc>
          <w:tcPr>
            <w:tcW w:w="2815" w:type="dxa"/>
          </w:tcPr>
          <w:p w14:paraId="28E31D5A" w14:textId="77777777" w:rsidR="001D444C" w:rsidRPr="001637AA" w:rsidRDefault="001D444C" w:rsidP="002670F8">
            <w:pPr>
              <w:widowControl w:val="0"/>
              <w:autoSpaceDE w:val="0"/>
              <w:autoSpaceDN w:val="0"/>
              <w:adjustRightInd w:val="0"/>
              <w:spacing w:after="0" w:line="216" w:lineRule="exact"/>
              <w:jc w:val="left"/>
              <w:rPr>
                <w:sz w:val="22"/>
                <w:szCs w:val="22"/>
              </w:rPr>
            </w:pPr>
            <w:r w:rsidRPr="001637AA">
              <w:rPr>
                <w:bCs/>
                <w:sz w:val="22"/>
                <w:szCs w:val="22"/>
              </w:rPr>
              <w:t>D.16. Eşiniz ya da birlikte yaşadığınız hayat arkadaşınız halen kazanç karşılığı herhangi bir işte çalışıyor mu? Eğer çalışmıyorsa, şimdiye dek hiç kazanç karşılığı herhangi bir işte çalıştı mı?</w:t>
            </w:r>
          </w:p>
        </w:tc>
        <w:tc>
          <w:tcPr>
            <w:tcW w:w="3146" w:type="dxa"/>
          </w:tcPr>
          <w:p w14:paraId="2BE9D858" w14:textId="77777777" w:rsidR="001D444C" w:rsidRPr="001637AA" w:rsidRDefault="001D444C" w:rsidP="001D444C">
            <w:pPr>
              <w:spacing w:after="0"/>
              <w:jc w:val="left"/>
              <w:rPr>
                <w:sz w:val="22"/>
                <w:szCs w:val="22"/>
                <w:lang w:val="en-US"/>
              </w:rPr>
            </w:pPr>
            <w:r w:rsidRPr="001637AA">
              <w:rPr>
                <w:sz w:val="22"/>
                <w:szCs w:val="22"/>
                <w:lang w:val="en-GB"/>
              </w:rPr>
              <w:t xml:space="preserve">D.16. </w:t>
            </w:r>
            <w:r w:rsidRPr="001637AA">
              <w:rPr>
                <w:sz w:val="22"/>
                <w:szCs w:val="22"/>
                <w:lang w:val="en-US"/>
              </w:rPr>
              <w:t>Is your spouse/ partner currently working for pay, did he/she work for pay in the past, or has</w:t>
            </w:r>
          </w:p>
          <w:p w14:paraId="451D68DB" w14:textId="77777777" w:rsidR="001D444C" w:rsidRPr="001637AA" w:rsidRDefault="001D444C" w:rsidP="001D444C">
            <w:pPr>
              <w:spacing w:after="0"/>
              <w:jc w:val="left"/>
              <w:rPr>
                <w:sz w:val="22"/>
                <w:szCs w:val="22"/>
                <w:lang w:val="en-GB"/>
              </w:rPr>
            </w:pPr>
            <w:r w:rsidRPr="001637AA">
              <w:rPr>
                <w:sz w:val="22"/>
                <w:szCs w:val="22"/>
                <w:lang w:val="en-US"/>
              </w:rPr>
              <w:t>he/she never been in paid work?</w:t>
            </w:r>
          </w:p>
        </w:tc>
      </w:tr>
      <w:tr w:rsidR="002670F8" w:rsidRPr="001637AA" w14:paraId="21AE1DCC" w14:textId="77777777" w:rsidTr="002670F8">
        <w:trPr>
          <w:cantSplit/>
          <w:trHeight w:val="403"/>
        </w:trPr>
        <w:tc>
          <w:tcPr>
            <w:tcW w:w="1526" w:type="dxa"/>
            <w:vMerge w:val="restart"/>
          </w:tcPr>
          <w:p w14:paraId="55AE8DCF" w14:textId="77777777" w:rsidR="002670F8" w:rsidRPr="001637AA" w:rsidRDefault="002670F8" w:rsidP="002B43D8">
            <w:pPr>
              <w:spacing w:after="0"/>
              <w:jc w:val="left"/>
              <w:rPr>
                <w:sz w:val="22"/>
                <w:szCs w:val="22"/>
                <w:lang w:val="en-GB"/>
              </w:rPr>
            </w:pPr>
            <w:r w:rsidRPr="001637AA">
              <w:rPr>
                <w:i/>
                <w:sz w:val="22"/>
                <w:szCs w:val="22"/>
                <w:lang w:val="en-GB"/>
              </w:rPr>
              <w:t>Codes/ Categories</w:t>
            </w:r>
          </w:p>
        </w:tc>
        <w:tc>
          <w:tcPr>
            <w:tcW w:w="2815" w:type="dxa"/>
            <w:vAlign w:val="bottom"/>
          </w:tcPr>
          <w:p w14:paraId="24832920" w14:textId="77777777" w:rsidR="002670F8" w:rsidRPr="001637AA" w:rsidRDefault="002670F8" w:rsidP="001D444C">
            <w:pPr>
              <w:widowControl w:val="0"/>
              <w:autoSpaceDE w:val="0"/>
              <w:autoSpaceDN w:val="0"/>
              <w:adjustRightInd w:val="0"/>
              <w:spacing w:after="0" w:line="192" w:lineRule="exact"/>
              <w:ind w:left="80"/>
              <w:rPr>
                <w:sz w:val="22"/>
                <w:szCs w:val="22"/>
              </w:rPr>
            </w:pPr>
            <w:r w:rsidRPr="001637AA">
              <w:rPr>
                <w:sz w:val="22"/>
                <w:szCs w:val="22"/>
              </w:rPr>
              <w:t>1. Halen kazanç karşılığı bir işte çalışıyor</w:t>
            </w:r>
          </w:p>
        </w:tc>
        <w:tc>
          <w:tcPr>
            <w:tcW w:w="3146" w:type="dxa"/>
          </w:tcPr>
          <w:p w14:paraId="56CD6BD1" w14:textId="77777777" w:rsidR="002670F8" w:rsidRPr="001637AA" w:rsidRDefault="002670F8" w:rsidP="001D444C">
            <w:pPr>
              <w:widowControl w:val="0"/>
              <w:autoSpaceDE w:val="0"/>
              <w:autoSpaceDN w:val="0"/>
              <w:adjustRightInd w:val="0"/>
              <w:rPr>
                <w:sz w:val="22"/>
                <w:szCs w:val="22"/>
                <w:lang w:eastAsia="en-US"/>
              </w:rPr>
            </w:pPr>
            <w:r w:rsidRPr="001637AA">
              <w:rPr>
                <w:sz w:val="22"/>
                <w:szCs w:val="22"/>
                <w:lang w:val="en-US" w:eastAsia="en-US"/>
              </w:rPr>
              <w:t>1. Currently in paid work</w:t>
            </w:r>
          </w:p>
        </w:tc>
      </w:tr>
      <w:tr w:rsidR="002670F8" w:rsidRPr="001637AA" w14:paraId="53D5A470" w14:textId="77777777" w:rsidTr="002670F8">
        <w:trPr>
          <w:cantSplit/>
          <w:trHeight w:val="679"/>
        </w:trPr>
        <w:tc>
          <w:tcPr>
            <w:tcW w:w="1526" w:type="dxa"/>
            <w:vMerge/>
          </w:tcPr>
          <w:p w14:paraId="2FB9F207" w14:textId="77777777" w:rsidR="002670F8" w:rsidRPr="001637AA" w:rsidRDefault="002670F8" w:rsidP="002B43D8">
            <w:pPr>
              <w:spacing w:after="0"/>
              <w:jc w:val="left"/>
              <w:rPr>
                <w:sz w:val="22"/>
                <w:szCs w:val="22"/>
                <w:lang w:val="en-GB"/>
              </w:rPr>
            </w:pPr>
          </w:p>
        </w:tc>
        <w:tc>
          <w:tcPr>
            <w:tcW w:w="2815" w:type="dxa"/>
            <w:vAlign w:val="bottom"/>
          </w:tcPr>
          <w:p w14:paraId="0B86C4FF" w14:textId="77777777" w:rsidR="002670F8" w:rsidRPr="001637AA" w:rsidRDefault="002670F8" w:rsidP="001D444C">
            <w:pPr>
              <w:widowControl w:val="0"/>
              <w:autoSpaceDE w:val="0"/>
              <w:autoSpaceDN w:val="0"/>
              <w:adjustRightInd w:val="0"/>
              <w:spacing w:after="0" w:line="192" w:lineRule="exact"/>
              <w:ind w:left="80"/>
              <w:rPr>
                <w:sz w:val="22"/>
                <w:szCs w:val="22"/>
              </w:rPr>
            </w:pPr>
            <w:r w:rsidRPr="001637AA">
              <w:rPr>
                <w:sz w:val="22"/>
                <w:szCs w:val="22"/>
              </w:rPr>
              <w:t>2. Halen kazanç karşılığı bir işte çalışmıyor ancak geçmişte çalışmıştı</w:t>
            </w:r>
          </w:p>
        </w:tc>
        <w:tc>
          <w:tcPr>
            <w:tcW w:w="3146" w:type="dxa"/>
          </w:tcPr>
          <w:p w14:paraId="4C4024EE" w14:textId="77777777" w:rsidR="002670F8" w:rsidRPr="001637AA" w:rsidRDefault="002670F8" w:rsidP="001D444C">
            <w:pPr>
              <w:widowControl w:val="0"/>
              <w:autoSpaceDE w:val="0"/>
              <w:autoSpaceDN w:val="0"/>
              <w:adjustRightInd w:val="0"/>
              <w:rPr>
                <w:sz w:val="22"/>
                <w:szCs w:val="22"/>
                <w:lang w:eastAsia="en-US"/>
              </w:rPr>
            </w:pPr>
            <w:r w:rsidRPr="001637AA">
              <w:rPr>
                <w:sz w:val="22"/>
                <w:szCs w:val="22"/>
                <w:lang w:val="en-US" w:eastAsia="en-US"/>
              </w:rPr>
              <w:t>2. Currently not in paid work, paid work in the past</w:t>
            </w:r>
          </w:p>
        </w:tc>
      </w:tr>
      <w:tr w:rsidR="002670F8" w:rsidRPr="001637AA" w14:paraId="1BE4EA57" w14:textId="77777777" w:rsidTr="002670F8">
        <w:trPr>
          <w:cantSplit/>
          <w:trHeight w:val="275"/>
        </w:trPr>
        <w:tc>
          <w:tcPr>
            <w:tcW w:w="1526" w:type="dxa"/>
            <w:vMerge/>
          </w:tcPr>
          <w:p w14:paraId="46123EB2" w14:textId="77777777" w:rsidR="002670F8" w:rsidRPr="001637AA" w:rsidRDefault="002670F8" w:rsidP="002B43D8">
            <w:pPr>
              <w:spacing w:after="0"/>
              <w:jc w:val="left"/>
              <w:rPr>
                <w:sz w:val="22"/>
                <w:szCs w:val="22"/>
                <w:lang w:val="en-GB"/>
              </w:rPr>
            </w:pPr>
          </w:p>
        </w:tc>
        <w:tc>
          <w:tcPr>
            <w:tcW w:w="2815" w:type="dxa"/>
            <w:vAlign w:val="bottom"/>
          </w:tcPr>
          <w:p w14:paraId="44FBFC9E" w14:textId="77777777" w:rsidR="002670F8" w:rsidRPr="001637AA" w:rsidRDefault="002670F8" w:rsidP="001D444C">
            <w:pPr>
              <w:widowControl w:val="0"/>
              <w:autoSpaceDE w:val="0"/>
              <w:autoSpaceDN w:val="0"/>
              <w:adjustRightInd w:val="0"/>
              <w:spacing w:after="0" w:line="172" w:lineRule="exact"/>
              <w:ind w:left="80"/>
              <w:rPr>
                <w:sz w:val="22"/>
                <w:szCs w:val="22"/>
              </w:rPr>
            </w:pPr>
            <w:r w:rsidRPr="001637AA">
              <w:rPr>
                <w:sz w:val="22"/>
                <w:szCs w:val="22"/>
              </w:rPr>
              <w:t>3. Şimdiye dek herhangi bir kazanç karşılığı bir işte hiç çalışmadı</w:t>
            </w:r>
          </w:p>
        </w:tc>
        <w:tc>
          <w:tcPr>
            <w:tcW w:w="3146" w:type="dxa"/>
          </w:tcPr>
          <w:p w14:paraId="12171DF5" w14:textId="77777777" w:rsidR="002670F8" w:rsidRPr="001637AA" w:rsidRDefault="002670F8" w:rsidP="001D444C">
            <w:pPr>
              <w:rPr>
                <w:sz w:val="22"/>
                <w:szCs w:val="22"/>
              </w:rPr>
            </w:pPr>
            <w:r w:rsidRPr="001637AA">
              <w:rPr>
                <w:sz w:val="22"/>
                <w:szCs w:val="22"/>
                <w:lang w:val="en-US" w:eastAsia="en-US"/>
              </w:rPr>
              <w:t>3. Never had paid work</w:t>
            </w:r>
          </w:p>
        </w:tc>
      </w:tr>
      <w:tr w:rsidR="002670F8" w:rsidRPr="001637AA" w14:paraId="68945F96" w14:textId="77777777" w:rsidTr="002670F8">
        <w:trPr>
          <w:cantSplit/>
          <w:trHeight w:val="275"/>
        </w:trPr>
        <w:tc>
          <w:tcPr>
            <w:tcW w:w="1526" w:type="dxa"/>
            <w:vMerge/>
          </w:tcPr>
          <w:p w14:paraId="79FFFFBA" w14:textId="77777777" w:rsidR="002670F8" w:rsidRPr="001637AA" w:rsidRDefault="002670F8" w:rsidP="002B43D8">
            <w:pPr>
              <w:spacing w:after="0"/>
              <w:jc w:val="left"/>
              <w:rPr>
                <w:sz w:val="22"/>
                <w:szCs w:val="22"/>
                <w:lang w:val="en-GB"/>
              </w:rPr>
            </w:pPr>
          </w:p>
        </w:tc>
        <w:tc>
          <w:tcPr>
            <w:tcW w:w="2815" w:type="dxa"/>
            <w:vAlign w:val="bottom"/>
          </w:tcPr>
          <w:p w14:paraId="6D027848" w14:textId="3F2403DE" w:rsidR="002670F8" w:rsidRPr="002670F8" w:rsidRDefault="002670F8" w:rsidP="002670F8">
            <w:pPr>
              <w:pStyle w:val="ListParagraph"/>
              <w:widowControl w:val="0"/>
              <w:numPr>
                <w:ilvl w:val="0"/>
                <w:numId w:val="38"/>
              </w:numPr>
              <w:autoSpaceDE w:val="0"/>
              <w:autoSpaceDN w:val="0"/>
              <w:adjustRightInd w:val="0"/>
              <w:spacing w:after="0" w:line="172" w:lineRule="exact"/>
              <w:rPr>
                <w:sz w:val="22"/>
                <w:szCs w:val="22"/>
              </w:rPr>
            </w:pPr>
            <w:proofErr w:type="spellStart"/>
            <w:r w:rsidRPr="002670F8">
              <w:rPr>
                <w:sz w:val="22"/>
                <w:szCs w:val="22"/>
                <w:lang w:val="en-GB"/>
              </w:rPr>
              <w:t>Cevap</w:t>
            </w:r>
            <w:proofErr w:type="spellEnd"/>
            <w:r w:rsidRPr="002670F8">
              <w:rPr>
                <w:sz w:val="22"/>
                <w:szCs w:val="22"/>
                <w:lang w:val="en-GB"/>
              </w:rPr>
              <w:t xml:space="preserve"> yok</w:t>
            </w:r>
          </w:p>
        </w:tc>
        <w:tc>
          <w:tcPr>
            <w:tcW w:w="3146" w:type="dxa"/>
          </w:tcPr>
          <w:p w14:paraId="12CD49C9" w14:textId="3655E2CD" w:rsidR="002670F8" w:rsidRPr="002670F8" w:rsidRDefault="002670F8" w:rsidP="002670F8">
            <w:pPr>
              <w:ind w:left="720"/>
              <w:rPr>
                <w:sz w:val="22"/>
                <w:szCs w:val="22"/>
                <w:lang w:val="en-US" w:eastAsia="en-US"/>
              </w:rPr>
            </w:pPr>
            <w:r w:rsidRPr="002670F8">
              <w:rPr>
                <w:sz w:val="22"/>
                <w:szCs w:val="22"/>
                <w:lang w:val="en-US" w:eastAsia="en-US"/>
              </w:rPr>
              <w:t>99.</w:t>
            </w:r>
            <w:r>
              <w:rPr>
                <w:sz w:val="22"/>
                <w:szCs w:val="22"/>
                <w:lang w:val="en-US" w:eastAsia="en-US"/>
              </w:rPr>
              <w:t xml:space="preserve"> No answer</w:t>
            </w:r>
          </w:p>
        </w:tc>
      </w:tr>
      <w:tr w:rsidR="001D444C" w:rsidRPr="001637AA" w14:paraId="106EF01A" w14:textId="77777777" w:rsidTr="002670F8">
        <w:trPr>
          <w:trHeight w:val="530"/>
        </w:trPr>
        <w:tc>
          <w:tcPr>
            <w:tcW w:w="1526" w:type="dxa"/>
          </w:tcPr>
          <w:p w14:paraId="37FED722" w14:textId="77777777" w:rsidR="001D444C" w:rsidRPr="001637AA" w:rsidRDefault="001D444C" w:rsidP="002B43D8">
            <w:pPr>
              <w:spacing w:after="0"/>
              <w:jc w:val="left"/>
              <w:rPr>
                <w:i/>
                <w:sz w:val="22"/>
                <w:szCs w:val="22"/>
                <w:lang w:val="en-GB"/>
              </w:rPr>
            </w:pPr>
            <w:r w:rsidRPr="001637AA">
              <w:rPr>
                <w:i/>
                <w:sz w:val="22"/>
                <w:szCs w:val="22"/>
                <w:lang w:val="en-GB"/>
              </w:rPr>
              <w:t>Interviewer Instruction</w:t>
            </w:r>
          </w:p>
        </w:tc>
        <w:tc>
          <w:tcPr>
            <w:tcW w:w="2815" w:type="dxa"/>
          </w:tcPr>
          <w:p w14:paraId="469010C9" w14:textId="77777777" w:rsidR="001D444C" w:rsidRPr="001637AA" w:rsidRDefault="001D444C" w:rsidP="002B43D8">
            <w:pPr>
              <w:spacing w:after="0"/>
              <w:rPr>
                <w:sz w:val="22"/>
                <w:szCs w:val="22"/>
                <w:lang w:val="en-GB"/>
              </w:rPr>
            </w:pPr>
          </w:p>
        </w:tc>
        <w:tc>
          <w:tcPr>
            <w:tcW w:w="3146" w:type="dxa"/>
          </w:tcPr>
          <w:p w14:paraId="1FE0DC44" w14:textId="77777777" w:rsidR="001D444C" w:rsidRPr="001637AA" w:rsidRDefault="001D444C" w:rsidP="002B43D8">
            <w:pPr>
              <w:spacing w:after="0"/>
              <w:rPr>
                <w:sz w:val="22"/>
                <w:szCs w:val="22"/>
                <w:lang w:val="en-GB"/>
              </w:rPr>
            </w:pPr>
          </w:p>
        </w:tc>
      </w:tr>
      <w:tr w:rsidR="001D444C" w:rsidRPr="001637AA" w14:paraId="75E2B2E0" w14:textId="77777777" w:rsidTr="002670F8">
        <w:trPr>
          <w:trHeight w:val="541"/>
        </w:trPr>
        <w:tc>
          <w:tcPr>
            <w:tcW w:w="1526" w:type="dxa"/>
          </w:tcPr>
          <w:p w14:paraId="0AFDCF4B" w14:textId="77777777" w:rsidR="001D444C" w:rsidRPr="001637AA" w:rsidRDefault="001D444C" w:rsidP="002B43D8">
            <w:pPr>
              <w:spacing w:after="0"/>
              <w:jc w:val="left"/>
              <w:rPr>
                <w:i/>
                <w:sz w:val="22"/>
                <w:szCs w:val="22"/>
                <w:lang w:val="en-GB"/>
              </w:rPr>
            </w:pPr>
            <w:r w:rsidRPr="001637AA">
              <w:rPr>
                <w:i/>
                <w:sz w:val="22"/>
                <w:szCs w:val="22"/>
                <w:lang w:val="en-GB"/>
              </w:rPr>
              <w:t>Translation Note</w:t>
            </w:r>
          </w:p>
        </w:tc>
        <w:tc>
          <w:tcPr>
            <w:tcW w:w="5961" w:type="dxa"/>
            <w:gridSpan w:val="2"/>
          </w:tcPr>
          <w:p w14:paraId="46062C6A" w14:textId="77777777" w:rsidR="001D444C" w:rsidRPr="001637AA" w:rsidRDefault="001D444C" w:rsidP="002B43D8">
            <w:pPr>
              <w:spacing w:after="0"/>
              <w:rPr>
                <w:sz w:val="22"/>
                <w:szCs w:val="22"/>
                <w:lang w:val="en-GB"/>
              </w:rPr>
            </w:pPr>
          </w:p>
        </w:tc>
      </w:tr>
      <w:tr w:rsidR="001D444C" w:rsidRPr="001637AA" w14:paraId="703B5E68" w14:textId="77777777" w:rsidTr="002670F8">
        <w:trPr>
          <w:trHeight w:val="265"/>
        </w:trPr>
        <w:tc>
          <w:tcPr>
            <w:tcW w:w="1526" w:type="dxa"/>
          </w:tcPr>
          <w:p w14:paraId="14F52973" w14:textId="77777777" w:rsidR="001D444C" w:rsidRPr="001637AA" w:rsidRDefault="001D444C" w:rsidP="002B43D8">
            <w:pPr>
              <w:spacing w:after="0"/>
              <w:jc w:val="left"/>
              <w:rPr>
                <w:i/>
                <w:sz w:val="22"/>
                <w:szCs w:val="22"/>
                <w:lang w:val="en-GB"/>
              </w:rPr>
            </w:pPr>
            <w:r w:rsidRPr="001637AA">
              <w:rPr>
                <w:i/>
                <w:sz w:val="22"/>
                <w:szCs w:val="22"/>
                <w:lang w:val="en-GB"/>
              </w:rPr>
              <w:t>Note</w:t>
            </w:r>
          </w:p>
        </w:tc>
        <w:tc>
          <w:tcPr>
            <w:tcW w:w="5961" w:type="dxa"/>
            <w:gridSpan w:val="2"/>
          </w:tcPr>
          <w:p w14:paraId="1C43CDD0" w14:textId="77777777" w:rsidR="001D444C" w:rsidRPr="001637AA" w:rsidRDefault="001D444C" w:rsidP="002B43D8">
            <w:pPr>
              <w:spacing w:after="0"/>
              <w:jc w:val="left"/>
              <w:rPr>
                <w:sz w:val="22"/>
                <w:szCs w:val="22"/>
                <w:lang w:val="en-GB"/>
              </w:rPr>
            </w:pPr>
          </w:p>
        </w:tc>
      </w:tr>
    </w:tbl>
    <w:p w14:paraId="30A19E50" w14:textId="77777777" w:rsidR="009840F8" w:rsidRPr="000E017B" w:rsidRDefault="009840F8" w:rsidP="009840F8">
      <w:pPr>
        <w:spacing w:after="0"/>
        <w:jc w:val="left"/>
        <w:rPr>
          <w:b/>
          <w:lang w:val="en-GB"/>
        </w:rPr>
      </w:pPr>
    </w:p>
    <w:p w14:paraId="43433782" w14:textId="77777777" w:rsidR="009840F8" w:rsidRPr="000E017B" w:rsidRDefault="009840F8" w:rsidP="009840F8">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840F8" w:rsidRPr="000E017B" w14:paraId="3921211E" w14:textId="77777777">
        <w:tc>
          <w:tcPr>
            <w:tcW w:w="8995" w:type="dxa"/>
          </w:tcPr>
          <w:p w14:paraId="04B544E8" w14:textId="77777777" w:rsidR="009840F8" w:rsidRPr="000E017B" w:rsidRDefault="009840F8" w:rsidP="002B43D8">
            <w:pPr>
              <w:spacing w:after="0"/>
              <w:rPr>
                <w:b/>
                <w:lang w:val="en-GB"/>
              </w:rPr>
            </w:pPr>
          </w:p>
        </w:tc>
      </w:tr>
    </w:tbl>
    <w:p w14:paraId="47005583" w14:textId="77777777" w:rsidR="009840F8" w:rsidRPr="000E017B" w:rsidRDefault="009840F8" w:rsidP="009840F8">
      <w:pPr>
        <w:rPr>
          <w:b/>
          <w:lang w:val="en-GB"/>
        </w:rPr>
      </w:pPr>
    </w:p>
    <w:p w14:paraId="72DD65B8" w14:textId="77777777" w:rsidR="009840F8" w:rsidRPr="000E017B" w:rsidRDefault="009840F8" w:rsidP="009840F8">
      <w:pPr>
        <w:spacing w:after="0"/>
        <w:rPr>
          <w:lang w:val="en-GB"/>
        </w:rPr>
      </w:pPr>
      <w:r w:rsidRPr="000E017B">
        <w:rPr>
          <w:b/>
          <w:lang w:val="en-GB"/>
        </w:rPr>
        <w:t xml:space="preserve">Construction/Recoding: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3"/>
        <w:gridCol w:w="4313"/>
      </w:tblGrid>
      <w:tr w:rsidR="009840F8" w:rsidRPr="000E017B" w14:paraId="745C92A1" w14:textId="77777777">
        <w:trPr>
          <w:jc w:val="center"/>
        </w:trPr>
        <w:tc>
          <w:tcPr>
            <w:tcW w:w="2543" w:type="pct"/>
            <w:tcMar>
              <w:top w:w="57" w:type="dxa"/>
              <w:bottom w:w="57" w:type="dxa"/>
            </w:tcMar>
            <w:vAlign w:val="center"/>
          </w:tcPr>
          <w:p w14:paraId="32942999" w14:textId="77777777" w:rsidR="009840F8" w:rsidRPr="000E017B" w:rsidRDefault="009840F8" w:rsidP="002B43D8">
            <w:pPr>
              <w:jc w:val="center"/>
              <w:rPr>
                <w:b/>
                <w:sz w:val="22"/>
                <w:szCs w:val="22"/>
                <w:lang w:val="en-GB"/>
              </w:rPr>
            </w:pPr>
            <w:r w:rsidRPr="000E017B">
              <w:rPr>
                <w:b/>
                <w:sz w:val="22"/>
                <w:szCs w:val="22"/>
                <w:lang w:val="en-GB"/>
              </w:rPr>
              <w:t xml:space="preserve">Country Variable Codes/Construction Rules </w:t>
            </w:r>
          </w:p>
        </w:tc>
        <w:tc>
          <w:tcPr>
            <w:tcW w:w="2457" w:type="pct"/>
            <w:tcMar>
              <w:top w:w="57" w:type="dxa"/>
              <w:bottom w:w="57" w:type="dxa"/>
            </w:tcMar>
            <w:vAlign w:val="center"/>
          </w:tcPr>
          <w:p w14:paraId="790C9FD4" w14:textId="77777777" w:rsidR="009840F8" w:rsidRPr="000E017B" w:rsidRDefault="009840F8" w:rsidP="002B43D8">
            <w:pPr>
              <w:jc w:val="center"/>
              <w:rPr>
                <w:b/>
                <w:sz w:val="22"/>
                <w:szCs w:val="22"/>
                <w:lang w:val="en-GB"/>
              </w:rPr>
            </w:pPr>
            <w:r w:rsidRPr="000E017B">
              <w:rPr>
                <w:b/>
                <w:sz w:val="22"/>
                <w:szCs w:val="22"/>
                <w:lang w:val="en-GB"/>
              </w:rPr>
              <w:sym w:font="Wingdings" w:char="F0E8"/>
            </w:r>
            <w:r w:rsidRPr="000E017B">
              <w:rPr>
                <w:b/>
                <w:sz w:val="22"/>
                <w:szCs w:val="22"/>
                <w:lang w:val="en-GB"/>
              </w:rPr>
              <w:t>SPWORK</w:t>
            </w:r>
          </w:p>
        </w:tc>
      </w:tr>
      <w:tr w:rsidR="002670F8" w:rsidRPr="000E017B" w14:paraId="738EE487" w14:textId="77777777">
        <w:trPr>
          <w:jc w:val="center"/>
        </w:trPr>
        <w:tc>
          <w:tcPr>
            <w:tcW w:w="2543" w:type="pct"/>
          </w:tcPr>
          <w:p w14:paraId="1E722C31" w14:textId="77777777" w:rsidR="002670F8" w:rsidRPr="000E017B" w:rsidRDefault="002670F8" w:rsidP="002670F8">
            <w:pPr>
              <w:spacing w:after="0"/>
              <w:rPr>
                <w:sz w:val="22"/>
                <w:szCs w:val="22"/>
                <w:lang w:val="en-GB"/>
              </w:rPr>
            </w:pPr>
            <w:r w:rsidRPr="00AD7C7A">
              <w:rPr>
                <w:sz w:val="22"/>
                <w:szCs w:val="22"/>
                <w:lang w:val="en-GB"/>
              </w:rPr>
              <w:t>If</w:t>
            </w:r>
            <w:r w:rsidRPr="00AD7C7A">
              <w:rPr>
                <w:b/>
                <w:sz w:val="22"/>
                <w:szCs w:val="22"/>
                <w:lang w:val="en-GB"/>
              </w:rPr>
              <w:t xml:space="preserve"> (</w:t>
            </w:r>
            <w:r w:rsidRPr="00AD7C7A">
              <w:rPr>
                <w:sz w:val="22"/>
                <w:szCs w:val="22"/>
                <w:lang w:val="en-GB"/>
              </w:rPr>
              <w:t>#</w:t>
            </w:r>
            <w:r>
              <w:rPr>
                <w:sz w:val="22"/>
                <w:szCs w:val="22"/>
                <w:lang w:val="en-GB"/>
              </w:rPr>
              <w:t>D.16.</w:t>
            </w:r>
            <w:r w:rsidRPr="00AD7C7A">
              <w:rPr>
                <w:sz w:val="22"/>
                <w:szCs w:val="22"/>
                <w:lang w:val="en-GB"/>
              </w:rPr>
              <w:t>=1)</w:t>
            </w:r>
          </w:p>
        </w:tc>
        <w:tc>
          <w:tcPr>
            <w:tcW w:w="2457" w:type="pct"/>
          </w:tcPr>
          <w:p w14:paraId="1D161777" w14:textId="56AD7B16" w:rsidR="002670F8" w:rsidRPr="000E017B" w:rsidRDefault="002670F8" w:rsidP="002670F8">
            <w:pPr>
              <w:spacing w:after="0"/>
              <w:jc w:val="left"/>
              <w:rPr>
                <w:sz w:val="22"/>
                <w:lang w:val="en-GB"/>
              </w:rPr>
            </w:pPr>
            <w:r w:rsidRPr="000E017B">
              <w:rPr>
                <w:sz w:val="22"/>
                <w:lang w:val="en-GB"/>
              </w:rPr>
              <w:t>1. Currently in paid work</w:t>
            </w:r>
          </w:p>
        </w:tc>
      </w:tr>
      <w:tr w:rsidR="002670F8" w:rsidRPr="000E017B" w14:paraId="0856683D" w14:textId="77777777">
        <w:trPr>
          <w:jc w:val="center"/>
        </w:trPr>
        <w:tc>
          <w:tcPr>
            <w:tcW w:w="2543" w:type="pct"/>
          </w:tcPr>
          <w:p w14:paraId="4BE20701" w14:textId="77777777" w:rsidR="002670F8" w:rsidRDefault="002670F8" w:rsidP="002670F8">
            <w:r w:rsidRPr="00D83904">
              <w:rPr>
                <w:sz w:val="22"/>
                <w:szCs w:val="22"/>
                <w:lang w:val="en-GB"/>
              </w:rPr>
              <w:t>If</w:t>
            </w:r>
            <w:r w:rsidRPr="00D83904">
              <w:rPr>
                <w:b/>
                <w:sz w:val="22"/>
                <w:szCs w:val="22"/>
                <w:lang w:val="en-GB"/>
              </w:rPr>
              <w:t xml:space="preserve"> (</w:t>
            </w:r>
            <w:r w:rsidRPr="00D83904">
              <w:rPr>
                <w:sz w:val="22"/>
                <w:szCs w:val="22"/>
                <w:lang w:val="en-GB"/>
              </w:rPr>
              <w:t>#D.16</w:t>
            </w:r>
            <w:r>
              <w:rPr>
                <w:sz w:val="22"/>
                <w:szCs w:val="22"/>
                <w:lang w:val="en-GB"/>
              </w:rPr>
              <w:t>.=2</w:t>
            </w:r>
            <w:r w:rsidRPr="00D83904">
              <w:rPr>
                <w:sz w:val="22"/>
                <w:szCs w:val="22"/>
                <w:lang w:val="en-GB"/>
              </w:rPr>
              <w:t>)</w:t>
            </w:r>
          </w:p>
        </w:tc>
        <w:tc>
          <w:tcPr>
            <w:tcW w:w="2457" w:type="pct"/>
          </w:tcPr>
          <w:p w14:paraId="393383DC" w14:textId="3D16BAD8" w:rsidR="002670F8" w:rsidRPr="000E017B" w:rsidRDefault="002670F8" w:rsidP="002670F8">
            <w:pPr>
              <w:spacing w:after="0"/>
              <w:jc w:val="left"/>
              <w:rPr>
                <w:sz w:val="22"/>
                <w:lang w:val="en-GB"/>
              </w:rPr>
            </w:pPr>
            <w:r w:rsidRPr="000E017B">
              <w:rPr>
                <w:sz w:val="22"/>
                <w:lang w:val="en-GB"/>
              </w:rPr>
              <w:t>2. Currently not in paid work, paid work in the past</w:t>
            </w:r>
          </w:p>
        </w:tc>
      </w:tr>
      <w:tr w:rsidR="002670F8" w:rsidRPr="000E017B" w14:paraId="67586E23" w14:textId="77777777">
        <w:trPr>
          <w:jc w:val="center"/>
        </w:trPr>
        <w:tc>
          <w:tcPr>
            <w:tcW w:w="2543" w:type="pct"/>
          </w:tcPr>
          <w:p w14:paraId="75E9B36A" w14:textId="77777777" w:rsidR="002670F8" w:rsidRDefault="002670F8" w:rsidP="002670F8">
            <w:r w:rsidRPr="00D83904">
              <w:rPr>
                <w:sz w:val="22"/>
                <w:szCs w:val="22"/>
                <w:lang w:val="en-GB"/>
              </w:rPr>
              <w:t>If</w:t>
            </w:r>
            <w:r w:rsidRPr="00D83904">
              <w:rPr>
                <w:b/>
                <w:sz w:val="22"/>
                <w:szCs w:val="22"/>
                <w:lang w:val="en-GB"/>
              </w:rPr>
              <w:t xml:space="preserve"> (</w:t>
            </w:r>
            <w:r w:rsidRPr="00D83904">
              <w:rPr>
                <w:sz w:val="22"/>
                <w:szCs w:val="22"/>
                <w:lang w:val="en-GB"/>
              </w:rPr>
              <w:t>#D.16</w:t>
            </w:r>
            <w:r>
              <w:rPr>
                <w:sz w:val="22"/>
                <w:szCs w:val="22"/>
                <w:lang w:val="en-GB"/>
              </w:rPr>
              <w:t>.=3</w:t>
            </w:r>
            <w:r w:rsidRPr="00D83904">
              <w:rPr>
                <w:sz w:val="22"/>
                <w:szCs w:val="22"/>
                <w:lang w:val="en-GB"/>
              </w:rPr>
              <w:t>)</w:t>
            </w:r>
          </w:p>
        </w:tc>
        <w:tc>
          <w:tcPr>
            <w:tcW w:w="2457" w:type="pct"/>
          </w:tcPr>
          <w:p w14:paraId="2194DFBF" w14:textId="3408D57E" w:rsidR="002670F8" w:rsidRPr="000E017B" w:rsidRDefault="002670F8" w:rsidP="002670F8">
            <w:pPr>
              <w:spacing w:after="0"/>
              <w:jc w:val="left"/>
              <w:rPr>
                <w:sz w:val="22"/>
                <w:lang w:val="en-GB"/>
              </w:rPr>
            </w:pPr>
            <w:r w:rsidRPr="000E017B">
              <w:rPr>
                <w:sz w:val="22"/>
                <w:lang w:val="en-GB"/>
              </w:rPr>
              <w:t>3. Never had paid work</w:t>
            </w:r>
          </w:p>
        </w:tc>
      </w:tr>
      <w:tr w:rsidR="002670F8" w:rsidRPr="000E017B" w14:paraId="2BB8129D" w14:textId="77777777">
        <w:trPr>
          <w:jc w:val="center"/>
        </w:trPr>
        <w:tc>
          <w:tcPr>
            <w:tcW w:w="2543" w:type="pct"/>
          </w:tcPr>
          <w:p w14:paraId="4686270E" w14:textId="673CBB04" w:rsidR="002670F8" w:rsidRPr="000E017B" w:rsidRDefault="002670F8" w:rsidP="002670F8">
            <w:pPr>
              <w:spacing w:after="0"/>
              <w:rPr>
                <w:sz w:val="22"/>
                <w:lang w:val="en-GB"/>
              </w:rPr>
            </w:pPr>
            <w:r w:rsidRPr="00D83904">
              <w:rPr>
                <w:sz w:val="22"/>
                <w:szCs w:val="22"/>
                <w:lang w:val="en-GB"/>
              </w:rPr>
              <w:t>If</w:t>
            </w:r>
            <w:r w:rsidRPr="00D83904">
              <w:rPr>
                <w:b/>
                <w:sz w:val="22"/>
                <w:szCs w:val="22"/>
                <w:lang w:val="en-GB"/>
              </w:rPr>
              <w:t xml:space="preserve"> (</w:t>
            </w:r>
            <w:r w:rsidRPr="00D83904">
              <w:rPr>
                <w:sz w:val="22"/>
                <w:szCs w:val="22"/>
                <w:lang w:val="en-GB"/>
              </w:rPr>
              <w:t>#D.16</w:t>
            </w:r>
            <w:r>
              <w:rPr>
                <w:sz w:val="22"/>
                <w:szCs w:val="22"/>
                <w:lang w:val="en-GB"/>
              </w:rPr>
              <w:t>.=99</w:t>
            </w:r>
            <w:r w:rsidRPr="00D83904">
              <w:rPr>
                <w:sz w:val="22"/>
                <w:szCs w:val="22"/>
                <w:lang w:val="en-GB"/>
              </w:rPr>
              <w:t>)</w:t>
            </w:r>
          </w:p>
        </w:tc>
        <w:tc>
          <w:tcPr>
            <w:tcW w:w="2457" w:type="pct"/>
          </w:tcPr>
          <w:p w14:paraId="239524F8" w14:textId="77EAF5B4" w:rsidR="002670F8" w:rsidRPr="000E017B" w:rsidRDefault="002670F8" w:rsidP="002670F8">
            <w:pPr>
              <w:spacing w:after="0"/>
              <w:jc w:val="left"/>
              <w:rPr>
                <w:sz w:val="22"/>
                <w:lang w:val="en-GB"/>
              </w:rPr>
            </w:pPr>
            <w:r w:rsidRPr="000E017B">
              <w:rPr>
                <w:sz w:val="22"/>
                <w:lang w:val="en-GB"/>
              </w:rPr>
              <w:t>9. No answer</w:t>
            </w:r>
          </w:p>
        </w:tc>
      </w:tr>
      <w:tr w:rsidR="002670F8" w:rsidRPr="000E017B" w14:paraId="074B2CE0" w14:textId="77777777">
        <w:trPr>
          <w:jc w:val="center"/>
        </w:trPr>
        <w:tc>
          <w:tcPr>
            <w:tcW w:w="2543" w:type="pct"/>
          </w:tcPr>
          <w:p w14:paraId="4FAEE6AD" w14:textId="77777777" w:rsidR="002670F8" w:rsidRPr="000E017B" w:rsidRDefault="002670F8" w:rsidP="002670F8">
            <w:pPr>
              <w:spacing w:after="0"/>
              <w:rPr>
                <w:sz w:val="22"/>
                <w:lang w:val="en-GB"/>
              </w:rPr>
            </w:pPr>
          </w:p>
        </w:tc>
        <w:tc>
          <w:tcPr>
            <w:tcW w:w="2457" w:type="pct"/>
          </w:tcPr>
          <w:p w14:paraId="03D46C4B" w14:textId="4E42CA43" w:rsidR="002670F8" w:rsidRPr="000E017B" w:rsidRDefault="002670F8" w:rsidP="002670F8">
            <w:pPr>
              <w:spacing w:after="0"/>
              <w:jc w:val="left"/>
              <w:rPr>
                <w:sz w:val="22"/>
                <w:lang w:val="en-GB"/>
              </w:rPr>
            </w:pPr>
            <w:r w:rsidRPr="000E017B">
              <w:rPr>
                <w:sz w:val="22"/>
                <w:lang w:val="en-GB"/>
              </w:rPr>
              <w:t>0. NAP (Code 3</w:t>
            </w:r>
            <w:r>
              <w:rPr>
                <w:sz w:val="22"/>
                <w:lang w:val="en-GB"/>
              </w:rPr>
              <w:t xml:space="preserve"> or 7</w:t>
            </w:r>
            <w:r w:rsidRPr="000E017B">
              <w:rPr>
                <w:sz w:val="22"/>
                <w:lang w:val="en-GB"/>
              </w:rPr>
              <w:t xml:space="preserve"> in PARTLIV)</w:t>
            </w:r>
          </w:p>
        </w:tc>
      </w:tr>
    </w:tbl>
    <w:p w14:paraId="2C93EF79" w14:textId="77777777" w:rsidR="009840F8" w:rsidRPr="000E017B" w:rsidRDefault="009840F8" w:rsidP="009840F8">
      <w:pPr>
        <w:jc w:val="left"/>
        <w:rPr>
          <w:lang w:val="en-GB"/>
        </w:rPr>
      </w:pPr>
    </w:p>
    <w:p w14:paraId="4256BE16" w14:textId="77777777" w:rsidR="009840F8" w:rsidRPr="000E017B" w:rsidRDefault="009840F8" w:rsidP="009840F8">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840F8" w:rsidRPr="000E017B" w14:paraId="3987496E" w14:textId="77777777">
        <w:tc>
          <w:tcPr>
            <w:tcW w:w="8995" w:type="dxa"/>
          </w:tcPr>
          <w:p w14:paraId="14C736A0" w14:textId="77777777" w:rsidR="001D444C" w:rsidRPr="000E017B" w:rsidRDefault="001D444C" w:rsidP="001D444C">
            <w:pPr>
              <w:spacing w:after="0"/>
              <w:rPr>
                <w:b/>
                <w:lang w:val="en-GB"/>
              </w:rPr>
            </w:pPr>
          </w:p>
        </w:tc>
      </w:tr>
    </w:tbl>
    <w:p w14:paraId="1618C85F" w14:textId="77777777" w:rsidR="009840F8" w:rsidRPr="000E017B" w:rsidRDefault="009840F8" w:rsidP="002B56D3">
      <w:pPr>
        <w:keepNext/>
        <w:jc w:val="center"/>
        <w:rPr>
          <w:rFonts w:ascii="Arial" w:hAnsi="Arial"/>
          <w:b/>
          <w:sz w:val="22"/>
          <w:lang w:val="en-GB"/>
        </w:rPr>
      </w:pPr>
    </w:p>
    <w:p w14:paraId="4FCB9BF5" w14:textId="77777777" w:rsidR="009840F8" w:rsidRPr="000E017B" w:rsidRDefault="009840F8" w:rsidP="009840F8">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 xml:space="preserve">SPWRKHRS – </w:t>
      </w:r>
      <w:r w:rsidRPr="000E017B">
        <w:rPr>
          <w:rFonts w:ascii="Arial" w:hAnsi="Arial"/>
          <w:sz w:val="22"/>
          <w:lang w:val="en-GB"/>
        </w:rPr>
        <w:t>Spouse, partner: hours worked weekly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9840F8" w:rsidRPr="001637AA" w14:paraId="451EC5E1" w14:textId="77777777">
        <w:tc>
          <w:tcPr>
            <w:tcW w:w="1384" w:type="dxa"/>
            <w:tcMar>
              <w:top w:w="57" w:type="dxa"/>
              <w:bottom w:w="57" w:type="dxa"/>
            </w:tcMar>
            <w:vAlign w:val="center"/>
          </w:tcPr>
          <w:p w14:paraId="512AEFBA" w14:textId="77777777" w:rsidR="009840F8" w:rsidRPr="001637AA" w:rsidRDefault="009840F8" w:rsidP="002B43D8">
            <w:pPr>
              <w:jc w:val="left"/>
              <w:rPr>
                <w:i/>
                <w:sz w:val="22"/>
                <w:szCs w:val="22"/>
                <w:lang w:val="en-GB"/>
              </w:rPr>
            </w:pPr>
          </w:p>
        </w:tc>
        <w:tc>
          <w:tcPr>
            <w:tcW w:w="3780" w:type="dxa"/>
            <w:tcMar>
              <w:top w:w="57" w:type="dxa"/>
              <w:bottom w:w="57" w:type="dxa"/>
            </w:tcMar>
            <w:vAlign w:val="center"/>
          </w:tcPr>
          <w:p w14:paraId="773B97B8" w14:textId="77777777" w:rsidR="009840F8" w:rsidRPr="001637AA" w:rsidRDefault="009840F8"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4438764A" w14:textId="77777777" w:rsidR="009840F8" w:rsidRPr="001637AA" w:rsidRDefault="009840F8" w:rsidP="002B43D8">
            <w:pPr>
              <w:jc w:val="center"/>
              <w:rPr>
                <w:b/>
                <w:sz w:val="22"/>
                <w:szCs w:val="22"/>
                <w:lang w:val="en-GB"/>
              </w:rPr>
            </w:pPr>
            <w:r w:rsidRPr="001637AA">
              <w:rPr>
                <w:b/>
                <w:sz w:val="22"/>
                <w:szCs w:val="22"/>
                <w:lang w:val="en-GB"/>
              </w:rPr>
              <w:t>English Translation</w:t>
            </w:r>
          </w:p>
        </w:tc>
      </w:tr>
      <w:tr w:rsidR="009840F8" w:rsidRPr="001637AA" w14:paraId="164C5B51" w14:textId="77777777">
        <w:tc>
          <w:tcPr>
            <w:tcW w:w="1384" w:type="dxa"/>
          </w:tcPr>
          <w:p w14:paraId="489A3024" w14:textId="77777777" w:rsidR="009840F8" w:rsidRPr="001637AA" w:rsidRDefault="009840F8" w:rsidP="002B43D8">
            <w:pPr>
              <w:spacing w:after="0"/>
              <w:jc w:val="left"/>
              <w:rPr>
                <w:sz w:val="22"/>
                <w:szCs w:val="22"/>
                <w:lang w:val="en-GB"/>
              </w:rPr>
            </w:pPr>
            <w:r w:rsidRPr="001637AA">
              <w:rPr>
                <w:i/>
                <w:sz w:val="22"/>
                <w:szCs w:val="22"/>
                <w:lang w:val="en-GB"/>
              </w:rPr>
              <w:t>Question no. and text</w:t>
            </w:r>
          </w:p>
        </w:tc>
        <w:tc>
          <w:tcPr>
            <w:tcW w:w="3780" w:type="dxa"/>
          </w:tcPr>
          <w:p w14:paraId="5E35A207" w14:textId="77777777" w:rsidR="009840F8" w:rsidRPr="001637AA" w:rsidRDefault="001D444C" w:rsidP="002B43D8">
            <w:pPr>
              <w:spacing w:after="0"/>
              <w:jc w:val="left"/>
              <w:rPr>
                <w:sz w:val="22"/>
                <w:szCs w:val="22"/>
                <w:lang w:val="en-GB"/>
              </w:rPr>
            </w:pPr>
            <w:r w:rsidRPr="001637AA">
              <w:rPr>
                <w:sz w:val="22"/>
                <w:szCs w:val="22"/>
                <w:lang w:val="en-GB"/>
              </w:rPr>
              <w:t xml:space="preserve">D.17. </w:t>
            </w:r>
            <w:r w:rsidRPr="001637AA">
              <w:rPr>
                <w:bCs/>
                <w:sz w:val="22"/>
                <w:szCs w:val="22"/>
              </w:rPr>
              <w:t>Eşiniz ya da birlikte yaşadığınız hayat arkadaşınız yaptığı fazla mesai de dâhil olmak üzere haftada normal olarak kaç saat çalışmaktadır?</w:t>
            </w:r>
          </w:p>
        </w:tc>
        <w:tc>
          <w:tcPr>
            <w:tcW w:w="3780" w:type="dxa"/>
          </w:tcPr>
          <w:p w14:paraId="4A95D549" w14:textId="77777777" w:rsidR="001D444C" w:rsidRPr="001637AA" w:rsidRDefault="001D444C" w:rsidP="001D444C">
            <w:pPr>
              <w:spacing w:after="0"/>
              <w:jc w:val="left"/>
              <w:rPr>
                <w:sz w:val="22"/>
                <w:szCs w:val="22"/>
                <w:lang w:val="en-US"/>
              </w:rPr>
            </w:pPr>
            <w:r w:rsidRPr="001637AA">
              <w:rPr>
                <w:sz w:val="22"/>
                <w:szCs w:val="22"/>
                <w:lang w:val="en-GB"/>
              </w:rPr>
              <w:t xml:space="preserve">D.17. </w:t>
            </w:r>
            <w:r w:rsidRPr="001637AA">
              <w:rPr>
                <w:sz w:val="22"/>
                <w:szCs w:val="22"/>
                <w:lang w:val="en-US"/>
              </w:rPr>
              <w:t xml:space="preserve">How many hours does your spouse/ partner usually work for pay in a normal week, including overtime? </w:t>
            </w:r>
          </w:p>
          <w:p w14:paraId="71243D30" w14:textId="77777777" w:rsidR="009840F8" w:rsidRPr="001637AA" w:rsidRDefault="009840F8" w:rsidP="001D444C">
            <w:pPr>
              <w:spacing w:after="0"/>
              <w:jc w:val="left"/>
              <w:rPr>
                <w:sz w:val="22"/>
                <w:szCs w:val="22"/>
                <w:lang w:val="en-GB"/>
              </w:rPr>
            </w:pPr>
          </w:p>
        </w:tc>
      </w:tr>
      <w:tr w:rsidR="00E5076A" w:rsidRPr="001637AA" w14:paraId="4F49DCFC" w14:textId="77777777">
        <w:trPr>
          <w:cantSplit/>
        </w:trPr>
        <w:tc>
          <w:tcPr>
            <w:tcW w:w="1384" w:type="dxa"/>
            <w:vMerge w:val="restart"/>
          </w:tcPr>
          <w:p w14:paraId="0A57F617" w14:textId="77777777" w:rsidR="00E5076A" w:rsidRPr="001637AA" w:rsidRDefault="00E5076A" w:rsidP="002B43D8">
            <w:pPr>
              <w:spacing w:after="0"/>
              <w:jc w:val="left"/>
              <w:rPr>
                <w:sz w:val="22"/>
                <w:szCs w:val="22"/>
                <w:lang w:val="en-GB"/>
              </w:rPr>
            </w:pPr>
            <w:r w:rsidRPr="001637AA">
              <w:rPr>
                <w:i/>
                <w:sz w:val="22"/>
                <w:szCs w:val="22"/>
                <w:lang w:val="en-GB"/>
              </w:rPr>
              <w:t>Codes/ Categories</w:t>
            </w:r>
          </w:p>
        </w:tc>
        <w:tc>
          <w:tcPr>
            <w:tcW w:w="3780" w:type="dxa"/>
          </w:tcPr>
          <w:p w14:paraId="6B8884A7" w14:textId="77777777" w:rsidR="00E5076A" w:rsidRPr="001637AA" w:rsidRDefault="00E5076A" w:rsidP="00E5076A">
            <w:pPr>
              <w:spacing w:after="0"/>
              <w:rPr>
                <w:sz w:val="22"/>
                <w:szCs w:val="22"/>
                <w:lang w:val="en-GB"/>
              </w:rPr>
            </w:pPr>
            <w:r w:rsidRPr="001637AA">
              <w:rPr>
                <w:sz w:val="22"/>
                <w:szCs w:val="22"/>
                <w:lang w:val="en-GB"/>
              </w:rPr>
              <w:t>10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6F55F2A0" w14:textId="77777777" w:rsidR="00E5076A" w:rsidRPr="001637AA" w:rsidRDefault="00E5076A" w:rsidP="00E5076A">
            <w:pPr>
              <w:spacing w:after="0"/>
              <w:rPr>
                <w:sz w:val="22"/>
                <w:szCs w:val="22"/>
                <w:lang w:val="en-GB"/>
              </w:rPr>
            </w:pPr>
            <w:r w:rsidRPr="001637AA">
              <w:rPr>
                <w:sz w:val="22"/>
                <w:szCs w:val="22"/>
                <w:lang w:val="en-GB"/>
              </w:rPr>
              <w:t>10 (Lowest valid code)</w:t>
            </w:r>
          </w:p>
        </w:tc>
      </w:tr>
      <w:tr w:rsidR="00E5076A" w:rsidRPr="001637AA" w14:paraId="24BF6165" w14:textId="77777777">
        <w:trPr>
          <w:cantSplit/>
        </w:trPr>
        <w:tc>
          <w:tcPr>
            <w:tcW w:w="1384" w:type="dxa"/>
            <w:vMerge/>
          </w:tcPr>
          <w:p w14:paraId="5FAF88EF" w14:textId="77777777" w:rsidR="00E5076A" w:rsidRPr="001637AA" w:rsidRDefault="00E5076A" w:rsidP="002B43D8">
            <w:pPr>
              <w:spacing w:after="0"/>
              <w:jc w:val="left"/>
              <w:rPr>
                <w:sz w:val="22"/>
                <w:szCs w:val="22"/>
                <w:lang w:val="en-GB"/>
              </w:rPr>
            </w:pPr>
          </w:p>
        </w:tc>
        <w:tc>
          <w:tcPr>
            <w:tcW w:w="3780" w:type="dxa"/>
          </w:tcPr>
          <w:p w14:paraId="6C252D69" w14:textId="77777777" w:rsidR="00E5076A" w:rsidRPr="001637AA" w:rsidRDefault="00266082" w:rsidP="00E5076A">
            <w:pPr>
              <w:spacing w:after="0"/>
              <w:rPr>
                <w:sz w:val="22"/>
                <w:szCs w:val="22"/>
                <w:lang w:val="en-GB"/>
              </w:rPr>
            </w:pPr>
            <w:r>
              <w:rPr>
                <w:sz w:val="22"/>
                <w:szCs w:val="22"/>
                <w:lang w:val="en-GB"/>
              </w:rPr>
              <w:t>90</w:t>
            </w:r>
            <w:r w:rsidR="00E5076A" w:rsidRPr="001637AA">
              <w:rPr>
                <w:sz w:val="22"/>
                <w:szCs w:val="22"/>
                <w:lang w:val="en-GB"/>
              </w:rPr>
              <w:t xml:space="preserve"> (</w:t>
            </w:r>
            <w:proofErr w:type="spellStart"/>
            <w:r w:rsidR="00E5076A" w:rsidRPr="001637AA">
              <w:rPr>
                <w:sz w:val="22"/>
                <w:szCs w:val="22"/>
                <w:lang w:val="en-GB"/>
              </w:rPr>
              <w:t>En</w:t>
            </w:r>
            <w:proofErr w:type="spellEnd"/>
            <w:r w:rsidR="00E5076A" w:rsidRPr="001637AA">
              <w:rPr>
                <w:sz w:val="22"/>
                <w:szCs w:val="22"/>
                <w:lang w:val="en-GB"/>
              </w:rPr>
              <w:t xml:space="preserve"> </w:t>
            </w:r>
            <w:proofErr w:type="spellStart"/>
            <w:r w:rsidR="00E5076A" w:rsidRPr="001637AA">
              <w:rPr>
                <w:sz w:val="22"/>
                <w:szCs w:val="22"/>
                <w:lang w:val="en-GB"/>
              </w:rPr>
              <w:t>büyük</w:t>
            </w:r>
            <w:proofErr w:type="spellEnd"/>
            <w:r w:rsidR="00E5076A" w:rsidRPr="001637AA">
              <w:rPr>
                <w:sz w:val="22"/>
                <w:szCs w:val="22"/>
                <w:lang w:val="en-GB"/>
              </w:rPr>
              <w:t xml:space="preserve"> </w:t>
            </w:r>
            <w:proofErr w:type="spellStart"/>
            <w:r w:rsidR="00E5076A" w:rsidRPr="001637AA">
              <w:rPr>
                <w:sz w:val="22"/>
                <w:szCs w:val="22"/>
                <w:lang w:val="en-GB"/>
              </w:rPr>
              <w:t>geçerli</w:t>
            </w:r>
            <w:proofErr w:type="spellEnd"/>
            <w:r w:rsidR="00E5076A" w:rsidRPr="001637AA">
              <w:rPr>
                <w:sz w:val="22"/>
                <w:szCs w:val="22"/>
                <w:lang w:val="en-GB"/>
              </w:rPr>
              <w:t xml:space="preserve"> </w:t>
            </w:r>
            <w:proofErr w:type="spellStart"/>
            <w:r w:rsidR="00E5076A" w:rsidRPr="001637AA">
              <w:rPr>
                <w:sz w:val="22"/>
                <w:szCs w:val="22"/>
                <w:lang w:val="en-GB"/>
              </w:rPr>
              <w:t>kodlama</w:t>
            </w:r>
            <w:proofErr w:type="spellEnd"/>
            <w:r w:rsidR="00E5076A" w:rsidRPr="001637AA">
              <w:rPr>
                <w:sz w:val="22"/>
                <w:szCs w:val="22"/>
                <w:lang w:val="en-GB"/>
              </w:rPr>
              <w:t>)</w:t>
            </w:r>
          </w:p>
        </w:tc>
        <w:tc>
          <w:tcPr>
            <w:tcW w:w="3780" w:type="dxa"/>
          </w:tcPr>
          <w:p w14:paraId="694C0742" w14:textId="77777777" w:rsidR="00E5076A" w:rsidRPr="001637AA" w:rsidRDefault="00266082" w:rsidP="00E5076A">
            <w:pPr>
              <w:spacing w:after="0"/>
              <w:rPr>
                <w:sz w:val="22"/>
                <w:szCs w:val="22"/>
                <w:lang w:val="en-GB"/>
              </w:rPr>
            </w:pPr>
            <w:r>
              <w:rPr>
                <w:sz w:val="22"/>
                <w:szCs w:val="22"/>
                <w:lang w:val="en-GB"/>
              </w:rPr>
              <w:t>90</w:t>
            </w:r>
            <w:r w:rsidR="00E5076A" w:rsidRPr="001637AA">
              <w:rPr>
                <w:sz w:val="22"/>
                <w:szCs w:val="22"/>
                <w:lang w:val="en-GB"/>
              </w:rPr>
              <w:t xml:space="preserve"> (Highest valid code)</w:t>
            </w:r>
          </w:p>
        </w:tc>
      </w:tr>
      <w:tr w:rsidR="00E5076A" w:rsidRPr="001637AA" w14:paraId="2F7EC95C" w14:textId="77777777">
        <w:trPr>
          <w:cantSplit/>
        </w:trPr>
        <w:tc>
          <w:tcPr>
            <w:tcW w:w="1384" w:type="dxa"/>
            <w:vMerge/>
          </w:tcPr>
          <w:p w14:paraId="5D08212D" w14:textId="77777777" w:rsidR="00E5076A" w:rsidRPr="001637AA" w:rsidRDefault="00E5076A" w:rsidP="002B43D8">
            <w:pPr>
              <w:spacing w:after="0"/>
              <w:jc w:val="left"/>
              <w:rPr>
                <w:sz w:val="22"/>
                <w:szCs w:val="22"/>
                <w:lang w:val="en-GB"/>
              </w:rPr>
            </w:pPr>
          </w:p>
        </w:tc>
        <w:tc>
          <w:tcPr>
            <w:tcW w:w="3780" w:type="dxa"/>
          </w:tcPr>
          <w:p w14:paraId="1BEDB21D" w14:textId="77777777" w:rsidR="00E5076A" w:rsidRPr="001637AA" w:rsidRDefault="00E5076A" w:rsidP="00E5076A">
            <w:pPr>
              <w:spacing w:after="0"/>
              <w:rPr>
                <w:sz w:val="22"/>
                <w:szCs w:val="22"/>
                <w:lang w:val="en-GB"/>
              </w:rPr>
            </w:pPr>
            <w:r w:rsidRPr="001637AA">
              <w:rPr>
                <w:sz w:val="22"/>
                <w:szCs w:val="22"/>
                <w:lang w:val="en-GB"/>
              </w:rPr>
              <w:t xml:space="preserve">98. </w:t>
            </w:r>
            <w:r w:rsidRPr="001637AA">
              <w:rPr>
                <w:sz w:val="22"/>
                <w:szCs w:val="22"/>
              </w:rPr>
              <w:t>Fikri Yok / Bilmiyor</w:t>
            </w:r>
          </w:p>
        </w:tc>
        <w:tc>
          <w:tcPr>
            <w:tcW w:w="3780" w:type="dxa"/>
          </w:tcPr>
          <w:p w14:paraId="08D6B231" w14:textId="77777777" w:rsidR="00E5076A" w:rsidRPr="001637AA" w:rsidRDefault="00E5076A" w:rsidP="00E5076A">
            <w:pPr>
              <w:spacing w:after="0"/>
              <w:rPr>
                <w:sz w:val="22"/>
                <w:szCs w:val="22"/>
                <w:lang w:val="en-GB"/>
              </w:rPr>
            </w:pPr>
            <w:r w:rsidRPr="001637AA">
              <w:rPr>
                <w:sz w:val="22"/>
                <w:szCs w:val="22"/>
                <w:lang w:val="en-GB"/>
              </w:rPr>
              <w:t>98. Don’t know</w:t>
            </w:r>
          </w:p>
        </w:tc>
      </w:tr>
      <w:tr w:rsidR="00E5076A" w:rsidRPr="001637AA" w14:paraId="4677558E" w14:textId="77777777">
        <w:trPr>
          <w:cantSplit/>
        </w:trPr>
        <w:tc>
          <w:tcPr>
            <w:tcW w:w="1384" w:type="dxa"/>
          </w:tcPr>
          <w:p w14:paraId="2DFF93CF" w14:textId="77777777" w:rsidR="00E5076A" w:rsidRPr="001637AA" w:rsidRDefault="00E5076A" w:rsidP="002B43D8">
            <w:pPr>
              <w:spacing w:after="0"/>
              <w:jc w:val="left"/>
              <w:rPr>
                <w:sz w:val="22"/>
                <w:szCs w:val="22"/>
                <w:lang w:val="en-GB"/>
              </w:rPr>
            </w:pPr>
          </w:p>
        </w:tc>
        <w:tc>
          <w:tcPr>
            <w:tcW w:w="3780" w:type="dxa"/>
          </w:tcPr>
          <w:p w14:paraId="40D62751" w14:textId="77777777" w:rsidR="00E5076A" w:rsidRPr="001637AA" w:rsidRDefault="00E5076A" w:rsidP="00E5076A">
            <w:pPr>
              <w:spacing w:after="0"/>
              <w:rPr>
                <w:sz w:val="22"/>
                <w:szCs w:val="22"/>
                <w:lang w:val="en-GB"/>
              </w:rPr>
            </w:pPr>
            <w:r w:rsidRPr="001637AA">
              <w:rPr>
                <w:sz w:val="22"/>
                <w:szCs w:val="22"/>
                <w:lang w:val="en-GB"/>
              </w:rPr>
              <w:t xml:space="preserve">99. </w:t>
            </w:r>
            <w:r w:rsidRPr="001637AA">
              <w:rPr>
                <w:sz w:val="22"/>
                <w:szCs w:val="22"/>
              </w:rPr>
              <w:t>Cevap Yok</w:t>
            </w:r>
          </w:p>
        </w:tc>
        <w:tc>
          <w:tcPr>
            <w:tcW w:w="3780" w:type="dxa"/>
          </w:tcPr>
          <w:p w14:paraId="72AF3453" w14:textId="77777777" w:rsidR="00E5076A" w:rsidRPr="001637AA" w:rsidRDefault="00E5076A" w:rsidP="00E5076A">
            <w:pPr>
              <w:spacing w:after="0"/>
              <w:rPr>
                <w:sz w:val="22"/>
                <w:szCs w:val="22"/>
                <w:lang w:val="en-GB"/>
              </w:rPr>
            </w:pPr>
            <w:r w:rsidRPr="001637AA">
              <w:rPr>
                <w:sz w:val="22"/>
                <w:szCs w:val="22"/>
                <w:lang w:val="en-GB"/>
              </w:rPr>
              <w:t>99. No answer</w:t>
            </w:r>
          </w:p>
        </w:tc>
      </w:tr>
      <w:tr w:rsidR="009840F8" w:rsidRPr="001637AA" w14:paraId="58F04FD6" w14:textId="77777777">
        <w:tc>
          <w:tcPr>
            <w:tcW w:w="1384" w:type="dxa"/>
          </w:tcPr>
          <w:p w14:paraId="6B19F6BC" w14:textId="77777777" w:rsidR="009840F8" w:rsidRPr="001637AA" w:rsidRDefault="009840F8" w:rsidP="002B43D8">
            <w:pPr>
              <w:spacing w:after="0"/>
              <w:jc w:val="left"/>
              <w:rPr>
                <w:i/>
                <w:sz w:val="22"/>
                <w:szCs w:val="22"/>
                <w:lang w:val="en-GB"/>
              </w:rPr>
            </w:pPr>
            <w:r w:rsidRPr="001637AA">
              <w:rPr>
                <w:i/>
                <w:sz w:val="22"/>
                <w:szCs w:val="22"/>
                <w:lang w:val="en-GB"/>
              </w:rPr>
              <w:t>Interviewer Instruction</w:t>
            </w:r>
          </w:p>
        </w:tc>
        <w:tc>
          <w:tcPr>
            <w:tcW w:w="3780" w:type="dxa"/>
          </w:tcPr>
          <w:p w14:paraId="5E1B7571" w14:textId="77777777" w:rsidR="009840F8" w:rsidRPr="001637AA" w:rsidRDefault="009840F8" w:rsidP="002B43D8">
            <w:pPr>
              <w:spacing w:after="0"/>
              <w:rPr>
                <w:sz w:val="22"/>
                <w:szCs w:val="22"/>
                <w:lang w:val="en-GB"/>
              </w:rPr>
            </w:pPr>
          </w:p>
        </w:tc>
        <w:tc>
          <w:tcPr>
            <w:tcW w:w="3780" w:type="dxa"/>
          </w:tcPr>
          <w:p w14:paraId="5E7566A9" w14:textId="77777777" w:rsidR="009840F8" w:rsidRPr="001637AA" w:rsidRDefault="009840F8" w:rsidP="002B43D8">
            <w:pPr>
              <w:spacing w:after="0"/>
              <w:rPr>
                <w:sz w:val="22"/>
                <w:szCs w:val="22"/>
                <w:lang w:val="en-GB"/>
              </w:rPr>
            </w:pPr>
          </w:p>
        </w:tc>
      </w:tr>
      <w:tr w:rsidR="009840F8" w:rsidRPr="001637AA" w14:paraId="6E936B88" w14:textId="77777777">
        <w:tc>
          <w:tcPr>
            <w:tcW w:w="1384" w:type="dxa"/>
          </w:tcPr>
          <w:p w14:paraId="1633BAE8" w14:textId="77777777" w:rsidR="009840F8" w:rsidRPr="001637AA" w:rsidRDefault="009840F8" w:rsidP="002B43D8">
            <w:pPr>
              <w:spacing w:after="0"/>
              <w:jc w:val="left"/>
              <w:rPr>
                <w:i/>
                <w:sz w:val="22"/>
                <w:szCs w:val="22"/>
                <w:lang w:val="en-GB"/>
              </w:rPr>
            </w:pPr>
            <w:r w:rsidRPr="001637AA">
              <w:rPr>
                <w:i/>
                <w:sz w:val="22"/>
                <w:szCs w:val="22"/>
                <w:lang w:val="en-GB"/>
              </w:rPr>
              <w:t>Translation Note</w:t>
            </w:r>
          </w:p>
        </w:tc>
        <w:tc>
          <w:tcPr>
            <w:tcW w:w="7560" w:type="dxa"/>
            <w:gridSpan w:val="2"/>
          </w:tcPr>
          <w:p w14:paraId="59961AEA" w14:textId="77777777" w:rsidR="009840F8" w:rsidRPr="001637AA" w:rsidRDefault="009840F8" w:rsidP="002B43D8">
            <w:pPr>
              <w:spacing w:after="0"/>
              <w:rPr>
                <w:sz w:val="22"/>
                <w:szCs w:val="22"/>
                <w:lang w:val="en-GB"/>
              </w:rPr>
            </w:pPr>
          </w:p>
        </w:tc>
      </w:tr>
      <w:tr w:rsidR="009840F8" w:rsidRPr="001637AA" w14:paraId="58E5BB52" w14:textId="77777777">
        <w:tc>
          <w:tcPr>
            <w:tcW w:w="1384" w:type="dxa"/>
          </w:tcPr>
          <w:p w14:paraId="28912928" w14:textId="77777777" w:rsidR="009840F8" w:rsidRPr="001637AA" w:rsidRDefault="009840F8" w:rsidP="002B43D8">
            <w:pPr>
              <w:spacing w:after="0"/>
              <w:jc w:val="left"/>
              <w:rPr>
                <w:i/>
                <w:sz w:val="22"/>
                <w:szCs w:val="22"/>
                <w:lang w:val="en-GB"/>
              </w:rPr>
            </w:pPr>
            <w:r w:rsidRPr="001637AA">
              <w:rPr>
                <w:i/>
                <w:sz w:val="22"/>
                <w:szCs w:val="22"/>
                <w:lang w:val="en-GB"/>
              </w:rPr>
              <w:t>Note</w:t>
            </w:r>
          </w:p>
        </w:tc>
        <w:tc>
          <w:tcPr>
            <w:tcW w:w="7560" w:type="dxa"/>
            <w:gridSpan w:val="2"/>
          </w:tcPr>
          <w:p w14:paraId="63E4BAF8" w14:textId="77777777" w:rsidR="009840F8" w:rsidRPr="001637AA" w:rsidRDefault="009840F8" w:rsidP="002B43D8">
            <w:pPr>
              <w:spacing w:after="0"/>
              <w:jc w:val="left"/>
              <w:rPr>
                <w:sz w:val="22"/>
                <w:szCs w:val="22"/>
                <w:lang w:val="en-GB"/>
              </w:rPr>
            </w:pPr>
          </w:p>
        </w:tc>
      </w:tr>
    </w:tbl>
    <w:p w14:paraId="005022F7" w14:textId="77777777" w:rsidR="009840F8" w:rsidRPr="000E017B" w:rsidRDefault="009840F8" w:rsidP="009840F8">
      <w:pPr>
        <w:spacing w:after="0"/>
        <w:jc w:val="left"/>
        <w:rPr>
          <w:b/>
          <w:lang w:val="en-GB"/>
        </w:rPr>
      </w:pPr>
    </w:p>
    <w:p w14:paraId="1D5A1FF8" w14:textId="77777777" w:rsidR="009840F8" w:rsidRPr="000E017B" w:rsidRDefault="009840F8" w:rsidP="009840F8">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840F8" w:rsidRPr="000E017B" w14:paraId="1BFABB56" w14:textId="77777777">
        <w:tc>
          <w:tcPr>
            <w:tcW w:w="8995" w:type="dxa"/>
          </w:tcPr>
          <w:p w14:paraId="25893674" w14:textId="77777777" w:rsidR="009840F8" w:rsidRPr="000E017B" w:rsidRDefault="00E5076A" w:rsidP="00E5076A">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D.16</w:t>
            </w:r>
            <w:r w:rsidRPr="006F72E4">
              <w:rPr>
                <w:sz w:val="22"/>
                <w:szCs w:val="22"/>
                <w:lang w:val="en-GB"/>
              </w:rPr>
              <w:t>.=</w:t>
            </w:r>
            <w:r>
              <w:rPr>
                <w:sz w:val="22"/>
                <w:szCs w:val="22"/>
                <w:lang w:val="en-GB"/>
              </w:rPr>
              <w:t>1 )</w:t>
            </w:r>
          </w:p>
        </w:tc>
      </w:tr>
    </w:tbl>
    <w:p w14:paraId="7CF198BF" w14:textId="77777777" w:rsidR="009840F8" w:rsidRPr="000E017B" w:rsidRDefault="009840F8" w:rsidP="009840F8">
      <w:pPr>
        <w:rPr>
          <w:b/>
          <w:lang w:val="en-GB"/>
        </w:rPr>
      </w:pPr>
    </w:p>
    <w:p w14:paraId="5B7DD4AA" w14:textId="77777777" w:rsidR="009840F8" w:rsidRPr="000E017B" w:rsidRDefault="009840F8" w:rsidP="009840F8">
      <w:pPr>
        <w:spacing w:after="0"/>
        <w:rPr>
          <w:lang w:val="en-GB"/>
        </w:rPr>
      </w:pPr>
      <w:r w:rsidRPr="000E017B">
        <w:rPr>
          <w:b/>
          <w:lang w:val="en-GB"/>
        </w:rPr>
        <w:t xml:space="preserve">Construction/Recoding: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3"/>
        <w:gridCol w:w="4313"/>
      </w:tblGrid>
      <w:tr w:rsidR="009840F8" w:rsidRPr="000E017B" w14:paraId="34E531A4" w14:textId="77777777">
        <w:trPr>
          <w:jc w:val="center"/>
        </w:trPr>
        <w:tc>
          <w:tcPr>
            <w:tcW w:w="2543" w:type="pct"/>
            <w:tcMar>
              <w:top w:w="57" w:type="dxa"/>
              <w:bottom w:w="57" w:type="dxa"/>
            </w:tcMar>
            <w:vAlign w:val="center"/>
          </w:tcPr>
          <w:p w14:paraId="05547293" w14:textId="77777777" w:rsidR="009840F8" w:rsidRPr="000E017B" w:rsidRDefault="009840F8" w:rsidP="002B43D8">
            <w:pPr>
              <w:jc w:val="center"/>
              <w:rPr>
                <w:b/>
                <w:sz w:val="22"/>
                <w:szCs w:val="22"/>
                <w:lang w:val="en-GB"/>
              </w:rPr>
            </w:pPr>
            <w:r w:rsidRPr="000E017B">
              <w:rPr>
                <w:b/>
                <w:sz w:val="22"/>
                <w:szCs w:val="22"/>
                <w:lang w:val="en-GB"/>
              </w:rPr>
              <w:t xml:space="preserve">Country Variable Codes/Construction Rules </w:t>
            </w:r>
          </w:p>
        </w:tc>
        <w:tc>
          <w:tcPr>
            <w:tcW w:w="2457" w:type="pct"/>
            <w:tcMar>
              <w:top w:w="57" w:type="dxa"/>
              <w:bottom w:w="57" w:type="dxa"/>
            </w:tcMar>
            <w:vAlign w:val="center"/>
          </w:tcPr>
          <w:p w14:paraId="13BC2BB3" w14:textId="77777777" w:rsidR="009840F8" w:rsidRPr="000E017B" w:rsidRDefault="009840F8" w:rsidP="002B43D8">
            <w:pPr>
              <w:jc w:val="center"/>
              <w:rPr>
                <w:b/>
                <w:sz w:val="22"/>
                <w:szCs w:val="22"/>
                <w:lang w:val="en-GB"/>
              </w:rPr>
            </w:pPr>
            <w:r w:rsidRPr="000E017B">
              <w:rPr>
                <w:b/>
                <w:sz w:val="22"/>
                <w:szCs w:val="22"/>
                <w:lang w:val="en-GB"/>
              </w:rPr>
              <w:sym w:font="Wingdings" w:char="F0E8"/>
            </w:r>
            <w:r w:rsidR="00FF148D" w:rsidRPr="000E017B">
              <w:rPr>
                <w:b/>
                <w:sz w:val="22"/>
                <w:szCs w:val="22"/>
                <w:lang w:val="en-GB"/>
              </w:rPr>
              <w:t>SPWRKHRS</w:t>
            </w:r>
          </w:p>
        </w:tc>
      </w:tr>
      <w:tr w:rsidR="002670F8" w:rsidRPr="000E017B" w14:paraId="6F917FF7" w14:textId="77777777">
        <w:trPr>
          <w:jc w:val="center"/>
        </w:trPr>
        <w:tc>
          <w:tcPr>
            <w:tcW w:w="2543" w:type="pct"/>
          </w:tcPr>
          <w:p w14:paraId="57AE4295" w14:textId="77777777" w:rsidR="002670F8" w:rsidRPr="000E017B" w:rsidRDefault="002670F8" w:rsidP="002670F8">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D.17</w:t>
            </w:r>
            <w:r w:rsidRPr="006F72E4">
              <w:rPr>
                <w:sz w:val="22"/>
                <w:szCs w:val="22"/>
                <w:lang w:val="en-GB"/>
              </w:rPr>
              <w:t>.</w:t>
            </w:r>
            <w:r>
              <w:rPr>
                <w:sz w:val="22"/>
                <w:szCs w:val="22"/>
                <w:lang w:val="en-GB"/>
              </w:rPr>
              <w:t>!</w:t>
            </w:r>
            <w:r w:rsidRPr="006F72E4">
              <w:rPr>
                <w:sz w:val="22"/>
                <w:szCs w:val="22"/>
                <w:lang w:val="en-GB"/>
              </w:rPr>
              <w:t>=</w:t>
            </w:r>
            <w:r>
              <w:rPr>
                <w:sz w:val="22"/>
                <w:szCs w:val="22"/>
                <w:lang w:val="en-GB"/>
              </w:rPr>
              <w:t>1)</w:t>
            </w:r>
          </w:p>
        </w:tc>
        <w:tc>
          <w:tcPr>
            <w:tcW w:w="2457" w:type="pct"/>
          </w:tcPr>
          <w:p w14:paraId="533D3E72" w14:textId="32CE690F" w:rsidR="002670F8" w:rsidRPr="000E017B" w:rsidRDefault="002670F8" w:rsidP="002670F8">
            <w:pPr>
              <w:spacing w:after="0"/>
              <w:rPr>
                <w:sz w:val="22"/>
                <w:szCs w:val="22"/>
                <w:lang w:val="en-GB"/>
              </w:rPr>
            </w:pPr>
            <w:r w:rsidRPr="000E017B">
              <w:rPr>
                <w:sz w:val="22"/>
                <w:lang w:val="en-GB"/>
              </w:rPr>
              <w:t>1. 1 hour</w:t>
            </w:r>
          </w:p>
        </w:tc>
      </w:tr>
      <w:tr w:rsidR="002670F8" w:rsidRPr="000E017B" w14:paraId="2FD5FABD" w14:textId="77777777">
        <w:trPr>
          <w:jc w:val="center"/>
        </w:trPr>
        <w:tc>
          <w:tcPr>
            <w:tcW w:w="2543" w:type="pct"/>
          </w:tcPr>
          <w:p w14:paraId="3BE71DCB" w14:textId="3FFE0B9B" w:rsidR="002670F8" w:rsidRPr="000E017B" w:rsidRDefault="002670F8" w:rsidP="002670F8">
            <w:pPr>
              <w:spacing w:after="0"/>
              <w:rPr>
                <w:sz w:val="22"/>
                <w:szCs w:val="22"/>
                <w:lang w:val="en-GB"/>
              </w:rPr>
            </w:pPr>
            <w:r>
              <w:rPr>
                <w:sz w:val="22"/>
                <w:szCs w:val="22"/>
                <w:lang w:val="en-GB"/>
              </w:rPr>
              <w:t>…</w:t>
            </w:r>
          </w:p>
        </w:tc>
        <w:tc>
          <w:tcPr>
            <w:tcW w:w="2457" w:type="pct"/>
          </w:tcPr>
          <w:p w14:paraId="2C6EC05A" w14:textId="496FAA9E" w:rsidR="002670F8" w:rsidRPr="000E017B" w:rsidRDefault="002670F8" w:rsidP="002670F8">
            <w:pPr>
              <w:spacing w:after="0"/>
              <w:rPr>
                <w:sz w:val="22"/>
                <w:szCs w:val="22"/>
                <w:lang w:val="en-GB"/>
              </w:rPr>
            </w:pPr>
            <w:r w:rsidRPr="000E017B">
              <w:rPr>
                <w:sz w:val="22"/>
                <w:lang w:val="en-GB"/>
              </w:rPr>
              <w:t>…</w:t>
            </w:r>
          </w:p>
        </w:tc>
      </w:tr>
      <w:tr w:rsidR="002670F8" w:rsidRPr="000E017B" w14:paraId="3E49790D" w14:textId="77777777">
        <w:trPr>
          <w:jc w:val="center"/>
        </w:trPr>
        <w:tc>
          <w:tcPr>
            <w:tcW w:w="2543" w:type="pct"/>
          </w:tcPr>
          <w:p w14:paraId="3F00E76C" w14:textId="6D278432" w:rsidR="002670F8" w:rsidRPr="000E017B" w:rsidRDefault="002670F8" w:rsidP="002670F8">
            <w:pPr>
              <w:spacing w:after="0"/>
              <w:rPr>
                <w:sz w:val="22"/>
                <w:szCs w:val="22"/>
                <w:lang w:val="en-GB"/>
              </w:rPr>
            </w:pPr>
          </w:p>
        </w:tc>
        <w:tc>
          <w:tcPr>
            <w:tcW w:w="2457" w:type="pct"/>
          </w:tcPr>
          <w:p w14:paraId="20BAEE02" w14:textId="544B470B" w:rsidR="002670F8" w:rsidRPr="000E017B" w:rsidRDefault="002670F8" w:rsidP="002670F8">
            <w:pPr>
              <w:spacing w:after="0"/>
              <w:rPr>
                <w:sz w:val="22"/>
                <w:szCs w:val="22"/>
                <w:lang w:val="en-GB"/>
              </w:rPr>
            </w:pPr>
            <w:r w:rsidRPr="000E017B">
              <w:rPr>
                <w:sz w:val="22"/>
                <w:lang w:val="en-GB"/>
              </w:rPr>
              <w:t>96. 96 hours or more</w:t>
            </w:r>
          </w:p>
        </w:tc>
      </w:tr>
      <w:tr w:rsidR="002670F8" w:rsidRPr="000E017B" w14:paraId="4C251252" w14:textId="77777777">
        <w:trPr>
          <w:jc w:val="center"/>
        </w:trPr>
        <w:tc>
          <w:tcPr>
            <w:tcW w:w="2543" w:type="pct"/>
          </w:tcPr>
          <w:p w14:paraId="23B5B5A6" w14:textId="580BF9DC" w:rsidR="002670F8" w:rsidRPr="000E017B" w:rsidRDefault="002670F8" w:rsidP="002670F8">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D.17</w:t>
            </w:r>
            <w:r w:rsidRPr="006F72E4">
              <w:rPr>
                <w:sz w:val="22"/>
                <w:szCs w:val="22"/>
                <w:lang w:val="en-GB"/>
              </w:rPr>
              <w:t>.=</w:t>
            </w:r>
            <w:r>
              <w:rPr>
                <w:sz w:val="22"/>
                <w:szCs w:val="22"/>
                <w:lang w:val="en-GB"/>
              </w:rPr>
              <w:t>98)</w:t>
            </w:r>
          </w:p>
        </w:tc>
        <w:tc>
          <w:tcPr>
            <w:tcW w:w="2457" w:type="pct"/>
          </w:tcPr>
          <w:p w14:paraId="0D06778D" w14:textId="54FE40D0" w:rsidR="002670F8" w:rsidRPr="000E017B" w:rsidRDefault="002670F8" w:rsidP="002670F8">
            <w:pPr>
              <w:spacing w:after="0"/>
              <w:rPr>
                <w:sz w:val="22"/>
                <w:szCs w:val="22"/>
                <w:lang w:val="en-GB"/>
              </w:rPr>
            </w:pPr>
            <w:r w:rsidRPr="000E017B">
              <w:rPr>
                <w:sz w:val="22"/>
                <w:lang w:val="en-GB"/>
              </w:rPr>
              <w:t>98. Don’t know</w:t>
            </w:r>
          </w:p>
        </w:tc>
      </w:tr>
      <w:tr w:rsidR="002670F8" w:rsidRPr="000E017B" w14:paraId="0F225932" w14:textId="77777777">
        <w:trPr>
          <w:jc w:val="center"/>
        </w:trPr>
        <w:tc>
          <w:tcPr>
            <w:tcW w:w="2543" w:type="pct"/>
          </w:tcPr>
          <w:p w14:paraId="453CB32C" w14:textId="06839EDA" w:rsidR="002670F8" w:rsidRPr="000E017B" w:rsidRDefault="002670F8" w:rsidP="002670F8">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D.17</w:t>
            </w:r>
            <w:r w:rsidRPr="006F72E4">
              <w:rPr>
                <w:sz w:val="22"/>
                <w:szCs w:val="22"/>
                <w:lang w:val="en-GB"/>
              </w:rPr>
              <w:t>.=</w:t>
            </w:r>
            <w:r>
              <w:rPr>
                <w:sz w:val="22"/>
                <w:szCs w:val="22"/>
                <w:lang w:val="en-GB"/>
              </w:rPr>
              <w:t>99)</w:t>
            </w:r>
          </w:p>
        </w:tc>
        <w:tc>
          <w:tcPr>
            <w:tcW w:w="2457" w:type="pct"/>
          </w:tcPr>
          <w:p w14:paraId="44B28197" w14:textId="37198B2A" w:rsidR="002670F8" w:rsidRPr="000E017B" w:rsidRDefault="002670F8" w:rsidP="002670F8">
            <w:pPr>
              <w:spacing w:after="0"/>
              <w:rPr>
                <w:sz w:val="22"/>
                <w:szCs w:val="22"/>
                <w:lang w:val="en-GB"/>
              </w:rPr>
            </w:pPr>
            <w:r w:rsidRPr="000E017B">
              <w:rPr>
                <w:sz w:val="22"/>
                <w:lang w:val="en-GB"/>
              </w:rPr>
              <w:t>99. No answer</w:t>
            </w:r>
          </w:p>
        </w:tc>
      </w:tr>
      <w:tr w:rsidR="002670F8" w:rsidRPr="000E017B" w14:paraId="58084622" w14:textId="77777777">
        <w:trPr>
          <w:jc w:val="center"/>
        </w:trPr>
        <w:tc>
          <w:tcPr>
            <w:tcW w:w="2543" w:type="pct"/>
          </w:tcPr>
          <w:p w14:paraId="33C496C0" w14:textId="0271CE57" w:rsidR="002670F8" w:rsidRPr="000E017B" w:rsidRDefault="002670F8" w:rsidP="002670F8">
            <w:pPr>
              <w:spacing w:after="0"/>
              <w:rPr>
                <w:sz w:val="22"/>
                <w:szCs w:val="22"/>
                <w:lang w:val="en-GB"/>
              </w:rPr>
            </w:pPr>
          </w:p>
        </w:tc>
        <w:tc>
          <w:tcPr>
            <w:tcW w:w="2457" w:type="pct"/>
          </w:tcPr>
          <w:p w14:paraId="17D81773" w14:textId="1A335BA6" w:rsidR="002670F8" w:rsidRPr="000E017B" w:rsidRDefault="002670F8" w:rsidP="002670F8">
            <w:pPr>
              <w:spacing w:after="0"/>
              <w:rPr>
                <w:sz w:val="22"/>
                <w:szCs w:val="22"/>
                <w:lang w:val="en-GB"/>
              </w:rPr>
            </w:pPr>
            <w:r w:rsidRPr="000E017B">
              <w:rPr>
                <w:sz w:val="22"/>
                <w:lang w:val="en-GB"/>
              </w:rPr>
              <w:t xml:space="preserve">00. NAP (Code </w:t>
            </w:r>
            <w:r>
              <w:rPr>
                <w:sz w:val="22"/>
                <w:lang w:val="en-GB"/>
              </w:rPr>
              <w:t xml:space="preserve">0, </w:t>
            </w:r>
            <w:r w:rsidRPr="000E017B">
              <w:rPr>
                <w:sz w:val="22"/>
                <w:lang w:val="en-GB"/>
              </w:rPr>
              <w:t>2 or 3 in SPWORK)</w:t>
            </w:r>
          </w:p>
        </w:tc>
      </w:tr>
    </w:tbl>
    <w:p w14:paraId="50775866" w14:textId="77777777" w:rsidR="009840F8" w:rsidRPr="000E017B" w:rsidRDefault="009840F8" w:rsidP="009840F8">
      <w:pPr>
        <w:jc w:val="left"/>
        <w:rPr>
          <w:lang w:val="en-GB"/>
        </w:rPr>
      </w:pPr>
    </w:p>
    <w:p w14:paraId="0D8716ED" w14:textId="77777777" w:rsidR="009840F8" w:rsidRPr="000E017B" w:rsidRDefault="009840F8" w:rsidP="009840F8">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9840F8" w:rsidRPr="000E017B" w14:paraId="690ACF78" w14:textId="77777777">
        <w:tc>
          <w:tcPr>
            <w:tcW w:w="8995" w:type="dxa"/>
          </w:tcPr>
          <w:p w14:paraId="12873BB8" w14:textId="77777777" w:rsidR="00E5076A" w:rsidRPr="000E017B" w:rsidRDefault="00E5076A" w:rsidP="00E5076A">
            <w:pPr>
              <w:spacing w:after="0"/>
              <w:rPr>
                <w:b/>
                <w:lang w:val="en-GB"/>
              </w:rPr>
            </w:pPr>
          </w:p>
        </w:tc>
      </w:tr>
    </w:tbl>
    <w:p w14:paraId="5EC60F53" w14:textId="77777777" w:rsidR="009840F8" w:rsidRPr="000E017B" w:rsidRDefault="009840F8" w:rsidP="002B56D3">
      <w:pPr>
        <w:keepNext/>
        <w:jc w:val="center"/>
        <w:rPr>
          <w:rFonts w:ascii="Arial" w:hAnsi="Arial"/>
          <w:b/>
          <w:sz w:val="22"/>
          <w:lang w:val="en-GB"/>
        </w:rPr>
      </w:pPr>
    </w:p>
    <w:p w14:paraId="6F46D018" w14:textId="77777777" w:rsidR="00FF148D" w:rsidRPr="000E017B" w:rsidRDefault="009840F8" w:rsidP="00FF148D">
      <w:pPr>
        <w:jc w:val="center"/>
        <w:rPr>
          <w:rFonts w:ascii="Arial" w:hAnsi="Arial"/>
          <w:sz w:val="22"/>
          <w:lang w:val="en-GB"/>
        </w:rPr>
      </w:pPr>
      <w:r w:rsidRPr="000E017B">
        <w:rPr>
          <w:rFonts w:ascii="Arial" w:hAnsi="Arial"/>
          <w:b/>
          <w:sz w:val="22"/>
          <w:lang w:val="en-GB"/>
        </w:rPr>
        <w:br w:type="page"/>
      </w:r>
      <w:r w:rsidR="00FF148D" w:rsidRPr="000E017B">
        <w:rPr>
          <w:rFonts w:ascii="Arial" w:hAnsi="Arial"/>
          <w:b/>
          <w:sz w:val="22"/>
          <w:lang w:val="en-GB"/>
        </w:rPr>
        <w:lastRenderedPageBreak/>
        <w:t xml:space="preserve">SPEMPREL – </w:t>
      </w:r>
      <w:r w:rsidR="00E61B96" w:rsidRPr="000E017B">
        <w:rPr>
          <w:rFonts w:ascii="Arial" w:hAnsi="Arial"/>
          <w:sz w:val="22"/>
          <w:lang w:val="en-GB"/>
        </w:rPr>
        <w:t>Spouse, partner: employment relationship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FF148D" w:rsidRPr="001637AA" w14:paraId="665BBD0C" w14:textId="77777777">
        <w:tc>
          <w:tcPr>
            <w:tcW w:w="1384" w:type="dxa"/>
            <w:tcMar>
              <w:top w:w="57" w:type="dxa"/>
              <w:bottom w:w="57" w:type="dxa"/>
            </w:tcMar>
            <w:vAlign w:val="center"/>
          </w:tcPr>
          <w:p w14:paraId="0AAA2CF9" w14:textId="77777777" w:rsidR="00FF148D" w:rsidRPr="001637AA" w:rsidRDefault="00FF148D" w:rsidP="002B43D8">
            <w:pPr>
              <w:jc w:val="left"/>
              <w:rPr>
                <w:i/>
                <w:sz w:val="22"/>
                <w:szCs w:val="22"/>
                <w:lang w:val="en-GB"/>
              </w:rPr>
            </w:pPr>
          </w:p>
        </w:tc>
        <w:tc>
          <w:tcPr>
            <w:tcW w:w="3780" w:type="dxa"/>
            <w:tcMar>
              <w:top w:w="57" w:type="dxa"/>
              <w:bottom w:w="57" w:type="dxa"/>
            </w:tcMar>
            <w:vAlign w:val="center"/>
          </w:tcPr>
          <w:p w14:paraId="3D8BF07F" w14:textId="77777777" w:rsidR="00FF148D" w:rsidRPr="001637AA" w:rsidRDefault="00FF148D"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3C962023" w14:textId="77777777" w:rsidR="00FF148D" w:rsidRPr="001637AA" w:rsidRDefault="00FF148D" w:rsidP="002B43D8">
            <w:pPr>
              <w:jc w:val="center"/>
              <w:rPr>
                <w:b/>
                <w:sz w:val="22"/>
                <w:szCs w:val="22"/>
                <w:lang w:val="en-GB"/>
              </w:rPr>
            </w:pPr>
            <w:r w:rsidRPr="001637AA">
              <w:rPr>
                <w:b/>
                <w:sz w:val="22"/>
                <w:szCs w:val="22"/>
                <w:lang w:val="en-GB"/>
              </w:rPr>
              <w:t>English Translation</w:t>
            </w:r>
          </w:p>
        </w:tc>
      </w:tr>
      <w:tr w:rsidR="00E5076A" w:rsidRPr="001637AA" w14:paraId="4EE996C4" w14:textId="77777777" w:rsidTr="00E5076A">
        <w:tc>
          <w:tcPr>
            <w:tcW w:w="1384" w:type="dxa"/>
          </w:tcPr>
          <w:p w14:paraId="6870697F" w14:textId="77777777" w:rsidR="00E5076A" w:rsidRPr="001637AA" w:rsidRDefault="00E5076A" w:rsidP="002B43D8">
            <w:pPr>
              <w:spacing w:after="0"/>
              <w:jc w:val="left"/>
              <w:rPr>
                <w:sz w:val="22"/>
                <w:szCs w:val="22"/>
                <w:lang w:val="en-GB"/>
              </w:rPr>
            </w:pPr>
            <w:r w:rsidRPr="001637AA">
              <w:rPr>
                <w:i/>
                <w:sz w:val="22"/>
                <w:szCs w:val="22"/>
                <w:lang w:val="en-GB"/>
              </w:rPr>
              <w:t>Question no. and text</w:t>
            </w:r>
          </w:p>
        </w:tc>
        <w:tc>
          <w:tcPr>
            <w:tcW w:w="3780" w:type="dxa"/>
            <w:vAlign w:val="bottom"/>
          </w:tcPr>
          <w:p w14:paraId="3B8C1BCE" w14:textId="77777777" w:rsidR="00E5076A" w:rsidRPr="001637AA" w:rsidRDefault="00E5076A" w:rsidP="00E5076A">
            <w:pPr>
              <w:widowControl w:val="0"/>
              <w:autoSpaceDE w:val="0"/>
              <w:autoSpaceDN w:val="0"/>
              <w:adjustRightInd w:val="0"/>
              <w:spacing w:after="0"/>
              <w:rPr>
                <w:sz w:val="22"/>
                <w:szCs w:val="22"/>
              </w:rPr>
            </w:pPr>
            <w:r w:rsidRPr="001637AA">
              <w:rPr>
                <w:b/>
                <w:bCs/>
                <w:sz w:val="22"/>
                <w:szCs w:val="22"/>
              </w:rPr>
              <w:t>D.18. Eşiniz ya da birlikte yaşadığınız hayat arkadaşınız ücretli maaşlı bir çalışan mı/mıydı, kendi işine mi sahip/sahipti yoksa ücretsiz aile işçisi mi/miydi?</w:t>
            </w:r>
          </w:p>
        </w:tc>
        <w:tc>
          <w:tcPr>
            <w:tcW w:w="3780" w:type="dxa"/>
          </w:tcPr>
          <w:p w14:paraId="0913928B" w14:textId="77777777" w:rsidR="00E5076A" w:rsidRPr="001637AA" w:rsidRDefault="00E5076A" w:rsidP="00E5076A">
            <w:pPr>
              <w:spacing w:after="0"/>
              <w:rPr>
                <w:sz w:val="22"/>
                <w:szCs w:val="22"/>
                <w:lang w:val="en-US"/>
              </w:rPr>
            </w:pPr>
            <w:r w:rsidRPr="001637AA">
              <w:rPr>
                <w:sz w:val="22"/>
                <w:szCs w:val="22"/>
                <w:lang w:val="en-GB"/>
              </w:rPr>
              <w:t xml:space="preserve">D.18. </w:t>
            </w:r>
            <w:r w:rsidRPr="001637AA">
              <w:rPr>
                <w:sz w:val="22"/>
                <w:szCs w:val="22"/>
                <w:lang w:val="en-US"/>
              </w:rPr>
              <w:t>Is/ was your wife or your partner a paid worker, self-employed without employees, self-employed with employees or working as an unpaid worker for own family’s business?</w:t>
            </w:r>
          </w:p>
        </w:tc>
      </w:tr>
      <w:tr w:rsidR="00E5076A" w:rsidRPr="001637AA" w14:paraId="6AE0186D" w14:textId="77777777" w:rsidTr="00E5076A">
        <w:trPr>
          <w:cantSplit/>
        </w:trPr>
        <w:tc>
          <w:tcPr>
            <w:tcW w:w="1384" w:type="dxa"/>
            <w:vMerge w:val="restart"/>
          </w:tcPr>
          <w:p w14:paraId="7249C6D9" w14:textId="77777777" w:rsidR="00E5076A" w:rsidRPr="001637AA" w:rsidRDefault="00E5076A" w:rsidP="002B43D8">
            <w:pPr>
              <w:spacing w:after="0"/>
              <w:jc w:val="left"/>
              <w:rPr>
                <w:sz w:val="22"/>
                <w:szCs w:val="22"/>
                <w:lang w:val="en-GB"/>
              </w:rPr>
            </w:pPr>
            <w:r w:rsidRPr="001637AA">
              <w:rPr>
                <w:i/>
                <w:sz w:val="22"/>
                <w:szCs w:val="22"/>
                <w:lang w:val="en-GB"/>
              </w:rPr>
              <w:t>Codes/ Categories</w:t>
            </w:r>
          </w:p>
        </w:tc>
        <w:tc>
          <w:tcPr>
            <w:tcW w:w="3780" w:type="dxa"/>
            <w:vAlign w:val="bottom"/>
          </w:tcPr>
          <w:p w14:paraId="135E7762" w14:textId="77777777" w:rsidR="00E5076A" w:rsidRPr="001637AA" w:rsidRDefault="00E5076A" w:rsidP="00E5076A">
            <w:pPr>
              <w:widowControl w:val="0"/>
              <w:overflowPunct w:val="0"/>
              <w:autoSpaceDE w:val="0"/>
              <w:autoSpaceDN w:val="0"/>
              <w:adjustRightInd w:val="0"/>
              <w:spacing w:after="0"/>
              <w:rPr>
                <w:sz w:val="22"/>
                <w:szCs w:val="22"/>
              </w:rPr>
            </w:pPr>
            <w:r w:rsidRPr="001637AA">
              <w:rPr>
                <w:sz w:val="22"/>
                <w:szCs w:val="22"/>
              </w:rPr>
              <w:t>1. Ücretli/Maaşlı bir çalışan</w:t>
            </w:r>
          </w:p>
          <w:p w14:paraId="2A16AA84" w14:textId="77777777" w:rsidR="00E5076A" w:rsidRPr="001637AA" w:rsidRDefault="00E5076A" w:rsidP="00E5076A">
            <w:pPr>
              <w:widowControl w:val="0"/>
              <w:autoSpaceDE w:val="0"/>
              <w:autoSpaceDN w:val="0"/>
              <w:adjustRightInd w:val="0"/>
              <w:spacing w:after="0" w:line="215" w:lineRule="exact"/>
              <w:rPr>
                <w:sz w:val="22"/>
                <w:szCs w:val="22"/>
              </w:rPr>
            </w:pPr>
          </w:p>
        </w:tc>
        <w:tc>
          <w:tcPr>
            <w:tcW w:w="3780" w:type="dxa"/>
          </w:tcPr>
          <w:p w14:paraId="42986178" w14:textId="77777777" w:rsidR="00E5076A" w:rsidRPr="001637AA" w:rsidRDefault="00E5076A" w:rsidP="00E5076A">
            <w:pPr>
              <w:widowControl w:val="0"/>
              <w:autoSpaceDE w:val="0"/>
              <w:autoSpaceDN w:val="0"/>
              <w:adjustRightInd w:val="0"/>
              <w:rPr>
                <w:sz w:val="22"/>
                <w:szCs w:val="22"/>
                <w:lang w:eastAsia="en-US"/>
              </w:rPr>
            </w:pPr>
            <w:r w:rsidRPr="001637AA">
              <w:rPr>
                <w:sz w:val="22"/>
                <w:szCs w:val="22"/>
                <w:lang w:val="en-US" w:eastAsia="en-US"/>
              </w:rPr>
              <w:t>1. Employee</w:t>
            </w:r>
          </w:p>
        </w:tc>
      </w:tr>
      <w:tr w:rsidR="00E5076A" w:rsidRPr="001637AA" w14:paraId="64DE259E" w14:textId="77777777">
        <w:trPr>
          <w:cantSplit/>
        </w:trPr>
        <w:tc>
          <w:tcPr>
            <w:tcW w:w="1384" w:type="dxa"/>
            <w:vMerge/>
          </w:tcPr>
          <w:p w14:paraId="3215F3A7" w14:textId="77777777" w:rsidR="00E5076A" w:rsidRPr="001637AA" w:rsidRDefault="00E5076A" w:rsidP="002B43D8">
            <w:pPr>
              <w:spacing w:after="0"/>
              <w:jc w:val="left"/>
              <w:rPr>
                <w:sz w:val="22"/>
                <w:szCs w:val="22"/>
                <w:lang w:val="en-GB"/>
              </w:rPr>
            </w:pPr>
          </w:p>
        </w:tc>
        <w:tc>
          <w:tcPr>
            <w:tcW w:w="3780" w:type="dxa"/>
          </w:tcPr>
          <w:p w14:paraId="0F31106F" w14:textId="77777777" w:rsidR="00E5076A" w:rsidRPr="001637AA" w:rsidRDefault="00E5076A" w:rsidP="00E5076A">
            <w:pPr>
              <w:spacing w:after="0"/>
              <w:rPr>
                <w:sz w:val="22"/>
                <w:szCs w:val="22"/>
                <w:lang w:val="en-GB"/>
              </w:rPr>
            </w:pPr>
            <w:r w:rsidRPr="001637AA">
              <w:rPr>
                <w:sz w:val="22"/>
                <w:szCs w:val="22"/>
                <w:lang w:val="en-GB"/>
              </w:rPr>
              <w:t>2.</w:t>
            </w:r>
            <w:r w:rsidRPr="001637AA">
              <w:rPr>
                <w:sz w:val="22"/>
                <w:szCs w:val="22"/>
              </w:rPr>
              <w:t xml:space="preserve"> Kendi işinin sahibi ama yanında çalışan yok</w:t>
            </w:r>
          </w:p>
        </w:tc>
        <w:tc>
          <w:tcPr>
            <w:tcW w:w="3780" w:type="dxa"/>
          </w:tcPr>
          <w:p w14:paraId="68501FBB" w14:textId="77777777" w:rsidR="00E5076A" w:rsidRPr="001637AA" w:rsidRDefault="00E5076A" w:rsidP="00E5076A">
            <w:pPr>
              <w:widowControl w:val="0"/>
              <w:autoSpaceDE w:val="0"/>
              <w:autoSpaceDN w:val="0"/>
              <w:adjustRightInd w:val="0"/>
              <w:rPr>
                <w:sz w:val="22"/>
                <w:szCs w:val="22"/>
                <w:lang w:eastAsia="en-US"/>
              </w:rPr>
            </w:pPr>
            <w:r w:rsidRPr="001637AA">
              <w:rPr>
                <w:sz w:val="22"/>
                <w:szCs w:val="22"/>
                <w:lang w:val="en-US" w:eastAsia="en-US"/>
              </w:rPr>
              <w:t>2. Self-employed without employees</w:t>
            </w:r>
          </w:p>
        </w:tc>
      </w:tr>
      <w:tr w:rsidR="00E5076A" w:rsidRPr="001637AA" w14:paraId="214C545F" w14:textId="77777777">
        <w:trPr>
          <w:cantSplit/>
        </w:trPr>
        <w:tc>
          <w:tcPr>
            <w:tcW w:w="1384" w:type="dxa"/>
            <w:vMerge/>
          </w:tcPr>
          <w:p w14:paraId="395612B0" w14:textId="77777777" w:rsidR="00E5076A" w:rsidRPr="001637AA" w:rsidRDefault="00E5076A" w:rsidP="002B43D8">
            <w:pPr>
              <w:spacing w:after="0"/>
              <w:jc w:val="left"/>
              <w:rPr>
                <w:sz w:val="22"/>
                <w:szCs w:val="22"/>
                <w:lang w:val="en-GB"/>
              </w:rPr>
            </w:pPr>
          </w:p>
        </w:tc>
        <w:tc>
          <w:tcPr>
            <w:tcW w:w="3780" w:type="dxa"/>
          </w:tcPr>
          <w:p w14:paraId="3617C02E" w14:textId="77777777" w:rsidR="00E5076A" w:rsidRPr="001637AA" w:rsidRDefault="00E5076A" w:rsidP="00E5076A">
            <w:pPr>
              <w:spacing w:after="0"/>
              <w:rPr>
                <w:sz w:val="22"/>
                <w:szCs w:val="22"/>
                <w:lang w:val="en-GB"/>
              </w:rPr>
            </w:pPr>
            <w:r w:rsidRPr="001637AA">
              <w:rPr>
                <w:sz w:val="22"/>
                <w:szCs w:val="22"/>
                <w:lang w:val="en-GB"/>
              </w:rPr>
              <w:t xml:space="preserve">3. </w:t>
            </w:r>
            <w:r w:rsidRPr="001637AA">
              <w:rPr>
                <w:sz w:val="22"/>
                <w:szCs w:val="22"/>
              </w:rPr>
              <w:t xml:space="preserve">Kendi işinin sahibi yanında çalışan </w:t>
            </w:r>
            <w:r w:rsidRPr="001637AA">
              <w:rPr>
                <w:sz w:val="22"/>
                <w:szCs w:val="22"/>
                <w:u w:val="single"/>
              </w:rPr>
              <w:t>var</w:t>
            </w:r>
          </w:p>
        </w:tc>
        <w:tc>
          <w:tcPr>
            <w:tcW w:w="3780" w:type="dxa"/>
          </w:tcPr>
          <w:p w14:paraId="4834812C" w14:textId="77777777" w:rsidR="00E5076A" w:rsidRPr="001637AA" w:rsidRDefault="00E5076A" w:rsidP="00E5076A">
            <w:pPr>
              <w:widowControl w:val="0"/>
              <w:autoSpaceDE w:val="0"/>
              <w:autoSpaceDN w:val="0"/>
              <w:adjustRightInd w:val="0"/>
              <w:rPr>
                <w:sz w:val="22"/>
                <w:szCs w:val="22"/>
                <w:lang w:eastAsia="en-US"/>
              </w:rPr>
            </w:pPr>
            <w:r w:rsidRPr="001637AA">
              <w:rPr>
                <w:sz w:val="22"/>
                <w:szCs w:val="22"/>
                <w:lang w:val="en-US" w:eastAsia="en-US"/>
              </w:rPr>
              <w:t>3. Self-employed with employees</w:t>
            </w:r>
          </w:p>
        </w:tc>
      </w:tr>
      <w:tr w:rsidR="00E5076A" w:rsidRPr="001637AA" w14:paraId="79B5CF43" w14:textId="77777777">
        <w:trPr>
          <w:cantSplit/>
        </w:trPr>
        <w:tc>
          <w:tcPr>
            <w:tcW w:w="1384" w:type="dxa"/>
          </w:tcPr>
          <w:p w14:paraId="084D7CC2" w14:textId="77777777" w:rsidR="00E5076A" w:rsidRPr="001637AA" w:rsidRDefault="00E5076A" w:rsidP="002B43D8">
            <w:pPr>
              <w:spacing w:after="0"/>
              <w:jc w:val="left"/>
              <w:rPr>
                <w:sz w:val="22"/>
                <w:szCs w:val="22"/>
                <w:lang w:val="en-GB"/>
              </w:rPr>
            </w:pPr>
          </w:p>
        </w:tc>
        <w:tc>
          <w:tcPr>
            <w:tcW w:w="3780" w:type="dxa"/>
          </w:tcPr>
          <w:p w14:paraId="1FB7D374" w14:textId="77777777" w:rsidR="00E5076A" w:rsidRPr="001637AA" w:rsidRDefault="00E5076A" w:rsidP="00E5076A">
            <w:pPr>
              <w:spacing w:after="0"/>
              <w:rPr>
                <w:sz w:val="22"/>
                <w:szCs w:val="22"/>
                <w:lang w:val="en-GB"/>
              </w:rPr>
            </w:pPr>
            <w:r w:rsidRPr="001637AA">
              <w:rPr>
                <w:sz w:val="22"/>
                <w:szCs w:val="22"/>
                <w:lang w:val="en-GB"/>
              </w:rPr>
              <w:t xml:space="preserve">4. </w:t>
            </w:r>
            <w:r w:rsidRPr="001637AA">
              <w:rPr>
                <w:sz w:val="22"/>
                <w:szCs w:val="22"/>
              </w:rPr>
              <w:t>Ücretsiz aile işçisi</w:t>
            </w:r>
          </w:p>
        </w:tc>
        <w:tc>
          <w:tcPr>
            <w:tcW w:w="3780" w:type="dxa"/>
          </w:tcPr>
          <w:p w14:paraId="6A37CCB9" w14:textId="77777777" w:rsidR="00E5076A" w:rsidRPr="001637AA" w:rsidRDefault="00E5076A" w:rsidP="00E5076A">
            <w:pPr>
              <w:rPr>
                <w:sz w:val="22"/>
                <w:szCs w:val="22"/>
              </w:rPr>
            </w:pPr>
            <w:r w:rsidRPr="001637AA">
              <w:rPr>
                <w:sz w:val="22"/>
                <w:szCs w:val="22"/>
                <w:lang w:val="en-US" w:eastAsia="en-US"/>
              </w:rPr>
              <w:t>4. Working unpaid for own family's business</w:t>
            </w:r>
          </w:p>
        </w:tc>
      </w:tr>
      <w:tr w:rsidR="00BC24F7" w:rsidRPr="001637AA" w14:paraId="0BD075C5" w14:textId="77777777">
        <w:trPr>
          <w:cantSplit/>
        </w:trPr>
        <w:tc>
          <w:tcPr>
            <w:tcW w:w="1384" w:type="dxa"/>
          </w:tcPr>
          <w:p w14:paraId="3A6AA1D3" w14:textId="77777777" w:rsidR="00BC24F7" w:rsidRPr="001637AA" w:rsidRDefault="00BC24F7" w:rsidP="002B43D8">
            <w:pPr>
              <w:spacing w:after="0"/>
              <w:jc w:val="left"/>
              <w:rPr>
                <w:sz w:val="22"/>
                <w:szCs w:val="22"/>
                <w:lang w:val="en-GB"/>
              </w:rPr>
            </w:pPr>
          </w:p>
        </w:tc>
        <w:tc>
          <w:tcPr>
            <w:tcW w:w="3780" w:type="dxa"/>
          </w:tcPr>
          <w:p w14:paraId="27CEE5C2" w14:textId="0023DCCF" w:rsidR="00BC24F7" w:rsidRPr="001637AA" w:rsidRDefault="00BC24F7" w:rsidP="00E5076A">
            <w:pPr>
              <w:spacing w:after="0"/>
              <w:rPr>
                <w:sz w:val="22"/>
                <w:szCs w:val="22"/>
                <w:lang w:val="en-GB"/>
              </w:rPr>
            </w:pPr>
            <w:r>
              <w:rPr>
                <w:sz w:val="22"/>
                <w:szCs w:val="22"/>
                <w:lang w:val="en-GB"/>
              </w:rPr>
              <w:t xml:space="preserve">98. </w:t>
            </w:r>
            <w:proofErr w:type="spellStart"/>
            <w:r>
              <w:rPr>
                <w:sz w:val="22"/>
                <w:szCs w:val="22"/>
                <w:lang w:val="en-GB"/>
              </w:rPr>
              <w:t>Fikri</w:t>
            </w:r>
            <w:proofErr w:type="spellEnd"/>
            <w:r>
              <w:rPr>
                <w:sz w:val="22"/>
                <w:szCs w:val="22"/>
                <w:lang w:val="en-GB"/>
              </w:rPr>
              <w:t xml:space="preserve"> yok/</w:t>
            </w:r>
            <w:proofErr w:type="spellStart"/>
            <w:r>
              <w:rPr>
                <w:sz w:val="22"/>
                <w:szCs w:val="22"/>
                <w:lang w:val="en-GB"/>
              </w:rPr>
              <w:t>Bilmiyor</w:t>
            </w:r>
            <w:proofErr w:type="spellEnd"/>
          </w:p>
        </w:tc>
        <w:tc>
          <w:tcPr>
            <w:tcW w:w="3780" w:type="dxa"/>
          </w:tcPr>
          <w:p w14:paraId="47510F9B" w14:textId="0E3F85DA" w:rsidR="00BC24F7" w:rsidRPr="001637AA" w:rsidRDefault="00BC24F7" w:rsidP="00E5076A">
            <w:pPr>
              <w:rPr>
                <w:sz w:val="22"/>
                <w:szCs w:val="22"/>
                <w:lang w:val="en-US" w:eastAsia="en-US"/>
              </w:rPr>
            </w:pPr>
            <w:r>
              <w:rPr>
                <w:sz w:val="22"/>
                <w:szCs w:val="22"/>
                <w:lang w:val="en-US" w:eastAsia="en-US"/>
              </w:rPr>
              <w:t>9</w:t>
            </w:r>
            <w:r w:rsidR="003D2BF2">
              <w:rPr>
                <w:sz w:val="22"/>
                <w:szCs w:val="22"/>
                <w:lang w:val="en-US" w:eastAsia="en-US"/>
              </w:rPr>
              <w:t>8. Do not know</w:t>
            </w:r>
          </w:p>
        </w:tc>
      </w:tr>
      <w:tr w:rsidR="00BC24F7" w:rsidRPr="001637AA" w14:paraId="4E8B475D" w14:textId="77777777">
        <w:trPr>
          <w:cantSplit/>
        </w:trPr>
        <w:tc>
          <w:tcPr>
            <w:tcW w:w="1384" w:type="dxa"/>
          </w:tcPr>
          <w:p w14:paraId="31EFC11E" w14:textId="77777777" w:rsidR="00BC24F7" w:rsidRPr="001637AA" w:rsidRDefault="00BC24F7" w:rsidP="002B43D8">
            <w:pPr>
              <w:spacing w:after="0"/>
              <w:jc w:val="left"/>
              <w:rPr>
                <w:sz w:val="22"/>
                <w:szCs w:val="22"/>
                <w:lang w:val="en-GB"/>
              </w:rPr>
            </w:pPr>
          </w:p>
        </w:tc>
        <w:tc>
          <w:tcPr>
            <w:tcW w:w="3780" w:type="dxa"/>
          </w:tcPr>
          <w:p w14:paraId="55D058E4" w14:textId="04261989" w:rsidR="00BC24F7" w:rsidRPr="00BC24F7" w:rsidRDefault="00BC24F7" w:rsidP="00BC24F7">
            <w:pPr>
              <w:spacing w:after="0"/>
              <w:rPr>
                <w:sz w:val="22"/>
                <w:szCs w:val="22"/>
                <w:lang w:val="en-GB"/>
              </w:rPr>
            </w:pPr>
            <w:r w:rsidRPr="00BC24F7">
              <w:rPr>
                <w:sz w:val="22"/>
                <w:szCs w:val="22"/>
                <w:lang w:val="en-GB"/>
              </w:rPr>
              <w:t>99.</w:t>
            </w:r>
            <w:r>
              <w:rPr>
                <w:sz w:val="22"/>
                <w:szCs w:val="22"/>
                <w:lang w:val="en-GB"/>
              </w:rPr>
              <w:t xml:space="preserve"> </w:t>
            </w:r>
            <w:proofErr w:type="spellStart"/>
            <w:r>
              <w:rPr>
                <w:sz w:val="22"/>
                <w:szCs w:val="22"/>
                <w:lang w:val="en-GB"/>
              </w:rPr>
              <w:t>Cevap</w:t>
            </w:r>
            <w:proofErr w:type="spellEnd"/>
            <w:r>
              <w:rPr>
                <w:sz w:val="22"/>
                <w:szCs w:val="22"/>
                <w:lang w:val="en-GB"/>
              </w:rPr>
              <w:t xml:space="preserve"> yok</w:t>
            </w:r>
          </w:p>
        </w:tc>
        <w:tc>
          <w:tcPr>
            <w:tcW w:w="3780" w:type="dxa"/>
          </w:tcPr>
          <w:p w14:paraId="34EEF720" w14:textId="36FA87B3" w:rsidR="00BC24F7" w:rsidRPr="001637AA" w:rsidRDefault="003D2BF2" w:rsidP="00E5076A">
            <w:pPr>
              <w:rPr>
                <w:sz w:val="22"/>
                <w:szCs w:val="22"/>
                <w:lang w:val="en-US" w:eastAsia="en-US"/>
              </w:rPr>
            </w:pPr>
            <w:r>
              <w:rPr>
                <w:sz w:val="22"/>
                <w:szCs w:val="22"/>
                <w:lang w:val="en-US" w:eastAsia="en-US"/>
              </w:rPr>
              <w:t>99. No answer</w:t>
            </w:r>
          </w:p>
        </w:tc>
      </w:tr>
      <w:tr w:rsidR="00E5076A" w:rsidRPr="001637AA" w14:paraId="40BFCC2A" w14:textId="77777777">
        <w:tc>
          <w:tcPr>
            <w:tcW w:w="1384" w:type="dxa"/>
          </w:tcPr>
          <w:p w14:paraId="4EDD396C" w14:textId="77777777" w:rsidR="00E5076A" w:rsidRPr="001637AA" w:rsidRDefault="00E5076A" w:rsidP="002B43D8">
            <w:pPr>
              <w:spacing w:after="0"/>
              <w:jc w:val="left"/>
              <w:rPr>
                <w:i/>
                <w:sz w:val="22"/>
                <w:szCs w:val="22"/>
                <w:lang w:val="en-GB"/>
              </w:rPr>
            </w:pPr>
            <w:r w:rsidRPr="001637AA">
              <w:rPr>
                <w:i/>
                <w:sz w:val="22"/>
                <w:szCs w:val="22"/>
                <w:lang w:val="en-GB"/>
              </w:rPr>
              <w:t>Interviewer Instruction</w:t>
            </w:r>
          </w:p>
        </w:tc>
        <w:tc>
          <w:tcPr>
            <w:tcW w:w="3780" w:type="dxa"/>
          </w:tcPr>
          <w:p w14:paraId="17F0B649" w14:textId="77777777" w:rsidR="00E5076A" w:rsidRPr="001637AA" w:rsidRDefault="00E5076A" w:rsidP="002B43D8">
            <w:pPr>
              <w:spacing w:after="0"/>
              <w:rPr>
                <w:sz w:val="22"/>
                <w:szCs w:val="22"/>
                <w:lang w:val="en-GB"/>
              </w:rPr>
            </w:pPr>
          </w:p>
        </w:tc>
        <w:tc>
          <w:tcPr>
            <w:tcW w:w="3780" w:type="dxa"/>
          </w:tcPr>
          <w:p w14:paraId="088DBE07" w14:textId="77777777" w:rsidR="00E5076A" w:rsidRPr="001637AA" w:rsidRDefault="00E5076A" w:rsidP="002B43D8">
            <w:pPr>
              <w:spacing w:after="0"/>
              <w:rPr>
                <w:sz w:val="22"/>
                <w:szCs w:val="22"/>
                <w:lang w:val="en-GB"/>
              </w:rPr>
            </w:pPr>
          </w:p>
        </w:tc>
      </w:tr>
      <w:tr w:rsidR="00E5076A" w:rsidRPr="001637AA" w14:paraId="6D30B252" w14:textId="77777777">
        <w:tc>
          <w:tcPr>
            <w:tcW w:w="1384" w:type="dxa"/>
          </w:tcPr>
          <w:p w14:paraId="190834E3" w14:textId="77777777" w:rsidR="00E5076A" w:rsidRPr="001637AA" w:rsidRDefault="00E5076A" w:rsidP="002B43D8">
            <w:pPr>
              <w:spacing w:after="0"/>
              <w:jc w:val="left"/>
              <w:rPr>
                <w:i/>
                <w:sz w:val="22"/>
                <w:szCs w:val="22"/>
                <w:lang w:val="en-GB"/>
              </w:rPr>
            </w:pPr>
            <w:r w:rsidRPr="001637AA">
              <w:rPr>
                <w:i/>
                <w:sz w:val="22"/>
                <w:szCs w:val="22"/>
                <w:lang w:val="en-GB"/>
              </w:rPr>
              <w:t>Translation Note</w:t>
            </w:r>
          </w:p>
        </w:tc>
        <w:tc>
          <w:tcPr>
            <w:tcW w:w="7560" w:type="dxa"/>
            <w:gridSpan w:val="2"/>
          </w:tcPr>
          <w:p w14:paraId="6AE1A2D5" w14:textId="77777777" w:rsidR="00E5076A" w:rsidRPr="001637AA" w:rsidRDefault="00E5076A" w:rsidP="002B43D8">
            <w:pPr>
              <w:spacing w:after="0"/>
              <w:rPr>
                <w:sz w:val="22"/>
                <w:szCs w:val="22"/>
                <w:lang w:val="en-GB"/>
              </w:rPr>
            </w:pPr>
          </w:p>
        </w:tc>
      </w:tr>
      <w:tr w:rsidR="00E5076A" w:rsidRPr="001637AA" w14:paraId="753FAF0D" w14:textId="77777777">
        <w:tc>
          <w:tcPr>
            <w:tcW w:w="1384" w:type="dxa"/>
          </w:tcPr>
          <w:p w14:paraId="0035F831" w14:textId="77777777" w:rsidR="00E5076A" w:rsidRPr="001637AA" w:rsidRDefault="00E5076A" w:rsidP="002B43D8">
            <w:pPr>
              <w:spacing w:after="0"/>
              <w:jc w:val="left"/>
              <w:rPr>
                <w:i/>
                <w:sz w:val="22"/>
                <w:szCs w:val="22"/>
                <w:lang w:val="en-GB"/>
              </w:rPr>
            </w:pPr>
            <w:r w:rsidRPr="001637AA">
              <w:rPr>
                <w:i/>
                <w:sz w:val="22"/>
                <w:szCs w:val="22"/>
                <w:lang w:val="en-GB"/>
              </w:rPr>
              <w:t>Note</w:t>
            </w:r>
          </w:p>
        </w:tc>
        <w:tc>
          <w:tcPr>
            <w:tcW w:w="7560" w:type="dxa"/>
            <w:gridSpan w:val="2"/>
          </w:tcPr>
          <w:p w14:paraId="317F21C7" w14:textId="77777777" w:rsidR="00E5076A" w:rsidRPr="001637AA" w:rsidRDefault="00E5076A" w:rsidP="002B43D8">
            <w:pPr>
              <w:spacing w:after="0"/>
              <w:jc w:val="left"/>
              <w:rPr>
                <w:sz w:val="22"/>
                <w:szCs w:val="22"/>
                <w:lang w:val="en-GB"/>
              </w:rPr>
            </w:pPr>
          </w:p>
        </w:tc>
      </w:tr>
    </w:tbl>
    <w:p w14:paraId="272B7332" w14:textId="77777777" w:rsidR="00FF148D" w:rsidRPr="000E017B" w:rsidRDefault="00FF148D" w:rsidP="00FF148D">
      <w:pPr>
        <w:spacing w:after="0"/>
        <w:jc w:val="left"/>
        <w:rPr>
          <w:b/>
          <w:lang w:val="en-GB"/>
        </w:rPr>
      </w:pPr>
    </w:p>
    <w:p w14:paraId="48EF072D" w14:textId="77777777" w:rsidR="00FF148D" w:rsidRPr="000E017B" w:rsidRDefault="00FF148D" w:rsidP="00FF148D">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FF148D" w:rsidRPr="000E017B" w14:paraId="4EBF186D" w14:textId="77777777">
        <w:tc>
          <w:tcPr>
            <w:tcW w:w="8995" w:type="dxa"/>
          </w:tcPr>
          <w:p w14:paraId="14F3242A" w14:textId="77777777" w:rsidR="00FF148D" w:rsidRPr="000E017B" w:rsidRDefault="00E5076A" w:rsidP="002B43D8">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D.16</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D.16</w:t>
            </w:r>
            <w:r w:rsidRPr="006F72E4">
              <w:rPr>
                <w:sz w:val="22"/>
                <w:szCs w:val="22"/>
                <w:lang w:val="en-GB"/>
              </w:rPr>
              <w:t>.=</w:t>
            </w:r>
            <w:r>
              <w:rPr>
                <w:sz w:val="22"/>
                <w:szCs w:val="22"/>
                <w:lang w:val="en-GB"/>
              </w:rPr>
              <w:t>2)</w:t>
            </w:r>
          </w:p>
        </w:tc>
      </w:tr>
    </w:tbl>
    <w:p w14:paraId="1418FE25" w14:textId="77777777" w:rsidR="00FF148D" w:rsidRPr="000E017B" w:rsidRDefault="00FF148D" w:rsidP="00FF148D">
      <w:pPr>
        <w:rPr>
          <w:b/>
          <w:lang w:val="en-GB"/>
        </w:rPr>
      </w:pPr>
    </w:p>
    <w:p w14:paraId="1DDA7E2D" w14:textId="77777777" w:rsidR="00FF148D" w:rsidRPr="000E017B" w:rsidRDefault="00FF148D" w:rsidP="00FF148D">
      <w:pPr>
        <w:spacing w:after="0"/>
        <w:rPr>
          <w:lang w:val="en-GB"/>
        </w:rPr>
      </w:pPr>
      <w:r w:rsidRPr="000E017B">
        <w:rPr>
          <w:b/>
          <w:lang w:val="en-GB"/>
        </w:rPr>
        <w:t xml:space="preserve">Construction/Recoding: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3"/>
        <w:gridCol w:w="4313"/>
      </w:tblGrid>
      <w:tr w:rsidR="00FF148D" w:rsidRPr="000E017B" w14:paraId="0C2639F2" w14:textId="77777777">
        <w:trPr>
          <w:jc w:val="center"/>
        </w:trPr>
        <w:tc>
          <w:tcPr>
            <w:tcW w:w="2543" w:type="pct"/>
            <w:tcMar>
              <w:top w:w="57" w:type="dxa"/>
              <w:bottom w:w="57" w:type="dxa"/>
            </w:tcMar>
            <w:vAlign w:val="center"/>
          </w:tcPr>
          <w:p w14:paraId="622748AE" w14:textId="77777777" w:rsidR="00FF148D" w:rsidRPr="000E017B" w:rsidRDefault="00FF148D" w:rsidP="002B43D8">
            <w:pPr>
              <w:jc w:val="center"/>
              <w:rPr>
                <w:b/>
                <w:sz w:val="22"/>
                <w:szCs w:val="22"/>
                <w:lang w:val="en-GB"/>
              </w:rPr>
            </w:pPr>
            <w:r w:rsidRPr="000E017B">
              <w:rPr>
                <w:b/>
                <w:sz w:val="22"/>
                <w:szCs w:val="22"/>
                <w:lang w:val="en-GB"/>
              </w:rPr>
              <w:t xml:space="preserve">Country Variable Codes/Construction Rules </w:t>
            </w:r>
          </w:p>
        </w:tc>
        <w:tc>
          <w:tcPr>
            <w:tcW w:w="2457" w:type="pct"/>
            <w:tcMar>
              <w:top w:w="57" w:type="dxa"/>
              <w:bottom w:w="57" w:type="dxa"/>
            </w:tcMar>
            <w:vAlign w:val="center"/>
          </w:tcPr>
          <w:p w14:paraId="181C2E3B" w14:textId="77777777" w:rsidR="00FF148D" w:rsidRPr="000E017B" w:rsidRDefault="00FF148D" w:rsidP="002B43D8">
            <w:pPr>
              <w:jc w:val="center"/>
              <w:rPr>
                <w:b/>
                <w:sz w:val="22"/>
                <w:szCs w:val="22"/>
                <w:lang w:val="en-GB"/>
              </w:rPr>
            </w:pPr>
            <w:r w:rsidRPr="000E017B">
              <w:rPr>
                <w:b/>
                <w:sz w:val="22"/>
                <w:szCs w:val="22"/>
                <w:lang w:val="en-GB"/>
              </w:rPr>
              <w:sym w:font="Wingdings" w:char="F0E8"/>
            </w:r>
            <w:r w:rsidR="00E61B96" w:rsidRPr="000E017B">
              <w:rPr>
                <w:b/>
                <w:sz w:val="22"/>
                <w:szCs w:val="22"/>
                <w:lang w:val="en-GB"/>
              </w:rPr>
              <w:t>SPEMP</w:t>
            </w:r>
            <w:r w:rsidRPr="000E017B">
              <w:rPr>
                <w:b/>
                <w:sz w:val="22"/>
                <w:szCs w:val="22"/>
                <w:lang w:val="en-GB"/>
              </w:rPr>
              <w:t>REL</w:t>
            </w:r>
          </w:p>
        </w:tc>
      </w:tr>
      <w:tr w:rsidR="00E5076A" w:rsidRPr="000E017B" w14:paraId="2EF4654C" w14:textId="77777777">
        <w:trPr>
          <w:jc w:val="center"/>
        </w:trPr>
        <w:tc>
          <w:tcPr>
            <w:tcW w:w="2543" w:type="pct"/>
          </w:tcPr>
          <w:p w14:paraId="3189A858" w14:textId="77777777" w:rsidR="00E5076A" w:rsidRPr="000E017B" w:rsidRDefault="00E5076A" w:rsidP="00E5076A">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D.18</w:t>
            </w:r>
            <w:r w:rsidRPr="006F72E4">
              <w:rPr>
                <w:sz w:val="22"/>
                <w:szCs w:val="22"/>
                <w:lang w:val="en-GB"/>
              </w:rPr>
              <w:t>.=</w:t>
            </w:r>
            <w:r>
              <w:rPr>
                <w:sz w:val="22"/>
                <w:szCs w:val="22"/>
                <w:lang w:val="en-GB"/>
              </w:rPr>
              <w:t>1)</w:t>
            </w:r>
          </w:p>
        </w:tc>
        <w:tc>
          <w:tcPr>
            <w:tcW w:w="2457" w:type="pct"/>
          </w:tcPr>
          <w:p w14:paraId="090C10FD" w14:textId="77777777" w:rsidR="00E5076A" w:rsidRPr="000E017B" w:rsidRDefault="00E5076A" w:rsidP="00E5076A">
            <w:pPr>
              <w:spacing w:after="0"/>
              <w:rPr>
                <w:sz w:val="22"/>
                <w:szCs w:val="22"/>
                <w:lang w:val="en-GB"/>
              </w:rPr>
            </w:pPr>
            <w:r w:rsidRPr="000E017B">
              <w:rPr>
                <w:sz w:val="22"/>
                <w:szCs w:val="22"/>
                <w:lang w:val="en-GB"/>
              </w:rPr>
              <w:t>1. Employee</w:t>
            </w:r>
          </w:p>
        </w:tc>
      </w:tr>
      <w:tr w:rsidR="00E5076A" w:rsidRPr="000E017B" w14:paraId="1ECFE0B6" w14:textId="77777777">
        <w:trPr>
          <w:jc w:val="center"/>
        </w:trPr>
        <w:tc>
          <w:tcPr>
            <w:tcW w:w="2543" w:type="pct"/>
          </w:tcPr>
          <w:p w14:paraId="70DECE9A" w14:textId="77777777" w:rsidR="00E5076A" w:rsidRPr="000E017B" w:rsidRDefault="00E5076A" w:rsidP="00E5076A">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D.18</w:t>
            </w:r>
            <w:r w:rsidRPr="006F72E4">
              <w:rPr>
                <w:sz w:val="22"/>
                <w:szCs w:val="22"/>
                <w:lang w:val="en-GB"/>
              </w:rPr>
              <w:t>.=</w:t>
            </w:r>
            <w:r>
              <w:rPr>
                <w:sz w:val="22"/>
                <w:szCs w:val="22"/>
                <w:lang w:val="en-GB"/>
              </w:rPr>
              <w:t>2)</w:t>
            </w:r>
          </w:p>
        </w:tc>
        <w:tc>
          <w:tcPr>
            <w:tcW w:w="2457" w:type="pct"/>
          </w:tcPr>
          <w:p w14:paraId="2EA8DA6A" w14:textId="77777777" w:rsidR="00E5076A" w:rsidRPr="000E017B" w:rsidRDefault="00E5076A" w:rsidP="00E5076A">
            <w:pPr>
              <w:spacing w:after="0"/>
              <w:rPr>
                <w:sz w:val="22"/>
                <w:szCs w:val="22"/>
                <w:lang w:val="en-GB"/>
              </w:rPr>
            </w:pPr>
            <w:r w:rsidRPr="000E017B">
              <w:rPr>
                <w:sz w:val="22"/>
                <w:szCs w:val="22"/>
                <w:lang w:val="en-GB"/>
              </w:rPr>
              <w:t>2. Self-employed without employees</w:t>
            </w:r>
          </w:p>
        </w:tc>
      </w:tr>
      <w:tr w:rsidR="00E5076A" w:rsidRPr="000E017B" w14:paraId="298C6670" w14:textId="77777777">
        <w:trPr>
          <w:jc w:val="center"/>
        </w:trPr>
        <w:tc>
          <w:tcPr>
            <w:tcW w:w="2543" w:type="pct"/>
          </w:tcPr>
          <w:p w14:paraId="27EC758B" w14:textId="77777777" w:rsidR="00E5076A" w:rsidRPr="000E017B" w:rsidRDefault="00E5076A" w:rsidP="00E5076A">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D.18</w:t>
            </w:r>
            <w:r w:rsidRPr="006F72E4">
              <w:rPr>
                <w:sz w:val="22"/>
                <w:szCs w:val="22"/>
                <w:lang w:val="en-GB"/>
              </w:rPr>
              <w:t>.=</w:t>
            </w:r>
            <w:r>
              <w:rPr>
                <w:sz w:val="22"/>
                <w:szCs w:val="22"/>
                <w:lang w:val="en-GB"/>
              </w:rPr>
              <w:t>3)</w:t>
            </w:r>
          </w:p>
        </w:tc>
        <w:tc>
          <w:tcPr>
            <w:tcW w:w="2457" w:type="pct"/>
          </w:tcPr>
          <w:p w14:paraId="35661DA7" w14:textId="77777777" w:rsidR="00E5076A" w:rsidRPr="000E017B" w:rsidRDefault="00E5076A" w:rsidP="00E5076A">
            <w:pPr>
              <w:spacing w:after="0"/>
              <w:rPr>
                <w:sz w:val="22"/>
                <w:szCs w:val="22"/>
                <w:lang w:val="en-GB"/>
              </w:rPr>
            </w:pPr>
            <w:r w:rsidRPr="000E017B">
              <w:rPr>
                <w:sz w:val="22"/>
                <w:szCs w:val="22"/>
                <w:lang w:val="en-GB"/>
              </w:rPr>
              <w:t>3. Self-employed with employees</w:t>
            </w:r>
          </w:p>
        </w:tc>
      </w:tr>
      <w:tr w:rsidR="00E5076A" w:rsidRPr="000E017B" w14:paraId="5F4602D3" w14:textId="77777777">
        <w:trPr>
          <w:jc w:val="center"/>
        </w:trPr>
        <w:tc>
          <w:tcPr>
            <w:tcW w:w="2543" w:type="pct"/>
          </w:tcPr>
          <w:p w14:paraId="0A429734" w14:textId="77777777" w:rsidR="00E5076A" w:rsidRPr="000E017B" w:rsidRDefault="00E5076A" w:rsidP="00E5076A">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D.18</w:t>
            </w:r>
            <w:r w:rsidRPr="006F72E4">
              <w:rPr>
                <w:sz w:val="22"/>
                <w:szCs w:val="22"/>
                <w:lang w:val="en-GB"/>
              </w:rPr>
              <w:t>.=</w:t>
            </w:r>
            <w:r>
              <w:rPr>
                <w:sz w:val="22"/>
                <w:szCs w:val="22"/>
                <w:lang w:val="en-GB"/>
              </w:rPr>
              <w:t>4)</w:t>
            </w:r>
          </w:p>
        </w:tc>
        <w:tc>
          <w:tcPr>
            <w:tcW w:w="2457" w:type="pct"/>
          </w:tcPr>
          <w:p w14:paraId="37AF686E" w14:textId="77777777" w:rsidR="00E5076A" w:rsidRPr="000E017B" w:rsidRDefault="00E5076A" w:rsidP="00E5076A">
            <w:pPr>
              <w:spacing w:after="0"/>
              <w:rPr>
                <w:sz w:val="22"/>
                <w:szCs w:val="22"/>
                <w:lang w:val="en-GB"/>
              </w:rPr>
            </w:pPr>
            <w:r w:rsidRPr="000E017B">
              <w:rPr>
                <w:sz w:val="22"/>
                <w:szCs w:val="22"/>
                <w:lang w:val="en-GB"/>
              </w:rPr>
              <w:t>4. Working for own family’s business</w:t>
            </w:r>
          </w:p>
        </w:tc>
      </w:tr>
      <w:tr w:rsidR="00E5076A" w:rsidRPr="000E017B" w14:paraId="027A2F9D" w14:textId="77777777">
        <w:trPr>
          <w:jc w:val="center"/>
        </w:trPr>
        <w:tc>
          <w:tcPr>
            <w:tcW w:w="2543" w:type="pct"/>
          </w:tcPr>
          <w:p w14:paraId="1BE741B4" w14:textId="77777777" w:rsidR="00E5076A" w:rsidRPr="000E017B" w:rsidRDefault="00E5076A" w:rsidP="00E5076A">
            <w:pPr>
              <w:spacing w:after="0"/>
              <w:rPr>
                <w:sz w:val="22"/>
                <w:szCs w:val="22"/>
                <w:lang w:val="en-GB"/>
              </w:rPr>
            </w:pPr>
          </w:p>
        </w:tc>
        <w:tc>
          <w:tcPr>
            <w:tcW w:w="2457" w:type="pct"/>
          </w:tcPr>
          <w:p w14:paraId="11D06332" w14:textId="77777777" w:rsidR="00E5076A" w:rsidRPr="000E017B" w:rsidRDefault="00E5076A" w:rsidP="00E5076A">
            <w:pPr>
              <w:spacing w:after="0"/>
              <w:rPr>
                <w:sz w:val="22"/>
                <w:szCs w:val="22"/>
                <w:lang w:val="en-GB"/>
              </w:rPr>
            </w:pPr>
            <w:r w:rsidRPr="000E017B">
              <w:rPr>
                <w:sz w:val="22"/>
                <w:szCs w:val="22"/>
                <w:lang w:val="en-GB"/>
              </w:rPr>
              <w:t>9. No answer</w:t>
            </w:r>
          </w:p>
        </w:tc>
      </w:tr>
      <w:tr w:rsidR="00E5076A" w:rsidRPr="000E017B" w14:paraId="343560AA" w14:textId="77777777">
        <w:trPr>
          <w:jc w:val="center"/>
        </w:trPr>
        <w:tc>
          <w:tcPr>
            <w:tcW w:w="2543" w:type="pct"/>
          </w:tcPr>
          <w:p w14:paraId="2481413A" w14:textId="77777777" w:rsidR="00E5076A" w:rsidRPr="000E017B" w:rsidRDefault="00E5076A" w:rsidP="00E5076A">
            <w:pPr>
              <w:spacing w:after="0"/>
              <w:rPr>
                <w:sz w:val="22"/>
                <w:szCs w:val="22"/>
                <w:lang w:val="en-GB"/>
              </w:rPr>
            </w:pPr>
          </w:p>
        </w:tc>
        <w:tc>
          <w:tcPr>
            <w:tcW w:w="2457" w:type="pct"/>
          </w:tcPr>
          <w:p w14:paraId="0DB0017A" w14:textId="77777777" w:rsidR="00E5076A" w:rsidRPr="000E017B" w:rsidRDefault="00E5076A" w:rsidP="00E5076A">
            <w:pPr>
              <w:spacing w:after="0"/>
              <w:rPr>
                <w:sz w:val="22"/>
                <w:szCs w:val="22"/>
                <w:lang w:val="en-GB"/>
              </w:rPr>
            </w:pPr>
            <w:r w:rsidRPr="000E017B">
              <w:rPr>
                <w:sz w:val="22"/>
                <w:szCs w:val="22"/>
                <w:lang w:val="en-GB"/>
              </w:rPr>
              <w:t>0. NAP (Code 3 in WORK)</w:t>
            </w:r>
          </w:p>
        </w:tc>
      </w:tr>
    </w:tbl>
    <w:p w14:paraId="7ECA2E33" w14:textId="77777777" w:rsidR="00FF148D" w:rsidRPr="000E017B" w:rsidRDefault="00FF148D" w:rsidP="00FF148D">
      <w:pPr>
        <w:jc w:val="left"/>
        <w:rPr>
          <w:lang w:val="en-GB"/>
        </w:rPr>
      </w:pPr>
    </w:p>
    <w:p w14:paraId="2D5B4F91" w14:textId="77777777" w:rsidR="00FF148D" w:rsidRPr="000E017B" w:rsidRDefault="00FF148D" w:rsidP="00FF148D">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FF148D" w:rsidRPr="000E017B" w14:paraId="0E19F6BC" w14:textId="77777777">
        <w:tc>
          <w:tcPr>
            <w:tcW w:w="8995" w:type="dxa"/>
          </w:tcPr>
          <w:p w14:paraId="23083D07" w14:textId="77777777" w:rsidR="00E5076A" w:rsidRPr="000E017B" w:rsidRDefault="00E5076A" w:rsidP="00E5076A">
            <w:pPr>
              <w:spacing w:after="0"/>
              <w:rPr>
                <w:b/>
                <w:lang w:val="en-GB"/>
              </w:rPr>
            </w:pPr>
          </w:p>
        </w:tc>
      </w:tr>
    </w:tbl>
    <w:p w14:paraId="151B3ED3" w14:textId="77777777" w:rsidR="00FF148D" w:rsidRPr="000E017B" w:rsidRDefault="00FF148D" w:rsidP="002B56D3">
      <w:pPr>
        <w:keepNext/>
        <w:jc w:val="center"/>
        <w:rPr>
          <w:rFonts w:ascii="Arial" w:hAnsi="Arial"/>
          <w:b/>
          <w:sz w:val="22"/>
          <w:lang w:val="en-GB"/>
        </w:rPr>
      </w:pPr>
    </w:p>
    <w:p w14:paraId="5145E4CA" w14:textId="77777777" w:rsidR="00E61B96" w:rsidRPr="000E017B" w:rsidRDefault="00FF148D" w:rsidP="00E61B96">
      <w:pPr>
        <w:jc w:val="center"/>
        <w:rPr>
          <w:rFonts w:ascii="Arial" w:hAnsi="Arial"/>
          <w:b/>
          <w:sz w:val="22"/>
          <w:lang w:val="en-GB"/>
        </w:rPr>
      </w:pPr>
      <w:r w:rsidRPr="000E017B">
        <w:rPr>
          <w:rFonts w:ascii="Arial" w:hAnsi="Arial"/>
          <w:b/>
          <w:sz w:val="22"/>
          <w:lang w:val="en-GB"/>
        </w:rPr>
        <w:br w:type="page"/>
      </w:r>
      <w:r w:rsidR="00E61B96" w:rsidRPr="000E017B">
        <w:rPr>
          <w:rFonts w:ascii="Arial" w:hAnsi="Arial"/>
          <w:b/>
          <w:sz w:val="22"/>
          <w:lang w:val="en-GB"/>
        </w:rPr>
        <w:lastRenderedPageBreak/>
        <w:t xml:space="preserve">SPWRKSUP – </w:t>
      </w:r>
      <w:r w:rsidR="00E61B96" w:rsidRPr="000E017B">
        <w:rPr>
          <w:rFonts w:ascii="Arial" w:hAnsi="Arial"/>
          <w:sz w:val="22"/>
          <w:lang w:val="en-GB"/>
        </w:rPr>
        <w:t>Spouse, partner: supervise other employees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E61B96" w:rsidRPr="001637AA" w14:paraId="211D4177" w14:textId="77777777" w:rsidTr="00E5076A">
        <w:tc>
          <w:tcPr>
            <w:tcW w:w="1384" w:type="dxa"/>
            <w:tcMar>
              <w:top w:w="57" w:type="dxa"/>
              <w:bottom w:w="57" w:type="dxa"/>
            </w:tcMar>
            <w:vAlign w:val="center"/>
          </w:tcPr>
          <w:p w14:paraId="016705CF" w14:textId="77777777" w:rsidR="00E61B96" w:rsidRPr="001637AA" w:rsidRDefault="00E61B96" w:rsidP="002B43D8">
            <w:pPr>
              <w:jc w:val="center"/>
              <w:rPr>
                <w:i/>
                <w:sz w:val="22"/>
                <w:szCs w:val="22"/>
                <w:lang w:val="en-GB"/>
              </w:rPr>
            </w:pPr>
          </w:p>
        </w:tc>
        <w:tc>
          <w:tcPr>
            <w:tcW w:w="3780" w:type="dxa"/>
            <w:tcMar>
              <w:top w:w="57" w:type="dxa"/>
              <w:bottom w:w="57" w:type="dxa"/>
            </w:tcMar>
            <w:vAlign w:val="center"/>
          </w:tcPr>
          <w:p w14:paraId="6856834E" w14:textId="77777777" w:rsidR="00E61B96" w:rsidRPr="001637AA" w:rsidRDefault="00E61B96"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59F82E83" w14:textId="77777777" w:rsidR="00E61B96" w:rsidRPr="001637AA" w:rsidRDefault="00E61B96" w:rsidP="002B43D8">
            <w:pPr>
              <w:jc w:val="center"/>
              <w:rPr>
                <w:b/>
                <w:sz w:val="22"/>
                <w:szCs w:val="22"/>
                <w:lang w:val="en-GB"/>
              </w:rPr>
            </w:pPr>
            <w:r w:rsidRPr="001637AA">
              <w:rPr>
                <w:b/>
                <w:sz w:val="22"/>
                <w:szCs w:val="22"/>
                <w:lang w:val="en-GB"/>
              </w:rPr>
              <w:t>English Translation</w:t>
            </w:r>
          </w:p>
        </w:tc>
      </w:tr>
      <w:tr w:rsidR="00E5076A" w:rsidRPr="001637AA" w14:paraId="2743D457" w14:textId="77777777" w:rsidTr="00E5076A">
        <w:tc>
          <w:tcPr>
            <w:tcW w:w="1384" w:type="dxa"/>
          </w:tcPr>
          <w:p w14:paraId="7A653EF4" w14:textId="77777777" w:rsidR="00E5076A" w:rsidRPr="001637AA" w:rsidRDefault="00E5076A" w:rsidP="002B43D8">
            <w:pPr>
              <w:spacing w:after="0"/>
              <w:rPr>
                <w:sz w:val="22"/>
                <w:szCs w:val="22"/>
                <w:lang w:val="en-GB"/>
              </w:rPr>
            </w:pPr>
            <w:r w:rsidRPr="001637AA">
              <w:rPr>
                <w:i/>
                <w:sz w:val="22"/>
                <w:szCs w:val="22"/>
                <w:lang w:val="en-GB"/>
              </w:rPr>
              <w:t>Question no. and text</w:t>
            </w:r>
          </w:p>
        </w:tc>
        <w:tc>
          <w:tcPr>
            <w:tcW w:w="3780" w:type="dxa"/>
            <w:vAlign w:val="bottom"/>
          </w:tcPr>
          <w:p w14:paraId="192D16D8" w14:textId="77777777" w:rsidR="00E5076A" w:rsidRPr="001637AA" w:rsidRDefault="009E1060" w:rsidP="00E5076A">
            <w:pPr>
              <w:widowControl w:val="0"/>
              <w:autoSpaceDE w:val="0"/>
              <w:autoSpaceDN w:val="0"/>
              <w:adjustRightInd w:val="0"/>
              <w:spacing w:after="0" w:line="216" w:lineRule="exact"/>
              <w:rPr>
                <w:sz w:val="22"/>
                <w:szCs w:val="22"/>
              </w:rPr>
            </w:pPr>
            <w:r w:rsidRPr="001637AA">
              <w:rPr>
                <w:b/>
                <w:bCs/>
                <w:sz w:val="22"/>
                <w:szCs w:val="22"/>
              </w:rPr>
              <w:t xml:space="preserve">D.19. </w:t>
            </w:r>
            <w:r w:rsidR="00E5076A" w:rsidRPr="001637AA">
              <w:rPr>
                <w:b/>
                <w:bCs/>
                <w:sz w:val="22"/>
                <w:szCs w:val="22"/>
              </w:rPr>
              <w:t>Eşiniz  ya  da  birlikte  yaşadığınız  hayat  arkadaşınızın  çalıştığı  işte  başka çalışanların  yaptıklarını  denetlemek  gibi  bir  görevi var  mı/mıydı?  Onların yaptıklarından  dolayı  sorumlu olan  bir  mevkide  bulunuyor mu/muydu?</w:t>
            </w:r>
          </w:p>
        </w:tc>
        <w:tc>
          <w:tcPr>
            <w:tcW w:w="3780" w:type="dxa"/>
          </w:tcPr>
          <w:p w14:paraId="71D22E36" w14:textId="77777777" w:rsidR="00E5076A" w:rsidRPr="001637AA" w:rsidRDefault="009E1060" w:rsidP="009E1060">
            <w:pPr>
              <w:spacing w:after="0"/>
              <w:rPr>
                <w:sz w:val="22"/>
                <w:szCs w:val="22"/>
                <w:lang w:val="en-US"/>
              </w:rPr>
            </w:pPr>
            <w:r w:rsidRPr="001637AA">
              <w:rPr>
                <w:sz w:val="22"/>
                <w:szCs w:val="22"/>
                <w:lang w:val="en-GB"/>
              </w:rPr>
              <w:t xml:space="preserve">D.19. </w:t>
            </w:r>
            <w:r w:rsidRPr="001637AA">
              <w:rPr>
                <w:sz w:val="22"/>
                <w:szCs w:val="22"/>
                <w:lang w:val="en-US"/>
              </w:rPr>
              <w:t>Does your spouse or partner have a responsibility in his/ her job to supervise other employees? Is she/ he in a responsible position for the work of other employees?</w:t>
            </w:r>
          </w:p>
        </w:tc>
      </w:tr>
      <w:tr w:rsidR="009E1060" w:rsidRPr="001637AA" w14:paraId="11066665" w14:textId="77777777" w:rsidTr="00E5076A">
        <w:trPr>
          <w:cantSplit/>
        </w:trPr>
        <w:tc>
          <w:tcPr>
            <w:tcW w:w="1384" w:type="dxa"/>
            <w:vMerge w:val="restart"/>
          </w:tcPr>
          <w:p w14:paraId="7035D7DB" w14:textId="77777777" w:rsidR="009E1060" w:rsidRPr="001637AA" w:rsidRDefault="009E1060" w:rsidP="002B43D8">
            <w:pPr>
              <w:spacing w:after="0"/>
              <w:rPr>
                <w:sz w:val="22"/>
                <w:szCs w:val="22"/>
                <w:lang w:val="en-GB"/>
              </w:rPr>
            </w:pPr>
            <w:r w:rsidRPr="001637AA">
              <w:rPr>
                <w:i/>
                <w:sz w:val="22"/>
                <w:szCs w:val="22"/>
                <w:lang w:val="en-GB"/>
              </w:rPr>
              <w:t>Codes/ Categories</w:t>
            </w:r>
          </w:p>
        </w:tc>
        <w:tc>
          <w:tcPr>
            <w:tcW w:w="3780" w:type="dxa"/>
            <w:vAlign w:val="bottom"/>
          </w:tcPr>
          <w:p w14:paraId="5CA6ECFC" w14:textId="77777777" w:rsidR="009E1060" w:rsidRPr="001637AA" w:rsidRDefault="009E1060" w:rsidP="009E1060">
            <w:pPr>
              <w:widowControl w:val="0"/>
              <w:autoSpaceDE w:val="0"/>
              <w:autoSpaceDN w:val="0"/>
              <w:adjustRightInd w:val="0"/>
              <w:spacing w:after="0" w:line="216" w:lineRule="exact"/>
              <w:rPr>
                <w:sz w:val="22"/>
                <w:szCs w:val="22"/>
              </w:rPr>
            </w:pPr>
            <w:r w:rsidRPr="001637AA">
              <w:rPr>
                <w:sz w:val="22"/>
                <w:szCs w:val="22"/>
              </w:rPr>
              <w:t>1. Evet</w:t>
            </w:r>
          </w:p>
        </w:tc>
        <w:tc>
          <w:tcPr>
            <w:tcW w:w="3780" w:type="dxa"/>
          </w:tcPr>
          <w:p w14:paraId="0ADE6647"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1. Yes</w:t>
            </w:r>
          </w:p>
        </w:tc>
      </w:tr>
      <w:tr w:rsidR="009E1060" w:rsidRPr="001637AA" w14:paraId="3FD85D91" w14:textId="77777777" w:rsidTr="009E1060">
        <w:trPr>
          <w:cantSplit/>
        </w:trPr>
        <w:tc>
          <w:tcPr>
            <w:tcW w:w="1384" w:type="dxa"/>
            <w:vMerge/>
          </w:tcPr>
          <w:p w14:paraId="3D92F7CD" w14:textId="77777777" w:rsidR="009E1060" w:rsidRPr="001637AA" w:rsidRDefault="009E1060" w:rsidP="002B43D8">
            <w:pPr>
              <w:spacing w:after="0"/>
              <w:rPr>
                <w:sz w:val="22"/>
                <w:szCs w:val="22"/>
                <w:lang w:val="en-GB"/>
              </w:rPr>
            </w:pPr>
          </w:p>
        </w:tc>
        <w:tc>
          <w:tcPr>
            <w:tcW w:w="3780" w:type="dxa"/>
          </w:tcPr>
          <w:p w14:paraId="4A393569" w14:textId="77777777" w:rsidR="009E1060" w:rsidRPr="001637AA" w:rsidRDefault="009E1060" w:rsidP="009E1060">
            <w:pPr>
              <w:spacing w:after="0"/>
              <w:jc w:val="left"/>
              <w:rPr>
                <w:sz w:val="22"/>
                <w:szCs w:val="22"/>
                <w:lang w:val="en-GB"/>
              </w:rPr>
            </w:pPr>
            <w:r w:rsidRPr="001637AA">
              <w:rPr>
                <w:sz w:val="22"/>
                <w:szCs w:val="22"/>
                <w:lang w:val="en-GB"/>
              </w:rPr>
              <w:t xml:space="preserve">2. </w:t>
            </w:r>
            <w:proofErr w:type="spellStart"/>
            <w:r w:rsidRPr="001637AA">
              <w:rPr>
                <w:sz w:val="22"/>
                <w:szCs w:val="22"/>
                <w:lang w:val="en-GB"/>
              </w:rPr>
              <w:t>Hayır</w:t>
            </w:r>
            <w:proofErr w:type="spellEnd"/>
          </w:p>
        </w:tc>
        <w:tc>
          <w:tcPr>
            <w:tcW w:w="3780" w:type="dxa"/>
          </w:tcPr>
          <w:p w14:paraId="0FC2D0FE"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2. No</w:t>
            </w:r>
          </w:p>
        </w:tc>
      </w:tr>
      <w:tr w:rsidR="009E1060" w:rsidRPr="001637AA" w14:paraId="05F123CA" w14:textId="77777777" w:rsidTr="00E5076A">
        <w:trPr>
          <w:cantSplit/>
        </w:trPr>
        <w:tc>
          <w:tcPr>
            <w:tcW w:w="1384" w:type="dxa"/>
            <w:vMerge/>
          </w:tcPr>
          <w:p w14:paraId="6A8A4D7A" w14:textId="77777777" w:rsidR="009E1060" w:rsidRPr="001637AA" w:rsidRDefault="009E1060" w:rsidP="002B43D8">
            <w:pPr>
              <w:spacing w:after="0"/>
              <w:rPr>
                <w:sz w:val="22"/>
                <w:szCs w:val="22"/>
                <w:lang w:val="en-GB"/>
              </w:rPr>
            </w:pPr>
          </w:p>
        </w:tc>
        <w:tc>
          <w:tcPr>
            <w:tcW w:w="3780" w:type="dxa"/>
          </w:tcPr>
          <w:p w14:paraId="56CB3E4D" w14:textId="77777777" w:rsidR="009E1060" w:rsidRPr="001637AA" w:rsidRDefault="009E1060" w:rsidP="009E1060">
            <w:pPr>
              <w:spacing w:after="0"/>
              <w:jc w:val="left"/>
              <w:rPr>
                <w:sz w:val="22"/>
                <w:szCs w:val="22"/>
                <w:lang w:val="en-GB"/>
              </w:rPr>
            </w:pPr>
            <w:r w:rsidRPr="001637AA">
              <w:rPr>
                <w:sz w:val="22"/>
                <w:szCs w:val="22"/>
                <w:lang w:val="en-GB"/>
              </w:rPr>
              <w:t xml:space="preserve">98. </w:t>
            </w:r>
            <w:proofErr w:type="spellStart"/>
            <w:r w:rsidRPr="001637AA">
              <w:rPr>
                <w:sz w:val="22"/>
                <w:szCs w:val="22"/>
                <w:lang w:val="en-GB"/>
              </w:rPr>
              <w:t>Fikri</w:t>
            </w:r>
            <w:proofErr w:type="spellEnd"/>
            <w:r w:rsidRPr="001637AA">
              <w:rPr>
                <w:sz w:val="22"/>
                <w:szCs w:val="22"/>
                <w:lang w:val="en-GB"/>
              </w:rPr>
              <w:t xml:space="preserve"> yok / </w:t>
            </w:r>
            <w:proofErr w:type="spellStart"/>
            <w:r w:rsidRPr="001637AA">
              <w:rPr>
                <w:sz w:val="22"/>
                <w:szCs w:val="22"/>
                <w:lang w:val="en-GB"/>
              </w:rPr>
              <w:t>Bilmiyor</w:t>
            </w:r>
            <w:proofErr w:type="spellEnd"/>
          </w:p>
        </w:tc>
        <w:tc>
          <w:tcPr>
            <w:tcW w:w="3780" w:type="dxa"/>
          </w:tcPr>
          <w:p w14:paraId="4E21E8E9"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98. Don't know</w:t>
            </w:r>
          </w:p>
        </w:tc>
      </w:tr>
      <w:tr w:rsidR="009E1060" w:rsidRPr="001637AA" w14:paraId="710B07B0" w14:textId="77777777" w:rsidTr="00E5076A">
        <w:trPr>
          <w:cantSplit/>
        </w:trPr>
        <w:tc>
          <w:tcPr>
            <w:tcW w:w="1384" w:type="dxa"/>
          </w:tcPr>
          <w:p w14:paraId="0EF6BA80" w14:textId="77777777" w:rsidR="009E1060" w:rsidRPr="001637AA" w:rsidRDefault="009E1060" w:rsidP="002B43D8">
            <w:pPr>
              <w:spacing w:after="0"/>
              <w:rPr>
                <w:sz w:val="22"/>
                <w:szCs w:val="22"/>
                <w:lang w:val="en-GB"/>
              </w:rPr>
            </w:pPr>
          </w:p>
        </w:tc>
        <w:tc>
          <w:tcPr>
            <w:tcW w:w="3780" w:type="dxa"/>
          </w:tcPr>
          <w:p w14:paraId="2A5D8A3B" w14:textId="77777777" w:rsidR="009E1060" w:rsidRPr="001637AA" w:rsidRDefault="009E1060" w:rsidP="009E1060">
            <w:pPr>
              <w:spacing w:after="0"/>
              <w:jc w:val="left"/>
              <w:rPr>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618CC915" w14:textId="77777777" w:rsidR="009E1060" w:rsidRPr="001637AA" w:rsidRDefault="009E1060" w:rsidP="009E1060">
            <w:pPr>
              <w:rPr>
                <w:sz w:val="22"/>
                <w:szCs w:val="22"/>
              </w:rPr>
            </w:pPr>
            <w:r w:rsidRPr="001637AA">
              <w:rPr>
                <w:sz w:val="22"/>
                <w:szCs w:val="22"/>
                <w:lang w:val="en-US" w:eastAsia="en-US"/>
              </w:rPr>
              <w:t>99. No answer</w:t>
            </w:r>
          </w:p>
        </w:tc>
      </w:tr>
      <w:tr w:rsidR="009E1060" w:rsidRPr="001637AA" w14:paraId="6F69D36C" w14:textId="77777777" w:rsidTr="00E5076A">
        <w:tc>
          <w:tcPr>
            <w:tcW w:w="1384" w:type="dxa"/>
          </w:tcPr>
          <w:p w14:paraId="4F32DBB4" w14:textId="77777777" w:rsidR="009E1060" w:rsidRPr="001637AA" w:rsidRDefault="009E1060" w:rsidP="002B43D8">
            <w:pPr>
              <w:spacing w:after="0"/>
              <w:jc w:val="left"/>
              <w:rPr>
                <w:i/>
                <w:sz w:val="22"/>
                <w:szCs w:val="22"/>
                <w:lang w:val="en-GB"/>
              </w:rPr>
            </w:pPr>
            <w:r w:rsidRPr="001637AA">
              <w:rPr>
                <w:i/>
                <w:sz w:val="22"/>
                <w:szCs w:val="22"/>
                <w:lang w:val="en-GB"/>
              </w:rPr>
              <w:t>Interviewer Instruction</w:t>
            </w:r>
          </w:p>
        </w:tc>
        <w:tc>
          <w:tcPr>
            <w:tcW w:w="3780" w:type="dxa"/>
          </w:tcPr>
          <w:p w14:paraId="6D237077" w14:textId="77777777" w:rsidR="009E1060" w:rsidRPr="001637AA" w:rsidRDefault="009E1060" w:rsidP="009E1060">
            <w:pPr>
              <w:spacing w:after="0"/>
              <w:rPr>
                <w:sz w:val="22"/>
                <w:szCs w:val="22"/>
                <w:lang w:val="en-GB"/>
              </w:rPr>
            </w:pPr>
            <w:proofErr w:type="spellStart"/>
            <w:r w:rsidRPr="001637AA">
              <w:rPr>
                <w:sz w:val="22"/>
                <w:szCs w:val="22"/>
                <w:lang w:val="en-GB"/>
              </w:rPr>
              <w:t>Eğer</w:t>
            </w:r>
            <w:proofErr w:type="spellEnd"/>
            <w:r w:rsidRPr="001637AA">
              <w:rPr>
                <w:sz w:val="22"/>
                <w:szCs w:val="22"/>
                <w:lang w:val="en-GB"/>
              </w:rPr>
              <w:t xml:space="preserve"> </w:t>
            </w:r>
            <w:proofErr w:type="spellStart"/>
            <w:r w:rsidRPr="001637AA">
              <w:rPr>
                <w:sz w:val="22"/>
                <w:szCs w:val="22"/>
                <w:lang w:val="en-GB"/>
              </w:rPr>
              <w:t>şu</w:t>
            </w:r>
            <w:proofErr w:type="spellEnd"/>
            <w:r w:rsidRPr="001637AA">
              <w:rPr>
                <w:sz w:val="22"/>
                <w:szCs w:val="22"/>
                <w:lang w:val="en-GB"/>
              </w:rPr>
              <w:t xml:space="preserve"> </w:t>
            </w:r>
            <w:proofErr w:type="spellStart"/>
            <w:r w:rsidRPr="001637AA">
              <w:rPr>
                <w:sz w:val="22"/>
                <w:szCs w:val="22"/>
                <w:lang w:val="en-GB"/>
              </w:rPr>
              <w:t>anda</w:t>
            </w:r>
            <w:proofErr w:type="spellEnd"/>
            <w:r w:rsidRPr="001637AA">
              <w:rPr>
                <w:sz w:val="22"/>
                <w:szCs w:val="22"/>
                <w:lang w:val="en-GB"/>
              </w:rPr>
              <w:t xml:space="preserve"> </w:t>
            </w:r>
            <w:proofErr w:type="spellStart"/>
            <w:r w:rsidRPr="001637AA">
              <w:rPr>
                <w:sz w:val="22"/>
                <w:szCs w:val="22"/>
                <w:lang w:val="en-GB"/>
              </w:rPr>
              <w:t>bir</w:t>
            </w:r>
            <w:proofErr w:type="spellEnd"/>
            <w:r w:rsidRPr="001637AA">
              <w:rPr>
                <w:sz w:val="22"/>
                <w:szCs w:val="22"/>
                <w:lang w:val="en-GB"/>
              </w:rPr>
              <w:t xml:space="preserve"> </w:t>
            </w:r>
            <w:proofErr w:type="spellStart"/>
            <w:r w:rsidRPr="001637AA">
              <w:rPr>
                <w:sz w:val="22"/>
                <w:szCs w:val="22"/>
                <w:lang w:val="en-GB"/>
              </w:rPr>
              <w:t>işi</w:t>
            </w:r>
            <w:proofErr w:type="spellEnd"/>
            <w:r w:rsidRPr="001637AA">
              <w:rPr>
                <w:sz w:val="22"/>
                <w:szCs w:val="22"/>
                <w:lang w:val="en-GB"/>
              </w:rPr>
              <w:t xml:space="preserve"> </w:t>
            </w:r>
            <w:proofErr w:type="spellStart"/>
            <w:r w:rsidRPr="001637AA">
              <w:rPr>
                <w:sz w:val="22"/>
                <w:szCs w:val="22"/>
                <w:lang w:val="en-GB"/>
              </w:rPr>
              <w:t>yoksa</w:t>
            </w:r>
            <w:proofErr w:type="spellEnd"/>
            <w:r w:rsidRPr="001637AA">
              <w:rPr>
                <w:sz w:val="22"/>
                <w:szCs w:val="22"/>
                <w:lang w:val="en-GB"/>
              </w:rPr>
              <w:t>, “</w:t>
            </w:r>
            <w:proofErr w:type="spellStart"/>
            <w:r w:rsidRPr="001637AA">
              <w:rPr>
                <w:sz w:val="22"/>
                <w:szCs w:val="22"/>
                <w:lang w:val="en-GB"/>
              </w:rPr>
              <w:t>en</w:t>
            </w:r>
            <w:proofErr w:type="spellEnd"/>
            <w:r w:rsidRPr="001637AA">
              <w:rPr>
                <w:sz w:val="22"/>
                <w:szCs w:val="22"/>
                <w:lang w:val="en-GB"/>
              </w:rPr>
              <w:t xml:space="preserve"> son </w:t>
            </w:r>
            <w:proofErr w:type="spellStart"/>
            <w:r w:rsidRPr="001637AA">
              <w:rPr>
                <w:sz w:val="22"/>
                <w:szCs w:val="22"/>
                <w:lang w:val="en-GB"/>
              </w:rPr>
              <w:t>çalıştığı</w:t>
            </w:r>
            <w:proofErr w:type="spellEnd"/>
            <w:r w:rsidRPr="001637AA">
              <w:rPr>
                <w:sz w:val="22"/>
                <w:szCs w:val="22"/>
                <w:lang w:val="en-GB"/>
              </w:rPr>
              <w:t xml:space="preserve"> </w:t>
            </w:r>
            <w:proofErr w:type="spellStart"/>
            <w:r w:rsidRPr="001637AA">
              <w:rPr>
                <w:sz w:val="22"/>
                <w:szCs w:val="22"/>
                <w:lang w:val="en-GB"/>
              </w:rPr>
              <w:t>iş</w:t>
            </w:r>
            <w:proofErr w:type="spellEnd"/>
            <w:r w:rsidRPr="001637AA">
              <w:rPr>
                <w:sz w:val="22"/>
                <w:szCs w:val="22"/>
                <w:lang w:val="en-GB"/>
              </w:rPr>
              <w:t xml:space="preserve">” </w:t>
            </w:r>
            <w:proofErr w:type="spellStart"/>
            <w:r w:rsidRPr="001637AA">
              <w:rPr>
                <w:sz w:val="22"/>
                <w:szCs w:val="22"/>
                <w:lang w:val="en-GB"/>
              </w:rPr>
              <w:t>için</w:t>
            </w:r>
            <w:proofErr w:type="spellEnd"/>
            <w:r w:rsidRPr="001637AA">
              <w:rPr>
                <w:sz w:val="22"/>
                <w:szCs w:val="22"/>
                <w:lang w:val="en-GB"/>
              </w:rPr>
              <w:t xml:space="preserve"> </w:t>
            </w:r>
            <w:proofErr w:type="spellStart"/>
            <w:r w:rsidRPr="001637AA">
              <w:rPr>
                <w:sz w:val="22"/>
                <w:szCs w:val="22"/>
                <w:lang w:val="en-GB"/>
              </w:rPr>
              <w:t>sorun</w:t>
            </w:r>
            <w:proofErr w:type="spellEnd"/>
            <w:r w:rsidRPr="001637AA">
              <w:rPr>
                <w:sz w:val="22"/>
                <w:szCs w:val="22"/>
                <w:lang w:val="en-GB"/>
              </w:rPr>
              <w:t xml:space="preserve">. </w:t>
            </w:r>
          </w:p>
        </w:tc>
        <w:tc>
          <w:tcPr>
            <w:tcW w:w="3780" w:type="dxa"/>
          </w:tcPr>
          <w:p w14:paraId="039E6A8A" w14:textId="77777777" w:rsidR="009E1060" w:rsidRPr="001637AA" w:rsidRDefault="009E1060" w:rsidP="009E1060">
            <w:pPr>
              <w:spacing w:after="0"/>
              <w:rPr>
                <w:sz w:val="22"/>
                <w:szCs w:val="22"/>
                <w:lang w:val="en-GB"/>
              </w:rPr>
            </w:pPr>
            <w:r w:rsidRPr="001637AA">
              <w:rPr>
                <w:sz w:val="22"/>
                <w:szCs w:val="22"/>
                <w:lang w:val="en-GB"/>
              </w:rPr>
              <w:t xml:space="preserve">If the respondent does not have a job at the time of interview, then ask for “the most recent job done.” </w:t>
            </w:r>
          </w:p>
        </w:tc>
      </w:tr>
      <w:tr w:rsidR="00E5076A" w:rsidRPr="001637AA" w14:paraId="5E46A197" w14:textId="77777777" w:rsidTr="00E5076A">
        <w:tc>
          <w:tcPr>
            <w:tcW w:w="1384" w:type="dxa"/>
          </w:tcPr>
          <w:p w14:paraId="49E0C547" w14:textId="77777777" w:rsidR="00E5076A" w:rsidRPr="001637AA" w:rsidRDefault="00E5076A" w:rsidP="002B43D8">
            <w:pPr>
              <w:spacing w:after="0"/>
              <w:jc w:val="left"/>
              <w:rPr>
                <w:i/>
                <w:sz w:val="22"/>
                <w:szCs w:val="22"/>
                <w:lang w:val="en-GB"/>
              </w:rPr>
            </w:pPr>
            <w:r w:rsidRPr="001637AA">
              <w:rPr>
                <w:i/>
                <w:sz w:val="22"/>
                <w:szCs w:val="22"/>
                <w:lang w:val="en-GB"/>
              </w:rPr>
              <w:t>Translation Note</w:t>
            </w:r>
          </w:p>
        </w:tc>
        <w:tc>
          <w:tcPr>
            <w:tcW w:w="7560" w:type="dxa"/>
            <w:gridSpan w:val="2"/>
          </w:tcPr>
          <w:p w14:paraId="4EFD1620" w14:textId="77777777" w:rsidR="00E5076A" w:rsidRPr="001637AA" w:rsidRDefault="00E5076A" w:rsidP="002B43D8">
            <w:pPr>
              <w:spacing w:after="0"/>
              <w:rPr>
                <w:sz w:val="22"/>
                <w:szCs w:val="22"/>
                <w:lang w:val="en-GB"/>
              </w:rPr>
            </w:pPr>
          </w:p>
        </w:tc>
      </w:tr>
      <w:tr w:rsidR="00E5076A" w:rsidRPr="001637AA" w14:paraId="59E48FDB" w14:textId="77777777" w:rsidTr="00E5076A">
        <w:tc>
          <w:tcPr>
            <w:tcW w:w="1384" w:type="dxa"/>
          </w:tcPr>
          <w:p w14:paraId="56B20122" w14:textId="77777777" w:rsidR="00E5076A" w:rsidRPr="001637AA" w:rsidRDefault="00E5076A" w:rsidP="002B43D8">
            <w:pPr>
              <w:spacing w:after="0"/>
              <w:rPr>
                <w:i/>
                <w:sz w:val="22"/>
                <w:szCs w:val="22"/>
                <w:lang w:val="en-GB"/>
              </w:rPr>
            </w:pPr>
            <w:r w:rsidRPr="001637AA">
              <w:rPr>
                <w:i/>
                <w:sz w:val="22"/>
                <w:szCs w:val="22"/>
                <w:lang w:val="en-GB"/>
              </w:rPr>
              <w:t>Note</w:t>
            </w:r>
          </w:p>
        </w:tc>
        <w:tc>
          <w:tcPr>
            <w:tcW w:w="7560" w:type="dxa"/>
            <w:gridSpan w:val="2"/>
          </w:tcPr>
          <w:p w14:paraId="05E2690B" w14:textId="77777777" w:rsidR="00E5076A" w:rsidRPr="001637AA" w:rsidRDefault="00E5076A" w:rsidP="002B43D8">
            <w:pPr>
              <w:autoSpaceDE w:val="0"/>
              <w:autoSpaceDN w:val="0"/>
              <w:adjustRightInd w:val="0"/>
              <w:spacing w:after="0"/>
              <w:rPr>
                <w:sz w:val="22"/>
                <w:szCs w:val="22"/>
                <w:lang w:val="en-GB" w:eastAsia="en-US"/>
              </w:rPr>
            </w:pPr>
          </w:p>
        </w:tc>
      </w:tr>
    </w:tbl>
    <w:p w14:paraId="306F9BA0" w14:textId="77777777" w:rsidR="00E61B96" w:rsidRPr="000E017B" w:rsidRDefault="00E61B96" w:rsidP="00E61B96">
      <w:pPr>
        <w:rPr>
          <w:lang w:val="en-GB"/>
        </w:rPr>
      </w:pPr>
    </w:p>
    <w:p w14:paraId="44B22583" w14:textId="77777777" w:rsidR="00E61B96" w:rsidRPr="000E017B" w:rsidRDefault="00E61B96" w:rsidP="00E61B96">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0E017B" w14:paraId="58256C17" w14:textId="77777777">
        <w:tc>
          <w:tcPr>
            <w:tcW w:w="8995" w:type="dxa"/>
          </w:tcPr>
          <w:p w14:paraId="0155EB02" w14:textId="77777777" w:rsidR="00E61B96" w:rsidRPr="000E017B" w:rsidRDefault="009E1060" w:rsidP="002B43D8">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D.05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D.05</w:t>
            </w:r>
            <w:r w:rsidRPr="006F72E4">
              <w:rPr>
                <w:sz w:val="22"/>
                <w:szCs w:val="22"/>
                <w:lang w:val="en-GB"/>
              </w:rPr>
              <w:t>.=</w:t>
            </w:r>
            <w:r>
              <w:rPr>
                <w:sz w:val="22"/>
                <w:szCs w:val="22"/>
                <w:lang w:val="en-GB"/>
              </w:rPr>
              <w:t>2)</w:t>
            </w:r>
          </w:p>
        </w:tc>
      </w:tr>
    </w:tbl>
    <w:p w14:paraId="2EB08952" w14:textId="77777777" w:rsidR="00E61B96" w:rsidRPr="000E017B" w:rsidRDefault="00E61B96" w:rsidP="00E61B96">
      <w:pPr>
        <w:spacing w:after="0"/>
        <w:rPr>
          <w:lang w:val="en-GB"/>
        </w:rPr>
      </w:pPr>
    </w:p>
    <w:p w14:paraId="4590E15C" w14:textId="77777777" w:rsidR="00E61B96" w:rsidRPr="000E017B" w:rsidRDefault="00E61B96" w:rsidP="00E61B96">
      <w:pPr>
        <w:rPr>
          <w:b/>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E61B96" w:rsidRPr="000E017B" w14:paraId="70882B13" w14:textId="77777777" w:rsidTr="00266082">
        <w:tc>
          <w:tcPr>
            <w:tcW w:w="5215" w:type="dxa"/>
            <w:tcMar>
              <w:top w:w="57" w:type="dxa"/>
              <w:bottom w:w="57" w:type="dxa"/>
            </w:tcMar>
            <w:vAlign w:val="center"/>
          </w:tcPr>
          <w:p w14:paraId="622266B4" w14:textId="77777777" w:rsidR="00E61B96" w:rsidRPr="000E017B" w:rsidRDefault="00E61B96" w:rsidP="002B43D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5CCAF0E3" w14:textId="77777777" w:rsidR="00E61B96" w:rsidRPr="000E017B" w:rsidRDefault="00E61B96" w:rsidP="002B43D8">
            <w:pPr>
              <w:jc w:val="center"/>
              <w:rPr>
                <w:b/>
                <w:sz w:val="22"/>
                <w:szCs w:val="22"/>
                <w:lang w:val="en-GB"/>
              </w:rPr>
            </w:pPr>
            <w:r w:rsidRPr="000E017B">
              <w:rPr>
                <w:b/>
                <w:sz w:val="22"/>
                <w:szCs w:val="22"/>
                <w:lang w:val="en-GB"/>
              </w:rPr>
              <w:sym w:font="Wingdings" w:char="F0E8"/>
            </w:r>
            <w:r w:rsidRPr="000E017B">
              <w:rPr>
                <w:b/>
                <w:sz w:val="22"/>
                <w:szCs w:val="22"/>
                <w:lang w:val="en-GB"/>
              </w:rPr>
              <w:t>SPWRKSUP</w:t>
            </w:r>
          </w:p>
        </w:tc>
      </w:tr>
      <w:tr w:rsidR="009E1060" w:rsidRPr="000E017B" w14:paraId="38CA80BA" w14:textId="77777777" w:rsidTr="00266082">
        <w:tc>
          <w:tcPr>
            <w:tcW w:w="5215" w:type="dxa"/>
          </w:tcPr>
          <w:p w14:paraId="32E96659" w14:textId="77777777" w:rsidR="009E1060" w:rsidRPr="000E017B" w:rsidRDefault="009E1060" w:rsidP="009E1060">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D.19</w:t>
            </w:r>
            <w:r w:rsidRPr="006F72E4">
              <w:rPr>
                <w:sz w:val="22"/>
                <w:szCs w:val="22"/>
                <w:lang w:val="en-GB"/>
              </w:rPr>
              <w:t>.=</w:t>
            </w:r>
            <w:r>
              <w:rPr>
                <w:sz w:val="22"/>
                <w:szCs w:val="22"/>
                <w:lang w:val="en-GB"/>
              </w:rPr>
              <w:t>1)</w:t>
            </w:r>
          </w:p>
        </w:tc>
        <w:tc>
          <w:tcPr>
            <w:tcW w:w="3780" w:type="dxa"/>
          </w:tcPr>
          <w:p w14:paraId="3F083448" w14:textId="77777777" w:rsidR="009E1060" w:rsidRPr="000E017B" w:rsidRDefault="009E1060" w:rsidP="009E1060">
            <w:pPr>
              <w:spacing w:after="0"/>
              <w:rPr>
                <w:sz w:val="22"/>
                <w:szCs w:val="22"/>
                <w:lang w:val="en-GB"/>
              </w:rPr>
            </w:pPr>
            <w:r w:rsidRPr="000E017B">
              <w:rPr>
                <w:sz w:val="22"/>
                <w:szCs w:val="22"/>
                <w:lang w:val="en-GB"/>
              </w:rPr>
              <w:t>1. Yes</w:t>
            </w:r>
          </w:p>
        </w:tc>
      </w:tr>
      <w:tr w:rsidR="009E1060" w:rsidRPr="000E017B" w14:paraId="77A3B7E9" w14:textId="77777777" w:rsidTr="00266082">
        <w:tc>
          <w:tcPr>
            <w:tcW w:w="5215" w:type="dxa"/>
          </w:tcPr>
          <w:p w14:paraId="4BB93FDA" w14:textId="77777777" w:rsidR="009E1060" w:rsidRPr="000E017B" w:rsidRDefault="009E1060" w:rsidP="009E1060">
            <w:pPr>
              <w:spacing w:after="0"/>
              <w:rPr>
                <w:sz w:val="22"/>
                <w:szCs w:val="22"/>
                <w:lang w:val="en-GB"/>
              </w:rPr>
            </w:pPr>
            <w:r>
              <w:rPr>
                <w:sz w:val="22"/>
                <w:szCs w:val="22"/>
                <w:lang w:val="en-GB"/>
              </w:rPr>
              <w:t xml:space="preserve">If </w:t>
            </w:r>
            <w:r w:rsidRPr="006F72E4">
              <w:rPr>
                <w:sz w:val="22"/>
                <w:szCs w:val="22"/>
                <w:lang w:val="en-GB"/>
              </w:rPr>
              <w:t>(#</w:t>
            </w:r>
            <w:r>
              <w:rPr>
                <w:sz w:val="22"/>
                <w:szCs w:val="22"/>
                <w:lang w:val="en-GB"/>
              </w:rPr>
              <w:t>D.19</w:t>
            </w:r>
            <w:r w:rsidRPr="006F72E4">
              <w:rPr>
                <w:sz w:val="22"/>
                <w:szCs w:val="22"/>
                <w:lang w:val="en-GB"/>
              </w:rPr>
              <w:t>.=</w:t>
            </w:r>
            <w:r>
              <w:rPr>
                <w:sz w:val="22"/>
                <w:szCs w:val="22"/>
                <w:lang w:val="en-GB"/>
              </w:rPr>
              <w:t>2)</w:t>
            </w:r>
          </w:p>
        </w:tc>
        <w:tc>
          <w:tcPr>
            <w:tcW w:w="3780" w:type="dxa"/>
          </w:tcPr>
          <w:p w14:paraId="1CD377B2" w14:textId="77777777" w:rsidR="009E1060" w:rsidRPr="000E017B" w:rsidRDefault="009E1060" w:rsidP="009E1060">
            <w:pPr>
              <w:spacing w:after="0"/>
              <w:rPr>
                <w:sz w:val="22"/>
                <w:szCs w:val="22"/>
                <w:lang w:val="en-GB"/>
              </w:rPr>
            </w:pPr>
            <w:r w:rsidRPr="000E017B">
              <w:rPr>
                <w:sz w:val="22"/>
                <w:szCs w:val="22"/>
                <w:lang w:val="en-GB"/>
              </w:rPr>
              <w:t>2. No</w:t>
            </w:r>
          </w:p>
        </w:tc>
      </w:tr>
      <w:tr w:rsidR="009E1060" w:rsidRPr="000E017B" w14:paraId="7EBD70E7" w14:textId="77777777" w:rsidTr="00266082">
        <w:tc>
          <w:tcPr>
            <w:tcW w:w="5215" w:type="dxa"/>
          </w:tcPr>
          <w:p w14:paraId="5ED35416" w14:textId="58A4A905" w:rsidR="009E1060" w:rsidRPr="000E017B" w:rsidRDefault="009E1060" w:rsidP="00266082">
            <w:pPr>
              <w:spacing w:after="0"/>
              <w:jc w:val="left"/>
              <w:rPr>
                <w:sz w:val="22"/>
                <w:szCs w:val="22"/>
                <w:lang w:val="en-GB"/>
              </w:rPr>
            </w:pPr>
            <w:r>
              <w:rPr>
                <w:sz w:val="22"/>
                <w:szCs w:val="22"/>
                <w:lang w:val="en-GB"/>
              </w:rPr>
              <w:t xml:space="preserve">If </w:t>
            </w:r>
            <w:r w:rsidRPr="006F72E4">
              <w:rPr>
                <w:sz w:val="22"/>
                <w:szCs w:val="22"/>
                <w:lang w:val="en-GB"/>
              </w:rPr>
              <w:t>(#</w:t>
            </w:r>
            <w:r>
              <w:rPr>
                <w:sz w:val="22"/>
                <w:szCs w:val="22"/>
                <w:lang w:val="en-GB"/>
              </w:rPr>
              <w:t>D.19</w:t>
            </w:r>
            <w:r w:rsidRPr="006F72E4">
              <w:rPr>
                <w:sz w:val="22"/>
                <w:szCs w:val="22"/>
                <w:lang w:val="en-GB"/>
              </w:rPr>
              <w:t>.=</w:t>
            </w:r>
            <w:r w:rsidR="003D2BF2">
              <w:rPr>
                <w:sz w:val="22"/>
                <w:szCs w:val="22"/>
                <w:lang w:val="en-GB"/>
              </w:rPr>
              <w:t>8</w:t>
            </w:r>
            <w:r>
              <w:rPr>
                <w:sz w:val="22"/>
                <w:szCs w:val="22"/>
                <w:lang w:val="en-GB"/>
              </w:rPr>
              <w:t>)</w:t>
            </w:r>
          </w:p>
        </w:tc>
        <w:tc>
          <w:tcPr>
            <w:tcW w:w="3780" w:type="dxa"/>
          </w:tcPr>
          <w:p w14:paraId="6C4DC64D" w14:textId="7D1EDE68" w:rsidR="009E1060" w:rsidRPr="000E017B" w:rsidRDefault="003D2BF2" w:rsidP="009E1060">
            <w:pPr>
              <w:spacing w:after="0"/>
              <w:rPr>
                <w:sz w:val="22"/>
                <w:szCs w:val="22"/>
                <w:lang w:val="en-GB"/>
              </w:rPr>
            </w:pPr>
            <w:r>
              <w:rPr>
                <w:sz w:val="22"/>
                <w:szCs w:val="22"/>
                <w:lang w:val="en-GB"/>
              </w:rPr>
              <w:t>8. Do not know</w:t>
            </w:r>
          </w:p>
        </w:tc>
      </w:tr>
      <w:tr w:rsidR="003D2BF2" w:rsidRPr="000E017B" w14:paraId="57D227A5" w14:textId="77777777" w:rsidTr="00266082">
        <w:tc>
          <w:tcPr>
            <w:tcW w:w="5215" w:type="dxa"/>
          </w:tcPr>
          <w:p w14:paraId="557097CE" w14:textId="4ED1BAE5" w:rsidR="003D2BF2" w:rsidRDefault="003D2BF2" w:rsidP="00266082">
            <w:pPr>
              <w:spacing w:after="0"/>
              <w:jc w:val="left"/>
              <w:rPr>
                <w:sz w:val="22"/>
                <w:szCs w:val="22"/>
                <w:lang w:val="en-GB"/>
              </w:rPr>
            </w:pPr>
            <w:r>
              <w:rPr>
                <w:sz w:val="22"/>
                <w:szCs w:val="22"/>
                <w:lang w:val="en-GB"/>
              </w:rPr>
              <w:t xml:space="preserve">If </w:t>
            </w:r>
            <w:r w:rsidRPr="006F72E4">
              <w:rPr>
                <w:sz w:val="22"/>
                <w:szCs w:val="22"/>
                <w:lang w:val="en-GB"/>
              </w:rPr>
              <w:t>(#</w:t>
            </w:r>
            <w:r>
              <w:rPr>
                <w:sz w:val="22"/>
                <w:szCs w:val="22"/>
                <w:lang w:val="en-GB"/>
              </w:rPr>
              <w:t>D.19</w:t>
            </w:r>
            <w:r w:rsidRPr="006F72E4">
              <w:rPr>
                <w:sz w:val="22"/>
                <w:szCs w:val="22"/>
                <w:lang w:val="en-GB"/>
              </w:rPr>
              <w:t>.=</w:t>
            </w:r>
            <w:r>
              <w:rPr>
                <w:sz w:val="22"/>
                <w:szCs w:val="22"/>
                <w:lang w:val="en-GB"/>
              </w:rPr>
              <w:t>9)</w:t>
            </w:r>
          </w:p>
        </w:tc>
        <w:tc>
          <w:tcPr>
            <w:tcW w:w="3780" w:type="dxa"/>
          </w:tcPr>
          <w:p w14:paraId="5B7CA4FB" w14:textId="2D00178E" w:rsidR="003D2BF2" w:rsidRPr="000E017B" w:rsidRDefault="003D2BF2" w:rsidP="009E1060">
            <w:pPr>
              <w:spacing w:after="0"/>
              <w:rPr>
                <w:sz w:val="22"/>
                <w:szCs w:val="22"/>
                <w:lang w:val="en-GB"/>
              </w:rPr>
            </w:pPr>
            <w:r w:rsidRPr="000E017B">
              <w:rPr>
                <w:sz w:val="22"/>
                <w:szCs w:val="22"/>
                <w:lang w:val="en-GB"/>
              </w:rPr>
              <w:t>9. No answer</w:t>
            </w:r>
          </w:p>
        </w:tc>
      </w:tr>
      <w:tr w:rsidR="009E1060" w:rsidRPr="000E017B" w14:paraId="1B800C77" w14:textId="77777777" w:rsidTr="00266082">
        <w:tc>
          <w:tcPr>
            <w:tcW w:w="5215" w:type="dxa"/>
          </w:tcPr>
          <w:p w14:paraId="44A154B7" w14:textId="77777777" w:rsidR="009E1060" w:rsidRPr="000E017B" w:rsidRDefault="009E1060" w:rsidP="009E1060">
            <w:pPr>
              <w:spacing w:after="0"/>
              <w:jc w:val="left"/>
              <w:rPr>
                <w:sz w:val="22"/>
                <w:szCs w:val="22"/>
                <w:lang w:val="en-GB"/>
              </w:rPr>
            </w:pPr>
          </w:p>
        </w:tc>
        <w:tc>
          <w:tcPr>
            <w:tcW w:w="3780" w:type="dxa"/>
          </w:tcPr>
          <w:p w14:paraId="7C3BC1A0" w14:textId="77777777" w:rsidR="009E1060" w:rsidRPr="000E017B" w:rsidRDefault="009E1060" w:rsidP="009E1060">
            <w:pPr>
              <w:spacing w:after="0"/>
              <w:rPr>
                <w:sz w:val="22"/>
                <w:szCs w:val="22"/>
                <w:lang w:val="en-GB"/>
              </w:rPr>
            </w:pPr>
            <w:r w:rsidRPr="000E017B">
              <w:rPr>
                <w:sz w:val="22"/>
                <w:szCs w:val="22"/>
                <w:lang w:val="en-GB"/>
              </w:rPr>
              <w:t>0. NAP (Code 3 in WORK)</w:t>
            </w:r>
          </w:p>
        </w:tc>
      </w:tr>
    </w:tbl>
    <w:p w14:paraId="303873FF" w14:textId="77777777" w:rsidR="003D2BF2" w:rsidRDefault="003D2BF2" w:rsidP="00E61B96">
      <w:pPr>
        <w:spacing w:after="0"/>
        <w:rPr>
          <w:b/>
          <w:i/>
          <w:lang w:val="en-GB"/>
        </w:rPr>
      </w:pPr>
    </w:p>
    <w:p w14:paraId="1E810714" w14:textId="1E39F353" w:rsidR="00E61B96" w:rsidRPr="000E017B" w:rsidRDefault="00E61B96" w:rsidP="00E61B96">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0E017B" w14:paraId="32ED91C2" w14:textId="77777777">
        <w:tc>
          <w:tcPr>
            <w:tcW w:w="8995" w:type="dxa"/>
          </w:tcPr>
          <w:p w14:paraId="56F93EDD" w14:textId="77777777" w:rsidR="009E1060" w:rsidRPr="000E017B" w:rsidRDefault="009E1060" w:rsidP="009E1060">
            <w:pPr>
              <w:spacing w:after="0"/>
              <w:rPr>
                <w:b/>
                <w:lang w:val="en-GB"/>
              </w:rPr>
            </w:pPr>
          </w:p>
        </w:tc>
      </w:tr>
    </w:tbl>
    <w:p w14:paraId="5EFD8169" w14:textId="77777777" w:rsidR="00E61B96" w:rsidRPr="000E017B" w:rsidRDefault="00E61B96" w:rsidP="002B56D3">
      <w:pPr>
        <w:keepNext/>
        <w:jc w:val="center"/>
        <w:rPr>
          <w:rFonts w:ascii="Arial" w:hAnsi="Arial"/>
          <w:b/>
          <w:sz w:val="22"/>
          <w:lang w:val="en-GB"/>
        </w:rPr>
      </w:pPr>
    </w:p>
    <w:p w14:paraId="3E5A935A" w14:textId="77777777" w:rsidR="00E61B96" w:rsidRPr="00242492" w:rsidRDefault="00E61B96" w:rsidP="00E61B96">
      <w:pPr>
        <w:jc w:val="center"/>
        <w:rPr>
          <w:rFonts w:ascii="Arial" w:hAnsi="Arial"/>
          <w:sz w:val="22"/>
          <w:lang w:val="en-GB"/>
        </w:rPr>
      </w:pPr>
      <w:r w:rsidRPr="000E017B">
        <w:rPr>
          <w:rFonts w:ascii="Arial" w:hAnsi="Arial"/>
          <w:b/>
          <w:sz w:val="22"/>
          <w:lang w:val="en-GB"/>
        </w:rPr>
        <w:br w:type="page"/>
      </w:r>
      <w:r w:rsidRPr="00242492">
        <w:rPr>
          <w:rFonts w:ascii="Arial" w:hAnsi="Arial" w:cs="Arial"/>
          <w:b/>
          <w:sz w:val="22"/>
          <w:lang w:val="en-GB"/>
        </w:rPr>
        <w:lastRenderedPageBreak/>
        <w:t>SP</w:t>
      </w:r>
      <w:r w:rsidR="00E74720" w:rsidRPr="00242492">
        <w:rPr>
          <w:rFonts w:ascii="Arial" w:hAnsi="Arial"/>
          <w:b/>
          <w:sz w:val="22"/>
          <w:lang w:val="en-GB"/>
        </w:rPr>
        <w:t>ISCO0</w:t>
      </w:r>
      <w:r w:rsidRPr="00242492">
        <w:rPr>
          <w:rFonts w:ascii="Arial" w:hAnsi="Arial"/>
          <w:b/>
          <w:sz w:val="22"/>
          <w:lang w:val="en-GB"/>
        </w:rPr>
        <w:t>8</w:t>
      </w:r>
      <w:r w:rsidRPr="00242492">
        <w:rPr>
          <w:rFonts w:ascii="Arial" w:hAnsi="Arial"/>
          <w:sz w:val="22"/>
          <w:lang w:val="en-GB"/>
        </w:rPr>
        <w:t xml:space="preserve"> </w:t>
      </w:r>
      <w:r w:rsidRPr="00242492">
        <w:rPr>
          <w:rFonts w:ascii="Arial" w:hAnsi="Arial"/>
          <w:b/>
          <w:sz w:val="22"/>
          <w:lang w:val="en-GB"/>
        </w:rPr>
        <w:t xml:space="preserve">– </w:t>
      </w:r>
      <w:r w:rsidRPr="00242492">
        <w:rPr>
          <w:rFonts w:ascii="Arial" w:hAnsi="Arial"/>
          <w:sz w:val="22"/>
          <w:lang w:val="en-GB"/>
        </w:rPr>
        <w:t>Spous</w:t>
      </w:r>
      <w:r w:rsidR="00E74720" w:rsidRPr="00242492">
        <w:rPr>
          <w:rFonts w:ascii="Arial" w:hAnsi="Arial"/>
          <w:sz w:val="22"/>
          <w:lang w:val="en-GB"/>
        </w:rPr>
        <w:t>e, partner: occupation ISCO 2008</w:t>
      </w:r>
    </w:p>
    <w:p w14:paraId="33D3C75A" w14:textId="77777777" w:rsidR="00E74720" w:rsidRPr="00242492" w:rsidRDefault="00E74720" w:rsidP="00E74720">
      <w:pPr>
        <w:rPr>
          <w:lang w:val="en-GB"/>
        </w:rPr>
      </w:pPr>
      <w:r w:rsidRPr="00242492">
        <w:rPr>
          <w:lang w:val="en-GB"/>
        </w:rPr>
        <w:t xml:space="preserve">Please give the text of the source question(s) on the respondent’s </w:t>
      </w:r>
      <w:r w:rsidR="00730509" w:rsidRPr="00242492">
        <w:rPr>
          <w:lang w:val="en-GB"/>
        </w:rPr>
        <w:t xml:space="preserve">spouse </w:t>
      </w:r>
      <w:r w:rsidRPr="00242492">
        <w:rPr>
          <w:lang w:val="en-GB"/>
        </w:rPr>
        <w:t xml:space="preserve">occupation used in your field questionnaire. If ISCO08-codes are not coded directly from the responses, but derived from a country-specific occupation coding scheme, please provide a table of correspondence between country-specific and ISCO08 codes </w:t>
      </w:r>
      <w:r w:rsidRPr="00242492">
        <w:rPr>
          <w:i/>
          <w:lang w:val="en-GB"/>
        </w:rPr>
        <w:t xml:space="preserve">attached as a separate file. </w:t>
      </w:r>
      <w:r w:rsidRPr="00242492">
        <w:rPr>
          <w:lang w:val="en-GB"/>
        </w:rPr>
        <w:t xml:space="preserve">Also when you derive ISCO08 from another ISCO scheme, such as ISCO88, ISCO-COM </w:t>
      </w:r>
      <w:r w:rsidR="00676264" w:rsidRPr="00242492">
        <w:rPr>
          <w:lang w:val="en-GB"/>
        </w:rPr>
        <w:t>(</w:t>
      </w:r>
      <w:r w:rsidRPr="00242492">
        <w:rPr>
          <w:lang w:val="en-GB"/>
        </w:rPr>
        <w:t>a variant developed for the European Union (EU)), or ISCO88-CIS developed by the Statistical Committee of the Commonwealth of Independent States, please document the source code and provide a correspondence list.</w:t>
      </w:r>
    </w:p>
    <w:p w14:paraId="5E939180" w14:textId="77777777" w:rsidR="00E74720" w:rsidRPr="00242492" w:rsidRDefault="00E74720" w:rsidP="00E74720">
      <w:pPr>
        <w:rPr>
          <w:lang w:val="en-GB"/>
        </w:rPr>
      </w:pPr>
      <w:r w:rsidRPr="00242492">
        <w:rPr>
          <w:lang w:val="en-GB"/>
        </w:rPr>
        <w:t xml:space="preserve">Please do </w:t>
      </w:r>
      <w:r w:rsidRPr="00242492">
        <w:rPr>
          <w:b/>
          <w:lang w:val="en-GB"/>
        </w:rPr>
        <w:t>not</w:t>
      </w:r>
      <w:r w:rsidRPr="00242492">
        <w:rPr>
          <w:lang w:val="en-GB"/>
        </w:rPr>
        <w:t xml:space="preserve"> enter </w:t>
      </w:r>
      <w:r w:rsidRPr="00242492">
        <w:rPr>
          <w:b/>
          <w:lang w:val="en-GB"/>
        </w:rPr>
        <w:t>standard</w:t>
      </w:r>
      <w:r w:rsidRPr="00242492">
        <w:rPr>
          <w:lang w:val="en-GB"/>
        </w:rPr>
        <w:t xml:space="preserve"> ISCO08 codes here, but report any deviations. </w:t>
      </w:r>
      <w:r w:rsidRPr="00242492">
        <w:rPr>
          <w:b/>
          <w:lang w:val="en-GB"/>
        </w:rPr>
        <w:t>However, please note that country-specific codes, which are not part of the ISCO coding scheme cannot be accepted!</w:t>
      </w:r>
      <w:r w:rsidRPr="00242492">
        <w:rPr>
          <w:lang w:val="en-GB"/>
        </w:rPr>
        <w:t xml:space="preserve"> </w:t>
      </w:r>
    </w:p>
    <w:p w14:paraId="5E41B21E" w14:textId="77777777" w:rsidR="00E74720" w:rsidRPr="00242492" w:rsidRDefault="00E74720" w:rsidP="00E74720">
      <w:pPr>
        <w:rPr>
          <w:lang w:val="en-US"/>
        </w:rPr>
      </w:pPr>
      <w:r w:rsidRPr="00242492">
        <w:rPr>
          <w:lang w:val="en-US"/>
        </w:rPr>
        <w:t xml:space="preserve">Occupations should be coded on the </w:t>
      </w:r>
      <w:r w:rsidRPr="00242492">
        <w:rPr>
          <w:u w:val="single"/>
          <w:lang w:val="en-US"/>
        </w:rPr>
        <w:t>4-digit level</w:t>
      </w:r>
      <w:r w:rsidR="00676264" w:rsidRPr="00242492">
        <w:rPr>
          <w:lang w:val="en-US"/>
        </w:rPr>
        <w:t xml:space="preserve"> of ISCO0</w:t>
      </w:r>
      <w:r w:rsidRPr="00242492">
        <w:rPr>
          <w:lang w:val="en-US"/>
        </w:rPr>
        <w:t xml:space="preserve">8. Occupational area 0 (Armed Forces occupations) needs some special attention. Since the ISCO variable is numeric, 4-digit codes starting with zero, such as 0110 will usually appear as 110 in the data file. It is therefore suggested that the only valid 3-digit codes in the data file are those armed forces occupations 110, 210 and 310. </w:t>
      </w:r>
    </w:p>
    <w:p w14:paraId="195B01D7" w14:textId="77777777" w:rsidR="00E61B96" w:rsidRPr="00242492" w:rsidRDefault="00E61B96" w:rsidP="00E61B96">
      <w:pPr>
        <w:pStyle w:val="ESS"/>
        <w:jc w:val="both"/>
        <w:rPr>
          <w:rFonts w:ascii="Times New Roman" w:hAnsi="Times New Roman"/>
          <w:sz w:val="24"/>
        </w:rPr>
      </w:pPr>
    </w:p>
    <w:p w14:paraId="53625FE2" w14:textId="77777777" w:rsidR="00E61B96" w:rsidRPr="00242492" w:rsidRDefault="00E61B96" w:rsidP="00E61B96">
      <w:pPr>
        <w:pStyle w:val="ESS"/>
        <w:jc w:val="both"/>
        <w:rPr>
          <w:rFonts w:ascii="Times New Roman" w:hAnsi="Times New Roman"/>
          <w:sz w:val="24"/>
        </w:rPr>
      </w:pPr>
      <w:r w:rsidRPr="00242492">
        <w:rPr>
          <w:rFonts w:ascii="Times New Roman" w:hAnsi="Times New Roman"/>
          <w:sz w:val="24"/>
        </w:rPr>
        <w:t>In some special cases information concerning the occupation may be insufficient for 4-digit coding. Instead of coding these cases as [9998] “inadequate</w:t>
      </w:r>
      <w:r w:rsidR="00A255E2" w:rsidRPr="00242492">
        <w:rPr>
          <w:rFonts w:ascii="Times New Roman" w:hAnsi="Times New Roman"/>
          <w:sz w:val="24"/>
        </w:rPr>
        <w:t>ly described”</w:t>
      </w:r>
      <w:r w:rsidRPr="00242492">
        <w:rPr>
          <w:rFonts w:ascii="Times New Roman" w:hAnsi="Times New Roman"/>
          <w:sz w:val="24"/>
        </w:rPr>
        <w:t xml:space="preserve"> use 3-digit coding. In those very special cases where 3-digit coding is applied, fill in a zero for the missing digit. Example: code 131 is coded as 1310.</w:t>
      </w:r>
    </w:p>
    <w:p w14:paraId="00054596" w14:textId="77777777" w:rsidR="00E61B96" w:rsidRPr="00242492" w:rsidRDefault="00E61B96" w:rsidP="00E61B96">
      <w:pPr>
        <w:rPr>
          <w:lang w:val="en-GB"/>
        </w:rPr>
      </w:pP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3780"/>
        <w:gridCol w:w="3780"/>
      </w:tblGrid>
      <w:tr w:rsidR="00E61B96" w:rsidRPr="00242492" w14:paraId="5D3BA2EC" w14:textId="77777777">
        <w:tc>
          <w:tcPr>
            <w:tcW w:w="1531" w:type="dxa"/>
            <w:tcMar>
              <w:top w:w="57" w:type="dxa"/>
              <w:bottom w:w="57" w:type="dxa"/>
            </w:tcMar>
            <w:vAlign w:val="center"/>
          </w:tcPr>
          <w:p w14:paraId="654B2EDB" w14:textId="77777777" w:rsidR="00E61B96" w:rsidRPr="00242492" w:rsidRDefault="00E61B96" w:rsidP="002B43D8">
            <w:pPr>
              <w:jc w:val="left"/>
              <w:rPr>
                <w:i/>
                <w:sz w:val="22"/>
                <w:lang w:val="en-GB"/>
              </w:rPr>
            </w:pPr>
          </w:p>
        </w:tc>
        <w:tc>
          <w:tcPr>
            <w:tcW w:w="3780" w:type="dxa"/>
            <w:tcMar>
              <w:top w:w="57" w:type="dxa"/>
              <w:bottom w:w="57" w:type="dxa"/>
            </w:tcMar>
            <w:vAlign w:val="center"/>
          </w:tcPr>
          <w:p w14:paraId="10517D93" w14:textId="77777777" w:rsidR="00E61B96" w:rsidRPr="00242492" w:rsidRDefault="00E61B96" w:rsidP="002B43D8">
            <w:pPr>
              <w:jc w:val="center"/>
              <w:rPr>
                <w:b/>
                <w:sz w:val="22"/>
                <w:szCs w:val="22"/>
                <w:lang w:val="en-GB"/>
              </w:rPr>
            </w:pPr>
            <w:r w:rsidRPr="00242492">
              <w:rPr>
                <w:b/>
                <w:sz w:val="22"/>
                <w:szCs w:val="22"/>
                <w:lang w:val="en-GB"/>
              </w:rPr>
              <w:t>National Language</w:t>
            </w:r>
          </w:p>
        </w:tc>
        <w:tc>
          <w:tcPr>
            <w:tcW w:w="3780" w:type="dxa"/>
            <w:tcMar>
              <w:top w:w="57" w:type="dxa"/>
              <w:bottom w:w="57" w:type="dxa"/>
            </w:tcMar>
            <w:vAlign w:val="center"/>
          </w:tcPr>
          <w:p w14:paraId="214B34F7" w14:textId="77777777" w:rsidR="00E61B96" w:rsidRPr="00242492" w:rsidRDefault="00E61B96" w:rsidP="002B43D8">
            <w:pPr>
              <w:jc w:val="center"/>
              <w:rPr>
                <w:b/>
                <w:sz w:val="22"/>
                <w:szCs w:val="22"/>
                <w:lang w:val="en-GB"/>
              </w:rPr>
            </w:pPr>
            <w:r w:rsidRPr="00242492">
              <w:rPr>
                <w:b/>
                <w:sz w:val="22"/>
                <w:szCs w:val="22"/>
                <w:lang w:val="en-GB"/>
              </w:rPr>
              <w:t>English Translation</w:t>
            </w:r>
          </w:p>
        </w:tc>
      </w:tr>
      <w:tr w:rsidR="00242492" w:rsidRPr="00242492" w14:paraId="5D46FEF9" w14:textId="77777777">
        <w:tc>
          <w:tcPr>
            <w:tcW w:w="1531" w:type="dxa"/>
          </w:tcPr>
          <w:p w14:paraId="53E6249B" w14:textId="77777777" w:rsidR="00242492" w:rsidRPr="00242492" w:rsidRDefault="00242492" w:rsidP="002B43D8">
            <w:pPr>
              <w:spacing w:after="0"/>
              <w:jc w:val="left"/>
              <w:rPr>
                <w:sz w:val="22"/>
                <w:szCs w:val="22"/>
                <w:lang w:val="en-GB"/>
              </w:rPr>
            </w:pPr>
            <w:r w:rsidRPr="00242492">
              <w:rPr>
                <w:i/>
                <w:sz w:val="22"/>
                <w:szCs w:val="22"/>
                <w:lang w:val="en-GB"/>
              </w:rPr>
              <w:t>Question no. and text</w:t>
            </w:r>
          </w:p>
        </w:tc>
        <w:tc>
          <w:tcPr>
            <w:tcW w:w="3780" w:type="dxa"/>
          </w:tcPr>
          <w:p w14:paraId="3F17253A" w14:textId="77777777" w:rsidR="00242492" w:rsidRPr="00B60F33" w:rsidRDefault="00242492" w:rsidP="00B164DB">
            <w:pPr>
              <w:spacing w:after="0"/>
              <w:jc w:val="left"/>
              <w:rPr>
                <w:sz w:val="22"/>
                <w:szCs w:val="22"/>
                <w:lang w:val="en-GB"/>
              </w:rPr>
            </w:pPr>
            <w:r>
              <w:rPr>
                <w:sz w:val="22"/>
                <w:szCs w:val="22"/>
                <w:lang w:val="en-GB"/>
              </w:rPr>
              <w:t xml:space="preserve">D.20.a. </w:t>
            </w:r>
            <w:proofErr w:type="spellStart"/>
            <w:r>
              <w:rPr>
                <w:sz w:val="22"/>
                <w:szCs w:val="22"/>
                <w:lang w:val="en-GB"/>
              </w:rPr>
              <w:t>Eşiniz</w:t>
            </w:r>
            <w:proofErr w:type="spellEnd"/>
            <w:r>
              <w:rPr>
                <w:sz w:val="22"/>
                <w:szCs w:val="22"/>
                <w:lang w:val="en-GB"/>
              </w:rPr>
              <w:t xml:space="preserve"> </w:t>
            </w:r>
            <w:proofErr w:type="spellStart"/>
            <w:r>
              <w:rPr>
                <w:sz w:val="22"/>
                <w:szCs w:val="22"/>
                <w:lang w:val="en-GB"/>
              </w:rPr>
              <w:t>ya</w:t>
            </w:r>
            <w:proofErr w:type="spellEnd"/>
            <w:r>
              <w:rPr>
                <w:sz w:val="22"/>
                <w:szCs w:val="22"/>
                <w:lang w:val="en-GB"/>
              </w:rPr>
              <w:t xml:space="preserve"> da </w:t>
            </w:r>
            <w:proofErr w:type="spellStart"/>
            <w:r>
              <w:rPr>
                <w:sz w:val="22"/>
                <w:szCs w:val="22"/>
                <w:lang w:val="en-GB"/>
              </w:rPr>
              <w:t>birlikte</w:t>
            </w:r>
            <w:proofErr w:type="spellEnd"/>
            <w:r>
              <w:rPr>
                <w:sz w:val="22"/>
                <w:szCs w:val="22"/>
                <w:lang w:val="en-GB"/>
              </w:rPr>
              <w:t xml:space="preserve"> </w:t>
            </w:r>
            <w:proofErr w:type="spellStart"/>
            <w:r>
              <w:rPr>
                <w:sz w:val="22"/>
                <w:szCs w:val="22"/>
                <w:lang w:val="en-GB"/>
              </w:rPr>
              <w:t>yaşadığınız</w:t>
            </w:r>
            <w:proofErr w:type="spellEnd"/>
            <w:r>
              <w:rPr>
                <w:sz w:val="22"/>
                <w:szCs w:val="22"/>
                <w:lang w:val="en-GB"/>
              </w:rPr>
              <w:t xml:space="preserve"> </w:t>
            </w:r>
            <w:proofErr w:type="spellStart"/>
            <w:r>
              <w:rPr>
                <w:sz w:val="22"/>
                <w:szCs w:val="22"/>
                <w:lang w:val="en-GB"/>
              </w:rPr>
              <w:t>hayat</w:t>
            </w:r>
            <w:proofErr w:type="spellEnd"/>
            <w:r>
              <w:rPr>
                <w:sz w:val="22"/>
                <w:szCs w:val="22"/>
                <w:lang w:val="en-GB"/>
              </w:rPr>
              <w:t xml:space="preserve"> </w:t>
            </w:r>
            <w:proofErr w:type="spellStart"/>
            <w:r>
              <w:rPr>
                <w:sz w:val="22"/>
                <w:szCs w:val="22"/>
                <w:lang w:val="en-GB"/>
              </w:rPr>
              <w:t>arkadaşınızın</w:t>
            </w:r>
            <w:proofErr w:type="spellEnd"/>
            <w:r>
              <w:rPr>
                <w:sz w:val="22"/>
                <w:szCs w:val="22"/>
                <w:lang w:val="en-GB"/>
              </w:rPr>
              <w:t xml:space="preserve"> </w:t>
            </w:r>
            <w:proofErr w:type="spellStart"/>
            <w:r>
              <w:rPr>
                <w:sz w:val="22"/>
                <w:szCs w:val="22"/>
                <w:lang w:val="en-GB"/>
              </w:rPr>
              <w:t>mesleği</w:t>
            </w:r>
            <w:proofErr w:type="spellEnd"/>
            <w:r>
              <w:rPr>
                <w:sz w:val="22"/>
                <w:szCs w:val="22"/>
                <w:lang w:val="en-GB"/>
              </w:rPr>
              <w:t xml:space="preserve"> </w:t>
            </w:r>
            <w:proofErr w:type="spellStart"/>
            <w:r>
              <w:rPr>
                <w:sz w:val="22"/>
                <w:szCs w:val="22"/>
                <w:lang w:val="en-GB"/>
              </w:rPr>
              <w:t>nedir</w:t>
            </w:r>
            <w:proofErr w:type="spellEnd"/>
            <w:r>
              <w:rPr>
                <w:sz w:val="22"/>
                <w:szCs w:val="22"/>
                <w:lang w:val="en-GB"/>
              </w:rPr>
              <w:t xml:space="preserve">? </w:t>
            </w:r>
            <w:proofErr w:type="spellStart"/>
            <w:r>
              <w:rPr>
                <w:sz w:val="22"/>
                <w:szCs w:val="22"/>
                <w:lang w:val="en-GB"/>
              </w:rPr>
              <w:t>Yani</w:t>
            </w:r>
            <w:proofErr w:type="spellEnd"/>
            <w:r>
              <w:rPr>
                <w:sz w:val="22"/>
                <w:szCs w:val="22"/>
                <w:lang w:val="en-GB"/>
              </w:rPr>
              <w:t xml:space="preserve"> ana </w:t>
            </w:r>
            <w:proofErr w:type="spellStart"/>
            <w:r>
              <w:rPr>
                <w:sz w:val="22"/>
                <w:szCs w:val="22"/>
                <w:lang w:val="en-GB"/>
              </w:rPr>
              <w:t>işinin</w:t>
            </w:r>
            <w:proofErr w:type="spellEnd"/>
            <w:r>
              <w:rPr>
                <w:sz w:val="22"/>
                <w:szCs w:val="22"/>
                <w:lang w:val="en-GB"/>
              </w:rPr>
              <w:t xml:space="preserve"> </w:t>
            </w:r>
            <w:proofErr w:type="spellStart"/>
            <w:r>
              <w:rPr>
                <w:sz w:val="22"/>
                <w:szCs w:val="22"/>
                <w:lang w:val="en-GB"/>
              </w:rPr>
              <w:t>ismi</w:t>
            </w:r>
            <w:proofErr w:type="spellEnd"/>
            <w:r>
              <w:rPr>
                <w:sz w:val="22"/>
                <w:szCs w:val="22"/>
                <w:lang w:val="en-GB"/>
              </w:rPr>
              <w:t xml:space="preserve"> </w:t>
            </w:r>
            <w:proofErr w:type="spellStart"/>
            <w:r>
              <w:rPr>
                <w:sz w:val="22"/>
                <w:szCs w:val="22"/>
                <w:lang w:val="en-GB"/>
              </w:rPr>
              <w:t>nedir</w:t>
            </w:r>
            <w:proofErr w:type="spellEnd"/>
            <w:r>
              <w:rPr>
                <w:sz w:val="22"/>
                <w:szCs w:val="22"/>
                <w:lang w:val="en-GB"/>
              </w:rPr>
              <w:t xml:space="preserve"> </w:t>
            </w:r>
            <w:proofErr w:type="spellStart"/>
            <w:r>
              <w:rPr>
                <w:sz w:val="22"/>
                <w:szCs w:val="22"/>
                <w:lang w:val="en-GB"/>
              </w:rPr>
              <w:t>ya</w:t>
            </w:r>
            <w:proofErr w:type="spellEnd"/>
            <w:r>
              <w:rPr>
                <w:sz w:val="22"/>
                <w:szCs w:val="22"/>
                <w:lang w:val="en-GB"/>
              </w:rPr>
              <w:t xml:space="preserve"> da </w:t>
            </w:r>
            <w:proofErr w:type="spellStart"/>
            <w:r>
              <w:rPr>
                <w:sz w:val="22"/>
                <w:szCs w:val="22"/>
                <w:lang w:val="en-GB"/>
              </w:rPr>
              <w:t>unvanı</w:t>
            </w:r>
            <w:proofErr w:type="spellEnd"/>
            <w:r>
              <w:rPr>
                <w:sz w:val="22"/>
                <w:szCs w:val="22"/>
                <w:lang w:val="en-GB"/>
              </w:rPr>
              <w:t xml:space="preserve"> ne? </w:t>
            </w:r>
          </w:p>
        </w:tc>
        <w:tc>
          <w:tcPr>
            <w:tcW w:w="3780" w:type="dxa"/>
          </w:tcPr>
          <w:p w14:paraId="75FBF084" w14:textId="77777777" w:rsidR="00242492" w:rsidRPr="00B60F33" w:rsidRDefault="00242492" w:rsidP="00242492">
            <w:pPr>
              <w:spacing w:after="0"/>
              <w:jc w:val="left"/>
              <w:rPr>
                <w:sz w:val="22"/>
                <w:szCs w:val="22"/>
                <w:lang w:val="en-GB"/>
              </w:rPr>
            </w:pPr>
            <w:r>
              <w:rPr>
                <w:sz w:val="22"/>
                <w:szCs w:val="22"/>
                <w:lang w:val="en-GB"/>
              </w:rPr>
              <w:t xml:space="preserve">D.20.a. </w:t>
            </w:r>
            <w:r w:rsidRPr="00242492">
              <w:rPr>
                <w:sz w:val="22"/>
                <w:szCs w:val="22"/>
                <w:lang w:val="en-US"/>
              </w:rPr>
              <w:t>What is your spouse's/ partner's occupation - i.e., what is/ was the name or title of his/ her main job?</w:t>
            </w:r>
          </w:p>
        </w:tc>
      </w:tr>
      <w:tr w:rsidR="00E61B96" w:rsidRPr="00242492" w14:paraId="0FE22E57" w14:textId="77777777">
        <w:trPr>
          <w:trHeight w:val="584"/>
        </w:trPr>
        <w:tc>
          <w:tcPr>
            <w:tcW w:w="1531" w:type="dxa"/>
            <w:vMerge w:val="restart"/>
          </w:tcPr>
          <w:p w14:paraId="07B07C97" w14:textId="77777777" w:rsidR="00E61B96" w:rsidRPr="00242492" w:rsidRDefault="00E61B96" w:rsidP="002B43D8">
            <w:pPr>
              <w:spacing w:after="0"/>
              <w:jc w:val="left"/>
              <w:rPr>
                <w:sz w:val="22"/>
                <w:szCs w:val="22"/>
                <w:lang w:val="en-GB"/>
              </w:rPr>
            </w:pPr>
            <w:r w:rsidRPr="00242492">
              <w:rPr>
                <w:i/>
                <w:sz w:val="22"/>
                <w:szCs w:val="22"/>
                <w:lang w:val="en-GB"/>
              </w:rPr>
              <w:t>Codes/</w:t>
            </w:r>
            <w:r w:rsidR="00E74720" w:rsidRPr="00242492">
              <w:rPr>
                <w:i/>
                <w:sz w:val="22"/>
                <w:szCs w:val="22"/>
                <w:lang w:val="en-GB"/>
              </w:rPr>
              <w:t xml:space="preserve"> Categories deviating from ISCO0</w:t>
            </w:r>
            <w:r w:rsidRPr="00242492">
              <w:rPr>
                <w:i/>
                <w:sz w:val="22"/>
                <w:szCs w:val="22"/>
                <w:lang w:val="en-GB"/>
              </w:rPr>
              <w:t xml:space="preserve">8 </w:t>
            </w:r>
          </w:p>
        </w:tc>
        <w:tc>
          <w:tcPr>
            <w:tcW w:w="3780" w:type="dxa"/>
          </w:tcPr>
          <w:p w14:paraId="18A85013" w14:textId="77777777" w:rsidR="00E61B96" w:rsidRPr="00242492" w:rsidRDefault="00E61B96" w:rsidP="002B43D8">
            <w:pPr>
              <w:spacing w:after="0"/>
              <w:rPr>
                <w:sz w:val="22"/>
                <w:szCs w:val="22"/>
                <w:lang w:val="en-GB"/>
              </w:rPr>
            </w:pPr>
          </w:p>
        </w:tc>
        <w:tc>
          <w:tcPr>
            <w:tcW w:w="3780" w:type="dxa"/>
          </w:tcPr>
          <w:p w14:paraId="0C14AA9E" w14:textId="77777777" w:rsidR="00E61B96" w:rsidRPr="00242492" w:rsidRDefault="00E61B96" w:rsidP="002B43D8">
            <w:pPr>
              <w:spacing w:after="0"/>
              <w:rPr>
                <w:sz w:val="22"/>
                <w:szCs w:val="22"/>
                <w:lang w:val="en-GB"/>
              </w:rPr>
            </w:pPr>
          </w:p>
        </w:tc>
      </w:tr>
      <w:tr w:rsidR="00E61B96" w:rsidRPr="00242492" w14:paraId="56215EC5" w14:textId="77777777">
        <w:trPr>
          <w:trHeight w:val="585"/>
        </w:trPr>
        <w:tc>
          <w:tcPr>
            <w:tcW w:w="1531" w:type="dxa"/>
            <w:vMerge/>
          </w:tcPr>
          <w:p w14:paraId="73188942" w14:textId="77777777" w:rsidR="00E61B96" w:rsidRPr="00242492" w:rsidRDefault="00E61B96" w:rsidP="002B43D8">
            <w:pPr>
              <w:spacing w:after="0"/>
              <w:jc w:val="left"/>
              <w:rPr>
                <w:sz w:val="22"/>
                <w:szCs w:val="22"/>
                <w:lang w:val="en-GB"/>
              </w:rPr>
            </w:pPr>
          </w:p>
        </w:tc>
        <w:tc>
          <w:tcPr>
            <w:tcW w:w="3780" w:type="dxa"/>
          </w:tcPr>
          <w:p w14:paraId="0F569806" w14:textId="77777777" w:rsidR="00E61B96" w:rsidRPr="00242492" w:rsidRDefault="00E61B96" w:rsidP="002B43D8">
            <w:pPr>
              <w:spacing w:after="0"/>
              <w:rPr>
                <w:sz w:val="22"/>
                <w:szCs w:val="22"/>
                <w:lang w:val="en-GB"/>
              </w:rPr>
            </w:pPr>
          </w:p>
        </w:tc>
        <w:tc>
          <w:tcPr>
            <w:tcW w:w="3780" w:type="dxa"/>
          </w:tcPr>
          <w:p w14:paraId="0812D927" w14:textId="77777777" w:rsidR="00E61B96" w:rsidRPr="00242492" w:rsidRDefault="00E61B96" w:rsidP="002B43D8">
            <w:pPr>
              <w:spacing w:after="0"/>
              <w:rPr>
                <w:sz w:val="22"/>
                <w:szCs w:val="22"/>
                <w:lang w:val="en-GB"/>
              </w:rPr>
            </w:pPr>
          </w:p>
        </w:tc>
      </w:tr>
      <w:tr w:rsidR="00E61B96" w:rsidRPr="00242492" w14:paraId="18E1902F" w14:textId="77777777">
        <w:trPr>
          <w:trHeight w:val="585"/>
        </w:trPr>
        <w:tc>
          <w:tcPr>
            <w:tcW w:w="1531" w:type="dxa"/>
            <w:vMerge/>
          </w:tcPr>
          <w:p w14:paraId="593D8ED8" w14:textId="77777777" w:rsidR="00E61B96" w:rsidRPr="00242492" w:rsidRDefault="00E61B96" w:rsidP="002B43D8">
            <w:pPr>
              <w:spacing w:after="0"/>
              <w:jc w:val="left"/>
              <w:rPr>
                <w:sz w:val="22"/>
                <w:szCs w:val="22"/>
                <w:lang w:val="en-GB"/>
              </w:rPr>
            </w:pPr>
          </w:p>
        </w:tc>
        <w:tc>
          <w:tcPr>
            <w:tcW w:w="3780" w:type="dxa"/>
          </w:tcPr>
          <w:p w14:paraId="299DE829" w14:textId="77777777" w:rsidR="00E61B96" w:rsidRPr="00242492" w:rsidRDefault="00E61B96" w:rsidP="002B43D8">
            <w:pPr>
              <w:spacing w:after="0"/>
              <w:rPr>
                <w:sz w:val="22"/>
                <w:szCs w:val="22"/>
                <w:lang w:val="en-GB"/>
              </w:rPr>
            </w:pPr>
          </w:p>
        </w:tc>
        <w:tc>
          <w:tcPr>
            <w:tcW w:w="3780" w:type="dxa"/>
          </w:tcPr>
          <w:p w14:paraId="29E031C1" w14:textId="77777777" w:rsidR="00E61B96" w:rsidRPr="00242492" w:rsidRDefault="00E61B96" w:rsidP="002B43D8">
            <w:pPr>
              <w:spacing w:after="0"/>
              <w:rPr>
                <w:sz w:val="22"/>
                <w:szCs w:val="22"/>
                <w:lang w:val="en-GB"/>
              </w:rPr>
            </w:pPr>
          </w:p>
        </w:tc>
      </w:tr>
      <w:tr w:rsidR="00E61B96" w:rsidRPr="00242492" w14:paraId="75DE533F" w14:textId="77777777">
        <w:tc>
          <w:tcPr>
            <w:tcW w:w="1531" w:type="dxa"/>
          </w:tcPr>
          <w:p w14:paraId="2065111A" w14:textId="77777777" w:rsidR="00E61B96" w:rsidRPr="00242492" w:rsidRDefault="00E61B96" w:rsidP="002B43D8">
            <w:pPr>
              <w:spacing w:after="0"/>
              <w:jc w:val="left"/>
              <w:rPr>
                <w:i/>
                <w:sz w:val="22"/>
                <w:szCs w:val="22"/>
                <w:lang w:val="en-GB"/>
              </w:rPr>
            </w:pPr>
            <w:r w:rsidRPr="00242492">
              <w:rPr>
                <w:i/>
                <w:sz w:val="22"/>
                <w:szCs w:val="22"/>
                <w:lang w:val="en-GB"/>
              </w:rPr>
              <w:t>Interviewer Instruction</w:t>
            </w:r>
          </w:p>
        </w:tc>
        <w:tc>
          <w:tcPr>
            <w:tcW w:w="3780" w:type="dxa"/>
          </w:tcPr>
          <w:p w14:paraId="604DC47F" w14:textId="77777777" w:rsidR="00E61B96" w:rsidRPr="00242492" w:rsidRDefault="00E61B96" w:rsidP="002B43D8">
            <w:pPr>
              <w:spacing w:after="0"/>
              <w:rPr>
                <w:sz w:val="22"/>
                <w:szCs w:val="22"/>
                <w:lang w:val="en-GB"/>
              </w:rPr>
            </w:pPr>
          </w:p>
        </w:tc>
        <w:tc>
          <w:tcPr>
            <w:tcW w:w="3780" w:type="dxa"/>
          </w:tcPr>
          <w:p w14:paraId="227822DE" w14:textId="77777777" w:rsidR="00E61B96" w:rsidRPr="00242492" w:rsidRDefault="00E61B96" w:rsidP="002B43D8">
            <w:pPr>
              <w:spacing w:after="0"/>
              <w:rPr>
                <w:sz w:val="22"/>
                <w:szCs w:val="22"/>
                <w:lang w:val="en-GB"/>
              </w:rPr>
            </w:pPr>
          </w:p>
        </w:tc>
      </w:tr>
      <w:tr w:rsidR="00E61B96" w:rsidRPr="00242492" w14:paraId="35896937" w14:textId="77777777">
        <w:tc>
          <w:tcPr>
            <w:tcW w:w="1531" w:type="dxa"/>
          </w:tcPr>
          <w:p w14:paraId="6D2C855B" w14:textId="77777777" w:rsidR="00E61B96" w:rsidRPr="00242492" w:rsidRDefault="00E61B96" w:rsidP="002B43D8">
            <w:pPr>
              <w:spacing w:after="0"/>
              <w:jc w:val="left"/>
              <w:rPr>
                <w:i/>
                <w:sz w:val="22"/>
                <w:szCs w:val="22"/>
                <w:lang w:val="en-GB"/>
              </w:rPr>
            </w:pPr>
            <w:r w:rsidRPr="00242492">
              <w:rPr>
                <w:i/>
                <w:sz w:val="22"/>
                <w:szCs w:val="22"/>
                <w:lang w:val="en-GB"/>
              </w:rPr>
              <w:t>Translation Note</w:t>
            </w:r>
          </w:p>
        </w:tc>
        <w:tc>
          <w:tcPr>
            <w:tcW w:w="7560" w:type="dxa"/>
            <w:gridSpan w:val="2"/>
          </w:tcPr>
          <w:p w14:paraId="6004DC6F" w14:textId="77777777" w:rsidR="00E61B96" w:rsidRPr="00242492" w:rsidRDefault="00E61B96" w:rsidP="002B43D8">
            <w:pPr>
              <w:spacing w:after="0"/>
              <w:rPr>
                <w:sz w:val="22"/>
                <w:szCs w:val="22"/>
                <w:lang w:val="en-GB"/>
              </w:rPr>
            </w:pPr>
          </w:p>
        </w:tc>
      </w:tr>
      <w:tr w:rsidR="00E61B96" w:rsidRPr="00242492" w14:paraId="3C077756" w14:textId="77777777">
        <w:tc>
          <w:tcPr>
            <w:tcW w:w="1531" w:type="dxa"/>
          </w:tcPr>
          <w:p w14:paraId="7396231E" w14:textId="77777777" w:rsidR="00E61B96" w:rsidRPr="00242492" w:rsidRDefault="00E61B96" w:rsidP="002B43D8">
            <w:pPr>
              <w:spacing w:after="0"/>
              <w:jc w:val="left"/>
              <w:rPr>
                <w:i/>
                <w:sz w:val="22"/>
                <w:szCs w:val="22"/>
                <w:lang w:val="en-GB"/>
              </w:rPr>
            </w:pPr>
            <w:r w:rsidRPr="00242492">
              <w:rPr>
                <w:i/>
                <w:sz w:val="22"/>
                <w:szCs w:val="22"/>
                <w:lang w:val="en-GB"/>
              </w:rPr>
              <w:t>Note</w:t>
            </w:r>
          </w:p>
        </w:tc>
        <w:tc>
          <w:tcPr>
            <w:tcW w:w="7560" w:type="dxa"/>
            <w:gridSpan w:val="2"/>
          </w:tcPr>
          <w:p w14:paraId="61CE2251" w14:textId="77777777" w:rsidR="00E61B96" w:rsidRPr="00242492" w:rsidRDefault="00E61B96" w:rsidP="002B43D8">
            <w:pPr>
              <w:spacing w:after="0"/>
              <w:jc w:val="left"/>
              <w:rPr>
                <w:sz w:val="22"/>
                <w:szCs w:val="22"/>
                <w:lang w:val="en-GB"/>
              </w:rPr>
            </w:pPr>
          </w:p>
        </w:tc>
      </w:tr>
      <w:tr w:rsidR="00E61B96" w:rsidRPr="00242492" w14:paraId="736D8AE9" w14:textId="77777777">
        <w:tc>
          <w:tcPr>
            <w:tcW w:w="1531" w:type="dxa"/>
            <w:vMerge w:val="restart"/>
          </w:tcPr>
          <w:p w14:paraId="0579E607" w14:textId="77777777" w:rsidR="00E61B96" w:rsidRPr="00242492" w:rsidRDefault="00E61B96" w:rsidP="002B43D8">
            <w:pPr>
              <w:spacing w:before="120" w:after="0"/>
              <w:jc w:val="left"/>
              <w:rPr>
                <w:i/>
                <w:sz w:val="22"/>
                <w:szCs w:val="22"/>
                <w:lang w:val="en-GB"/>
              </w:rPr>
            </w:pPr>
            <w:r w:rsidRPr="00242492">
              <w:rPr>
                <w:i/>
                <w:sz w:val="22"/>
                <w:szCs w:val="22"/>
                <w:lang w:val="en-GB"/>
              </w:rPr>
              <w:t>Use of ISCO</w:t>
            </w:r>
          </w:p>
        </w:tc>
        <w:tc>
          <w:tcPr>
            <w:tcW w:w="3780" w:type="dxa"/>
            <w:tcBorders>
              <w:bottom w:val="nil"/>
              <w:right w:val="nil"/>
            </w:tcBorders>
          </w:tcPr>
          <w:p w14:paraId="307A4E78" w14:textId="77777777" w:rsidR="00E61B96" w:rsidRPr="00242492" w:rsidRDefault="00E74720" w:rsidP="002B43D8">
            <w:pPr>
              <w:spacing w:before="120" w:after="0"/>
              <w:jc w:val="left"/>
              <w:rPr>
                <w:rFonts w:ascii="Wingdings" w:hAnsi="Wingdings"/>
                <w:lang w:val="en-GB"/>
              </w:rPr>
            </w:pPr>
            <w:r w:rsidRPr="00242492">
              <w:rPr>
                <w:sz w:val="22"/>
                <w:szCs w:val="22"/>
                <w:lang w:val="en-GB"/>
              </w:rPr>
              <w:t>ISCO0</w:t>
            </w:r>
            <w:r w:rsidR="00E61B96" w:rsidRPr="00242492">
              <w:rPr>
                <w:sz w:val="22"/>
                <w:szCs w:val="22"/>
                <w:lang w:val="en-GB"/>
              </w:rPr>
              <w:t>8 (ILO)</w:t>
            </w:r>
          </w:p>
          <w:p w14:paraId="5F2126B6" w14:textId="77777777" w:rsidR="00E61B96" w:rsidRPr="00242492" w:rsidRDefault="00E61B96" w:rsidP="002B43D8">
            <w:pPr>
              <w:spacing w:before="120" w:after="0"/>
              <w:jc w:val="left"/>
              <w:rPr>
                <w:sz w:val="22"/>
                <w:szCs w:val="22"/>
                <w:lang w:val="en-GB"/>
              </w:rPr>
            </w:pPr>
          </w:p>
        </w:tc>
        <w:tc>
          <w:tcPr>
            <w:tcW w:w="3780" w:type="dxa"/>
            <w:tcBorders>
              <w:left w:val="nil"/>
              <w:bottom w:val="nil"/>
            </w:tcBorders>
            <w:shd w:val="clear" w:color="auto" w:fill="auto"/>
          </w:tcPr>
          <w:p w14:paraId="15D6FB26" w14:textId="77777777" w:rsidR="00E61B96" w:rsidRPr="00242492" w:rsidRDefault="00242492" w:rsidP="002B43D8">
            <w:pPr>
              <w:spacing w:before="120" w:after="0"/>
              <w:jc w:val="left"/>
              <w:rPr>
                <w:sz w:val="22"/>
                <w:szCs w:val="22"/>
                <w:lang w:val="en-GB"/>
              </w:rPr>
            </w:pPr>
            <w:r>
              <w:rPr>
                <w:rFonts w:ascii="Wingdings" w:hAnsi="Wingdings"/>
                <w:lang w:val="en-GB"/>
              </w:rPr>
              <w:t></w:t>
            </w:r>
          </w:p>
        </w:tc>
      </w:tr>
      <w:tr w:rsidR="00E61B96" w:rsidRPr="00242492" w14:paraId="706E62E7" w14:textId="77777777">
        <w:tc>
          <w:tcPr>
            <w:tcW w:w="1531" w:type="dxa"/>
            <w:vMerge/>
          </w:tcPr>
          <w:p w14:paraId="4C770FFE" w14:textId="77777777" w:rsidR="00E61B96" w:rsidRPr="00242492" w:rsidRDefault="00E61B96" w:rsidP="002B43D8">
            <w:pPr>
              <w:spacing w:before="120" w:after="0"/>
              <w:jc w:val="left"/>
              <w:rPr>
                <w:i/>
                <w:sz w:val="22"/>
                <w:szCs w:val="22"/>
                <w:lang w:val="en-GB"/>
              </w:rPr>
            </w:pPr>
          </w:p>
        </w:tc>
        <w:tc>
          <w:tcPr>
            <w:tcW w:w="3780" w:type="dxa"/>
            <w:tcBorders>
              <w:top w:val="nil"/>
              <w:right w:val="nil"/>
            </w:tcBorders>
          </w:tcPr>
          <w:p w14:paraId="0EAD6D27" w14:textId="77777777" w:rsidR="00E74720" w:rsidRPr="00242492" w:rsidRDefault="00E74720" w:rsidP="00E74720">
            <w:pPr>
              <w:spacing w:after="0"/>
              <w:jc w:val="left"/>
              <w:rPr>
                <w:sz w:val="22"/>
                <w:szCs w:val="22"/>
                <w:lang w:val="en-GB"/>
              </w:rPr>
            </w:pPr>
            <w:r w:rsidRPr="00242492">
              <w:rPr>
                <w:sz w:val="22"/>
                <w:szCs w:val="22"/>
                <w:lang w:val="en-GB"/>
              </w:rPr>
              <w:t>Please specify any other source code</w:t>
            </w:r>
          </w:p>
          <w:p w14:paraId="2E411788" w14:textId="77777777" w:rsidR="00E61B96" w:rsidRPr="00242492" w:rsidRDefault="00E61B96" w:rsidP="002B43D8">
            <w:pPr>
              <w:spacing w:after="0"/>
              <w:jc w:val="left"/>
              <w:rPr>
                <w:sz w:val="22"/>
                <w:szCs w:val="22"/>
                <w:lang w:val="en-GB"/>
              </w:rPr>
            </w:pPr>
          </w:p>
        </w:tc>
        <w:tc>
          <w:tcPr>
            <w:tcW w:w="3780" w:type="dxa"/>
            <w:tcBorders>
              <w:top w:val="nil"/>
              <w:left w:val="nil"/>
            </w:tcBorders>
            <w:shd w:val="clear" w:color="auto" w:fill="auto"/>
          </w:tcPr>
          <w:p w14:paraId="12309640" w14:textId="77777777" w:rsidR="00E61B96" w:rsidRPr="00242492" w:rsidRDefault="00E61B96" w:rsidP="002B43D8">
            <w:pPr>
              <w:tabs>
                <w:tab w:val="left" w:leader="underscore" w:pos="8959"/>
              </w:tabs>
              <w:spacing w:after="0"/>
              <w:jc w:val="left"/>
              <w:rPr>
                <w:sz w:val="22"/>
                <w:szCs w:val="22"/>
                <w:lang w:val="en-GB"/>
              </w:rPr>
            </w:pPr>
          </w:p>
          <w:p w14:paraId="6D00C08E" w14:textId="77777777" w:rsidR="00E61B96" w:rsidRPr="00242492" w:rsidRDefault="00E61B96" w:rsidP="002B43D8">
            <w:pPr>
              <w:pBdr>
                <w:bottom w:val="single" w:sz="4" w:space="0" w:color="auto"/>
              </w:pBdr>
              <w:spacing w:after="0"/>
              <w:jc w:val="left"/>
              <w:rPr>
                <w:rFonts w:ascii="Wingdings" w:hAnsi="Wingdings"/>
                <w:lang w:val="en-GB"/>
              </w:rPr>
            </w:pPr>
          </w:p>
          <w:p w14:paraId="50E80757" w14:textId="77777777" w:rsidR="00E61B96" w:rsidRPr="00242492" w:rsidRDefault="00E61B96" w:rsidP="002B43D8">
            <w:pPr>
              <w:spacing w:after="0"/>
              <w:jc w:val="left"/>
              <w:rPr>
                <w:rFonts w:ascii="Wingdings" w:hAnsi="Wingdings"/>
                <w:lang w:val="en-GB"/>
              </w:rPr>
            </w:pPr>
          </w:p>
        </w:tc>
      </w:tr>
    </w:tbl>
    <w:p w14:paraId="55D53100" w14:textId="77777777" w:rsidR="00E61B96" w:rsidRPr="00242492" w:rsidRDefault="00E61B96" w:rsidP="00E61B96">
      <w:pPr>
        <w:rPr>
          <w:b/>
          <w:lang w:val="en-GB"/>
        </w:rPr>
      </w:pPr>
    </w:p>
    <w:p w14:paraId="6EC5BB38" w14:textId="77777777" w:rsidR="00E61B96" w:rsidRPr="00242492" w:rsidRDefault="00E61B96" w:rsidP="00E61B96">
      <w:pPr>
        <w:spacing w:after="0"/>
        <w:rPr>
          <w:b/>
          <w:lang w:val="en-GB"/>
        </w:rPr>
      </w:pPr>
      <w:r w:rsidRPr="00242492">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242492" w14:paraId="136AC918" w14:textId="77777777">
        <w:tc>
          <w:tcPr>
            <w:tcW w:w="8995" w:type="dxa"/>
          </w:tcPr>
          <w:p w14:paraId="32AC349A" w14:textId="77777777" w:rsidR="00E61B96" w:rsidRPr="00242492" w:rsidRDefault="00E61B96" w:rsidP="002B43D8">
            <w:pPr>
              <w:spacing w:after="0"/>
              <w:rPr>
                <w:b/>
                <w:lang w:val="en-GB"/>
              </w:rPr>
            </w:pPr>
          </w:p>
        </w:tc>
      </w:tr>
    </w:tbl>
    <w:p w14:paraId="02B16CB2" w14:textId="77777777" w:rsidR="00E61B96" w:rsidRPr="00242492" w:rsidRDefault="00E61B96" w:rsidP="00E61B96">
      <w:pPr>
        <w:spacing w:after="0"/>
        <w:rPr>
          <w:b/>
          <w:lang w:val="en-GB"/>
        </w:rPr>
      </w:pPr>
      <w:r w:rsidRPr="00242492">
        <w:rPr>
          <w:b/>
          <w:lang w:val="en-GB"/>
        </w:rPr>
        <w:lastRenderedPageBreak/>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E61B96" w:rsidRPr="00242492" w14:paraId="69AFF311" w14:textId="77777777">
        <w:tc>
          <w:tcPr>
            <w:tcW w:w="5215" w:type="dxa"/>
            <w:tcMar>
              <w:top w:w="57" w:type="dxa"/>
              <w:bottom w:w="57" w:type="dxa"/>
            </w:tcMar>
            <w:vAlign w:val="center"/>
          </w:tcPr>
          <w:p w14:paraId="6BA3AD5F" w14:textId="77777777" w:rsidR="00E61B96" w:rsidRPr="00242492" w:rsidRDefault="00E61B96" w:rsidP="002B43D8">
            <w:pPr>
              <w:jc w:val="center"/>
              <w:rPr>
                <w:b/>
                <w:sz w:val="22"/>
                <w:szCs w:val="22"/>
                <w:lang w:val="en-GB"/>
              </w:rPr>
            </w:pPr>
            <w:r w:rsidRPr="00242492">
              <w:rPr>
                <w:b/>
                <w:sz w:val="22"/>
                <w:szCs w:val="22"/>
                <w:lang w:val="en-GB"/>
              </w:rPr>
              <w:t>Country Variable Codes/</w:t>
            </w:r>
            <w:r w:rsidRPr="00242492">
              <w:rPr>
                <w:b/>
                <w:sz w:val="22"/>
                <w:szCs w:val="22"/>
                <w:lang w:val="en-GB"/>
              </w:rPr>
              <w:br/>
              <w:t>Construction Rules</w:t>
            </w:r>
          </w:p>
        </w:tc>
        <w:tc>
          <w:tcPr>
            <w:tcW w:w="3799" w:type="dxa"/>
            <w:tcMar>
              <w:top w:w="57" w:type="dxa"/>
              <w:bottom w:w="57" w:type="dxa"/>
            </w:tcMar>
            <w:vAlign w:val="center"/>
          </w:tcPr>
          <w:p w14:paraId="013F0503" w14:textId="77777777" w:rsidR="00E61B96" w:rsidRPr="00242492" w:rsidRDefault="00E61B96" w:rsidP="002B43D8">
            <w:pPr>
              <w:jc w:val="center"/>
              <w:rPr>
                <w:b/>
                <w:sz w:val="22"/>
                <w:szCs w:val="22"/>
                <w:lang w:val="en-GB"/>
              </w:rPr>
            </w:pPr>
            <w:r w:rsidRPr="00242492">
              <w:rPr>
                <w:b/>
                <w:sz w:val="22"/>
                <w:szCs w:val="22"/>
                <w:lang w:val="en-GB"/>
              </w:rPr>
              <w:sym w:font="Wingdings" w:char="F0E8"/>
            </w:r>
            <w:r w:rsidRPr="00242492">
              <w:rPr>
                <w:rFonts w:ascii="Arial" w:hAnsi="Arial"/>
                <w:b/>
                <w:sz w:val="22"/>
                <w:lang w:val="en-GB"/>
              </w:rPr>
              <w:t xml:space="preserve"> </w:t>
            </w:r>
            <w:r w:rsidR="00E74720" w:rsidRPr="00242492">
              <w:rPr>
                <w:b/>
                <w:sz w:val="22"/>
                <w:lang w:val="en-GB"/>
              </w:rPr>
              <w:t>SPISCO0</w:t>
            </w:r>
            <w:r w:rsidRPr="00242492">
              <w:rPr>
                <w:b/>
                <w:sz w:val="22"/>
                <w:lang w:val="en-GB"/>
              </w:rPr>
              <w:t>8</w:t>
            </w:r>
          </w:p>
        </w:tc>
      </w:tr>
      <w:tr w:rsidR="003D2BF2" w:rsidRPr="00242492" w14:paraId="745E597A" w14:textId="77777777">
        <w:tc>
          <w:tcPr>
            <w:tcW w:w="5215" w:type="dxa"/>
          </w:tcPr>
          <w:p w14:paraId="1E0CCF1C" w14:textId="77777777" w:rsidR="003D2BF2" w:rsidRPr="00B60F33" w:rsidRDefault="003D2BF2" w:rsidP="003D2BF2">
            <w:pPr>
              <w:spacing w:after="0"/>
              <w:rPr>
                <w:sz w:val="22"/>
                <w:szCs w:val="22"/>
                <w:lang w:val="en-GB"/>
              </w:rPr>
            </w:pPr>
            <w:r>
              <w:rPr>
                <w:sz w:val="22"/>
                <w:szCs w:val="22"/>
                <w:lang w:val="en-GB"/>
              </w:rPr>
              <w:t>…</w:t>
            </w:r>
          </w:p>
        </w:tc>
        <w:tc>
          <w:tcPr>
            <w:tcW w:w="3799" w:type="dxa"/>
          </w:tcPr>
          <w:p w14:paraId="6C7234BE" w14:textId="35C2A279" w:rsidR="003D2BF2" w:rsidRPr="00B60F33" w:rsidRDefault="003D2BF2" w:rsidP="003D2BF2">
            <w:pPr>
              <w:spacing w:after="0"/>
              <w:rPr>
                <w:sz w:val="22"/>
                <w:lang w:val="en-GB"/>
              </w:rPr>
            </w:pPr>
            <w:r>
              <w:rPr>
                <w:sz w:val="22"/>
                <w:lang w:val="en-GB"/>
              </w:rPr>
              <w:t>0110. (ISCO0</w:t>
            </w:r>
            <w:r w:rsidRPr="000E017B">
              <w:rPr>
                <w:sz w:val="22"/>
                <w:lang w:val="en-GB"/>
              </w:rPr>
              <w:t>8 unit codes)</w:t>
            </w:r>
          </w:p>
        </w:tc>
      </w:tr>
      <w:tr w:rsidR="003D2BF2" w:rsidRPr="00242492" w14:paraId="2D09FD5C" w14:textId="77777777">
        <w:tc>
          <w:tcPr>
            <w:tcW w:w="5215" w:type="dxa"/>
          </w:tcPr>
          <w:p w14:paraId="629B9248" w14:textId="77777777" w:rsidR="003D2BF2" w:rsidRPr="00B60F33" w:rsidRDefault="003D2BF2" w:rsidP="003D2BF2">
            <w:pPr>
              <w:spacing w:after="0"/>
              <w:rPr>
                <w:sz w:val="22"/>
                <w:szCs w:val="22"/>
                <w:lang w:val="en-GB"/>
              </w:rPr>
            </w:pPr>
          </w:p>
        </w:tc>
        <w:tc>
          <w:tcPr>
            <w:tcW w:w="3799" w:type="dxa"/>
          </w:tcPr>
          <w:p w14:paraId="0547C2D4" w14:textId="5167E3D2" w:rsidR="003D2BF2" w:rsidRPr="00B60F33" w:rsidRDefault="003D2BF2" w:rsidP="003D2BF2">
            <w:pPr>
              <w:spacing w:after="0"/>
              <w:rPr>
                <w:sz w:val="22"/>
                <w:lang w:val="en-GB"/>
              </w:rPr>
            </w:pPr>
            <w:r w:rsidRPr="000E017B">
              <w:rPr>
                <w:sz w:val="22"/>
                <w:lang w:val="en-GB"/>
              </w:rPr>
              <w:t>…</w:t>
            </w:r>
          </w:p>
        </w:tc>
      </w:tr>
      <w:tr w:rsidR="003D2BF2" w:rsidRPr="00242492" w14:paraId="20E4D59D" w14:textId="77777777">
        <w:tc>
          <w:tcPr>
            <w:tcW w:w="5215" w:type="dxa"/>
          </w:tcPr>
          <w:p w14:paraId="73496AB1" w14:textId="77777777" w:rsidR="003D2BF2" w:rsidRPr="00B60F33" w:rsidRDefault="003D2BF2" w:rsidP="003D2BF2">
            <w:pPr>
              <w:spacing w:after="0"/>
              <w:rPr>
                <w:sz w:val="22"/>
                <w:szCs w:val="22"/>
                <w:lang w:val="en-GB"/>
              </w:rPr>
            </w:pPr>
            <w:r>
              <w:rPr>
                <w:sz w:val="22"/>
                <w:szCs w:val="22"/>
                <w:lang w:val="en-GB"/>
              </w:rPr>
              <w:t>…</w:t>
            </w:r>
          </w:p>
        </w:tc>
        <w:tc>
          <w:tcPr>
            <w:tcW w:w="3799" w:type="dxa"/>
          </w:tcPr>
          <w:p w14:paraId="628EF1F3" w14:textId="072C97ED" w:rsidR="003D2BF2" w:rsidRPr="00B60F33" w:rsidRDefault="003D2BF2" w:rsidP="003D2BF2">
            <w:pPr>
              <w:spacing w:after="0"/>
              <w:rPr>
                <w:sz w:val="22"/>
                <w:lang w:val="en-GB"/>
              </w:rPr>
            </w:pPr>
            <w:r>
              <w:rPr>
                <w:sz w:val="22"/>
                <w:lang w:val="en-GB"/>
              </w:rPr>
              <w:t>9629. (ISCO0</w:t>
            </w:r>
            <w:r w:rsidRPr="000E017B">
              <w:rPr>
                <w:sz w:val="22"/>
                <w:lang w:val="en-GB"/>
              </w:rPr>
              <w:t>8 unit codes)</w:t>
            </w:r>
          </w:p>
        </w:tc>
      </w:tr>
      <w:tr w:rsidR="003D2BF2" w:rsidRPr="00242492" w14:paraId="47A18D5A" w14:textId="77777777">
        <w:tc>
          <w:tcPr>
            <w:tcW w:w="5215" w:type="dxa"/>
          </w:tcPr>
          <w:p w14:paraId="05E3B5D1" w14:textId="77777777" w:rsidR="003D2BF2" w:rsidRPr="001B3FF4" w:rsidRDefault="003D2BF2" w:rsidP="003D2BF2">
            <w:pPr>
              <w:spacing w:after="0"/>
              <w:rPr>
                <w:sz w:val="20"/>
                <w:szCs w:val="20"/>
                <w:lang w:val="en-GB"/>
              </w:rPr>
            </w:pPr>
            <w:r>
              <w:rPr>
                <w:color w:val="000000"/>
                <w:sz w:val="20"/>
                <w:szCs w:val="20"/>
              </w:rPr>
              <w:t>Bilmiyor / Cevap yok (Do not know / No Answer)</w:t>
            </w:r>
          </w:p>
        </w:tc>
        <w:tc>
          <w:tcPr>
            <w:tcW w:w="3799" w:type="dxa"/>
          </w:tcPr>
          <w:p w14:paraId="0BC2B4DF" w14:textId="585FF951" w:rsidR="003D2BF2" w:rsidRPr="00B60F33" w:rsidRDefault="003D2BF2" w:rsidP="003D2BF2">
            <w:pPr>
              <w:autoSpaceDE w:val="0"/>
              <w:autoSpaceDN w:val="0"/>
              <w:adjustRightInd w:val="0"/>
              <w:jc w:val="left"/>
              <w:rPr>
                <w:sz w:val="22"/>
                <w:szCs w:val="22"/>
                <w:lang w:val="en-GB"/>
              </w:rPr>
            </w:pPr>
            <w:r w:rsidRPr="000E017B">
              <w:rPr>
                <w:sz w:val="22"/>
                <w:szCs w:val="22"/>
                <w:lang w:val="en-GB"/>
              </w:rPr>
              <w:t>9998. Don’t know; inadequately described</w:t>
            </w:r>
          </w:p>
        </w:tc>
      </w:tr>
      <w:tr w:rsidR="003D2BF2" w:rsidRPr="00242492" w14:paraId="3186DD72" w14:textId="77777777">
        <w:tc>
          <w:tcPr>
            <w:tcW w:w="5215" w:type="dxa"/>
          </w:tcPr>
          <w:p w14:paraId="1BB89455" w14:textId="77777777" w:rsidR="003D2BF2" w:rsidRPr="00B60F33" w:rsidRDefault="003D2BF2" w:rsidP="003D2BF2">
            <w:pPr>
              <w:spacing w:after="0"/>
              <w:rPr>
                <w:sz w:val="22"/>
                <w:szCs w:val="22"/>
                <w:lang w:val="en-GB"/>
              </w:rPr>
            </w:pPr>
          </w:p>
        </w:tc>
        <w:tc>
          <w:tcPr>
            <w:tcW w:w="3799" w:type="dxa"/>
          </w:tcPr>
          <w:p w14:paraId="131F442B" w14:textId="30948D99" w:rsidR="003D2BF2" w:rsidRPr="00B60F33" w:rsidRDefault="003D2BF2" w:rsidP="003D2BF2">
            <w:pPr>
              <w:spacing w:after="0"/>
              <w:rPr>
                <w:sz w:val="22"/>
                <w:lang w:val="en-GB"/>
              </w:rPr>
            </w:pPr>
            <w:r w:rsidRPr="000E017B">
              <w:rPr>
                <w:sz w:val="22"/>
                <w:szCs w:val="22"/>
                <w:lang w:val="en-GB"/>
              </w:rPr>
              <w:t>9999. No answer</w:t>
            </w:r>
          </w:p>
        </w:tc>
      </w:tr>
      <w:tr w:rsidR="003D2BF2" w:rsidRPr="00242492" w14:paraId="02502CDA" w14:textId="77777777">
        <w:tc>
          <w:tcPr>
            <w:tcW w:w="5215" w:type="dxa"/>
          </w:tcPr>
          <w:p w14:paraId="1DEA1E41" w14:textId="77777777" w:rsidR="003D2BF2" w:rsidRPr="00B60F33" w:rsidRDefault="003D2BF2" w:rsidP="003D2BF2">
            <w:pPr>
              <w:spacing w:after="0"/>
              <w:rPr>
                <w:sz w:val="22"/>
                <w:szCs w:val="22"/>
                <w:lang w:val="en-GB"/>
              </w:rPr>
            </w:pPr>
          </w:p>
        </w:tc>
        <w:tc>
          <w:tcPr>
            <w:tcW w:w="3799" w:type="dxa"/>
          </w:tcPr>
          <w:p w14:paraId="39977429" w14:textId="470F2730" w:rsidR="003D2BF2" w:rsidRPr="00B60F33" w:rsidRDefault="003D2BF2" w:rsidP="003D2BF2">
            <w:pPr>
              <w:spacing w:after="0"/>
              <w:rPr>
                <w:sz w:val="22"/>
                <w:lang w:val="en-GB"/>
              </w:rPr>
            </w:pPr>
            <w:r w:rsidRPr="000E017B">
              <w:rPr>
                <w:sz w:val="22"/>
                <w:szCs w:val="22"/>
                <w:lang w:val="en-GB"/>
              </w:rPr>
              <w:t xml:space="preserve">0000. NAP (Code </w:t>
            </w:r>
            <w:r>
              <w:rPr>
                <w:sz w:val="22"/>
                <w:szCs w:val="22"/>
                <w:lang w:val="en-GB"/>
              </w:rPr>
              <w:t xml:space="preserve">0, </w:t>
            </w:r>
            <w:r w:rsidRPr="000E017B">
              <w:rPr>
                <w:sz w:val="22"/>
                <w:szCs w:val="22"/>
                <w:lang w:val="en-GB"/>
              </w:rPr>
              <w:t>3 in SPWORK)</w:t>
            </w:r>
          </w:p>
        </w:tc>
      </w:tr>
    </w:tbl>
    <w:p w14:paraId="58D56682" w14:textId="77777777" w:rsidR="00E61B96" w:rsidRPr="00242492" w:rsidRDefault="00E61B96" w:rsidP="00E61B96">
      <w:pPr>
        <w:jc w:val="left"/>
        <w:rPr>
          <w:lang w:val="en-GB"/>
        </w:rPr>
      </w:pPr>
    </w:p>
    <w:p w14:paraId="0DCA75BA" w14:textId="77777777" w:rsidR="00E61B96" w:rsidRPr="000E017B" w:rsidRDefault="00E61B96" w:rsidP="00E61B96">
      <w:pPr>
        <w:spacing w:after="0"/>
        <w:rPr>
          <w:b/>
          <w:lang w:val="en-GB"/>
        </w:rPr>
      </w:pPr>
      <w:r w:rsidRPr="00242492">
        <w:rPr>
          <w:b/>
          <w:i/>
          <w:lang w:val="en-GB"/>
        </w:rPr>
        <w:t>Optional:</w:t>
      </w:r>
      <w:r w:rsidRPr="00242492">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0E017B" w14:paraId="197E594C" w14:textId="77777777">
        <w:tc>
          <w:tcPr>
            <w:tcW w:w="8995" w:type="dxa"/>
          </w:tcPr>
          <w:p w14:paraId="2B132BA6" w14:textId="77777777" w:rsidR="00242492" w:rsidRPr="000E017B" w:rsidRDefault="00242492" w:rsidP="00242492">
            <w:pPr>
              <w:spacing w:after="0"/>
              <w:rPr>
                <w:b/>
                <w:lang w:val="en-GB"/>
              </w:rPr>
            </w:pPr>
          </w:p>
        </w:tc>
      </w:tr>
    </w:tbl>
    <w:p w14:paraId="1F3471DB" w14:textId="77777777" w:rsidR="00E61B96" w:rsidRPr="000E017B" w:rsidRDefault="00E61B96" w:rsidP="00E61B96">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SPMAINST</w:t>
      </w:r>
      <w:r w:rsidRPr="000E017B">
        <w:rPr>
          <w:rFonts w:ascii="Arial" w:hAnsi="Arial"/>
          <w:sz w:val="22"/>
          <w:lang w:val="en-GB"/>
        </w:rPr>
        <w:t xml:space="preserve"> </w:t>
      </w:r>
      <w:r w:rsidRPr="000E017B">
        <w:rPr>
          <w:rFonts w:ascii="Arial" w:hAnsi="Arial"/>
          <w:b/>
          <w:sz w:val="22"/>
          <w:lang w:val="en-GB"/>
        </w:rPr>
        <w:t>–</w:t>
      </w:r>
      <w:r w:rsidRPr="000E017B">
        <w:rPr>
          <w:rFonts w:ascii="Arial" w:hAnsi="Arial"/>
          <w:sz w:val="22"/>
          <w:lang w:val="en-GB"/>
        </w:rPr>
        <w:t xml:space="preserve"> Spouse, partner: main status</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5"/>
        <w:gridCol w:w="3690"/>
        <w:gridCol w:w="3780"/>
        <w:gridCol w:w="24"/>
      </w:tblGrid>
      <w:tr w:rsidR="00E61B96" w:rsidRPr="001637AA" w14:paraId="4DBE2E12" w14:textId="77777777" w:rsidTr="00454ECF">
        <w:trPr>
          <w:gridAfter w:val="1"/>
          <w:wAfter w:w="24" w:type="dxa"/>
        </w:trPr>
        <w:tc>
          <w:tcPr>
            <w:tcW w:w="2335" w:type="dxa"/>
            <w:tcMar>
              <w:top w:w="57" w:type="dxa"/>
              <w:bottom w:w="57" w:type="dxa"/>
            </w:tcMar>
            <w:vAlign w:val="center"/>
          </w:tcPr>
          <w:p w14:paraId="3A00AFB5" w14:textId="77777777" w:rsidR="00E61B96" w:rsidRPr="001637AA" w:rsidRDefault="00E61B96" w:rsidP="002B43D8">
            <w:pPr>
              <w:jc w:val="left"/>
              <w:rPr>
                <w:i/>
                <w:sz w:val="22"/>
                <w:szCs w:val="22"/>
                <w:lang w:val="en-GB"/>
              </w:rPr>
            </w:pPr>
          </w:p>
        </w:tc>
        <w:tc>
          <w:tcPr>
            <w:tcW w:w="3690" w:type="dxa"/>
            <w:tcMar>
              <w:top w:w="57" w:type="dxa"/>
              <w:bottom w:w="57" w:type="dxa"/>
            </w:tcMar>
            <w:vAlign w:val="center"/>
          </w:tcPr>
          <w:p w14:paraId="476181BA" w14:textId="77777777" w:rsidR="00E61B96" w:rsidRPr="001637AA" w:rsidRDefault="00E61B96"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02BAA7A6" w14:textId="77777777" w:rsidR="00E61B96" w:rsidRPr="001637AA" w:rsidRDefault="00E61B96" w:rsidP="002B43D8">
            <w:pPr>
              <w:jc w:val="center"/>
              <w:rPr>
                <w:b/>
                <w:sz w:val="22"/>
                <w:szCs w:val="22"/>
                <w:lang w:val="en-GB"/>
              </w:rPr>
            </w:pPr>
            <w:r w:rsidRPr="001637AA">
              <w:rPr>
                <w:b/>
                <w:sz w:val="22"/>
                <w:szCs w:val="22"/>
                <w:lang w:val="en-GB"/>
              </w:rPr>
              <w:t>English Translation</w:t>
            </w:r>
          </w:p>
        </w:tc>
      </w:tr>
      <w:tr w:rsidR="009E1060" w:rsidRPr="001637AA" w14:paraId="193D6921" w14:textId="77777777" w:rsidTr="00454ECF">
        <w:trPr>
          <w:gridAfter w:val="1"/>
          <w:wAfter w:w="24" w:type="dxa"/>
        </w:trPr>
        <w:tc>
          <w:tcPr>
            <w:tcW w:w="2335" w:type="dxa"/>
          </w:tcPr>
          <w:p w14:paraId="13FA4D2C" w14:textId="77777777" w:rsidR="009E1060" w:rsidRPr="001637AA" w:rsidRDefault="009E1060" w:rsidP="002B43D8">
            <w:pPr>
              <w:spacing w:after="0"/>
              <w:jc w:val="left"/>
              <w:rPr>
                <w:sz w:val="22"/>
                <w:szCs w:val="22"/>
                <w:lang w:val="en-GB"/>
              </w:rPr>
            </w:pPr>
            <w:r w:rsidRPr="001637AA">
              <w:rPr>
                <w:i/>
                <w:sz w:val="22"/>
                <w:szCs w:val="22"/>
                <w:lang w:val="en-GB"/>
              </w:rPr>
              <w:t>Question no. and text</w:t>
            </w:r>
          </w:p>
        </w:tc>
        <w:tc>
          <w:tcPr>
            <w:tcW w:w="3690" w:type="dxa"/>
            <w:vAlign w:val="bottom"/>
          </w:tcPr>
          <w:p w14:paraId="046F594B" w14:textId="77777777" w:rsidR="009E1060" w:rsidRPr="001637AA" w:rsidRDefault="009E1060" w:rsidP="00454ECF">
            <w:pPr>
              <w:widowControl w:val="0"/>
              <w:autoSpaceDE w:val="0"/>
              <w:autoSpaceDN w:val="0"/>
              <w:adjustRightInd w:val="0"/>
              <w:spacing w:after="0" w:line="216" w:lineRule="exact"/>
              <w:ind w:left="-104"/>
              <w:rPr>
                <w:sz w:val="22"/>
                <w:szCs w:val="22"/>
              </w:rPr>
            </w:pPr>
            <w:r w:rsidRPr="001637AA">
              <w:rPr>
                <w:b/>
                <w:bCs/>
                <w:sz w:val="22"/>
                <w:szCs w:val="22"/>
              </w:rPr>
              <w:t>D.21. Şimdi sayacaklarımdan hangisi eşiniz ya da birlikte yaşadığınız hayat arkadaşınıza en uygun olanıdır?</w:t>
            </w:r>
          </w:p>
        </w:tc>
        <w:tc>
          <w:tcPr>
            <w:tcW w:w="3780" w:type="dxa"/>
          </w:tcPr>
          <w:p w14:paraId="3EC15096" w14:textId="77777777" w:rsidR="009E1060" w:rsidRPr="001637AA" w:rsidRDefault="009E1060" w:rsidP="002B43D8">
            <w:pPr>
              <w:spacing w:after="0"/>
              <w:jc w:val="left"/>
              <w:rPr>
                <w:sz w:val="22"/>
                <w:szCs w:val="22"/>
                <w:lang w:val="en-GB"/>
              </w:rPr>
            </w:pPr>
            <w:r w:rsidRPr="001637AA">
              <w:rPr>
                <w:sz w:val="22"/>
                <w:szCs w:val="22"/>
                <w:lang w:val="en-GB"/>
              </w:rPr>
              <w:t xml:space="preserve">D.21. </w:t>
            </w:r>
            <w:r w:rsidRPr="001637AA">
              <w:rPr>
                <w:sz w:val="22"/>
                <w:szCs w:val="22"/>
                <w:lang w:val="en-US"/>
              </w:rPr>
              <w:t>Which of the following does suit your wife or partner best?</w:t>
            </w:r>
          </w:p>
        </w:tc>
      </w:tr>
      <w:tr w:rsidR="009E1060" w:rsidRPr="001637AA" w14:paraId="442742B5" w14:textId="77777777" w:rsidTr="00454ECF">
        <w:trPr>
          <w:gridAfter w:val="1"/>
          <w:wAfter w:w="24" w:type="dxa"/>
          <w:cantSplit/>
        </w:trPr>
        <w:tc>
          <w:tcPr>
            <w:tcW w:w="2335" w:type="dxa"/>
            <w:vMerge w:val="restart"/>
          </w:tcPr>
          <w:p w14:paraId="63F6DA46" w14:textId="77777777" w:rsidR="009E1060" w:rsidRPr="001637AA" w:rsidRDefault="009E1060" w:rsidP="002B43D8">
            <w:pPr>
              <w:spacing w:after="0"/>
              <w:jc w:val="left"/>
              <w:rPr>
                <w:sz w:val="22"/>
                <w:szCs w:val="22"/>
                <w:lang w:val="en-GB"/>
              </w:rPr>
            </w:pPr>
            <w:r w:rsidRPr="001637AA">
              <w:rPr>
                <w:i/>
                <w:sz w:val="22"/>
                <w:szCs w:val="22"/>
                <w:lang w:val="en-GB"/>
              </w:rPr>
              <w:t>Codes/ Categories</w:t>
            </w:r>
          </w:p>
        </w:tc>
        <w:tc>
          <w:tcPr>
            <w:tcW w:w="3690" w:type="dxa"/>
            <w:vAlign w:val="bottom"/>
          </w:tcPr>
          <w:p w14:paraId="10208D9E" w14:textId="77777777" w:rsidR="009E1060" w:rsidRPr="001637AA" w:rsidRDefault="009E1060" w:rsidP="00454ECF">
            <w:pPr>
              <w:widowControl w:val="0"/>
              <w:autoSpaceDE w:val="0"/>
              <w:autoSpaceDN w:val="0"/>
              <w:adjustRightInd w:val="0"/>
              <w:spacing w:after="0"/>
              <w:ind w:left="-104"/>
              <w:rPr>
                <w:sz w:val="22"/>
                <w:szCs w:val="22"/>
              </w:rPr>
            </w:pPr>
            <w:r w:rsidRPr="001637AA">
              <w:rPr>
                <w:sz w:val="22"/>
                <w:szCs w:val="22"/>
              </w:rPr>
              <w:t>1. Çalışıyor (memur, işçi, kendi işinin sahibi ya da aile işinde)</w:t>
            </w:r>
          </w:p>
        </w:tc>
        <w:tc>
          <w:tcPr>
            <w:tcW w:w="3780" w:type="dxa"/>
          </w:tcPr>
          <w:p w14:paraId="4BE5A63D"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1. In paid work</w:t>
            </w:r>
          </w:p>
        </w:tc>
      </w:tr>
      <w:tr w:rsidR="009E1060" w:rsidRPr="001637AA" w14:paraId="5E1508F1" w14:textId="77777777" w:rsidTr="00454ECF">
        <w:trPr>
          <w:gridAfter w:val="1"/>
          <w:wAfter w:w="24" w:type="dxa"/>
          <w:cantSplit/>
        </w:trPr>
        <w:tc>
          <w:tcPr>
            <w:tcW w:w="2335" w:type="dxa"/>
            <w:vMerge/>
          </w:tcPr>
          <w:p w14:paraId="3136FDB6" w14:textId="77777777" w:rsidR="009E1060" w:rsidRPr="001637AA" w:rsidRDefault="009E1060" w:rsidP="002B43D8">
            <w:pPr>
              <w:spacing w:after="0"/>
              <w:jc w:val="left"/>
              <w:rPr>
                <w:sz w:val="22"/>
                <w:szCs w:val="22"/>
                <w:lang w:val="en-GB"/>
              </w:rPr>
            </w:pPr>
          </w:p>
        </w:tc>
        <w:tc>
          <w:tcPr>
            <w:tcW w:w="3690" w:type="dxa"/>
            <w:vAlign w:val="bottom"/>
          </w:tcPr>
          <w:p w14:paraId="25AFEE6F" w14:textId="77777777" w:rsidR="009E1060" w:rsidRPr="001637AA" w:rsidRDefault="009E1060" w:rsidP="00454ECF">
            <w:pPr>
              <w:widowControl w:val="0"/>
              <w:autoSpaceDE w:val="0"/>
              <w:autoSpaceDN w:val="0"/>
              <w:adjustRightInd w:val="0"/>
              <w:spacing w:after="0" w:line="192" w:lineRule="exact"/>
              <w:ind w:left="-104"/>
              <w:rPr>
                <w:sz w:val="22"/>
                <w:szCs w:val="22"/>
              </w:rPr>
            </w:pPr>
            <w:r w:rsidRPr="001637AA">
              <w:rPr>
                <w:sz w:val="22"/>
                <w:szCs w:val="22"/>
              </w:rPr>
              <w:t>2. İşsiz / İş arıyor, bulsa çalışmak istiyor</w:t>
            </w:r>
          </w:p>
        </w:tc>
        <w:tc>
          <w:tcPr>
            <w:tcW w:w="3780" w:type="dxa"/>
          </w:tcPr>
          <w:p w14:paraId="695ADE74"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2. Unemployed and looking for a job</w:t>
            </w:r>
          </w:p>
        </w:tc>
      </w:tr>
      <w:tr w:rsidR="009E1060" w:rsidRPr="001637AA" w14:paraId="11E2417F" w14:textId="77777777" w:rsidTr="00454ECF">
        <w:trPr>
          <w:gridAfter w:val="1"/>
          <w:wAfter w:w="24" w:type="dxa"/>
          <w:cantSplit/>
        </w:trPr>
        <w:tc>
          <w:tcPr>
            <w:tcW w:w="2335" w:type="dxa"/>
            <w:vMerge/>
          </w:tcPr>
          <w:p w14:paraId="6804E89B" w14:textId="77777777" w:rsidR="009E1060" w:rsidRPr="001637AA" w:rsidRDefault="009E1060" w:rsidP="002B43D8">
            <w:pPr>
              <w:spacing w:after="0"/>
              <w:jc w:val="left"/>
              <w:rPr>
                <w:sz w:val="22"/>
                <w:szCs w:val="22"/>
                <w:lang w:val="en-GB"/>
              </w:rPr>
            </w:pPr>
          </w:p>
        </w:tc>
        <w:tc>
          <w:tcPr>
            <w:tcW w:w="3690" w:type="dxa"/>
            <w:vAlign w:val="bottom"/>
          </w:tcPr>
          <w:p w14:paraId="1F5C6118" w14:textId="77777777" w:rsidR="009E1060" w:rsidRPr="001637AA" w:rsidRDefault="009E1060" w:rsidP="00454ECF">
            <w:pPr>
              <w:widowControl w:val="0"/>
              <w:autoSpaceDE w:val="0"/>
              <w:autoSpaceDN w:val="0"/>
              <w:adjustRightInd w:val="0"/>
              <w:spacing w:after="0"/>
              <w:ind w:left="-104"/>
              <w:rPr>
                <w:sz w:val="22"/>
                <w:szCs w:val="22"/>
              </w:rPr>
            </w:pPr>
            <w:r w:rsidRPr="001637AA">
              <w:rPr>
                <w:sz w:val="22"/>
                <w:szCs w:val="22"/>
              </w:rPr>
              <w:t>3. Öğrenci</w:t>
            </w:r>
          </w:p>
        </w:tc>
        <w:tc>
          <w:tcPr>
            <w:tcW w:w="3780" w:type="dxa"/>
          </w:tcPr>
          <w:p w14:paraId="3605A6F1"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3. In education</w:t>
            </w:r>
          </w:p>
        </w:tc>
      </w:tr>
      <w:tr w:rsidR="009E1060" w:rsidRPr="001637AA" w14:paraId="29CE7227" w14:textId="77777777" w:rsidTr="00454ECF">
        <w:trPr>
          <w:gridAfter w:val="1"/>
          <w:wAfter w:w="24" w:type="dxa"/>
          <w:cantSplit/>
        </w:trPr>
        <w:tc>
          <w:tcPr>
            <w:tcW w:w="2335" w:type="dxa"/>
            <w:vMerge/>
          </w:tcPr>
          <w:p w14:paraId="2FF765BA" w14:textId="77777777" w:rsidR="009E1060" w:rsidRPr="001637AA" w:rsidRDefault="009E1060" w:rsidP="002B43D8">
            <w:pPr>
              <w:spacing w:after="0"/>
              <w:jc w:val="left"/>
              <w:rPr>
                <w:sz w:val="22"/>
                <w:szCs w:val="22"/>
                <w:lang w:val="en-GB"/>
              </w:rPr>
            </w:pPr>
          </w:p>
        </w:tc>
        <w:tc>
          <w:tcPr>
            <w:tcW w:w="3690" w:type="dxa"/>
            <w:vAlign w:val="bottom"/>
          </w:tcPr>
          <w:p w14:paraId="41065A13" w14:textId="77777777" w:rsidR="009E1060" w:rsidRPr="001637AA" w:rsidRDefault="009E1060" w:rsidP="00454ECF">
            <w:pPr>
              <w:widowControl w:val="0"/>
              <w:autoSpaceDE w:val="0"/>
              <w:autoSpaceDN w:val="0"/>
              <w:adjustRightInd w:val="0"/>
              <w:spacing w:after="0" w:line="192" w:lineRule="exact"/>
              <w:ind w:left="-104"/>
              <w:rPr>
                <w:sz w:val="22"/>
                <w:szCs w:val="22"/>
              </w:rPr>
            </w:pPr>
            <w:r w:rsidRPr="001637AA">
              <w:rPr>
                <w:sz w:val="22"/>
                <w:szCs w:val="22"/>
              </w:rPr>
              <w:t>4. Çırak, iş eğitimi alıyor</w:t>
            </w:r>
          </w:p>
        </w:tc>
        <w:tc>
          <w:tcPr>
            <w:tcW w:w="3780" w:type="dxa"/>
          </w:tcPr>
          <w:p w14:paraId="2BBA6C03"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4. Apprentice or trainee</w:t>
            </w:r>
          </w:p>
        </w:tc>
      </w:tr>
      <w:tr w:rsidR="009E1060" w:rsidRPr="001637AA" w14:paraId="60CCFAB3" w14:textId="77777777" w:rsidTr="00454ECF">
        <w:trPr>
          <w:gridAfter w:val="1"/>
          <w:wAfter w:w="24" w:type="dxa"/>
          <w:cantSplit/>
        </w:trPr>
        <w:tc>
          <w:tcPr>
            <w:tcW w:w="2335" w:type="dxa"/>
            <w:vMerge/>
          </w:tcPr>
          <w:p w14:paraId="6FFE0B72" w14:textId="77777777" w:rsidR="009E1060" w:rsidRPr="001637AA" w:rsidRDefault="009E1060" w:rsidP="002B43D8">
            <w:pPr>
              <w:spacing w:after="0"/>
              <w:jc w:val="left"/>
              <w:rPr>
                <w:sz w:val="22"/>
                <w:szCs w:val="22"/>
                <w:lang w:val="en-GB"/>
              </w:rPr>
            </w:pPr>
          </w:p>
        </w:tc>
        <w:tc>
          <w:tcPr>
            <w:tcW w:w="3690" w:type="dxa"/>
            <w:vAlign w:val="bottom"/>
          </w:tcPr>
          <w:p w14:paraId="000A06FC" w14:textId="77777777" w:rsidR="009E1060" w:rsidRPr="001637AA" w:rsidRDefault="009E1060" w:rsidP="00454ECF">
            <w:pPr>
              <w:widowControl w:val="0"/>
              <w:autoSpaceDE w:val="0"/>
              <w:autoSpaceDN w:val="0"/>
              <w:adjustRightInd w:val="0"/>
              <w:spacing w:after="0"/>
              <w:ind w:left="-104"/>
              <w:rPr>
                <w:sz w:val="22"/>
                <w:szCs w:val="22"/>
              </w:rPr>
            </w:pPr>
            <w:r w:rsidRPr="001637AA">
              <w:rPr>
                <w:sz w:val="22"/>
                <w:szCs w:val="22"/>
              </w:rPr>
              <w:t>5. Hasta, engelli, sakat</w:t>
            </w:r>
          </w:p>
        </w:tc>
        <w:tc>
          <w:tcPr>
            <w:tcW w:w="3780" w:type="dxa"/>
          </w:tcPr>
          <w:p w14:paraId="1BBA9AAF"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5. Permanently sick or disabled</w:t>
            </w:r>
          </w:p>
        </w:tc>
      </w:tr>
      <w:tr w:rsidR="009E1060" w:rsidRPr="001637AA" w14:paraId="1B8C1760" w14:textId="77777777" w:rsidTr="00454ECF">
        <w:trPr>
          <w:gridAfter w:val="1"/>
          <w:wAfter w:w="24" w:type="dxa"/>
          <w:cantSplit/>
        </w:trPr>
        <w:tc>
          <w:tcPr>
            <w:tcW w:w="2335" w:type="dxa"/>
            <w:vMerge/>
          </w:tcPr>
          <w:p w14:paraId="32BA8550" w14:textId="77777777" w:rsidR="009E1060" w:rsidRPr="001637AA" w:rsidRDefault="009E1060" w:rsidP="002B43D8">
            <w:pPr>
              <w:spacing w:after="0"/>
              <w:jc w:val="left"/>
              <w:rPr>
                <w:sz w:val="22"/>
                <w:szCs w:val="22"/>
                <w:lang w:val="en-GB"/>
              </w:rPr>
            </w:pPr>
          </w:p>
        </w:tc>
        <w:tc>
          <w:tcPr>
            <w:tcW w:w="3690" w:type="dxa"/>
            <w:vAlign w:val="bottom"/>
          </w:tcPr>
          <w:p w14:paraId="38991133" w14:textId="77777777" w:rsidR="009E1060" w:rsidRPr="001637AA" w:rsidRDefault="009E1060" w:rsidP="00454ECF">
            <w:pPr>
              <w:widowControl w:val="0"/>
              <w:autoSpaceDE w:val="0"/>
              <w:autoSpaceDN w:val="0"/>
              <w:adjustRightInd w:val="0"/>
              <w:spacing w:after="0" w:line="192" w:lineRule="exact"/>
              <w:ind w:left="-104"/>
              <w:rPr>
                <w:sz w:val="22"/>
                <w:szCs w:val="22"/>
              </w:rPr>
            </w:pPr>
            <w:r w:rsidRPr="001637AA">
              <w:rPr>
                <w:sz w:val="22"/>
                <w:szCs w:val="22"/>
              </w:rPr>
              <w:t>6. Emekli</w:t>
            </w:r>
          </w:p>
        </w:tc>
        <w:tc>
          <w:tcPr>
            <w:tcW w:w="3780" w:type="dxa"/>
          </w:tcPr>
          <w:p w14:paraId="6335A1C6"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6. Retired</w:t>
            </w:r>
          </w:p>
        </w:tc>
      </w:tr>
      <w:tr w:rsidR="009E1060" w:rsidRPr="001637AA" w14:paraId="44A72F01" w14:textId="77777777" w:rsidTr="00454ECF">
        <w:trPr>
          <w:gridAfter w:val="1"/>
          <w:wAfter w:w="24" w:type="dxa"/>
          <w:cantSplit/>
        </w:trPr>
        <w:tc>
          <w:tcPr>
            <w:tcW w:w="2335" w:type="dxa"/>
            <w:vMerge/>
          </w:tcPr>
          <w:p w14:paraId="68698DAC" w14:textId="77777777" w:rsidR="009E1060" w:rsidRPr="001637AA" w:rsidRDefault="009E1060" w:rsidP="002B43D8">
            <w:pPr>
              <w:spacing w:after="0"/>
              <w:jc w:val="left"/>
              <w:rPr>
                <w:sz w:val="22"/>
                <w:szCs w:val="22"/>
                <w:lang w:val="en-GB"/>
              </w:rPr>
            </w:pPr>
          </w:p>
        </w:tc>
        <w:tc>
          <w:tcPr>
            <w:tcW w:w="3690" w:type="dxa"/>
            <w:vAlign w:val="bottom"/>
          </w:tcPr>
          <w:p w14:paraId="346CEA7C" w14:textId="77777777" w:rsidR="009E1060" w:rsidRPr="001637AA" w:rsidRDefault="009E1060" w:rsidP="00454ECF">
            <w:pPr>
              <w:widowControl w:val="0"/>
              <w:autoSpaceDE w:val="0"/>
              <w:autoSpaceDN w:val="0"/>
              <w:adjustRightInd w:val="0"/>
              <w:spacing w:after="0"/>
              <w:ind w:left="-104"/>
              <w:rPr>
                <w:sz w:val="22"/>
                <w:szCs w:val="22"/>
              </w:rPr>
            </w:pPr>
            <w:r w:rsidRPr="001637AA">
              <w:rPr>
                <w:sz w:val="22"/>
                <w:szCs w:val="22"/>
              </w:rPr>
              <w:t>7. Ev kadını</w:t>
            </w:r>
          </w:p>
        </w:tc>
        <w:tc>
          <w:tcPr>
            <w:tcW w:w="3780" w:type="dxa"/>
          </w:tcPr>
          <w:p w14:paraId="516C5935"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7. Domestic work</w:t>
            </w:r>
          </w:p>
        </w:tc>
      </w:tr>
      <w:tr w:rsidR="009E1060" w:rsidRPr="001637AA" w14:paraId="60B694B8" w14:textId="77777777" w:rsidTr="00454ECF">
        <w:trPr>
          <w:gridAfter w:val="1"/>
          <w:wAfter w:w="24" w:type="dxa"/>
          <w:cantSplit/>
          <w:trHeight w:val="372"/>
        </w:trPr>
        <w:tc>
          <w:tcPr>
            <w:tcW w:w="2335" w:type="dxa"/>
            <w:vMerge/>
          </w:tcPr>
          <w:p w14:paraId="5CC310A7" w14:textId="77777777" w:rsidR="009E1060" w:rsidRPr="001637AA" w:rsidRDefault="009E1060" w:rsidP="002B43D8">
            <w:pPr>
              <w:spacing w:after="0"/>
              <w:jc w:val="left"/>
              <w:rPr>
                <w:sz w:val="22"/>
                <w:szCs w:val="22"/>
                <w:lang w:val="en-GB"/>
              </w:rPr>
            </w:pPr>
          </w:p>
        </w:tc>
        <w:tc>
          <w:tcPr>
            <w:tcW w:w="3690" w:type="dxa"/>
            <w:vAlign w:val="bottom"/>
          </w:tcPr>
          <w:p w14:paraId="4262C7F6" w14:textId="77777777" w:rsidR="009E1060" w:rsidRPr="001637AA" w:rsidRDefault="009E1060" w:rsidP="00454ECF">
            <w:pPr>
              <w:widowControl w:val="0"/>
              <w:autoSpaceDE w:val="0"/>
              <w:autoSpaceDN w:val="0"/>
              <w:adjustRightInd w:val="0"/>
              <w:spacing w:after="0" w:line="192" w:lineRule="exact"/>
              <w:ind w:left="-104"/>
              <w:rPr>
                <w:sz w:val="22"/>
                <w:szCs w:val="22"/>
              </w:rPr>
            </w:pPr>
            <w:r w:rsidRPr="001637AA">
              <w:rPr>
                <w:sz w:val="22"/>
                <w:szCs w:val="22"/>
              </w:rPr>
              <w:t>8. Zorunlu kamu hizmetinde çalışıyor</w:t>
            </w:r>
          </w:p>
        </w:tc>
        <w:tc>
          <w:tcPr>
            <w:tcW w:w="3780" w:type="dxa"/>
          </w:tcPr>
          <w:p w14:paraId="629DF46B"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8. In compulsory military service or community service</w:t>
            </w:r>
          </w:p>
        </w:tc>
      </w:tr>
      <w:tr w:rsidR="009E1060" w:rsidRPr="001637AA" w14:paraId="1EC8D54A" w14:textId="77777777" w:rsidTr="00454ECF">
        <w:trPr>
          <w:gridAfter w:val="1"/>
          <w:wAfter w:w="24" w:type="dxa"/>
          <w:cantSplit/>
        </w:trPr>
        <w:tc>
          <w:tcPr>
            <w:tcW w:w="2335" w:type="dxa"/>
            <w:vMerge/>
          </w:tcPr>
          <w:p w14:paraId="57744D9B" w14:textId="77777777" w:rsidR="009E1060" w:rsidRPr="001637AA" w:rsidRDefault="009E1060" w:rsidP="002B43D8">
            <w:pPr>
              <w:spacing w:after="0"/>
              <w:jc w:val="left"/>
              <w:rPr>
                <w:sz w:val="22"/>
                <w:szCs w:val="22"/>
                <w:lang w:val="en-GB"/>
              </w:rPr>
            </w:pPr>
          </w:p>
        </w:tc>
        <w:tc>
          <w:tcPr>
            <w:tcW w:w="3690" w:type="dxa"/>
          </w:tcPr>
          <w:p w14:paraId="23D20954" w14:textId="77777777" w:rsidR="009E1060" w:rsidRPr="001637AA" w:rsidRDefault="009E1060" w:rsidP="00454ECF">
            <w:pPr>
              <w:spacing w:after="0"/>
              <w:ind w:left="-104"/>
              <w:rPr>
                <w:sz w:val="22"/>
                <w:szCs w:val="22"/>
                <w:lang w:val="en-GB"/>
              </w:rPr>
            </w:pPr>
            <w:r w:rsidRPr="001637AA">
              <w:rPr>
                <w:sz w:val="22"/>
                <w:szCs w:val="22"/>
              </w:rPr>
              <w:t>90. Diğer</w:t>
            </w:r>
          </w:p>
        </w:tc>
        <w:tc>
          <w:tcPr>
            <w:tcW w:w="3780" w:type="dxa"/>
          </w:tcPr>
          <w:p w14:paraId="4BBCA312" w14:textId="77777777" w:rsidR="009E1060" w:rsidRPr="001637AA" w:rsidRDefault="009E1060" w:rsidP="009E1060">
            <w:pPr>
              <w:widowControl w:val="0"/>
              <w:autoSpaceDE w:val="0"/>
              <w:autoSpaceDN w:val="0"/>
              <w:adjustRightInd w:val="0"/>
              <w:rPr>
                <w:sz w:val="22"/>
                <w:szCs w:val="22"/>
                <w:lang w:eastAsia="en-US"/>
              </w:rPr>
            </w:pPr>
            <w:r w:rsidRPr="001637AA">
              <w:rPr>
                <w:sz w:val="22"/>
                <w:szCs w:val="22"/>
                <w:lang w:val="en-US" w:eastAsia="en-US"/>
              </w:rPr>
              <w:t>90. Other</w:t>
            </w:r>
          </w:p>
        </w:tc>
      </w:tr>
      <w:tr w:rsidR="009E1060" w:rsidRPr="001637AA" w14:paraId="6DA0E914" w14:textId="77777777" w:rsidTr="00454ECF">
        <w:trPr>
          <w:gridAfter w:val="1"/>
          <w:wAfter w:w="24" w:type="dxa"/>
          <w:cantSplit/>
        </w:trPr>
        <w:tc>
          <w:tcPr>
            <w:tcW w:w="2335" w:type="dxa"/>
            <w:vMerge/>
          </w:tcPr>
          <w:p w14:paraId="19AB3301" w14:textId="77777777" w:rsidR="009E1060" w:rsidRPr="001637AA" w:rsidRDefault="009E1060" w:rsidP="002B43D8">
            <w:pPr>
              <w:spacing w:after="0"/>
              <w:jc w:val="left"/>
              <w:rPr>
                <w:sz w:val="22"/>
                <w:szCs w:val="22"/>
                <w:lang w:val="en-GB"/>
              </w:rPr>
            </w:pPr>
          </w:p>
        </w:tc>
        <w:tc>
          <w:tcPr>
            <w:tcW w:w="3690" w:type="dxa"/>
          </w:tcPr>
          <w:p w14:paraId="57D06CE7" w14:textId="77777777" w:rsidR="009E1060" w:rsidRPr="001637AA" w:rsidRDefault="009E1060" w:rsidP="00454ECF">
            <w:pPr>
              <w:spacing w:after="0"/>
              <w:ind w:left="-104"/>
              <w:rPr>
                <w:sz w:val="22"/>
                <w:szCs w:val="22"/>
                <w:lang w:val="en-GB"/>
              </w:rPr>
            </w:pPr>
            <w:r w:rsidRPr="001637AA">
              <w:rPr>
                <w:sz w:val="22"/>
                <w:szCs w:val="22"/>
              </w:rPr>
              <w:t>99. Fikri Yok / Bilmiyor / Cevap Yok</w:t>
            </w:r>
          </w:p>
        </w:tc>
        <w:tc>
          <w:tcPr>
            <w:tcW w:w="3780" w:type="dxa"/>
          </w:tcPr>
          <w:p w14:paraId="71EEB4F4" w14:textId="77777777" w:rsidR="009E1060" w:rsidRPr="001637AA" w:rsidRDefault="009E1060" w:rsidP="009E1060">
            <w:pPr>
              <w:rPr>
                <w:sz w:val="22"/>
                <w:szCs w:val="22"/>
              </w:rPr>
            </w:pPr>
            <w:r w:rsidRPr="001637AA">
              <w:rPr>
                <w:sz w:val="22"/>
                <w:szCs w:val="22"/>
                <w:lang w:val="en-US" w:eastAsia="en-US"/>
              </w:rPr>
              <w:t xml:space="preserve">99. </w:t>
            </w:r>
            <w:r w:rsidRPr="001637AA">
              <w:rPr>
                <w:sz w:val="22"/>
                <w:szCs w:val="22"/>
                <w:lang w:val="en-GB" w:eastAsia="en-US"/>
              </w:rPr>
              <w:t>No idea / Do not Know / No Answer</w:t>
            </w:r>
          </w:p>
        </w:tc>
      </w:tr>
      <w:tr w:rsidR="009E1060" w:rsidRPr="001637AA" w14:paraId="0E7A1069" w14:textId="77777777" w:rsidTr="00454ECF">
        <w:trPr>
          <w:gridAfter w:val="1"/>
          <w:wAfter w:w="24" w:type="dxa"/>
        </w:trPr>
        <w:tc>
          <w:tcPr>
            <w:tcW w:w="2335" w:type="dxa"/>
          </w:tcPr>
          <w:p w14:paraId="511A8898" w14:textId="77777777" w:rsidR="009E1060" w:rsidRPr="001637AA" w:rsidRDefault="009E1060" w:rsidP="002B43D8">
            <w:pPr>
              <w:spacing w:after="0"/>
              <w:jc w:val="left"/>
              <w:rPr>
                <w:i/>
                <w:sz w:val="22"/>
                <w:szCs w:val="22"/>
                <w:lang w:val="en-GB"/>
              </w:rPr>
            </w:pPr>
            <w:r w:rsidRPr="001637AA">
              <w:rPr>
                <w:i/>
                <w:sz w:val="22"/>
                <w:szCs w:val="22"/>
                <w:lang w:val="en-GB"/>
              </w:rPr>
              <w:t>Interviewer Instruction</w:t>
            </w:r>
          </w:p>
        </w:tc>
        <w:tc>
          <w:tcPr>
            <w:tcW w:w="3690" w:type="dxa"/>
          </w:tcPr>
          <w:p w14:paraId="01F71174" w14:textId="77777777" w:rsidR="009E1060" w:rsidRPr="001637AA" w:rsidRDefault="009E1060" w:rsidP="002B43D8">
            <w:pPr>
              <w:spacing w:after="0"/>
              <w:rPr>
                <w:sz w:val="22"/>
                <w:szCs w:val="22"/>
                <w:lang w:val="en-GB"/>
              </w:rPr>
            </w:pPr>
          </w:p>
        </w:tc>
        <w:tc>
          <w:tcPr>
            <w:tcW w:w="3780" w:type="dxa"/>
          </w:tcPr>
          <w:p w14:paraId="7E6547A2" w14:textId="77777777" w:rsidR="009E1060" w:rsidRPr="001637AA" w:rsidRDefault="009E1060" w:rsidP="002B43D8">
            <w:pPr>
              <w:spacing w:after="0"/>
              <w:rPr>
                <w:sz w:val="22"/>
                <w:szCs w:val="22"/>
                <w:lang w:val="en-GB"/>
              </w:rPr>
            </w:pPr>
          </w:p>
        </w:tc>
      </w:tr>
      <w:tr w:rsidR="009E1060" w:rsidRPr="001637AA" w14:paraId="7C169DFE" w14:textId="77777777" w:rsidTr="00454ECF">
        <w:tc>
          <w:tcPr>
            <w:tcW w:w="2335" w:type="dxa"/>
          </w:tcPr>
          <w:p w14:paraId="7BD44E9A" w14:textId="77777777" w:rsidR="009E1060" w:rsidRPr="001637AA" w:rsidRDefault="009E1060" w:rsidP="002B43D8">
            <w:pPr>
              <w:spacing w:after="0"/>
              <w:jc w:val="left"/>
              <w:rPr>
                <w:i/>
                <w:sz w:val="22"/>
                <w:szCs w:val="22"/>
                <w:lang w:val="en-GB"/>
              </w:rPr>
            </w:pPr>
            <w:r w:rsidRPr="001637AA">
              <w:rPr>
                <w:i/>
                <w:sz w:val="22"/>
                <w:szCs w:val="22"/>
                <w:lang w:val="en-GB"/>
              </w:rPr>
              <w:t>Translation Note</w:t>
            </w:r>
          </w:p>
        </w:tc>
        <w:tc>
          <w:tcPr>
            <w:tcW w:w="7494" w:type="dxa"/>
            <w:gridSpan w:val="3"/>
          </w:tcPr>
          <w:p w14:paraId="1AD86E92" w14:textId="77777777" w:rsidR="009E1060" w:rsidRPr="001637AA" w:rsidRDefault="009E1060" w:rsidP="002B43D8">
            <w:pPr>
              <w:spacing w:after="0"/>
              <w:rPr>
                <w:sz w:val="22"/>
                <w:szCs w:val="22"/>
                <w:lang w:val="en-GB"/>
              </w:rPr>
            </w:pPr>
          </w:p>
        </w:tc>
      </w:tr>
      <w:tr w:rsidR="009E1060" w:rsidRPr="001637AA" w14:paraId="132844A4" w14:textId="77777777" w:rsidTr="00454ECF">
        <w:tc>
          <w:tcPr>
            <w:tcW w:w="2335" w:type="dxa"/>
          </w:tcPr>
          <w:p w14:paraId="0AB81A01" w14:textId="77777777" w:rsidR="009E1060" w:rsidRPr="001637AA" w:rsidRDefault="009E1060" w:rsidP="002B43D8">
            <w:pPr>
              <w:spacing w:after="0"/>
              <w:jc w:val="left"/>
              <w:rPr>
                <w:i/>
                <w:sz w:val="22"/>
                <w:szCs w:val="22"/>
                <w:lang w:val="en-GB"/>
              </w:rPr>
            </w:pPr>
            <w:r w:rsidRPr="001637AA">
              <w:rPr>
                <w:i/>
                <w:sz w:val="22"/>
                <w:szCs w:val="22"/>
                <w:lang w:val="en-GB"/>
              </w:rPr>
              <w:t>Note</w:t>
            </w:r>
          </w:p>
        </w:tc>
        <w:tc>
          <w:tcPr>
            <w:tcW w:w="7494" w:type="dxa"/>
            <w:gridSpan w:val="3"/>
          </w:tcPr>
          <w:p w14:paraId="53CA4E3C" w14:textId="77777777" w:rsidR="009E1060" w:rsidRPr="001637AA" w:rsidRDefault="009E1060" w:rsidP="002B43D8">
            <w:pPr>
              <w:spacing w:after="0"/>
              <w:jc w:val="left"/>
              <w:rPr>
                <w:sz w:val="22"/>
                <w:szCs w:val="22"/>
                <w:lang w:val="en-GB"/>
              </w:rPr>
            </w:pPr>
          </w:p>
        </w:tc>
      </w:tr>
    </w:tbl>
    <w:p w14:paraId="0ADE1030" w14:textId="77777777" w:rsidR="00E61B96" w:rsidRPr="000E017B" w:rsidRDefault="00E61B96" w:rsidP="00E61B96">
      <w:pPr>
        <w:spacing w:after="0"/>
        <w:rPr>
          <w:b/>
          <w:lang w:val="en-GB"/>
        </w:rPr>
      </w:pPr>
    </w:p>
    <w:p w14:paraId="041FB54B" w14:textId="77777777" w:rsidR="00E61B96" w:rsidRPr="000E017B" w:rsidRDefault="00E61B96" w:rsidP="00E61B96">
      <w:pPr>
        <w:spacing w:after="0"/>
        <w:jc w:val="left"/>
        <w:rPr>
          <w:b/>
          <w:lang w:val="en-GB"/>
        </w:rPr>
      </w:pPr>
      <w:r w:rsidRPr="000E017B">
        <w:rPr>
          <w:b/>
          <w:lang w:val="en-GB"/>
        </w:rPr>
        <w:t xml:space="preserve">Filter Variable(s) and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0E017B" w14:paraId="2F406C0E" w14:textId="77777777">
        <w:tc>
          <w:tcPr>
            <w:tcW w:w="8995" w:type="dxa"/>
          </w:tcPr>
          <w:p w14:paraId="4F7AA608" w14:textId="77777777" w:rsidR="00E61B96" w:rsidRPr="000E017B" w:rsidRDefault="009E1060" w:rsidP="002B43D8">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D.15</w:t>
            </w:r>
            <w:r w:rsidRPr="006F72E4">
              <w:rPr>
                <w:sz w:val="22"/>
                <w:szCs w:val="22"/>
                <w:lang w:val="en-GB"/>
              </w:rPr>
              <w:t>.=</w:t>
            </w:r>
            <w:r>
              <w:rPr>
                <w:sz w:val="22"/>
                <w:szCs w:val="22"/>
                <w:lang w:val="en-GB"/>
              </w:rPr>
              <w:t xml:space="preserve">1 or </w:t>
            </w:r>
            <w:r w:rsidRPr="006F72E4">
              <w:rPr>
                <w:sz w:val="22"/>
                <w:szCs w:val="22"/>
                <w:lang w:val="en-GB"/>
              </w:rPr>
              <w:t>#</w:t>
            </w:r>
            <w:r>
              <w:rPr>
                <w:sz w:val="22"/>
                <w:szCs w:val="22"/>
                <w:lang w:val="en-GB"/>
              </w:rPr>
              <w:t>D.15</w:t>
            </w:r>
            <w:r w:rsidRPr="006F72E4">
              <w:rPr>
                <w:sz w:val="22"/>
                <w:szCs w:val="22"/>
                <w:lang w:val="en-GB"/>
              </w:rPr>
              <w:t>.=</w:t>
            </w:r>
            <w:r>
              <w:rPr>
                <w:sz w:val="22"/>
                <w:szCs w:val="22"/>
                <w:lang w:val="en-GB"/>
              </w:rPr>
              <w:t>2)</w:t>
            </w:r>
          </w:p>
        </w:tc>
      </w:tr>
    </w:tbl>
    <w:p w14:paraId="557E252F" w14:textId="77777777" w:rsidR="00E61B96" w:rsidRPr="000E017B" w:rsidRDefault="00E61B96" w:rsidP="00E61B96">
      <w:pPr>
        <w:spacing w:after="0"/>
        <w:rPr>
          <w:b/>
          <w:lang w:val="en-GB"/>
        </w:rPr>
      </w:pPr>
    </w:p>
    <w:p w14:paraId="63655C94" w14:textId="77777777" w:rsidR="00E61B96" w:rsidRPr="000E017B" w:rsidRDefault="00E61B96" w:rsidP="00E61B96">
      <w:pPr>
        <w:rPr>
          <w:b/>
          <w:lang w:val="en-GB"/>
        </w:rPr>
      </w:pPr>
      <w:r w:rsidRPr="000E017B">
        <w:rPr>
          <w:b/>
          <w:lang w:val="en-GB"/>
        </w:rPr>
        <w:t>Construction/Recoding:</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5310"/>
      </w:tblGrid>
      <w:tr w:rsidR="00E61B96" w:rsidRPr="000E017B" w14:paraId="5FAC9B37" w14:textId="77777777" w:rsidTr="00454ECF">
        <w:tc>
          <w:tcPr>
            <w:tcW w:w="3955" w:type="dxa"/>
            <w:tcMar>
              <w:top w:w="57" w:type="dxa"/>
              <w:bottom w:w="57" w:type="dxa"/>
            </w:tcMar>
            <w:vAlign w:val="center"/>
          </w:tcPr>
          <w:p w14:paraId="429D982B" w14:textId="77777777" w:rsidR="00E61B96" w:rsidRPr="000E017B" w:rsidRDefault="00E61B96" w:rsidP="002B43D8">
            <w:pPr>
              <w:jc w:val="center"/>
              <w:rPr>
                <w:b/>
                <w:sz w:val="22"/>
                <w:szCs w:val="22"/>
                <w:lang w:val="en-GB"/>
              </w:rPr>
            </w:pPr>
            <w:r w:rsidRPr="000E017B">
              <w:rPr>
                <w:b/>
                <w:sz w:val="22"/>
                <w:szCs w:val="22"/>
                <w:lang w:val="en-GB"/>
              </w:rPr>
              <w:t>Country Variable Codes/Construction Rules</w:t>
            </w:r>
          </w:p>
        </w:tc>
        <w:tc>
          <w:tcPr>
            <w:tcW w:w="5310" w:type="dxa"/>
            <w:tcMar>
              <w:top w:w="57" w:type="dxa"/>
              <w:bottom w:w="57" w:type="dxa"/>
            </w:tcMar>
            <w:vAlign w:val="center"/>
          </w:tcPr>
          <w:p w14:paraId="32E393DF" w14:textId="77777777" w:rsidR="00E61B96" w:rsidRPr="000E017B" w:rsidRDefault="00E61B96" w:rsidP="002B43D8">
            <w:pPr>
              <w:jc w:val="center"/>
              <w:rPr>
                <w:b/>
                <w:sz w:val="22"/>
                <w:szCs w:val="22"/>
                <w:lang w:val="en-GB"/>
              </w:rPr>
            </w:pPr>
            <w:r w:rsidRPr="000E017B">
              <w:rPr>
                <w:b/>
                <w:sz w:val="22"/>
                <w:szCs w:val="22"/>
                <w:lang w:val="en-GB"/>
              </w:rPr>
              <w:sym w:font="Wingdings" w:char="F0E8"/>
            </w:r>
            <w:r w:rsidR="00703664" w:rsidRPr="000E017B">
              <w:rPr>
                <w:b/>
                <w:sz w:val="22"/>
                <w:szCs w:val="22"/>
                <w:lang w:val="en-GB"/>
              </w:rPr>
              <w:t>SPMAINST</w:t>
            </w:r>
          </w:p>
        </w:tc>
      </w:tr>
      <w:tr w:rsidR="003D2BF2" w:rsidRPr="000E017B" w14:paraId="1B4F59EC" w14:textId="77777777" w:rsidTr="00454ECF">
        <w:tc>
          <w:tcPr>
            <w:tcW w:w="3955" w:type="dxa"/>
          </w:tcPr>
          <w:p w14:paraId="7BCB7893" w14:textId="77777777" w:rsidR="003D2BF2" w:rsidRDefault="003D2BF2" w:rsidP="003D2BF2">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D.21.</w:t>
            </w:r>
            <w:r w:rsidRPr="00732D0B">
              <w:rPr>
                <w:sz w:val="22"/>
                <w:szCs w:val="22"/>
                <w:lang w:val="en-GB"/>
              </w:rPr>
              <w:t>=1)</w:t>
            </w:r>
          </w:p>
        </w:tc>
        <w:tc>
          <w:tcPr>
            <w:tcW w:w="5310" w:type="dxa"/>
          </w:tcPr>
          <w:p w14:paraId="47DD994F" w14:textId="59A60BEA" w:rsidR="003D2BF2" w:rsidRPr="000E017B" w:rsidRDefault="003D2BF2" w:rsidP="003D2BF2">
            <w:pPr>
              <w:spacing w:after="0"/>
              <w:rPr>
                <w:sz w:val="22"/>
                <w:szCs w:val="22"/>
                <w:lang w:val="en-GB"/>
              </w:rPr>
            </w:pPr>
            <w:r w:rsidRPr="000E017B">
              <w:rPr>
                <w:sz w:val="22"/>
                <w:szCs w:val="22"/>
                <w:lang w:val="en-GB"/>
              </w:rPr>
              <w:t>1. In paid work</w:t>
            </w:r>
          </w:p>
        </w:tc>
      </w:tr>
      <w:tr w:rsidR="003D2BF2" w:rsidRPr="000E017B" w14:paraId="16E09E73" w14:textId="77777777" w:rsidTr="00454ECF">
        <w:tc>
          <w:tcPr>
            <w:tcW w:w="3955" w:type="dxa"/>
          </w:tcPr>
          <w:p w14:paraId="4E396DA1"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2</w:t>
            </w:r>
            <w:r w:rsidRPr="0040383F">
              <w:rPr>
                <w:sz w:val="22"/>
                <w:szCs w:val="22"/>
                <w:lang w:val="en-GB"/>
              </w:rPr>
              <w:t>)</w:t>
            </w:r>
          </w:p>
        </w:tc>
        <w:tc>
          <w:tcPr>
            <w:tcW w:w="5310" w:type="dxa"/>
          </w:tcPr>
          <w:p w14:paraId="0C2F8A7D" w14:textId="48FF8249" w:rsidR="003D2BF2" w:rsidRPr="000E017B" w:rsidRDefault="003D2BF2" w:rsidP="003D2BF2">
            <w:pPr>
              <w:spacing w:after="0"/>
              <w:rPr>
                <w:sz w:val="22"/>
                <w:szCs w:val="22"/>
                <w:lang w:val="en-GB"/>
              </w:rPr>
            </w:pPr>
            <w:r w:rsidRPr="000E017B">
              <w:rPr>
                <w:sz w:val="22"/>
                <w:szCs w:val="22"/>
                <w:lang w:val="en-GB"/>
              </w:rPr>
              <w:t>2. Unemployed and looking for a job</w:t>
            </w:r>
          </w:p>
        </w:tc>
      </w:tr>
      <w:tr w:rsidR="003D2BF2" w:rsidRPr="000E017B" w14:paraId="1DCF1CBD" w14:textId="77777777" w:rsidTr="00454ECF">
        <w:tc>
          <w:tcPr>
            <w:tcW w:w="3955" w:type="dxa"/>
          </w:tcPr>
          <w:p w14:paraId="422B6EBB"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3</w:t>
            </w:r>
            <w:r w:rsidRPr="0040383F">
              <w:rPr>
                <w:sz w:val="22"/>
                <w:szCs w:val="22"/>
                <w:lang w:val="en-GB"/>
              </w:rPr>
              <w:t>)</w:t>
            </w:r>
          </w:p>
        </w:tc>
        <w:tc>
          <w:tcPr>
            <w:tcW w:w="5310" w:type="dxa"/>
          </w:tcPr>
          <w:p w14:paraId="1743C451" w14:textId="6C8E6C60" w:rsidR="003D2BF2" w:rsidRPr="000E017B" w:rsidRDefault="003D2BF2" w:rsidP="003D2BF2">
            <w:pPr>
              <w:spacing w:after="0"/>
              <w:jc w:val="left"/>
              <w:rPr>
                <w:sz w:val="22"/>
                <w:szCs w:val="22"/>
                <w:lang w:val="en-GB"/>
              </w:rPr>
            </w:pPr>
            <w:r w:rsidRPr="000E017B">
              <w:rPr>
                <w:sz w:val="22"/>
                <w:szCs w:val="22"/>
                <w:lang w:val="en-GB"/>
              </w:rPr>
              <w:t>3. In education</w:t>
            </w:r>
          </w:p>
        </w:tc>
      </w:tr>
      <w:tr w:rsidR="003D2BF2" w:rsidRPr="000E017B" w14:paraId="0D147A60" w14:textId="77777777" w:rsidTr="00454ECF">
        <w:tc>
          <w:tcPr>
            <w:tcW w:w="3955" w:type="dxa"/>
          </w:tcPr>
          <w:p w14:paraId="2D8E32D0"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4</w:t>
            </w:r>
            <w:r w:rsidRPr="0040383F">
              <w:rPr>
                <w:sz w:val="22"/>
                <w:szCs w:val="22"/>
                <w:lang w:val="en-GB"/>
              </w:rPr>
              <w:t>)</w:t>
            </w:r>
          </w:p>
        </w:tc>
        <w:tc>
          <w:tcPr>
            <w:tcW w:w="5310" w:type="dxa"/>
          </w:tcPr>
          <w:p w14:paraId="43401939" w14:textId="78B9C5CD" w:rsidR="003D2BF2" w:rsidRPr="000E017B" w:rsidRDefault="003D2BF2" w:rsidP="003D2BF2">
            <w:pPr>
              <w:spacing w:after="0"/>
              <w:rPr>
                <w:sz w:val="22"/>
                <w:szCs w:val="22"/>
                <w:lang w:val="en-GB"/>
              </w:rPr>
            </w:pPr>
            <w:r w:rsidRPr="000E017B">
              <w:rPr>
                <w:sz w:val="22"/>
                <w:szCs w:val="22"/>
                <w:lang w:val="en-GB"/>
              </w:rPr>
              <w:t>4. Apprentice or trainee</w:t>
            </w:r>
          </w:p>
        </w:tc>
      </w:tr>
      <w:tr w:rsidR="003D2BF2" w:rsidRPr="000E017B" w14:paraId="79346D90" w14:textId="77777777" w:rsidTr="00454ECF">
        <w:tc>
          <w:tcPr>
            <w:tcW w:w="3955" w:type="dxa"/>
          </w:tcPr>
          <w:p w14:paraId="65A7601B"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5</w:t>
            </w:r>
            <w:r w:rsidRPr="0040383F">
              <w:rPr>
                <w:sz w:val="22"/>
                <w:szCs w:val="22"/>
                <w:lang w:val="en-GB"/>
              </w:rPr>
              <w:t>)</w:t>
            </w:r>
          </w:p>
        </w:tc>
        <w:tc>
          <w:tcPr>
            <w:tcW w:w="5310" w:type="dxa"/>
          </w:tcPr>
          <w:p w14:paraId="611EE497" w14:textId="6309DF24" w:rsidR="003D2BF2" w:rsidRPr="000E017B" w:rsidRDefault="003D2BF2" w:rsidP="003D2BF2">
            <w:pPr>
              <w:spacing w:after="0"/>
              <w:rPr>
                <w:sz w:val="22"/>
                <w:szCs w:val="22"/>
                <w:lang w:val="en-GB"/>
              </w:rPr>
            </w:pPr>
            <w:r w:rsidRPr="000E017B">
              <w:rPr>
                <w:sz w:val="22"/>
                <w:szCs w:val="22"/>
                <w:lang w:val="en-GB"/>
              </w:rPr>
              <w:t>5. Permanently sick or disabled</w:t>
            </w:r>
          </w:p>
        </w:tc>
      </w:tr>
      <w:tr w:rsidR="003D2BF2" w:rsidRPr="000E017B" w14:paraId="153AA870" w14:textId="77777777" w:rsidTr="00454ECF">
        <w:tc>
          <w:tcPr>
            <w:tcW w:w="3955" w:type="dxa"/>
          </w:tcPr>
          <w:p w14:paraId="6B5C1F0D"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6</w:t>
            </w:r>
            <w:r w:rsidRPr="0040383F">
              <w:rPr>
                <w:sz w:val="22"/>
                <w:szCs w:val="22"/>
                <w:lang w:val="en-GB"/>
              </w:rPr>
              <w:t>)</w:t>
            </w:r>
          </w:p>
        </w:tc>
        <w:tc>
          <w:tcPr>
            <w:tcW w:w="5310" w:type="dxa"/>
          </w:tcPr>
          <w:p w14:paraId="48202BBC" w14:textId="16CE9EDC" w:rsidR="003D2BF2" w:rsidRPr="000E017B" w:rsidRDefault="003D2BF2" w:rsidP="003D2BF2">
            <w:pPr>
              <w:spacing w:after="0"/>
              <w:rPr>
                <w:sz w:val="22"/>
                <w:szCs w:val="22"/>
                <w:lang w:val="en-GB"/>
              </w:rPr>
            </w:pPr>
            <w:r w:rsidRPr="000E017B">
              <w:rPr>
                <w:sz w:val="22"/>
                <w:szCs w:val="22"/>
                <w:lang w:val="en-GB"/>
              </w:rPr>
              <w:t>6. Retired</w:t>
            </w:r>
          </w:p>
        </w:tc>
      </w:tr>
      <w:tr w:rsidR="003D2BF2" w:rsidRPr="000E017B" w14:paraId="624C9634" w14:textId="77777777" w:rsidTr="00454ECF">
        <w:tc>
          <w:tcPr>
            <w:tcW w:w="3955" w:type="dxa"/>
          </w:tcPr>
          <w:p w14:paraId="065C7BB3"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7</w:t>
            </w:r>
            <w:r w:rsidRPr="0040383F">
              <w:rPr>
                <w:sz w:val="22"/>
                <w:szCs w:val="22"/>
                <w:lang w:val="en-GB"/>
              </w:rPr>
              <w:t>)</w:t>
            </w:r>
          </w:p>
        </w:tc>
        <w:tc>
          <w:tcPr>
            <w:tcW w:w="5310" w:type="dxa"/>
          </w:tcPr>
          <w:p w14:paraId="25023F8C" w14:textId="197C0AA2" w:rsidR="003D2BF2" w:rsidRPr="000E017B" w:rsidRDefault="003D2BF2" w:rsidP="003D2BF2">
            <w:pPr>
              <w:spacing w:after="0"/>
              <w:rPr>
                <w:sz w:val="22"/>
                <w:szCs w:val="22"/>
                <w:lang w:val="en-GB"/>
              </w:rPr>
            </w:pPr>
            <w:r w:rsidRPr="000E017B">
              <w:rPr>
                <w:sz w:val="22"/>
                <w:szCs w:val="22"/>
                <w:lang w:val="en-GB"/>
              </w:rPr>
              <w:t>7. Domestic work</w:t>
            </w:r>
          </w:p>
        </w:tc>
      </w:tr>
      <w:tr w:rsidR="003D2BF2" w:rsidRPr="000E017B" w14:paraId="3B799F76" w14:textId="77777777" w:rsidTr="00454ECF">
        <w:tc>
          <w:tcPr>
            <w:tcW w:w="3955" w:type="dxa"/>
          </w:tcPr>
          <w:p w14:paraId="2F2B3982"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8</w:t>
            </w:r>
            <w:r w:rsidRPr="0040383F">
              <w:rPr>
                <w:sz w:val="22"/>
                <w:szCs w:val="22"/>
                <w:lang w:val="en-GB"/>
              </w:rPr>
              <w:t>)</w:t>
            </w:r>
          </w:p>
        </w:tc>
        <w:tc>
          <w:tcPr>
            <w:tcW w:w="5310" w:type="dxa"/>
          </w:tcPr>
          <w:p w14:paraId="284A0A4B" w14:textId="7F5EC036" w:rsidR="003D2BF2" w:rsidRPr="000E017B" w:rsidRDefault="003D2BF2" w:rsidP="003D2BF2">
            <w:pPr>
              <w:spacing w:after="0"/>
              <w:rPr>
                <w:sz w:val="22"/>
                <w:szCs w:val="22"/>
                <w:lang w:val="en-GB"/>
              </w:rPr>
            </w:pPr>
            <w:r w:rsidRPr="000E017B">
              <w:rPr>
                <w:sz w:val="22"/>
                <w:szCs w:val="22"/>
                <w:lang w:val="en-GB"/>
              </w:rPr>
              <w:t>8. In compulsory military service or community service</w:t>
            </w:r>
          </w:p>
        </w:tc>
      </w:tr>
      <w:tr w:rsidR="003D2BF2" w:rsidRPr="000E017B" w14:paraId="4555E3AF" w14:textId="77777777" w:rsidTr="00454ECF">
        <w:tc>
          <w:tcPr>
            <w:tcW w:w="3955" w:type="dxa"/>
          </w:tcPr>
          <w:p w14:paraId="43E73EE5"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90</w:t>
            </w:r>
            <w:r w:rsidRPr="0040383F">
              <w:rPr>
                <w:sz w:val="22"/>
                <w:szCs w:val="22"/>
                <w:lang w:val="en-GB"/>
              </w:rPr>
              <w:t>)</w:t>
            </w:r>
          </w:p>
        </w:tc>
        <w:tc>
          <w:tcPr>
            <w:tcW w:w="5310" w:type="dxa"/>
          </w:tcPr>
          <w:p w14:paraId="1964A68B" w14:textId="4844C662" w:rsidR="003D2BF2" w:rsidRPr="000E017B" w:rsidRDefault="003D2BF2" w:rsidP="003D2BF2">
            <w:pPr>
              <w:spacing w:after="0"/>
              <w:rPr>
                <w:sz w:val="22"/>
                <w:szCs w:val="22"/>
                <w:lang w:val="en-GB"/>
              </w:rPr>
            </w:pPr>
            <w:r w:rsidRPr="000E017B">
              <w:rPr>
                <w:sz w:val="22"/>
                <w:szCs w:val="22"/>
                <w:lang w:val="en-GB"/>
              </w:rPr>
              <w:t>9. Other</w:t>
            </w:r>
          </w:p>
        </w:tc>
      </w:tr>
      <w:tr w:rsidR="003D2BF2" w:rsidRPr="000E017B" w14:paraId="23CD4692" w14:textId="77777777" w:rsidTr="00454ECF">
        <w:tc>
          <w:tcPr>
            <w:tcW w:w="3955" w:type="dxa"/>
          </w:tcPr>
          <w:p w14:paraId="0B0C8B77" w14:textId="77777777" w:rsidR="003D2BF2" w:rsidRDefault="003D2BF2" w:rsidP="003D2BF2">
            <w:r w:rsidRPr="0040383F">
              <w:rPr>
                <w:sz w:val="22"/>
                <w:szCs w:val="22"/>
                <w:lang w:val="en-GB"/>
              </w:rPr>
              <w:t>If</w:t>
            </w:r>
            <w:r w:rsidRPr="0040383F">
              <w:rPr>
                <w:b/>
                <w:sz w:val="22"/>
                <w:szCs w:val="22"/>
                <w:lang w:val="en-GB"/>
              </w:rPr>
              <w:t xml:space="preserve"> (</w:t>
            </w:r>
            <w:r>
              <w:rPr>
                <w:sz w:val="22"/>
                <w:szCs w:val="22"/>
                <w:lang w:val="en-GB"/>
              </w:rPr>
              <w:t>#D.21.</w:t>
            </w:r>
            <w:r w:rsidRPr="0040383F">
              <w:rPr>
                <w:sz w:val="22"/>
                <w:szCs w:val="22"/>
                <w:lang w:val="en-GB"/>
              </w:rPr>
              <w:t>=</w:t>
            </w:r>
            <w:r>
              <w:rPr>
                <w:sz w:val="22"/>
                <w:szCs w:val="22"/>
                <w:lang w:val="en-GB"/>
              </w:rPr>
              <w:t>99</w:t>
            </w:r>
            <w:r w:rsidRPr="0040383F">
              <w:rPr>
                <w:sz w:val="22"/>
                <w:szCs w:val="22"/>
                <w:lang w:val="en-GB"/>
              </w:rPr>
              <w:t>)</w:t>
            </w:r>
          </w:p>
        </w:tc>
        <w:tc>
          <w:tcPr>
            <w:tcW w:w="5310" w:type="dxa"/>
          </w:tcPr>
          <w:p w14:paraId="7B4F145E" w14:textId="499EF057" w:rsidR="003D2BF2" w:rsidRPr="000E017B" w:rsidRDefault="003D2BF2" w:rsidP="003D2BF2">
            <w:pPr>
              <w:spacing w:after="0"/>
              <w:rPr>
                <w:sz w:val="22"/>
                <w:szCs w:val="22"/>
                <w:lang w:val="en-GB"/>
              </w:rPr>
            </w:pPr>
            <w:r w:rsidRPr="000E017B">
              <w:rPr>
                <w:sz w:val="22"/>
                <w:szCs w:val="22"/>
                <w:lang w:val="en-GB"/>
              </w:rPr>
              <w:t>99. No answer</w:t>
            </w:r>
          </w:p>
        </w:tc>
      </w:tr>
      <w:tr w:rsidR="003D2BF2" w:rsidRPr="000E017B" w14:paraId="2F8803B8" w14:textId="77777777" w:rsidTr="00454ECF">
        <w:tc>
          <w:tcPr>
            <w:tcW w:w="3955" w:type="dxa"/>
          </w:tcPr>
          <w:p w14:paraId="15192296" w14:textId="7B558462" w:rsidR="003D2BF2" w:rsidRPr="00581FAA" w:rsidRDefault="003D2BF2" w:rsidP="003D2BF2">
            <w:pPr>
              <w:spacing w:after="0"/>
              <w:jc w:val="left"/>
              <w:rPr>
                <w:sz w:val="22"/>
                <w:szCs w:val="22"/>
                <w:lang w:val="en-GB"/>
              </w:rPr>
            </w:pPr>
            <w:r w:rsidRPr="00581FAA">
              <w:rPr>
                <w:sz w:val="22"/>
                <w:szCs w:val="22"/>
                <w:lang w:val="en-GB"/>
              </w:rPr>
              <w:t>If (#D.21.=</w:t>
            </w:r>
            <w:r>
              <w:rPr>
                <w:sz w:val="22"/>
                <w:szCs w:val="22"/>
                <w:lang w:val="en-GB"/>
              </w:rPr>
              <w:t>0</w:t>
            </w:r>
            <w:r w:rsidRPr="00581FAA">
              <w:rPr>
                <w:sz w:val="22"/>
                <w:szCs w:val="22"/>
                <w:lang w:val="en-GB"/>
              </w:rPr>
              <w:t>)</w:t>
            </w:r>
          </w:p>
        </w:tc>
        <w:tc>
          <w:tcPr>
            <w:tcW w:w="5310" w:type="dxa"/>
          </w:tcPr>
          <w:p w14:paraId="00509C47" w14:textId="03456AA8" w:rsidR="003D2BF2" w:rsidRPr="00581FAA" w:rsidRDefault="003D2BF2" w:rsidP="003D2BF2">
            <w:pPr>
              <w:spacing w:after="0"/>
              <w:rPr>
                <w:sz w:val="22"/>
                <w:szCs w:val="22"/>
                <w:lang w:val="en-GB"/>
              </w:rPr>
            </w:pPr>
            <w:r w:rsidRPr="000E017B">
              <w:rPr>
                <w:sz w:val="22"/>
                <w:szCs w:val="22"/>
                <w:lang w:val="en-GB"/>
              </w:rPr>
              <w:t>00. NAP (Code 3</w:t>
            </w:r>
            <w:r>
              <w:rPr>
                <w:sz w:val="22"/>
                <w:szCs w:val="22"/>
                <w:lang w:val="en-GB"/>
              </w:rPr>
              <w:t xml:space="preserve"> or 7</w:t>
            </w:r>
            <w:r w:rsidRPr="000E017B">
              <w:rPr>
                <w:sz w:val="22"/>
                <w:szCs w:val="22"/>
                <w:lang w:val="en-GB"/>
              </w:rPr>
              <w:t xml:space="preserve"> in PARTLIV)</w:t>
            </w:r>
          </w:p>
        </w:tc>
      </w:tr>
    </w:tbl>
    <w:p w14:paraId="10037EF8" w14:textId="77777777" w:rsidR="00E61B96" w:rsidRPr="000E017B" w:rsidRDefault="00E61B96" w:rsidP="00E61B96">
      <w:pPr>
        <w:jc w:val="left"/>
        <w:rPr>
          <w:lang w:val="en-GB"/>
        </w:rPr>
      </w:pPr>
    </w:p>
    <w:p w14:paraId="712A98C7" w14:textId="77777777" w:rsidR="00E61B96" w:rsidRPr="000E017B" w:rsidRDefault="00E61B96" w:rsidP="00E61B96">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E61B96" w:rsidRPr="000E017B" w14:paraId="07643468" w14:textId="77777777">
        <w:tc>
          <w:tcPr>
            <w:tcW w:w="8995" w:type="dxa"/>
          </w:tcPr>
          <w:p w14:paraId="0A33FC56" w14:textId="77777777" w:rsidR="005366B0" w:rsidRPr="000E017B" w:rsidRDefault="005366B0" w:rsidP="005366B0">
            <w:pPr>
              <w:spacing w:after="0"/>
              <w:rPr>
                <w:b/>
                <w:lang w:val="en-GB"/>
              </w:rPr>
            </w:pPr>
          </w:p>
        </w:tc>
      </w:tr>
    </w:tbl>
    <w:p w14:paraId="2A3B1FFF" w14:textId="77777777" w:rsidR="00703664" w:rsidRPr="000E017B" w:rsidRDefault="00E61B96" w:rsidP="00703664">
      <w:pPr>
        <w:jc w:val="center"/>
        <w:rPr>
          <w:rFonts w:ascii="Arial" w:hAnsi="Arial"/>
          <w:b/>
          <w:sz w:val="22"/>
          <w:lang w:val="en-GB"/>
        </w:rPr>
      </w:pPr>
      <w:r w:rsidRPr="000E017B">
        <w:rPr>
          <w:rFonts w:ascii="Arial" w:hAnsi="Arial"/>
          <w:b/>
          <w:sz w:val="22"/>
          <w:lang w:val="en-GB"/>
        </w:rPr>
        <w:br w:type="page"/>
      </w:r>
      <w:r w:rsidR="00703664" w:rsidRPr="000E017B">
        <w:rPr>
          <w:rFonts w:ascii="Arial" w:hAnsi="Arial"/>
          <w:b/>
          <w:sz w:val="22"/>
          <w:lang w:val="en-GB"/>
        </w:rPr>
        <w:lastRenderedPageBreak/>
        <w:t xml:space="preserve">UNION – </w:t>
      </w:r>
      <w:r w:rsidR="00703664" w:rsidRPr="000E017B">
        <w:rPr>
          <w:rFonts w:ascii="Arial" w:hAnsi="Arial"/>
          <w:sz w:val="22"/>
          <w:lang w:val="en-GB"/>
        </w:rPr>
        <w:t>Trade union membership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03664" w:rsidRPr="001637AA" w14:paraId="4DE4E758" w14:textId="77777777">
        <w:tc>
          <w:tcPr>
            <w:tcW w:w="1384" w:type="dxa"/>
            <w:tcBorders>
              <w:bottom w:val="single" w:sz="2" w:space="0" w:color="auto"/>
            </w:tcBorders>
            <w:tcMar>
              <w:top w:w="57" w:type="dxa"/>
              <w:bottom w:w="57" w:type="dxa"/>
            </w:tcMar>
            <w:vAlign w:val="center"/>
          </w:tcPr>
          <w:p w14:paraId="3947458A" w14:textId="77777777" w:rsidR="00703664" w:rsidRPr="001637AA" w:rsidRDefault="00703664" w:rsidP="002B43D8">
            <w:pPr>
              <w:jc w:val="center"/>
              <w:rPr>
                <w:i/>
                <w:sz w:val="22"/>
                <w:szCs w:val="22"/>
                <w:lang w:val="en-GB"/>
              </w:rPr>
            </w:pPr>
          </w:p>
        </w:tc>
        <w:tc>
          <w:tcPr>
            <w:tcW w:w="3780" w:type="dxa"/>
            <w:tcBorders>
              <w:bottom w:val="single" w:sz="2" w:space="0" w:color="auto"/>
            </w:tcBorders>
            <w:tcMar>
              <w:top w:w="57" w:type="dxa"/>
              <w:bottom w:w="57" w:type="dxa"/>
            </w:tcMar>
            <w:vAlign w:val="center"/>
          </w:tcPr>
          <w:p w14:paraId="7E43990B" w14:textId="77777777" w:rsidR="00703664" w:rsidRPr="001637AA" w:rsidRDefault="00703664" w:rsidP="002B43D8">
            <w:pPr>
              <w:jc w:val="center"/>
              <w:rPr>
                <w:b/>
                <w:sz w:val="22"/>
                <w:szCs w:val="22"/>
                <w:lang w:val="en-GB"/>
              </w:rPr>
            </w:pPr>
            <w:r w:rsidRPr="001637AA">
              <w:rPr>
                <w:b/>
                <w:sz w:val="22"/>
                <w:szCs w:val="22"/>
                <w:lang w:val="en-GB"/>
              </w:rPr>
              <w:t>National Language</w:t>
            </w:r>
          </w:p>
        </w:tc>
        <w:tc>
          <w:tcPr>
            <w:tcW w:w="3780" w:type="dxa"/>
            <w:tcBorders>
              <w:bottom w:val="single" w:sz="2" w:space="0" w:color="auto"/>
            </w:tcBorders>
            <w:tcMar>
              <w:top w:w="57" w:type="dxa"/>
              <w:bottom w:w="57" w:type="dxa"/>
            </w:tcMar>
            <w:vAlign w:val="center"/>
          </w:tcPr>
          <w:p w14:paraId="02533A01" w14:textId="77777777" w:rsidR="00703664" w:rsidRPr="001637AA" w:rsidRDefault="00703664" w:rsidP="002B43D8">
            <w:pPr>
              <w:jc w:val="center"/>
              <w:rPr>
                <w:b/>
                <w:sz w:val="22"/>
                <w:szCs w:val="22"/>
                <w:lang w:val="en-GB"/>
              </w:rPr>
            </w:pPr>
            <w:r w:rsidRPr="001637AA">
              <w:rPr>
                <w:b/>
                <w:sz w:val="22"/>
                <w:szCs w:val="22"/>
                <w:lang w:val="en-GB"/>
              </w:rPr>
              <w:t>English Translation</w:t>
            </w:r>
          </w:p>
        </w:tc>
      </w:tr>
      <w:tr w:rsidR="00703664" w:rsidRPr="001637AA" w14:paraId="123ADC86" w14:textId="77777777">
        <w:tc>
          <w:tcPr>
            <w:tcW w:w="1384" w:type="dxa"/>
            <w:tcBorders>
              <w:top w:val="single" w:sz="2" w:space="0" w:color="auto"/>
              <w:left w:val="single" w:sz="4" w:space="0" w:color="auto"/>
              <w:bottom w:val="single" w:sz="4" w:space="0" w:color="auto"/>
              <w:right w:val="single" w:sz="4" w:space="0" w:color="auto"/>
            </w:tcBorders>
          </w:tcPr>
          <w:p w14:paraId="618BF08A" w14:textId="77777777" w:rsidR="00703664" w:rsidRPr="001637AA" w:rsidRDefault="00703664" w:rsidP="002B43D8">
            <w:pPr>
              <w:spacing w:after="0"/>
              <w:rPr>
                <w:sz w:val="22"/>
                <w:szCs w:val="22"/>
                <w:lang w:val="en-GB"/>
              </w:rPr>
            </w:pPr>
            <w:r w:rsidRPr="001637AA">
              <w:rPr>
                <w:i/>
                <w:sz w:val="22"/>
                <w:szCs w:val="22"/>
                <w:lang w:val="en-GB"/>
              </w:rPr>
              <w:t>Question no. and text</w:t>
            </w:r>
          </w:p>
        </w:tc>
        <w:tc>
          <w:tcPr>
            <w:tcW w:w="3780" w:type="dxa"/>
            <w:tcBorders>
              <w:top w:val="single" w:sz="2" w:space="0" w:color="auto"/>
              <w:left w:val="single" w:sz="4" w:space="0" w:color="auto"/>
              <w:bottom w:val="single" w:sz="4" w:space="0" w:color="auto"/>
              <w:right w:val="single" w:sz="4" w:space="0" w:color="auto"/>
            </w:tcBorders>
          </w:tcPr>
          <w:p w14:paraId="5097B93F" w14:textId="77777777" w:rsidR="00703664" w:rsidRPr="001637AA" w:rsidRDefault="0008428A" w:rsidP="002B43D8">
            <w:pPr>
              <w:spacing w:after="0"/>
              <w:jc w:val="left"/>
              <w:rPr>
                <w:sz w:val="22"/>
                <w:szCs w:val="22"/>
                <w:lang w:val="en-GB"/>
              </w:rPr>
            </w:pPr>
            <w:r w:rsidRPr="001637AA">
              <w:rPr>
                <w:sz w:val="22"/>
                <w:szCs w:val="22"/>
                <w:lang w:val="en-GB"/>
              </w:rPr>
              <w:t xml:space="preserve">D.22. </w:t>
            </w:r>
            <w:proofErr w:type="spellStart"/>
            <w:r w:rsidRPr="001637AA">
              <w:rPr>
                <w:bCs/>
                <w:sz w:val="22"/>
                <w:szCs w:val="22"/>
                <w:lang w:val="en-US"/>
              </w:rPr>
              <w:t>Şu</w:t>
            </w:r>
            <w:proofErr w:type="spellEnd"/>
            <w:r w:rsidRPr="001637AA">
              <w:rPr>
                <w:bCs/>
                <w:sz w:val="22"/>
                <w:szCs w:val="22"/>
                <w:lang w:val="en-US"/>
              </w:rPr>
              <w:t xml:space="preserve"> </w:t>
            </w:r>
            <w:proofErr w:type="spellStart"/>
            <w:r w:rsidRPr="001637AA">
              <w:rPr>
                <w:bCs/>
                <w:sz w:val="22"/>
                <w:szCs w:val="22"/>
                <w:lang w:val="en-US"/>
              </w:rPr>
              <w:t>anda</w:t>
            </w:r>
            <w:proofErr w:type="spellEnd"/>
            <w:r w:rsidRPr="001637AA">
              <w:rPr>
                <w:bCs/>
                <w:sz w:val="22"/>
                <w:szCs w:val="22"/>
                <w:lang w:val="en-US"/>
              </w:rPr>
              <w:t xml:space="preserve"> </w:t>
            </w:r>
            <w:proofErr w:type="spellStart"/>
            <w:r w:rsidRPr="001637AA">
              <w:rPr>
                <w:bCs/>
                <w:sz w:val="22"/>
                <w:szCs w:val="22"/>
                <w:lang w:val="en-US"/>
              </w:rPr>
              <w:t>bir</w:t>
            </w:r>
            <w:proofErr w:type="spellEnd"/>
            <w:r w:rsidRPr="001637AA">
              <w:rPr>
                <w:bCs/>
                <w:sz w:val="22"/>
                <w:szCs w:val="22"/>
                <w:lang w:val="en-US"/>
              </w:rPr>
              <w:t xml:space="preserve"> </w:t>
            </w:r>
            <w:proofErr w:type="spellStart"/>
            <w:r w:rsidRPr="001637AA">
              <w:rPr>
                <w:bCs/>
                <w:sz w:val="22"/>
                <w:szCs w:val="22"/>
                <w:lang w:val="en-US"/>
              </w:rPr>
              <w:t>sendikaya</w:t>
            </w:r>
            <w:proofErr w:type="spellEnd"/>
            <w:r w:rsidRPr="001637AA">
              <w:rPr>
                <w:bCs/>
                <w:sz w:val="22"/>
                <w:szCs w:val="22"/>
                <w:lang w:val="en-US"/>
              </w:rPr>
              <w:t xml:space="preserve"> </w:t>
            </w:r>
            <w:proofErr w:type="spellStart"/>
            <w:r w:rsidRPr="001637AA">
              <w:rPr>
                <w:bCs/>
                <w:sz w:val="22"/>
                <w:szCs w:val="22"/>
                <w:lang w:val="en-US"/>
              </w:rPr>
              <w:t>üye</w:t>
            </w:r>
            <w:proofErr w:type="spellEnd"/>
            <w:r w:rsidRPr="001637AA">
              <w:rPr>
                <w:bCs/>
                <w:sz w:val="22"/>
                <w:szCs w:val="22"/>
                <w:lang w:val="en-US"/>
              </w:rPr>
              <w:t xml:space="preserve"> </w:t>
            </w:r>
            <w:proofErr w:type="spellStart"/>
            <w:r w:rsidRPr="001637AA">
              <w:rPr>
                <w:bCs/>
                <w:sz w:val="22"/>
                <w:szCs w:val="22"/>
                <w:lang w:val="en-US"/>
              </w:rPr>
              <w:t>misiniz</w:t>
            </w:r>
            <w:proofErr w:type="spellEnd"/>
            <w:r w:rsidRPr="001637AA">
              <w:rPr>
                <w:bCs/>
                <w:sz w:val="22"/>
                <w:szCs w:val="22"/>
                <w:lang w:val="en-US"/>
              </w:rPr>
              <w:t>?</w:t>
            </w:r>
          </w:p>
        </w:tc>
        <w:tc>
          <w:tcPr>
            <w:tcW w:w="3780" w:type="dxa"/>
            <w:tcBorders>
              <w:top w:val="single" w:sz="2" w:space="0" w:color="auto"/>
              <w:left w:val="single" w:sz="4" w:space="0" w:color="auto"/>
              <w:bottom w:val="single" w:sz="4" w:space="0" w:color="auto"/>
              <w:right w:val="single" w:sz="4" w:space="0" w:color="auto"/>
            </w:tcBorders>
          </w:tcPr>
          <w:p w14:paraId="67AA7AEE" w14:textId="77777777" w:rsidR="00703664" w:rsidRPr="001637AA" w:rsidRDefault="0008428A" w:rsidP="002B43D8">
            <w:pPr>
              <w:spacing w:after="0"/>
              <w:rPr>
                <w:sz w:val="22"/>
                <w:szCs w:val="22"/>
                <w:lang w:val="en-GB"/>
              </w:rPr>
            </w:pPr>
            <w:r w:rsidRPr="001637AA">
              <w:rPr>
                <w:sz w:val="22"/>
                <w:szCs w:val="22"/>
                <w:lang w:val="en-GB"/>
              </w:rPr>
              <w:t xml:space="preserve">D.22. </w:t>
            </w:r>
            <w:r w:rsidRPr="001637AA">
              <w:rPr>
                <w:sz w:val="22"/>
                <w:szCs w:val="22"/>
                <w:lang w:val="en-US"/>
              </w:rPr>
              <w:t>Are you currently a member of a trade union or have you been one in the past?</w:t>
            </w:r>
          </w:p>
        </w:tc>
      </w:tr>
      <w:tr w:rsidR="0008428A" w:rsidRPr="001637AA" w14:paraId="7CDC122F" w14:textId="77777777">
        <w:trPr>
          <w:cantSplit/>
        </w:trPr>
        <w:tc>
          <w:tcPr>
            <w:tcW w:w="1384" w:type="dxa"/>
            <w:vMerge w:val="restart"/>
            <w:tcBorders>
              <w:top w:val="single" w:sz="4" w:space="0" w:color="auto"/>
            </w:tcBorders>
          </w:tcPr>
          <w:p w14:paraId="772AAEE8" w14:textId="77777777" w:rsidR="0008428A" w:rsidRPr="001637AA" w:rsidRDefault="0008428A" w:rsidP="002B43D8">
            <w:pPr>
              <w:spacing w:after="0"/>
              <w:rPr>
                <w:sz w:val="22"/>
                <w:szCs w:val="22"/>
                <w:lang w:val="en-GB"/>
              </w:rPr>
            </w:pPr>
            <w:r w:rsidRPr="001637AA">
              <w:rPr>
                <w:i/>
                <w:sz w:val="22"/>
                <w:szCs w:val="22"/>
                <w:lang w:val="en-GB"/>
              </w:rPr>
              <w:t>Codes/ Categories</w:t>
            </w:r>
          </w:p>
        </w:tc>
        <w:tc>
          <w:tcPr>
            <w:tcW w:w="3780" w:type="dxa"/>
            <w:tcBorders>
              <w:top w:val="single" w:sz="4" w:space="0" w:color="auto"/>
            </w:tcBorders>
          </w:tcPr>
          <w:p w14:paraId="3B84FD42" w14:textId="77777777" w:rsidR="0008428A" w:rsidRPr="001637AA" w:rsidRDefault="0008428A" w:rsidP="002B43D8">
            <w:pPr>
              <w:spacing w:after="0"/>
              <w:jc w:val="left"/>
              <w:rPr>
                <w:sz w:val="22"/>
                <w:szCs w:val="22"/>
                <w:lang w:val="en-GB"/>
              </w:rPr>
            </w:pPr>
            <w:r w:rsidRPr="001637AA">
              <w:rPr>
                <w:sz w:val="22"/>
                <w:szCs w:val="22"/>
              </w:rPr>
              <w:t>1.  Şu anda bir sendikaya üye</w:t>
            </w:r>
          </w:p>
        </w:tc>
        <w:tc>
          <w:tcPr>
            <w:tcW w:w="3780" w:type="dxa"/>
            <w:tcBorders>
              <w:top w:val="single" w:sz="4" w:space="0" w:color="auto"/>
            </w:tcBorders>
          </w:tcPr>
          <w:p w14:paraId="77F493EE" w14:textId="77777777" w:rsidR="0008428A" w:rsidRPr="001637AA" w:rsidRDefault="0008428A" w:rsidP="0008428A">
            <w:pPr>
              <w:widowControl w:val="0"/>
              <w:autoSpaceDE w:val="0"/>
              <w:autoSpaceDN w:val="0"/>
              <w:adjustRightInd w:val="0"/>
              <w:rPr>
                <w:sz w:val="22"/>
                <w:szCs w:val="22"/>
                <w:lang w:eastAsia="en-US"/>
              </w:rPr>
            </w:pPr>
            <w:r w:rsidRPr="001637AA">
              <w:rPr>
                <w:sz w:val="22"/>
                <w:szCs w:val="22"/>
                <w:lang w:val="en-US" w:eastAsia="en-US"/>
              </w:rPr>
              <w:t>1 Yes, currently</w:t>
            </w:r>
          </w:p>
        </w:tc>
      </w:tr>
      <w:tr w:rsidR="0008428A" w:rsidRPr="001637AA" w14:paraId="389F0E5E" w14:textId="77777777">
        <w:trPr>
          <w:cantSplit/>
        </w:trPr>
        <w:tc>
          <w:tcPr>
            <w:tcW w:w="1384" w:type="dxa"/>
            <w:vMerge/>
          </w:tcPr>
          <w:p w14:paraId="21B297AD" w14:textId="77777777" w:rsidR="0008428A" w:rsidRPr="001637AA" w:rsidRDefault="0008428A" w:rsidP="002B43D8">
            <w:pPr>
              <w:spacing w:after="0"/>
              <w:rPr>
                <w:sz w:val="22"/>
                <w:szCs w:val="22"/>
                <w:lang w:val="en-GB"/>
              </w:rPr>
            </w:pPr>
          </w:p>
        </w:tc>
        <w:tc>
          <w:tcPr>
            <w:tcW w:w="3780" w:type="dxa"/>
          </w:tcPr>
          <w:p w14:paraId="5B719266" w14:textId="77777777" w:rsidR="0008428A" w:rsidRPr="001637AA" w:rsidRDefault="0008428A" w:rsidP="002B43D8">
            <w:pPr>
              <w:spacing w:after="0"/>
              <w:jc w:val="left"/>
              <w:rPr>
                <w:sz w:val="22"/>
                <w:szCs w:val="22"/>
                <w:lang w:val="en-GB"/>
              </w:rPr>
            </w:pPr>
            <w:r w:rsidRPr="001637AA">
              <w:rPr>
                <w:sz w:val="22"/>
                <w:szCs w:val="22"/>
              </w:rPr>
              <w:t>2. Eskiden bir sendikaya üye idi ama şimdi değil</w:t>
            </w:r>
          </w:p>
        </w:tc>
        <w:tc>
          <w:tcPr>
            <w:tcW w:w="3780" w:type="dxa"/>
          </w:tcPr>
          <w:p w14:paraId="2F0A48FE" w14:textId="77777777" w:rsidR="0008428A" w:rsidRPr="001637AA" w:rsidRDefault="0008428A" w:rsidP="0008428A">
            <w:pPr>
              <w:widowControl w:val="0"/>
              <w:autoSpaceDE w:val="0"/>
              <w:autoSpaceDN w:val="0"/>
              <w:adjustRightInd w:val="0"/>
              <w:rPr>
                <w:sz w:val="22"/>
                <w:szCs w:val="22"/>
                <w:lang w:eastAsia="en-US"/>
              </w:rPr>
            </w:pPr>
            <w:r w:rsidRPr="001637AA">
              <w:rPr>
                <w:sz w:val="22"/>
                <w:szCs w:val="22"/>
                <w:lang w:val="en-US" w:eastAsia="en-US"/>
              </w:rPr>
              <w:t>2 Yes, previously, but not currently</w:t>
            </w:r>
          </w:p>
        </w:tc>
      </w:tr>
      <w:tr w:rsidR="0008428A" w:rsidRPr="001637AA" w14:paraId="1931B2ED" w14:textId="77777777">
        <w:trPr>
          <w:cantSplit/>
        </w:trPr>
        <w:tc>
          <w:tcPr>
            <w:tcW w:w="1384" w:type="dxa"/>
            <w:vMerge/>
          </w:tcPr>
          <w:p w14:paraId="48F6FAAC" w14:textId="77777777" w:rsidR="0008428A" w:rsidRPr="001637AA" w:rsidRDefault="0008428A" w:rsidP="002B43D8">
            <w:pPr>
              <w:spacing w:after="0"/>
              <w:rPr>
                <w:sz w:val="22"/>
                <w:szCs w:val="22"/>
                <w:lang w:val="en-GB"/>
              </w:rPr>
            </w:pPr>
          </w:p>
        </w:tc>
        <w:tc>
          <w:tcPr>
            <w:tcW w:w="3780" w:type="dxa"/>
          </w:tcPr>
          <w:p w14:paraId="45FB801C" w14:textId="77777777" w:rsidR="0008428A" w:rsidRPr="001637AA" w:rsidRDefault="0008428A" w:rsidP="002B43D8">
            <w:pPr>
              <w:spacing w:after="0"/>
              <w:jc w:val="left"/>
              <w:rPr>
                <w:sz w:val="22"/>
                <w:szCs w:val="22"/>
                <w:lang w:val="en-GB"/>
              </w:rPr>
            </w:pPr>
            <w:r w:rsidRPr="001637AA">
              <w:rPr>
                <w:sz w:val="22"/>
                <w:szCs w:val="22"/>
              </w:rPr>
              <w:t>3. Hiçbir zaman bir sendikaya üye olmadı</w:t>
            </w:r>
          </w:p>
        </w:tc>
        <w:tc>
          <w:tcPr>
            <w:tcW w:w="3780" w:type="dxa"/>
          </w:tcPr>
          <w:p w14:paraId="5C6E9407" w14:textId="77777777" w:rsidR="0008428A" w:rsidRPr="001637AA" w:rsidRDefault="0008428A" w:rsidP="0008428A">
            <w:pPr>
              <w:rPr>
                <w:sz w:val="22"/>
                <w:szCs w:val="22"/>
              </w:rPr>
            </w:pPr>
            <w:r w:rsidRPr="001637AA">
              <w:rPr>
                <w:sz w:val="22"/>
                <w:szCs w:val="22"/>
                <w:lang w:val="en-US" w:eastAsia="en-US"/>
              </w:rPr>
              <w:t>3 No, never</w:t>
            </w:r>
          </w:p>
        </w:tc>
      </w:tr>
      <w:tr w:rsidR="0008428A" w:rsidRPr="001637AA" w14:paraId="4E4DBEEC" w14:textId="77777777" w:rsidTr="0008428A">
        <w:trPr>
          <w:cantSplit/>
        </w:trPr>
        <w:tc>
          <w:tcPr>
            <w:tcW w:w="1384" w:type="dxa"/>
          </w:tcPr>
          <w:p w14:paraId="22A9F488" w14:textId="77777777" w:rsidR="0008428A" w:rsidRPr="001637AA" w:rsidRDefault="0008428A" w:rsidP="002B43D8">
            <w:pPr>
              <w:spacing w:after="0"/>
              <w:rPr>
                <w:sz w:val="22"/>
                <w:szCs w:val="22"/>
                <w:lang w:val="en-GB"/>
              </w:rPr>
            </w:pPr>
          </w:p>
        </w:tc>
        <w:tc>
          <w:tcPr>
            <w:tcW w:w="3780" w:type="dxa"/>
            <w:vAlign w:val="bottom"/>
          </w:tcPr>
          <w:p w14:paraId="6D16D55A" w14:textId="77777777" w:rsidR="0008428A" w:rsidRPr="001637AA" w:rsidRDefault="0008428A" w:rsidP="0008428A">
            <w:pPr>
              <w:widowControl w:val="0"/>
              <w:autoSpaceDE w:val="0"/>
              <w:autoSpaceDN w:val="0"/>
              <w:adjustRightInd w:val="0"/>
              <w:spacing w:after="0" w:line="192" w:lineRule="exact"/>
              <w:ind w:left="20"/>
              <w:rPr>
                <w:sz w:val="22"/>
                <w:szCs w:val="22"/>
              </w:rPr>
            </w:pPr>
            <w:r w:rsidRPr="001637AA">
              <w:rPr>
                <w:sz w:val="22"/>
                <w:szCs w:val="22"/>
              </w:rPr>
              <w:t>99. Fikri Yok / Bilmiyor / Cevap Yok</w:t>
            </w:r>
          </w:p>
        </w:tc>
        <w:tc>
          <w:tcPr>
            <w:tcW w:w="3780" w:type="dxa"/>
          </w:tcPr>
          <w:p w14:paraId="2003D6A2" w14:textId="77777777" w:rsidR="0008428A" w:rsidRPr="001637AA" w:rsidRDefault="0008428A" w:rsidP="0008428A">
            <w:pPr>
              <w:spacing w:after="0"/>
              <w:rPr>
                <w:sz w:val="22"/>
                <w:szCs w:val="22"/>
                <w:lang w:val="en-GB"/>
              </w:rPr>
            </w:pPr>
            <w:r w:rsidRPr="001637AA">
              <w:rPr>
                <w:sz w:val="22"/>
                <w:szCs w:val="22"/>
                <w:lang w:val="en-GB"/>
              </w:rPr>
              <w:t>99. No idea / Do not Know / No Answer</w:t>
            </w:r>
          </w:p>
        </w:tc>
      </w:tr>
      <w:tr w:rsidR="00703664" w:rsidRPr="001637AA" w14:paraId="152B0716" w14:textId="77777777">
        <w:tc>
          <w:tcPr>
            <w:tcW w:w="1384" w:type="dxa"/>
          </w:tcPr>
          <w:p w14:paraId="17A234CF" w14:textId="77777777" w:rsidR="00703664" w:rsidRPr="001637AA" w:rsidRDefault="00703664" w:rsidP="002B43D8">
            <w:pPr>
              <w:spacing w:after="0"/>
              <w:jc w:val="left"/>
              <w:rPr>
                <w:i/>
                <w:sz w:val="22"/>
                <w:szCs w:val="22"/>
                <w:lang w:val="en-GB"/>
              </w:rPr>
            </w:pPr>
            <w:r w:rsidRPr="001637AA">
              <w:rPr>
                <w:i/>
                <w:sz w:val="22"/>
                <w:szCs w:val="22"/>
                <w:lang w:val="en-GB"/>
              </w:rPr>
              <w:t>Interviewer Instructions</w:t>
            </w:r>
          </w:p>
        </w:tc>
        <w:tc>
          <w:tcPr>
            <w:tcW w:w="7560" w:type="dxa"/>
            <w:gridSpan w:val="2"/>
          </w:tcPr>
          <w:p w14:paraId="44D0B135" w14:textId="77777777" w:rsidR="00703664" w:rsidRPr="001637AA" w:rsidRDefault="00703664" w:rsidP="002B43D8">
            <w:pPr>
              <w:spacing w:after="0"/>
              <w:rPr>
                <w:sz w:val="22"/>
                <w:szCs w:val="22"/>
                <w:lang w:val="en-GB"/>
              </w:rPr>
            </w:pPr>
          </w:p>
        </w:tc>
      </w:tr>
      <w:tr w:rsidR="00703664" w:rsidRPr="001637AA" w14:paraId="79F4560A" w14:textId="77777777">
        <w:tc>
          <w:tcPr>
            <w:tcW w:w="1384" w:type="dxa"/>
          </w:tcPr>
          <w:p w14:paraId="2EBB9FC0" w14:textId="77777777" w:rsidR="00703664" w:rsidRPr="001637AA" w:rsidRDefault="00703664" w:rsidP="002B43D8">
            <w:pPr>
              <w:spacing w:after="0"/>
              <w:rPr>
                <w:sz w:val="22"/>
                <w:szCs w:val="22"/>
                <w:lang w:val="en-GB"/>
              </w:rPr>
            </w:pPr>
            <w:r w:rsidRPr="001637AA">
              <w:rPr>
                <w:i/>
                <w:sz w:val="22"/>
                <w:szCs w:val="22"/>
                <w:lang w:val="en-GB"/>
              </w:rPr>
              <w:t>Translation Note</w:t>
            </w:r>
          </w:p>
        </w:tc>
        <w:tc>
          <w:tcPr>
            <w:tcW w:w="7560" w:type="dxa"/>
            <w:gridSpan w:val="2"/>
          </w:tcPr>
          <w:p w14:paraId="6EEC4A89" w14:textId="77777777" w:rsidR="00703664" w:rsidRPr="001637AA" w:rsidRDefault="00703664" w:rsidP="002B43D8">
            <w:pPr>
              <w:spacing w:after="0"/>
              <w:rPr>
                <w:sz w:val="22"/>
                <w:szCs w:val="22"/>
                <w:lang w:val="en-GB"/>
              </w:rPr>
            </w:pPr>
          </w:p>
        </w:tc>
      </w:tr>
      <w:tr w:rsidR="00703664" w:rsidRPr="001637AA" w14:paraId="2FF6C94A" w14:textId="77777777">
        <w:tc>
          <w:tcPr>
            <w:tcW w:w="1384" w:type="dxa"/>
          </w:tcPr>
          <w:p w14:paraId="2D95A99B" w14:textId="77777777" w:rsidR="00703664" w:rsidRPr="001637AA" w:rsidRDefault="00703664" w:rsidP="002B43D8">
            <w:pPr>
              <w:spacing w:after="0"/>
              <w:rPr>
                <w:sz w:val="22"/>
                <w:szCs w:val="22"/>
                <w:lang w:val="en-GB"/>
              </w:rPr>
            </w:pPr>
            <w:r w:rsidRPr="001637AA">
              <w:rPr>
                <w:i/>
                <w:sz w:val="22"/>
                <w:szCs w:val="22"/>
                <w:lang w:val="en-GB"/>
              </w:rPr>
              <w:t>Note</w:t>
            </w:r>
          </w:p>
        </w:tc>
        <w:tc>
          <w:tcPr>
            <w:tcW w:w="7560" w:type="dxa"/>
            <w:gridSpan w:val="2"/>
          </w:tcPr>
          <w:p w14:paraId="61986F68" w14:textId="77777777" w:rsidR="00703664" w:rsidRPr="001637AA" w:rsidRDefault="00703664" w:rsidP="002B43D8">
            <w:pPr>
              <w:spacing w:after="0"/>
              <w:rPr>
                <w:sz w:val="22"/>
                <w:szCs w:val="22"/>
                <w:lang w:val="en-GB"/>
              </w:rPr>
            </w:pPr>
          </w:p>
        </w:tc>
      </w:tr>
    </w:tbl>
    <w:p w14:paraId="2994F3ED" w14:textId="77777777" w:rsidR="00703664" w:rsidRPr="000E017B" w:rsidRDefault="00703664" w:rsidP="00703664">
      <w:pPr>
        <w:rPr>
          <w:lang w:val="en-GB"/>
        </w:rPr>
      </w:pPr>
    </w:p>
    <w:p w14:paraId="525E8EFB" w14:textId="77777777" w:rsidR="00703664" w:rsidRPr="000E017B" w:rsidRDefault="00703664" w:rsidP="00703664">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03664" w:rsidRPr="000E017B" w14:paraId="6A620B58" w14:textId="77777777">
        <w:tc>
          <w:tcPr>
            <w:tcW w:w="8995" w:type="dxa"/>
          </w:tcPr>
          <w:p w14:paraId="10A022C1" w14:textId="77777777" w:rsidR="00703664" w:rsidRPr="000E017B" w:rsidRDefault="00703664" w:rsidP="002B43D8">
            <w:pPr>
              <w:spacing w:after="0"/>
              <w:rPr>
                <w:lang w:val="en-GB"/>
              </w:rPr>
            </w:pPr>
          </w:p>
        </w:tc>
      </w:tr>
    </w:tbl>
    <w:p w14:paraId="4E5A28E0" w14:textId="77777777" w:rsidR="00703664" w:rsidRPr="000E017B" w:rsidRDefault="00703664" w:rsidP="00703664">
      <w:pPr>
        <w:spacing w:after="0"/>
        <w:rPr>
          <w:b/>
          <w:lang w:val="en-GB"/>
        </w:rPr>
      </w:pPr>
    </w:p>
    <w:p w14:paraId="73DF0784" w14:textId="77777777" w:rsidR="00703664" w:rsidRPr="000E017B" w:rsidRDefault="00703664" w:rsidP="00703664">
      <w:pPr>
        <w:rPr>
          <w:b/>
          <w:lang w:val="en-GB"/>
        </w:rPr>
      </w:pPr>
      <w:r w:rsidRPr="000E017B">
        <w:rPr>
          <w:b/>
          <w:lang w:val="en-GB"/>
        </w:rPr>
        <w:t>Construction/Recoding: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703664" w:rsidRPr="000E017B" w14:paraId="4FABBA7E" w14:textId="77777777">
        <w:tc>
          <w:tcPr>
            <w:tcW w:w="5215" w:type="dxa"/>
            <w:tcMar>
              <w:top w:w="57" w:type="dxa"/>
              <w:bottom w:w="57" w:type="dxa"/>
            </w:tcMar>
            <w:vAlign w:val="center"/>
          </w:tcPr>
          <w:p w14:paraId="4E30539B" w14:textId="77777777" w:rsidR="00703664" w:rsidRPr="000E017B" w:rsidRDefault="00703664" w:rsidP="002B43D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2F043681" w14:textId="77777777" w:rsidR="00703664" w:rsidRPr="000E017B" w:rsidRDefault="00703664" w:rsidP="002B43D8">
            <w:pPr>
              <w:jc w:val="center"/>
              <w:rPr>
                <w:b/>
                <w:sz w:val="22"/>
                <w:szCs w:val="22"/>
                <w:lang w:val="en-GB"/>
              </w:rPr>
            </w:pPr>
            <w:r w:rsidRPr="000E017B">
              <w:rPr>
                <w:b/>
                <w:sz w:val="22"/>
                <w:szCs w:val="22"/>
                <w:lang w:val="en-GB"/>
              </w:rPr>
              <w:sym w:font="Wingdings" w:char="F0E8"/>
            </w:r>
            <w:r w:rsidRPr="000E017B">
              <w:rPr>
                <w:b/>
                <w:sz w:val="22"/>
                <w:szCs w:val="22"/>
                <w:lang w:val="en-GB"/>
              </w:rPr>
              <w:t>UNION</w:t>
            </w:r>
          </w:p>
        </w:tc>
      </w:tr>
      <w:tr w:rsidR="00703664" w:rsidRPr="000E017B" w14:paraId="2360B9D8" w14:textId="77777777">
        <w:tc>
          <w:tcPr>
            <w:tcW w:w="5215" w:type="dxa"/>
          </w:tcPr>
          <w:p w14:paraId="0A1E667E" w14:textId="77777777" w:rsidR="00703664" w:rsidRPr="000E017B" w:rsidRDefault="0008428A" w:rsidP="002B43D8">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D.22</w:t>
            </w:r>
            <w:r w:rsidR="00CA4D5E">
              <w:rPr>
                <w:sz w:val="22"/>
                <w:szCs w:val="22"/>
                <w:lang w:val="en-GB"/>
              </w:rPr>
              <w:t>.</w:t>
            </w:r>
            <w:r w:rsidRPr="00732D0B">
              <w:rPr>
                <w:sz w:val="22"/>
                <w:szCs w:val="22"/>
                <w:lang w:val="en-GB"/>
              </w:rPr>
              <w:t>=1)</w:t>
            </w:r>
          </w:p>
        </w:tc>
        <w:tc>
          <w:tcPr>
            <w:tcW w:w="3780" w:type="dxa"/>
          </w:tcPr>
          <w:p w14:paraId="4B4EA6C5" w14:textId="77777777" w:rsidR="00703664" w:rsidRPr="000E017B" w:rsidRDefault="00703664" w:rsidP="002B43D8">
            <w:pPr>
              <w:spacing w:after="0"/>
              <w:rPr>
                <w:sz w:val="22"/>
                <w:szCs w:val="22"/>
                <w:lang w:val="en-GB"/>
              </w:rPr>
            </w:pPr>
            <w:r w:rsidRPr="000E017B">
              <w:rPr>
                <w:sz w:val="22"/>
                <w:szCs w:val="22"/>
                <w:lang w:val="en-GB"/>
              </w:rPr>
              <w:t>1. Yes, currently</w:t>
            </w:r>
          </w:p>
        </w:tc>
      </w:tr>
      <w:tr w:rsidR="0008428A" w:rsidRPr="000E017B" w14:paraId="7EBDE04A" w14:textId="77777777">
        <w:tc>
          <w:tcPr>
            <w:tcW w:w="5215" w:type="dxa"/>
          </w:tcPr>
          <w:p w14:paraId="50C66AFC" w14:textId="77777777" w:rsidR="0008428A" w:rsidRDefault="0008428A">
            <w:r w:rsidRPr="006A6577">
              <w:rPr>
                <w:sz w:val="22"/>
                <w:szCs w:val="22"/>
                <w:lang w:val="en-GB"/>
              </w:rPr>
              <w:t>If</w:t>
            </w:r>
            <w:r w:rsidRPr="006A6577">
              <w:rPr>
                <w:b/>
                <w:sz w:val="22"/>
                <w:szCs w:val="22"/>
                <w:lang w:val="en-GB"/>
              </w:rPr>
              <w:t xml:space="preserve"> (</w:t>
            </w:r>
            <w:r w:rsidRPr="006A6577">
              <w:rPr>
                <w:sz w:val="22"/>
                <w:szCs w:val="22"/>
                <w:lang w:val="en-GB"/>
              </w:rPr>
              <w:t>#D.22</w:t>
            </w:r>
            <w:r w:rsidR="00CA4D5E">
              <w:rPr>
                <w:sz w:val="22"/>
                <w:szCs w:val="22"/>
                <w:lang w:val="en-GB"/>
              </w:rPr>
              <w:t>.</w:t>
            </w:r>
            <w:r>
              <w:rPr>
                <w:sz w:val="22"/>
                <w:szCs w:val="22"/>
                <w:lang w:val="en-GB"/>
              </w:rPr>
              <w:t>=2</w:t>
            </w:r>
            <w:r w:rsidRPr="006A6577">
              <w:rPr>
                <w:sz w:val="22"/>
                <w:szCs w:val="22"/>
                <w:lang w:val="en-GB"/>
              </w:rPr>
              <w:t>)</w:t>
            </w:r>
          </w:p>
        </w:tc>
        <w:tc>
          <w:tcPr>
            <w:tcW w:w="3780" w:type="dxa"/>
          </w:tcPr>
          <w:p w14:paraId="67032561" w14:textId="77777777" w:rsidR="0008428A" w:rsidRPr="000E017B" w:rsidRDefault="0008428A" w:rsidP="002B43D8">
            <w:pPr>
              <w:spacing w:after="0"/>
              <w:rPr>
                <w:sz w:val="22"/>
                <w:szCs w:val="22"/>
                <w:lang w:val="en-GB"/>
              </w:rPr>
            </w:pPr>
            <w:r w:rsidRPr="000E017B">
              <w:rPr>
                <w:sz w:val="22"/>
                <w:szCs w:val="22"/>
                <w:lang w:val="en-GB"/>
              </w:rPr>
              <w:t>2. Yes, previously but not currently</w:t>
            </w:r>
          </w:p>
        </w:tc>
      </w:tr>
      <w:tr w:rsidR="0008428A" w:rsidRPr="000E017B" w14:paraId="73A7F0E9" w14:textId="77777777">
        <w:tc>
          <w:tcPr>
            <w:tcW w:w="5215" w:type="dxa"/>
          </w:tcPr>
          <w:p w14:paraId="55525FDB" w14:textId="77777777" w:rsidR="0008428A" w:rsidRDefault="0008428A">
            <w:r w:rsidRPr="006A6577">
              <w:rPr>
                <w:sz w:val="22"/>
                <w:szCs w:val="22"/>
                <w:lang w:val="en-GB"/>
              </w:rPr>
              <w:t>If</w:t>
            </w:r>
            <w:r w:rsidRPr="006A6577">
              <w:rPr>
                <w:b/>
                <w:sz w:val="22"/>
                <w:szCs w:val="22"/>
                <w:lang w:val="en-GB"/>
              </w:rPr>
              <w:t xml:space="preserve"> (</w:t>
            </w:r>
            <w:r w:rsidRPr="006A6577">
              <w:rPr>
                <w:sz w:val="22"/>
                <w:szCs w:val="22"/>
                <w:lang w:val="en-GB"/>
              </w:rPr>
              <w:t>#D.22</w:t>
            </w:r>
            <w:r w:rsidR="00CA4D5E">
              <w:rPr>
                <w:sz w:val="22"/>
                <w:szCs w:val="22"/>
                <w:lang w:val="en-GB"/>
              </w:rPr>
              <w:t>.</w:t>
            </w:r>
            <w:r>
              <w:rPr>
                <w:sz w:val="22"/>
                <w:szCs w:val="22"/>
                <w:lang w:val="en-GB"/>
              </w:rPr>
              <w:t>=3</w:t>
            </w:r>
            <w:r w:rsidRPr="006A6577">
              <w:rPr>
                <w:sz w:val="22"/>
                <w:szCs w:val="22"/>
                <w:lang w:val="en-GB"/>
              </w:rPr>
              <w:t>)</w:t>
            </w:r>
          </w:p>
        </w:tc>
        <w:tc>
          <w:tcPr>
            <w:tcW w:w="3780" w:type="dxa"/>
          </w:tcPr>
          <w:p w14:paraId="543440D4" w14:textId="77777777" w:rsidR="0008428A" w:rsidRPr="000E017B" w:rsidRDefault="0008428A" w:rsidP="002B43D8">
            <w:pPr>
              <w:spacing w:after="0"/>
              <w:rPr>
                <w:sz w:val="22"/>
                <w:szCs w:val="22"/>
                <w:lang w:val="en-GB"/>
              </w:rPr>
            </w:pPr>
            <w:r w:rsidRPr="000E017B">
              <w:rPr>
                <w:sz w:val="22"/>
                <w:szCs w:val="22"/>
                <w:lang w:val="en-GB"/>
              </w:rPr>
              <w:t xml:space="preserve">3. No, never </w:t>
            </w:r>
          </w:p>
        </w:tc>
      </w:tr>
      <w:tr w:rsidR="00703664" w:rsidRPr="000E017B" w14:paraId="4BEB0E9D" w14:textId="77777777">
        <w:tc>
          <w:tcPr>
            <w:tcW w:w="5215" w:type="dxa"/>
          </w:tcPr>
          <w:p w14:paraId="0CD20A11" w14:textId="77777777" w:rsidR="00703664" w:rsidRPr="000E017B" w:rsidRDefault="00703664" w:rsidP="002B43D8">
            <w:pPr>
              <w:spacing w:after="0"/>
              <w:rPr>
                <w:sz w:val="22"/>
                <w:szCs w:val="22"/>
                <w:lang w:val="en-GB"/>
              </w:rPr>
            </w:pPr>
          </w:p>
        </w:tc>
        <w:tc>
          <w:tcPr>
            <w:tcW w:w="3780" w:type="dxa"/>
          </w:tcPr>
          <w:p w14:paraId="70D8E58C" w14:textId="77777777" w:rsidR="00703664" w:rsidRPr="000E017B" w:rsidRDefault="00703664" w:rsidP="002B43D8">
            <w:pPr>
              <w:spacing w:after="0"/>
              <w:rPr>
                <w:sz w:val="22"/>
                <w:szCs w:val="22"/>
                <w:lang w:val="en-GB"/>
              </w:rPr>
            </w:pPr>
            <w:r w:rsidRPr="000E017B">
              <w:rPr>
                <w:sz w:val="22"/>
                <w:szCs w:val="22"/>
                <w:lang w:val="en-GB"/>
              </w:rPr>
              <w:t>7. Refused</w:t>
            </w:r>
          </w:p>
        </w:tc>
      </w:tr>
      <w:tr w:rsidR="00703664" w:rsidRPr="000E017B" w14:paraId="69C74C01" w14:textId="77777777">
        <w:tc>
          <w:tcPr>
            <w:tcW w:w="5215" w:type="dxa"/>
          </w:tcPr>
          <w:p w14:paraId="139C8676" w14:textId="77777777" w:rsidR="00703664" w:rsidRPr="000E017B" w:rsidRDefault="0008428A" w:rsidP="002B43D8">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D.22</w:t>
            </w:r>
            <w:r w:rsidR="00CA4D5E">
              <w:rPr>
                <w:sz w:val="22"/>
                <w:szCs w:val="22"/>
                <w:lang w:val="en-GB"/>
              </w:rPr>
              <w:t>.</w:t>
            </w:r>
            <w:r>
              <w:rPr>
                <w:sz w:val="22"/>
                <w:szCs w:val="22"/>
                <w:lang w:val="en-GB"/>
              </w:rPr>
              <w:t>=99</w:t>
            </w:r>
            <w:r w:rsidRPr="00732D0B">
              <w:rPr>
                <w:sz w:val="22"/>
                <w:szCs w:val="22"/>
                <w:lang w:val="en-GB"/>
              </w:rPr>
              <w:t>)</w:t>
            </w:r>
          </w:p>
        </w:tc>
        <w:tc>
          <w:tcPr>
            <w:tcW w:w="3780" w:type="dxa"/>
          </w:tcPr>
          <w:p w14:paraId="76DF2625" w14:textId="77777777" w:rsidR="00703664" w:rsidRPr="000E017B" w:rsidRDefault="00703664" w:rsidP="002B43D8">
            <w:pPr>
              <w:spacing w:after="0"/>
              <w:rPr>
                <w:sz w:val="22"/>
                <w:szCs w:val="22"/>
                <w:lang w:val="en-GB"/>
              </w:rPr>
            </w:pPr>
            <w:r w:rsidRPr="000E017B">
              <w:rPr>
                <w:sz w:val="22"/>
                <w:szCs w:val="22"/>
                <w:lang w:val="en-GB"/>
              </w:rPr>
              <w:t>9. No answer</w:t>
            </w:r>
          </w:p>
        </w:tc>
      </w:tr>
    </w:tbl>
    <w:p w14:paraId="1DBBB83A" w14:textId="77777777" w:rsidR="00703664" w:rsidRPr="000E017B" w:rsidRDefault="00703664" w:rsidP="00703664">
      <w:pPr>
        <w:pStyle w:val="Heading2"/>
        <w:rPr>
          <w:lang w:val="en-GB"/>
        </w:rPr>
      </w:pPr>
    </w:p>
    <w:p w14:paraId="45975832" w14:textId="77777777" w:rsidR="00703664" w:rsidRPr="000E017B" w:rsidRDefault="00703664" w:rsidP="00703664">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03664" w:rsidRPr="000E017B" w14:paraId="7D391472" w14:textId="77777777">
        <w:tc>
          <w:tcPr>
            <w:tcW w:w="8995" w:type="dxa"/>
          </w:tcPr>
          <w:p w14:paraId="5A1F48CF" w14:textId="77777777" w:rsidR="0008428A" w:rsidRPr="000E017B" w:rsidRDefault="0008428A" w:rsidP="0008428A">
            <w:pPr>
              <w:spacing w:after="0"/>
              <w:rPr>
                <w:b/>
                <w:lang w:val="en-GB"/>
              </w:rPr>
            </w:pPr>
          </w:p>
        </w:tc>
      </w:tr>
    </w:tbl>
    <w:p w14:paraId="11D26529" w14:textId="77777777" w:rsidR="00703664" w:rsidRPr="000E017B" w:rsidRDefault="00703664" w:rsidP="002B56D3">
      <w:pPr>
        <w:keepNext/>
        <w:jc w:val="center"/>
        <w:rPr>
          <w:rFonts w:ascii="Arial" w:hAnsi="Arial"/>
          <w:b/>
          <w:sz w:val="22"/>
          <w:lang w:val="en-GB"/>
        </w:rPr>
      </w:pPr>
    </w:p>
    <w:p w14:paraId="4F7F803A" w14:textId="77777777" w:rsidR="00703664" w:rsidRPr="000E017B" w:rsidRDefault="00703664" w:rsidP="00703664">
      <w:pPr>
        <w:jc w:val="center"/>
        <w:rPr>
          <w:rFonts w:ascii="Arial" w:hAnsi="Arial"/>
          <w:sz w:val="22"/>
          <w:lang w:val="en-GB"/>
        </w:rPr>
      </w:pPr>
      <w:r w:rsidRPr="000E017B">
        <w:rPr>
          <w:rFonts w:ascii="Arial" w:hAnsi="Arial"/>
          <w:b/>
          <w:sz w:val="22"/>
          <w:lang w:val="en-GB"/>
        </w:rPr>
        <w:br w:type="page"/>
      </w:r>
      <w:r w:rsidR="007B2D0A">
        <w:rPr>
          <w:rFonts w:ascii="Arial" w:hAnsi="Arial"/>
          <w:b/>
          <w:sz w:val="22"/>
          <w:lang w:val="en-GB"/>
        </w:rPr>
        <w:lastRenderedPageBreak/>
        <w:t>TR</w:t>
      </w:r>
      <w:r w:rsidRPr="000E017B">
        <w:rPr>
          <w:rFonts w:ascii="Arial" w:hAnsi="Arial"/>
          <w:b/>
          <w:sz w:val="22"/>
          <w:lang w:val="en-GB"/>
        </w:rPr>
        <w:t>_RELIG</w:t>
      </w:r>
      <w:r w:rsidRPr="000E017B">
        <w:rPr>
          <w:rFonts w:ascii="Arial" w:hAnsi="Arial" w:cs="Arial"/>
          <w:b/>
          <w:sz w:val="22"/>
          <w:lang w:val="en-GB"/>
        </w:rPr>
        <w:t xml:space="preserve"> – </w:t>
      </w:r>
      <w:r w:rsidRPr="000E017B">
        <w:rPr>
          <w:rFonts w:ascii="Arial" w:hAnsi="Arial"/>
          <w:sz w:val="22"/>
          <w:lang w:val="en-GB"/>
        </w:rPr>
        <w:t>Country-specific religious affiliation</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03664" w:rsidRPr="001637AA" w14:paraId="72720B3C" w14:textId="77777777" w:rsidTr="009F6922">
        <w:tc>
          <w:tcPr>
            <w:tcW w:w="1384" w:type="dxa"/>
            <w:tcMar>
              <w:top w:w="57" w:type="dxa"/>
              <w:bottom w:w="57" w:type="dxa"/>
            </w:tcMar>
            <w:vAlign w:val="center"/>
          </w:tcPr>
          <w:p w14:paraId="696722F6" w14:textId="77777777" w:rsidR="00703664" w:rsidRPr="001637AA" w:rsidRDefault="00703664" w:rsidP="002B43D8">
            <w:pPr>
              <w:jc w:val="left"/>
              <w:rPr>
                <w:i/>
                <w:sz w:val="22"/>
                <w:szCs w:val="22"/>
                <w:lang w:val="en-GB"/>
              </w:rPr>
            </w:pPr>
          </w:p>
        </w:tc>
        <w:tc>
          <w:tcPr>
            <w:tcW w:w="3780" w:type="dxa"/>
            <w:tcMar>
              <w:top w:w="57" w:type="dxa"/>
              <w:bottom w:w="57" w:type="dxa"/>
            </w:tcMar>
            <w:vAlign w:val="center"/>
          </w:tcPr>
          <w:p w14:paraId="34B514CE" w14:textId="77777777" w:rsidR="00703664" w:rsidRPr="001637AA" w:rsidRDefault="00703664"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21EBE9B8" w14:textId="77777777" w:rsidR="00703664" w:rsidRPr="001637AA" w:rsidRDefault="00703664" w:rsidP="002B43D8">
            <w:pPr>
              <w:jc w:val="center"/>
              <w:rPr>
                <w:b/>
                <w:sz w:val="22"/>
                <w:szCs w:val="22"/>
                <w:lang w:val="en-GB"/>
              </w:rPr>
            </w:pPr>
            <w:r w:rsidRPr="001637AA">
              <w:rPr>
                <w:b/>
                <w:sz w:val="22"/>
                <w:szCs w:val="22"/>
                <w:lang w:val="en-GB"/>
              </w:rPr>
              <w:t>English Translation</w:t>
            </w:r>
          </w:p>
        </w:tc>
      </w:tr>
      <w:tr w:rsidR="00703664" w:rsidRPr="001637AA" w14:paraId="2FE9CDFD" w14:textId="77777777" w:rsidTr="009F6922">
        <w:tc>
          <w:tcPr>
            <w:tcW w:w="1384" w:type="dxa"/>
          </w:tcPr>
          <w:p w14:paraId="1C26035F" w14:textId="77777777" w:rsidR="00703664" w:rsidRPr="001637AA" w:rsidRDefault="00703664" w:rsidP="002B43D8">
            <w:pPr>
              <w:spacing w:after="0"/>
              <w:jc w:val="left"/>
              <w:rPr>
                <w:sz w:val="22"/>
                <w:szCs w:val="22"/>
                <w:lang w:val="en-GB"/>
              </w:rPr>
            </w:pPr>
            <w:r w:rsidRPr="001637AA">
              <w:rPr>
                <w:i/>
                <w:sz w:val="22"/>
                <w:szCs w:val="22"/>
                <w:lang w:val="en-GB"/>
              </w:rPr>
              <w:t>Question no. and text</w:t>
            </w:r>
          </w:p>
        </w:tc>
        <w:tc>
          <w:tcPr>
            <w:tcW w:w="3780" w:type="dxa"/>
          </w:tcPr>
          <w:p w14:paraId="795C0FAD" w14:textId="126775B5" w:rsidR="00703664" w:rsidRPr="001637AA" w:rsidRDefault="009F6922" w:rsidP="002B43D8">
            <w:pPr>
              <w:spacing w:after="0"/>
              <w:jc w:val="left"/>
              <w:rPr>
                <w:sz w:val="22"/>
                <w:szCs w:val="22"/>
                <w:lang w:val="en-GB"/>
              </w:rPr>
            </w:pPr>
            <w:r>
              <w:rPr>
                <w:sz w:val="22"/>
                <w:szCs w:val="22"/>
                <w:lang w:val="en-GB"/>
              </w:rPr>
              <w:t xml:space="preserve">C.19 </w:t>
            </w:r>
            <w:proofErr w:type="spellStart"/>
            <w:r w:rsidR="007417EB">
              <w:rPr>
                <w:sz w:val="22"/>
                <w:szCs w:val="22"/>
                <w:lang w:val="en-GB"/>
              </w:rPr>
              <w:t>Eğer</w:t>
            </w:r>
            <w:proofErr w:type="spellEnd"/>
            <w:r w:rsidR="007417EB">
              <w:rPr>
                <w:sz w:val="22"/>
                <w:szCs w:val="22"/>
                <w:lang w:val="en-GB"/>
              </w:rPr>
              <w:t xml:space="preserve"> </w:t>
            </w:r>
            <w:proofErr w:type="spellStart"/>
            <w:r w:rsidR="007417EB">
              <w:rPr>
                <w:sz w:val="22"/>
                <w:szCs w:val="22"/>
                <w:lang w:val="en-GB"/>
              </w:rPr>
              <w:t>herhangi</w:t>
            </w:r>
            <w:proofErr w:type="spellEnd"/>
            <w:r w:rsidR="007417EB">
              <w:rPr>
                <w:sz w:val="22"/>
                <w:szCs w:val="22"/>
                <w:lang w:val="en-GB"/>
              </w:rPr>
              <w:t xml:space="preserve"> </w:t>
            </w:r>
            <w:proofErr w:type="spellStart"/>
            <w:r w:rsidR="007417EB">
              <w:rPr>
                <w:sz w:val="22"/>
                <w:szCs w:val="22"/>
                <w:lang w:val="en-GB"/>
              </w:rPr>
              <w:t>bir</w:t>
            </w:r>
            <w:proofErr w:type="spellEnd"/>
            <w:r w:rsidR="007417EB">
              <w:rPr>
                <w:sz w:val="22"/>
                <w:szCs w:val="22"/>
                <w:lang w:val="en-GB"/>
              </w:rPr>
              <w:t xml:space="preserve"> dine </w:t>
            </w:r>
            <w:proofErr w:type="spellStart"/>
            <w:r w:rsidR="007417EB">
              <w:rPr>
                <w:sz w:val="22"/>
                <w:szCs w:val="22"/>
                <w:lang w:val="en-GB"/>
              </w:rPr>
              <w:t>ve</w:t>
            </w:r>
            <w:proofErr w:type="spellEnd"/>
            <w:r w:rsidR="007417EB">
              <w:rPr>
                <w:sz w:val="22"/>
                <w:szCs w:val="22"/>
                <w:lang w:val="en-GB"/>
              </w:rPr>
              <w:t xml:space="preserve"> </w:t>
            </w:r>
            <w:proofErr w:type="spellStart"/>
            <w:r w:rsidR="007417EB">
              <w:rPr>
                <w:sz w:val="22"/>
                <w:szCs w:val="22"/>
                <w:lang w:val="en-GB"/>
              </w:rPr>
              <w:t>mezhebe</w:t>
            </w:r>
            <w:proofErr w:type="spellEnd"/>
            <w:r w:rsidR="007417EB">
              <w:rPr>
                <w:sz w:val="22"/>
                <w:szCs w:val="22"/>
                <w:lang w:val="en-GB"/>
              </w:rPr>
              <w:t xml:space="preserve"> </w:t>
            </w:r>
            <w:proofErr w:type="spellStart"/>
            <w:r w:rsidR="007417EB">
              <w:rPr>
                <w:sz w:val="22"/>
                <w:szCs w:val="22"/>
                <w:lang w:val="en-GB"/>
              </w:rPr>
              <w:t>mensup</w:t>
            </w:r>
            <w:proofErr w:type="spellEnd"/>
            <w:r w:rsidR="007417EB">
              <w:rPr>
                <w:sz w:val="22"/>
                <w:szCs w:val="22"/>
                <w:lang w:val="en-GB"/>
              </w:rPr>
              <w:t xml:space="preserve"> </w:t>
            </w:r>
            <w:proofErr w:type="spellStart"/>
            <w:r w:rsidR="007417EB">
              <w:rPr>
                <w:sz w:val="22"/>
                <w:szCs w:val="22"/>
                <w:lang w:val="en-GB"/>
              </w:rPr>
              <w:t>olacak</w:t>
            </w:r>
            <w:proofErr w:type="spellEnd"/>
            <w:r w:rsidR="007417EB">
              <w:rPr>
                <w:sz w:val="22"/>
                <w:szCs w:val="22"/>
                <w:lang w:val="en-GB"/>
              </w:rPr>
              <w:t xml:space="preserve"> </w:t>
            </w:r>
            <w:proofErr w:type="spellStart"/>
            <w:r w:rsidR="007417EB">
              <w:rPr>
                <w:sz w:val="22"/>
                <w:szCs w:val="22"/>
                <w:lang w:val="en-GB"/>
              </w:rPr>
              <w:t>biçimde</w:t>
            </w:r>
            <w:proofErr w:type="spellEnd"/>
            <w:r w:rsidR="007417EB">
              <w:rPr>
                <w:sz w:val="22"/>
                <w:szCs w:val="22"/>
                <w:lang w:val="en-GB"/>
              </w:rPr>
              <w:t xml:space="preserve"> </w:t>
            </w:r>
            <w:proofErr w:type="spellStart"/>
            <w:r w:rsidR="007417EB">
              <w:rPr>
                <w:sz w:val="22"/>
                <w:szCs w:val="22"/>
                <w:lang w:val="en-GB"/>
              </w:rPr>
              <w:t>yetiştirildiyseniz</w:t>
            </w:r>
            <w:proofErr w:type="spellEnd"/>
            <w:r w:rsidR="007417EB">
              <w:rPr>
                <w:sz w:val="22"/>
                <w:szCs w:val="22"/>
                <w:lang w:val="en-GB"/>
              </w:rPr>
              <w:t xml:space="preserve"> </w:t>
            </w:r>
            <w:proofErr w:type="spellStart"/>
            <w:r w:rsidR="007417EB">
              <w:rPr>
                <w:sz w:val="22"/>
                <w:szCs w:val="22"/>
                <w:lang w:val="en-GB"/>
              </w:rPr>
              <w:t>bu</w:t>
            </w:r>
            <w:proofErr w:type="spellEnd"/>
            <w:r w:rsidR="007417EB">
              <w:rPr>
                <w:sz w:val="22"/>
                <w:szCs w:val="22"/>
                <w:lang w:val="en-GB"/>
              </w:rPr>
              <w:t xml:space="preserve"> din </w:t>
            </w:r>
            <w:proofErr w:type="spellStart"/>
            <w:r w:rsidR="007417EB">
              <w:rPr>
                <w:sz w:val="22"/>
                <w:szCs w:val="22"/>
                <w:lang w:val="en-GB"/>
              </w:rPr>
              <w:t>ve</w:t>
            </w:r>
            <w:proofErr w:type="spellEnd"/>
            <w:r w:rsidR="007417EB">
              <w:rPr>
                <w:sz w:val="22"/>
                <w:szCs w:val="22"/>
                <w:lang w:val="en-GB"/>
              </w:rPr>
              <w:t xml:space="preserve"> </w:t>
            </w:r>
            <w:proofErr w:type="spellStart"/>
            <w:r w:rsidR="007417EB">
              <w:rPr>
                <w:sz w:val="22"/>
                <w:szCs w:val="22"/>
                <w:lang w:val="en-GB"/>
              </w:rPr>
              <w:t>mezhep</w:t>
            </w:r>
            <w:proofErr w:type="spellEnd"/>
            <w:r w:rsidR="007417EB">
              <w:rPr>
                <w:sz w:val="22"/>
                <w:szCs w:val="22"/>
                <w:lang w:val="en-GB"/>
              </w:rPr>
              <w:t xml:space="preserve"> </w:t>
            </w:r>
            <w:proofErr w:type="spellStart"/>
            <w:r w:rsidR="007417EB">
              <w:rPr>
                <w:sz w:val="22"/>
                <w:szCs w:val="22"/>
                <w:lang w:val="en-GB"/>
              </w:rPr>
              <w:t>neydi</w:t>
            </w:r>
            <w:proofErr w:type="spellEnd"/>
            <w:r w:rsidR="007417EB">
              <w:rPr>
                <w:sz w:val="22"/>
                <w:szCs w:val="22"/>
                <w:lang w:val="en-GB"/>
              </w:rPr>
              <w:t>?</w:t>
            </w:r>
          </w:p>
        </w:tc>
        <w:tc>
          <w:tcPr>
            <w:tcW w:w="3780" w:type="dxa"/>
          </w:tcPr>
          <w:p w14:paraId="5BD25A94" w14:textId="06231316" w:rsidR="00703664" w:rsidRPr="001637AA" w:rsidRDefault="007417EB" w:rsidP="002B43D8">
            <w:pPr>
              <w:spacing w:after="0"/>
              <w:jc w:val="left"/>
              <w:rPr>
                <w:sz w:val="22"/>
                <w:szCs w:val="22"/>
                <w:lang w:val="en-GB"/>
              </w:rPr>
            </w:pPr>
            <w:r>
              <w:rPr>
                <w:rFonts w:ascii="CourierNew" w:hAnsi="CourierNew" w:cs="CourierNew"/>
                <w:sz w:val="23"/>
                <w:szCs w:val="23"/>
                <w:lang w:val="en-US" w:eastAsia="en-US"/>
              </w:rPr>
              <w:t>What religion, if any, were you raised in?</w:t>
            </w:r>
          </w:p>
        </w:tc>
      </w:tr>
      <w:tr w:rsidR="00BD2262" w:rsidRPr="001637AA" w14:paraId="4C0BB40D" w14:textId="77777777" w:rsidTr="009F6922">
        <w:trPr>
          <w:cantSplit/>
        </w:trPr>
        <w:tc>
          <w:tcPr>
            <w:tcW w:w="1384" w:type="dxa"/>
            <w:vMerge w:val="restart"/>
          </w:tcPr>
          <w:p w14:paraId="37901DCE" w14:textId="77777777" w:rsidR="00BD2262" w:rsidRPr="001637AA" w:rsidRDefault="00BD2262" w:rsidP="002B43D8">
            <w:pPr>
              <w:spacing w:after="0"/>
              <w:jc w:val="left"/>
              <w:rPr>
                <w:sz w:val="22"/>
                <w:szCs w:val="22"/>
                <w:lang w:val="en-GB"/>
              </w:rPr>
            </w:pPr>
            <w:r w:rsidRPr="001637AA">
              <w:rPr>
                <w:i/>
                <w:sz w:val="22"/>
                <w:szCs w:val="22"/>
                <w:lang w:val="en-GB"/>
              </w:rPr>
              <w:t>Codes/ Categories</w:t>
            </w:r>
          </w:p>
        </w:tc>
        <w:tc>
          <w:tcPr>
            <w:tcW w:w="3780" w:type="dxa"/>
          </w:tcPr>
          <w:p w14:paraId="1E952AC8" w14:textId="677C008E" w:rsidR="00BD2262" w:rsidRPr="007417EB" w:rsidRDefault="007417EB" w:rsidP="007417EB">
            <w:pPr>
              <w:pStyle w:val="ListParagraph"/>
              <w:numPr>
                <w:ilvl w:val="0"/>
                <w:numId w:val="41"/>
              </w:numPr>
              <w:spacing w:after="0"/>
              <w:rPr>
                <w:sz w:val="22"/>
                <w:szCs w:val="22"/>
                <w:lang w:val="en-GB"/>
              </w:rPr>
            </w:pPr>
            <w:proofErr w:type="spellStart"/>
            <w:r>
              <w:rPr>
                <w:sz w:val="22"/>
                <w:szCs w:val="22"/>
                <w:lang w:val="en-GB"/>
              </w:rPr>
              <w:t>Müslman</w:t>
            </w:r>
            <w:proofErr w:type="spellEnd"/>
          </w:p>
        </w:tc>
        <w:tc>
          <w:tcPr>
            <w:tcW w:w="3780" w:type="dxa"/>
          </w:tcPr>
          <w:p w14:paraId="5B97079B" w14:textId="5E4B1B27" w:rsidR="00BD2262" w:rsidRPr="007417EB" w:rsidRDefault="007417EB" w:rsidP="007417EB">
            <w:pPr>
              <w:pStyle w:val="ListParagraph"/>
              <w:numPr>
                <w:ilvl w:val="0"/>
                <w:numId w:val="41"/>
              </w:numPr>
              <w:spacing w:after="0"/>
              <w:rPr>
                <w:sz w:val="22"/>
                <w:szCs w:val="22"/>
                <w:lang w:val="en-GB"/>
              </w:rPr>
            </w:pPr>
            <w:r>
              <w:rPr>
                <w:sz w:val="22"/>
                <w:szCs w:val="22"/>
                <w:lang w:val="en-GB"/>
              </w:rPr>
              <w:t>Muslim</w:t>
            </w:r>
          </w:p>
        </w:tc>
      </w:tr>
      <w:tr w:rsidR="00BD2262" w:rsidRPr="001637AA" w14:paraId="23E43EAC" w14:textId="77777777" w:rsidTr="009F6922">
        <w:trPr>
          <w:cantSplit/>
        </w:trPr>
        <w:tc>
          <w:tcPr>
            <w:tcW w:w="1384" w:type="dxa"/>
            <w:vMerge/>
          </w:tcPr>
          <w:p w14:paraId="78074264" w14:textId="77777777" w:rsidR="00BD2262" w:rsidRPr="001637AA" w:rsidRDefault="00BD2262" w:rsidP="002B43D8">
            <w:pPr>
              <w:spacing w:after="0"/>
              <w:jc w:val="left"/>
              <w:rPr>
                <w:sz w:val="22"/>
                <w:szCs w:val="22"/>
                <w:lang w:val="en-GB"/>
              </w:rPr>
            </w:pPr>
          </w:p>
        </w:tc>
        <w:tc>
          <w:tcPr>
            <w:tcW w:w="3780" w:type="dxa"/>
          </w:tcPr>
          <w:p w14:paraId="498AF734" w14:textId="5C657965" w:rsidR="00BD2262" w:rsidRPr="007417EB" w:rsidRDefault="007417EB" w:rsidP="007417EB">
            <w:pPr>
              <w:spacing w:after="0"/>
              <w:ind w:left="360"/>
              <w:rPr>
                <w:sz w:val="22"/>
                <w:szCs w:val="22"/>
                <w:lang w:val="en-GB"/>
              </w:rPr>
            </w:pPr>
            <w:r>
              <w:rPr>
                <w:sz w:val="22"/>
                <w:szCs w:val="22"/>
                <w:lang w:val="en-GB"/>
              </w:rPr>
              <w:t>2.</w:t>
            </w:r>
            <w:r w:rsidRPr="007417EB">
              <w:rPr>
                <w:sz w:val="22"/>
                <w:szCs w:val="22"/>
                <w:lang w:val="en-GB"/>
              </w:rPr>
              <w:t>Hristiyan</w:t>
            </w:r>
          </w:p>
        </w:tc>
        <w:tc>
          <w:tcPr>
            <w:tcW w:w="3780" w:type="dxa"/>
          </w:tcPr>
          <w:p w14:paraId="733A6FE9" w14:textId="148A17B6" w:rsidR="00BD2262" w:rsidRPr="007417EB" w:rsidRDefault="007417EB" w:rsidP="007417EB">
            <w:pPr>
              <w:pStyle w:val="ListParagraph"/>
              <w:numPr>
                <w:ilvl w:val="0"/>
                <w:numId w:val="41"/>
              </w:numPr>
              <w:spacing w:after="0"/>
              <w:rPr>
                <w:sz w:val="22"/>
                <w:szCs w:val="22"/>
                <w:lang w:val="en-GB"/>
              </w:rPr>
            </w:pPr>
            <w:r>
              <w:rPr>
                <w:sz w:val="22"/>
                <w:szCs w:val="22"/>
                <w:lang w:val="en-GB"/>
              </w:rPr>
              <w:t>Christian</w:t>
            </w:r>
          </w:p>
        </w:tc>
      </w:tr>
      <w:tr w:rsidR="00BD2262" w:rsidRPr="001637AA" w14:paraId="11AEFD53" w14:textId="77777777" w:rsidTr="009F6922">
        <w:trPr>
          <w:cantSplit/>
        </w:trPr>
        <w:tc>
          <w:tcPr>
            <w:tcW w:w="1384" w:type="dxa"/>
            <w:vMerge/>
          </w:tcPr>
          <w:p w14:paraId="06451E3C" w14:textId="77777777" w:rsidR="00BD2262" w:rsidRPr="001637AA" w:rsidRDefault="00BD2262" w:rsidP="002B43D8">
            <w:pPr>
              <w:spacing w:after="0"/>
              <w:jc w:val="left"/>
              <w:rPr>
                <w:sz w:val="22"/>
                <w:szCs w:val="22"/>
                <w:lang w:val="en-GB"/>
              </w:rPr>
            </w:pPr>
          </w:p>
        </w:tc>
        <w:tc>
          <w:tcPr>
            <w:tcW w:w="3780" w:type="dxa"/>
          </w:tcPr>
          <w:p w14:paraId="24A59DCB" w14:textId="47BE72B6" w:rsidR="00BD2262" w:rsidRPr="001637AA" w:rsidRDefault="007417EB" w:rsidP="002B43D8">
            <w:pPr>
              <w:spacing w:after="0"/>
              <w:rPr>
                <w:sz w:val="22"/>
                <w:szCs w:val="22"/>
                <w:lang w:val="en-GB"/>
              </w:rPr>
            </w:pPr>
            <w:r>
              <w:rPr>
                <w:sz w:val="22"/>
                <w:szCs w:val="22"/>
                <w:lang w:val="en-GB"/>
              </w:rPr>
              <w:t>3.Musevi</w:t>
            </w:r>
          </w:p>
        </w:tc>
        <w:tc>
          <w:tcPr>
            <w:tcW w:w="3780" w:type="dxa"/>
          </w:tcPr>
          <w:p w14:paraId="00A33EDB" w14:textId="4E101810" w:rsidR="00BD2262" w:rsidRPr="007417EB" w:rsidRDefault="007417EB" w:rsidP="007417EB">
            <w:pPr>
              <w:pStyle w:val="ListParagraph"/>
              <w:numPr>
                <w:ilvl w:val="0"/>
                <w:numId w:val="41"/>
              </w:numPr>
              <w:spacing w:after="0"/>
              <w:rPr>
                <w:sz w:val="22"/>
                <w:szCs w:val="22"/>
                <w:lang w:val="en-GB"/>
              </w:rPr>
            </w:pPr>
            <w:r>
              <w:rPr>
                <w:sz w:val="22"/>
                <w:szCs w:val="22"/>
                <w:lang w:val="en-GB"/>
              </w:rPr>
              <w:t>Jewish</w:t>
            </w:r>
          </w:p>
        </w:tc>
      </w:tr>
      <w:tr w:rsidR="00BD2262" w:rsidRPr="001637AA" w14:paraId="1D8B853D" w14:textId="77777777" w:rsidTr="009F6922">
        <w:trPr>
          <w:cantSplit/>
        </w:trPr>
        <w:tc>
          <w:tcPr>
            <w:tcW w:w="1384" w:type="dxa"/>
            <w:vMerge/>
          </w:tcPr>
          <w:p w14:paraId="0139219D" w14:textId="77777777" w:rsidR="00BD2262" w:rsidRPr="001637AA" w:rsidRDefault="00BD2262" w:rsidP="002B43D8">
            <w:pPr>
              <w:spacing w:after="0"/>
              <w:jc w:val="left"/>
              <w:rPr>
                <w:sz w:val="22"/>
                <w:szCs w:val="22"/>
                <w:lang w:val="en-GB"/>
              </w:rPr>
            </w:pPr>
          </w:p>
        </w:tc>
        <w:tc>
          <w:tcPr>
            <w:tcW w:w="3780" w:type="dxa"/>
          </w:tcPr>
          <w:p w14:paraId="07CB3574" w14:textId="065E6BB2" w:rsidR="00BD2262" w:rsidRPr="001637AA" w:rsidRDefault="007417EB" w:rsidP="002B43D8">
            <w:pPr>
              <w:spacing w:after="0"/>
              <w:rPr>
                <w:sz w:val="22"/>
                <w:szCs w:val="22"/>
                <w:lang w:val="en-GB"/>
              </w:rPr>
            </w:pPr>
            <w:r>
              <w:rPr>
                <w:sz w:val="22"/>
                <w:szCs w:val="22"/>
                <w:lang w:val="en-GB"/>
              </w:rPr>
              <w:t>90.Diğer</w:t>
            </w:r>
          </w:p>
        </w:tc>
        <w:tc>
          <w:tcPr>
            <w:tcW w:w="3780" w:type="dxa"/>
          </w:tcPr>
          <w:p w14:paraId="19CE61D2" w14:textId="7B4E1530" w:rsidR="00BD2262" w:rsidRPr="001637AA" w:rsidRDefault="007417EB" w:rsidP="002B43D8">
            <w:pPr>
              <w:spacing w:after="0"/>
              <w:rPr>
                <w:sz w:val="22"/>
                <w:szCs w:val="22"/>
                <w:lang w:val="en-GB"/>
              </w:rPr>
            </w:pPr>
            <w:r>
              <w:rPr>
                <w:sz w:val="22"/>
                <w:szCs w:val="22"/>
                <w:lang w:val="en-GB"/>
              </w:rPr>
              <w:t>90. Other</w:t>
            </w:r>
          </w:p>
        </w:tc>
      </w:tr>
      <w:tr w:rsidR="00BD2262" w:rsidRPr="001637AA" w14:paraId="078B62F0" w14:textId="77777777" w:rsidTr="009F6922">
        <w:trPr>
          <w:cantSplit/>
        </w:trPr>
        <w:tc>
          <w:tcPr>
            <w:tcW w:w="1384" w:type="dxa"/>
            <w:vMerge/>
          </w:tcPr>
          <w:p w14:paraId="0C8347BC" w14:textId="77777777" w:rsidR="00BD2262" w:rsidRPr="001637AA" w:rsidRDefault="00BD2262" w:rsidP="002B43D8">
            <w:pPr>
              <w:spacing w:after="0"/>
              <w:jc w:val="left"/>
              <w:rPr>
                <w:sz w:val="22"/>
                <w:szCs w:val="22"/>
                <w:lang w:val="en-GB"/>
              </w:rPr>
            </w:pPr>
          </w:p>
        </w:tc>
        <w:tc>
          <w:tcPr>
            <w:tcW w:w="3780" w:type="dxa"/>
          </w:tcPr>
          <w:p w14:paraId="2363B138" w14:textId="0810651A" w:rsidR="00BD2262" w:rsidRPr="001637AA" w:rsidRDefault="007417EB" w:rsidP="002B43D8">
            <w:pPr>
              <w:spacing w:after="0"/>
              <w:rPr>
                <w:sz w:val="22"/>
                <w:szCs w:val="22"/>
                <w:lang w:val="en-GB"/>
              </w:rPr>
            </w:pPr>
            <w:r>
              <w:rPr>
                <w:sz w:val="22"/>
                <w:szCs w:val="22"/>
                <w:lang w:val="en-GB"/>
              </w:rPr>
              <w:t xml:space="preserve">96.Dine </w:t>
            </w:r>
            <w:proofErr w:type="spellStart"/>
            <w:r>
              <w:rPr>
                <w:sz w:val="22"/>
                <w:szCs w:val="22"/>
                <w:lang w:val="en-GB"/>
              </w:rPr>
              <w:t>bağlı</w:t>
            </w:r>
            <w:proofErr w:type="spellEnd"/>
            <w:r>
              <w:rPr>
                <w:sz w:val="22"/>
                <w:szCs w:val="22"/>
                <w:lang w:val="en-GB"/>
              </w:rPr>
              <w:t xml:space="preserve"> </w:t>
            </w:r>
            <w:proofErr w:type="spellStart"/>
            <w:r>
              <w:rPr>
                <w:sz w:val="22"/>
                <w:szCs w:val="22"/>
                <w:lang w:val="en-GB"/>
              </w:rPr>
              <w:t>değil</w:t>
            </w:r>
            <w:proofErr w:type="spellEnd"/>
          </w:p>
        </w:tc>
        <w:tc>
          <w:tcPr>
            <w:tcW w:w="3780" w:type="dxa"/>
          </w:tcPr>
          <w:p w14:paraId="4292747B" w14:textId="1193AC40" w:rsidR="00BD2262" w:rsidRPr="001637AA" w:rsidRDefault="007417EB" w:rsidP="002B43D8">
            <w:pPr>
              <w:spacing w:after="0"/>
              <w:rPr>
                <w:sz w:val="22"/>
                <w:szCs w:val="22"/>
                <w:lang w:val="en-GB"/>
              </w:rPr>
            </w:pPr>
            <w:r>
              <w:rPr>
                <w:sz w:val="22"/>
                <w:szCs w:val="22"/>
                <w:lang w:val="en-GB"/>
              </w:rPr>
              <w:t>96. No religion</w:t>
            </w:r>
          </w:p>
        </w:tc>
      </w:tr>
      <w:tr w:rsidR="009F6922" w:rsidRPr="001637AA" w14:paraId="752622DD" w14:textId="77777777" w:rsidTr="009F6922">
        <w:trPr>
          <w:cantSplit/>
        </w:trPr>
        <w:tc>
          <w:tcPr>
            <w:tcW w:w="1384" w:type="dxa"/>
            <w:vMerge/>
          </w:tcPr>
          <w:p w14:paraId="095F32E9" w14:textId="77777777" w:rsidR="009F6922" w:rsidRPr="001637AA" w:rsidRDefault="009F6922" w:rsidP="009F6922">
            <w:pPr>
              <w:spacing w:after="0"/>
              <w:jc w:val="left"/>
              <w:rPr>
                <w:sz w:val="22"/>
                <w:szCs w:val="22"/>
                <w:lang w:val="en-GB"/>
              </w:rPr>
            </w:pPr>
          </w:p>
        </w:tc>
        <w:tc>
          <w:tcPr>
            <w:tcW w:w="3780" w:type="dxa"/>
          </w:tcPr>
          <w:p w14:paraId="2430BE15" w14:textId="6685DBEA" w:rsidR="009F6922" w:rsidRPr="001637AA" w:rsidRDefault="009F6922" w:rsidP="009F6922">
            <w:pPr>
              <w:widowControl w:val="0"/>
              <w:autoSpaceDE w:val="0"/>
              <w:autoSpaceDN w:val="0"/>
              <w:adjustRightInd w:val="0"/>
              <w:spacing w:after="0" w:line="192" w:lineRule="exact"/>
              <w:ind w:left="20"/>
              <w:rPr>
                <w:sz w:val="22"/>
                <w:szCs w:val="22"/>
              </w:rPr>
            </w:pPr>
            <w:r>
              <w:rPr>
                <w:sz w:val="22"/>
                <w:szCs w:val="22"/>
                <w:lang w:val="en-GB"/>
              </w:rPr>
              <w:t>99.</w:t>
            </w:r>
            <w:r>
              <w:rPr>
                <w:sz w:val="22"/>
                <w:szCs w:val="22"/>
                <w:lang w:val="en-GB"/>
              </w:rPr>
              <w:t>Cevap yok</w:t>
            </w:r>
          </w:p>
        </w:tc>
        <w:tc>
          <w:tcPr>
            <w:tcW w:w="3780" w:type="dxa"/>
          </w:tcPr>
          <w:p w14:paraId="7CF8F043" w14:textId="1ED56C67" w:rsidR="009F6922" w:rsidRPr="001637AA" w:rsidRDefault="009F6922" w:rsidP="009F6922">
            <w:pPr>
              <w:spacing w:after="0"/>
              <w:rPr>
                <w:sz w:val="22"/>
                <w:szCs w:val="22"/>
                <w:lang w:val="en-GB"/>
              </w:rPr>
            </w:pPr>
            <w:r>
              <w:rPr>
                <w:sz w:val="22"/>
                <w:szCs w:val="22"/>
                <w:lang w:val="en-GB"/>
              </w:rPr>
              <w:t>99.</w:t>
            </w:r>
            <w:r w:rsidRPr="009F6922">
              <w:rPr>
                <w:sz w:val="22"/>
                <w:szCs w:val="22"/>
                <w:lang w:val="en-GB"/>
              </w:rPr>
              <w:t>No Answer</w:t>
            </w:r>
          </w:p>
        </w:tc>
      </w:tr>
      <w:tr w:rsidR="00703664" w:rsidRPr="001637AA" w14:paraId="0800E8AC" w14:textId="77777777" w:rsidTr="009F6922">
        <w:tc>
          <w:tcPr>
            <w:tcW w:w="1384" w:type="dxa"/>
          </w:tcPr>
          <w:p w14:paraId="5314611C" w14:textId="77777777" w:rsidR="00703664" w:rsidRPr="001637AA" w:rsidRDefault="00703664" w:rsidP="002B43D8">
            <w:pPr>
              <w:spacing w:after="0"/>
              <w:jc w:val="left"/>
              <w:rPr>
                <w:i/>
                <w:sz w:val="22"/>
                <w:szCs w:val="22"/>
                <w:lang w:val="en-GB"/>
              </w:rPr>
            </w:pPr>
            <w:r w:rsidRPr="001637AA">
              <w:rPr>
                <w:i/>
                <w:sz w:val="22"/>
                <w:szCs w:val="22"/>
                <w:lang w:val="en-GB"/>
              </w:rPr>
              <w:t>Interviewer Instruction</w:t>
            </w:r>
          </w:p>
        </w:tc>
        <w:tc>
          <w:tcPr>
            <w:tcW w:w="3780" w:type="dxa"/>
          </w:tcPr>
          <w:p w14:paraId="4FDE4D82" w14:textId="2B00BFD1" w:rsidR="00703664" w:rsidRPr="007417EB" w:rsidRDefault="00703664" w:rsidP="009F6922">
            <w:pPr>
              <w:pStyle w:val="ListParagraph"/>
              <w:spacing w:after="0"/>
              <w:rPr>
                <w:sz w:val="22"/>
                <w:szCs w:val="22"/>
                <w:lang w:val="en-GB"/>
              </w:rPr>
            </w:pPr>
          </w:p>
        </w:tc>
        <w:tc>
          <w:tcPr>
            <w:tcW w:w="3780" w:type="dxa"/>
          </w:tcPr>
          <w:p w14:paraId="1E504201" w14:textId="661ABE3B" w:rsidR="00703664" w:rsidRPr="009F6922" w:rsidRDefault="00703664" w:rsidP="009F6922">
            <w:pPr>
              <w:spacing w:after="0"/>
              <w:ind w:left="360"/>
              <w:rPr>
                <w:sz w:val="22"/>
                <w:szCs w:val="22"/>
                <w:lang w:val="en-GB"/>
              </w:rPr>
            </w:pPr>
          </w:p>
        </w:tc>
      </w:tr>
      <w:tr w:rsidR="00703664" w:rsidRPr="001637AA" w14:paraId="66C56F2B" w14:textId="77777777" w:rsidTr="009F6922">
        <w:tc>
          <w:tcPr>
            <w:tcW w:w="1384" w:type="dxa"/>
          </w:tcPr>
          <w:p w14:paraId="25EACCD4" w14:textId="77777777" w:rsidR="00703664" w:rsidRPr="001637AA" w:rsidRDefault="00703664" w:rsidP="002B43D8">
            <w:pPr>
              <w:spacing w:after="0"/>
              <w:jc w:val="left"/>
              <w:rPr>
                <w:i/>
                <w:sz w:val="22"/>
                <w:szCs w:val="22"/>
                <w:lang w:val="en-GB"/>
              </w:rPr>
            </w:pPr>
            <w:r w:rsidRPr="001637AA">
              <w:rPr>
                <w:i/>
                <w:sz w:val="22"/>
                <w:szCs w:val="22"/>
                <w:lang w:val="en-GB"/>
              </w:rPr>
              <w:t>Translation Note</w:t>
            </w:r>
          </w:p>
        </w:tc>
        <w:tc>
          <w:tcPr>
            <w:tcW w:w="7560" w:type="dxa"/>
            <w:gridSpan w:val="2"/>
          </w:tcPr>
          <w:p w14:paraId="3BC0994A" w14:textId="77777777" w:rsidR="00703664" w:rsidRPr="001637AA" w:rsidRDefault="00703664" w:rsidP="002B43D8">
            <w:pPr>
              <w:spacing w:after="0"/>
              <w:rPr>
                <w:sz w:val="22"/>
                <w:szCs w:val="22"/>
                <w:lang w:val="en-GB"/>
              </w:rPr>
            </w:pPr>
          </w:p>
        </w:tc>
      </w:tr>
      <w:tr w:rsidR="00703664" w:rsidRPr="001637AA" w14:paraId="2B42132F" w14:textId="77777777" w:rsidTr="009F6922">
        <w:tc>
          <w:tcPr>
            <w:tcW w:w="1384" w:type="dxa"/>
          </w:tcPr>
          <w:p w14:paraId="3F46A2CE" w14:textId="77777777" w:rsidR="00703664" w:rsidRPr="001637AA" w:rsidRDefault="00703664" w:rsidP="002B43D8">
            <w:pPr>
              <w:spacing w:after="0"/>
              <w:jc w:val="left"/>
              <w:rPr>
                <w:i/>
                <w:sz w:val="22"/>
                <w:szCs w:val="22"/>
                <w:lang w:val="en-GB"/>
              </w:rPr>
            </w:pPr>
            <w:r w:rsidRPr="001637AA">
              <w:rPr>
                <w:i/>
                <w:sz w:val="22"/>
                <w:szCs w:val="22"/>
                <w:lang w:val="en-GB"/>
              </w:rPr>
              <w:t>Note</w:t>
            </w:r>
          </w:p>
        </w:tc>
        <w:tc>
          <w:tcPr>
            <w:tcW w:w="7560" w:type="dxa"/>
            <w:gridSpan w:val="2"/>
          </w:tcPr>
          <w:p w14:paraId="13E09F0B" w14:textId="77777777" w:rsidR="00703664" w:rsidRPr="001637AA" w:rsidRDefault="00703664" w:rsidP="002B43D8">
            <w:pPr>
              <w:spacing w:after="0"/>
              <w:jc w:val="left"/>
              <w:rPr>
                <w:sz w:val="22"/>
                <w:szCs w:val="22"/>
                <w:lang w:val="en-GB"/>
              </w:rPr>
            </w:pPr>
          </w:p>
        </w:tc>
      </w:tr>
    </w:tbl>
    <w:p w14:paraId="20E6AFAB" w14:textId="77777777" w:rsidR="00703664" w:rsidRPr="000E017B" w:rsidRDefault="00703664" w:rsidP="00703664">
      <w:pPr>
        <w:rPr>
          <w:b/>
          <w:lang w:val="en-GB"/>
        </w:rPr>
      </w:pPr>
    </w:p>
    <w:p w14:paraId="4CEDF26F" w14:textId="77777777" w:rsidR="00703664" w:rsidRPr="000E017B" w:rsidRDefault="00703664" w:rsidP="00703664">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03664" w:rsidRPr="000E017B" w14:paraId="7879EAB9" w14:textId="77777777">
        <w:tc>
          <w:tcPr>
            <w:tcW w:w="8995" w:type="dxa"/>
          </w:tcPr>
          <w:p w14:paraId="5F7A78D2" w14:textId="77777777" w:rsidR="00703664" w:rsidRPr="000E017B" w:rsidRDefault="00703664" w:rsidP="002B43D8">
            <w:pPr>
              <w:spacing w:after="0"/>
              <w:rPr>
                <w:b/>
                <w:lang w:val="en-GB"/>
              </w:rPr>
            </w:pPr>
          </w:p>
        </w:tc>
      </w:tr>
    </w:tbl>
    <w:p w14:paraId="782EC49F" w14:textId="77777777" w:rsidR="00703664" w:rsidRPr="000E017B" w:rsidRDefault="00703664" w:rsidP="00703664">
      <w:pPr>
        <w:spacing w:after="0"/>
        <w:rPr>
          <w:b/>
          <w:lang w:val="en-GB"/>
        </w:rPr>
      </w:pPr>
    </w:p>
    <w:p w14:paraId="353A0D0F" w14:textId="77777777" w:rsidR="00703664" w:rsidRPr="000E017B" w:rsidRDefault="00703664" w:rsidP="00703664">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703664" w:rsidRPr="000E017B" w14:paraId="29A9131B" w14:textId="77777777">
        <w:trPr>
          <w:tblHeader/>
        </w:trPr>
        <w:tc>
          <w:tcPr>
            <w:tcW w:w="5215" w:type="dxa"/>
            <w:tcMar>
              <w:top w:w="57" w:type="dxa"/>
              <w:bottom w:w="57" w:type="dxa"/>
            </w:tcMar>
            <w:vAlign w:val="center"/>
          </w:tcPr>
          <w:p w14:paraId="0F13D7B0" w14:textId="77777777" w:rsidR="00703664" w:rsidRPr="000E017B" w:rsidRDefault="00703664"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0746293F" w14:textId="77777777" w:rsidR="00703664" w:rsidRPr="000E017B" w:rsidRDefault="00703664" w:rsidP="000748E4">
            <w:pPr>
              <w:spacing w:after="0"/>
              <w:ind w:left="709" w:hanging="709"/>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000748E4">
              <w:rPr>
                <w:rFonts w:ascii="Arial" w:hAnsi="Arial"/>
                <w:b/>
                <w:sz w:val="22"/>
                <w:lang w:val="en-GB"/>
              </w:rPr>
              <w:t>TR</w:t>
            </w:r>
            <w:r w:rsidR="00CC2CDC" w:rsidRPr="000E017B">
              <w:rPr>
                <w:rFonts w:ascii="Arial" w:hAnsi="Arial"/>
                <w:b/>
                <w:sz w:val="22"/>
                <w:lang w:val="en-GB"/>
              </w:rPr>
              <w:t>_</w:t>
            </w:r>
            <w:r w:rsidRPr="000E017B">
              <w:rPr>
                <w:b/>
                <w:sz w:val="22"/>
                <w:lang w:val="en-GB"/>
              </w:rPr>
              <w:t>RELIG</w:t>
            </w:r>
          </w:p>
        </w:tc>
      </w:tr>
      <w:tr w:rsidR="007417EB" w:rsidRPr="000E017B" w14:paraId="7632CCC6" w14:textId="77777777">
        <w:tc>
          <w:tcPr>
            <w:tcW w:w="5215" w:type="dxa"/>
          </w:tcPr>
          <w:p w14:paraId="564EB5A5" w14:textId="5FF24DF9"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w:t>
            </w:r>
            <w:r>
              <w:rPr>
                <w:sz w:val="22"/>
                <w:szCs w:val="22"/>
                <w:lang w:val="en-GB"/>
              </w:rPr>
              <w:t>.</w:t>
            </w:r>
            <w:r>
              <w:rPr>
                <w:sz w:val="22"/>
                <w:szCs w:val="22"/>
                <w:lang w:val="en-GB"/>
              </w:rPr>
              <w:t>19</w:t>
            </w:r>
            <w:r>
              <w:rPr>
                <w:sz w:val="22"/>
                <w:szCs w:val="22"/>
                <w:lang w:val="en-GB"/>
              </w:rPr>
              <w:t>.</w:t>
            </w:r>
            <w:r w:rsidRPr="00732D0B">
              <w:rPr>
                <w:sz w:val="22"/>
                <w:szCs w:val="22"/>
                <w:lang w:val="en-GB"/>
              </w:rPr>
              <w:t>=</w:t>
            </w:r>
            <w:r>
              <w:rPr>
                <w:sz w:val="22"/>
                <w:szCs w:val="22"/>
                <w:lang w:val="en-GB"/>
              </w:rPr>
              <w:t xml:space="preserve">1) </w:t>
            </w:r>
            <w:proofErr w:type="spellStart"/>
            <w:r w:rsidR="007417EB">
              <w:rPr>
                <w:sz w:val="22"/>
                <w:szCs w:val="22"/>
                <w:lang w:val="en-GB"/>
              </w:rPr>
              <w:t>Müslman</w:t>
            </w:r>
            <w:proofErr w:type="spellEnd"/>
          </w:p>
        </w:tc>
        <w:tc>
          <w:tcPr>
            <w:tcW w:w="3799" w:type="dxa"/>
          </w:tcPr>
          <w:p w14:paraId="249B55AE" w14:textId="23F190A1" w:rsidR="007417EB" w:rsidRPr="009F6922" w:rsidRDefault="009F6922" w:rsidP="007417EB">
            <w:pPr>
              <w:pStyle w:val="Heading6"/>
              <w:spacing w:before="0" w:after="0"/>
              <w:jc w:val="left"/>
              <w:rPr>
                <w:b w:val="0"/>
                <w:bCs w:val="0"/>
                <w:lang w:val="en-GB"/>
              </w:rPr>
            </w:pPr>
            <w:r w:rsidRPr="009F6922">
              <w:rPr>
                <w:b w:val="0"/>
                <w:bCs w:val="0"/>
                <w:lang w:val="en-GB"/>
              </w:rPr>
              <w:t>1</w:t>
            </w:r>
            <w:r w:rsidR="007417EB" w:rsidRPr="009F6922">
              <w:rPr>
                <w:b w:val="0"/>
                <w:bCs w:val="0"/>
                <w:lang w:val="en-GB"/>
              </w:rPr>
              <w:t>Muslim</w:t>
            </w:r>
          </w:p>
        </w:tc>
      </w:tr>
      <w:tr w:rsidR="007417EB" w:rsidRPr="000E017B" w14:paraId="642D7B2B" w14:textId="77777777">
        <w:tc>
          <w:tcPr>
            <w:tcW w:w="5215" w:type="dxa"/>
          </w:tcPr>
          <w:p w14:paraId="4343A9BB" w14:textId="268EDEED"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w:t>
            </w:r>
            <w:r>
              <w:rPr>
                <w:sz w:val="22"/>
                <w:szCs w:val="22"/>
                <w:lang w:val="en-GB"/>
              </w:rPr>
              <w:t>.</w:t>
            </w:r>
            <w:r>
              <w:rPr>
                <w:sz w:val="22"/>
                <w:szCs w:val="22"/>
                <w:lang w:val="en-GB"/>
              </w:rPr>
              <w:t>19</w:t>
            </w:r>
            <w:r>
              <w:rPr>
                <w:sz w:val="22"/>
                <w:szCs w:val="22"/>
                <w:lang w:val="en-GB"/>
              </w:rPr>
              <w:t>.</w:t>
            </w:r>
            <w:r w:rsidRPr="00732D0B">
              <w:rPr>
                <w:sz w:val="22"/>
                <w:szCs w:val="22"/>
                <w:lang w:val="en-GB"/>
              </w:rPr>
              <w:t>=</w:t>
            </w:r>
            <w:r w:rsidR="007417EB">
              <w:rPr>
                <w:sz w:val="22"/>
                <w:szCs w:val="22"/>
                <w:lang w:val="en-GB"/>
              </w:rPr>
              <w:t>2</w:t>
            </w:r>
            <w:r>
              <w:rPr>
                <w:sz w:val="22"/>
                <w:szCs w:val="22"/>
                <w:lang w:val="en-GB"/>
              </w:rPr>
              <w:t xml:space="preserve">) </w:t>
            </w:r>
            <w:proofErr w:type="spellStart"/>
            <w:r w:rsidR="007417EB" w:rsidRPr="007417EB">
              <w:rPr>
                <w:sz w:val="22"/>
                <w:szCs w:val="22"/>
                <w:lang w:val="en-GB"/>
              </w:rPr>
              <w:t>Hristiyan</w:t>
            </w:r>
            <w:proofErr w:type="spellEnd"/>
          </w:p>
        </w:tc>
        <w:tc>
          <w:tcPr>
            <w:tcW w:w="3799" w:type="dxa"/>
          </w:tcPr>
          <w:p w14:paraId="15D33F3B" w14:textId="05463C8B" w:rsidR="007417EB" w:rsidRPr="009F6922" w:rsidRDefault="009F6922" w:rsidP="007417EB">
            <w:pPr>
              <w:pStyle w:val="Heading6"/>
              <w:spacing w:before="0" w:after="0"/>
              <w:jc w:val="left"/>
              <w:rPr>
                <w:b w:val="0"/>
                <w:bCs w:val="0"/>
                <w:lang w:val="en-GB"/>
              </w:rPr>
            </w:pPr>
            <w:r w:rsidRPr="009F6922">
              <w:rPr>
                <w:b w:val="0"/>
                <w:bCs w:val="0"/>
                <w:lang w:val="en-GB"/>
              </w:rPr>
              <w:t>2</w:t>
            </w:r>
            <w:r w:rsidR="007417EB" w:rsidRPr="009F6922">
              <w:rPr>
                <w:b w:val="0"/>
                <w:bCs w:val="0"/>
                <w:lang w:val="en-GB"/>
              </w:rPr>
              <w:t>Christian</w:t>
            </w:r>
          </w:p>
        </w:tc>
      </w:tr>
      <w:tr w:rsidR="007417EB" w:rsidRPr="000E017B" w14:paraId="64341426" w14:textId="77777777">
        <w:tc>
          <w:tcPr>
            <w:tcW w:w="5215" w:type="dxa"/>
          </w:tcPr>
          <w:p w14:paraId="13BCDD0B" w14:textId="719C5BB0"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sidR="007417EB">
              <w:rPr>
                <w:sz w:val="22"/>
                <w:szCs w:val="22"/>
                <w:lang w:val="en-GB"/>
              </w:rPr>
              <w:t>3</w:t>
            </w:r>
            <w:r>
              <w:rPr>
                <w:sz w:val="22"/>
                <w:szCs w:val="22"/>
                <w:lang w:val="en-GB"/>
              </w:rPr>
              <w:t xml:space="preserve">) </w:t>
            </w:r>
            <w:proofErr w:type="spellStart"/>
            <w:r w:rsidR="007417EB">
              <w:rPr>
                <w:sz w:val="22"/>
                <w:szCs w:val="22"/>
                <w:lang w:val="en-GB"/>
              </w:rPr>
              <w:t>Musevi</w:t>
            </w:r>
            <w:proofErr w:type="spellEnd"/>
          </w:p>
        </w:tc>
        <w:tc>
          <w:tcPr>
            <w:tcW w:w="3799" w:type="dxa"/>
          </w:tcPr>
          <w:p w14:paraId="4F78B13B" w14:textId="728D61FB" w:rsidR="007417EB" w:rsidRPr="009F6922" w:rsidRDefault="009F6922" w:rsidP="007417EB">
            <w:pPr>
              <w:pStyle w:val="Heading6"/>
              <w:spacing w:before="0" w:after="0"/>
              <w:jc w:val="left"/>
              <w:rPr>
                <w:b w:val="0"/>
                <w:bCs w:val="0"/>
                <w:lang w:val="en-GB"/>
              </w:rPr>
            </w:pPr>
            <w:r w:rsidRPr="009F6922">
              <w:rPr>
                <w:b w:val="0"/>
                <w:bCs w:val="0"/>
                <w:lang w:val="en-GB"/>
              </w:rPr>
              <w:t>3</w:t>
            </w:r>
            <w:r w:rsidR="007417EB" w:rsidRPr="009F6922">
              <w:rPr>
                <w:b w:val="0"/>
                <w:bCs w:val="0"/>
                <w:lang w:val="en-GB"/>
              </w:rPr>
              <w:t>Jewish</w:t>
            </w:r>
          </w:p>
        </w:tc>
      </w:tr>
      <w:tr w:rsidR="007417EB" w:rsidRPr="000E017B" w14:paraId="3ECDFA5B" w14:textId="77777777">
        <w:tc>
          <w:tcPr>
            <w:tcW w:w="5215" w:type="dxa"/>
          </w:tcPr>
          <w:p w14:paraId="405D84D8" w14:textId="445217DC"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sidR="007417EB">
              <w:rPr>
                <w:sz w:val="22"/>
                <w:szCs w:val="22"/>
                <w:lang w:val="en-GB"/>
              </w:rPr>
              <w:t>90</w:t>
            </w:r>
            <w:r>
              <w:rPr>
                <w:sz w:val="22"/>
                <w:szCs w:val="22"/>
                <w:lang w:val="en-GB"/>
              </w:rPr>
              <w:t xml:space="preserve">) </w:t>
            </w:r>
            <w:proofErr w:type="spellStart"/>
            <w:r w:rsidR="007417EB">
              <w:rPr>
                <w:sz w:val="22"/>
                <w:szCs w:val="22"/>
                <w:lang w:val="en-GB"/>
              </w:rPr>
              <w:t>Diğer</w:t>
            </w:r>
            <w:proofErr w:type="spellEnd"/>
          </w:p>
        </w:tc>
        <w:tc>
          <w:tcPr>
            <w:tcW w:w="3799" w:type="dxa"/>
          </w:tcPr>
          <w:p w14:paraId="5EBE1F92" w14:textId="0D637EA6" w:rsidR="007417EB" w:rsidRPr="009F6922" w:rsidRDefault="007417EB" w:rsidP="007417EB">
            <w:pPr>
              <w:pStyle w:val="Heading6"/>
              <w:spacing w:before="0" w:after="0"/>
              <w:jc w:val="left"/>
              <w:rPr>
                <w:b w:val="0"/>
                <w:bCs w:val="0"/>
                <w:lang w:val="en-GB"/>
              </w:rPr>
            </w:pPr>
            <w:r w:rsidRPr="009F6922">
              <w:rPr>
                <w:b w:val="0"/>
                <w:bCs w:val="0"/>
                <w:lang w:val="en-GB"/>
              </w:rPr>
              <w:t>90. Other</w:t>
            </w:r>
          </w:p>
        </w:tc>
      </w:tr>
      <w:tr w:rsidR="007417EB" w:rsidRPr="000E017B" w14:paraId="7E72147D" w14:textId="77777777">
        <w:tc>
          <w:tcPr>
            <w:tcW w:w="5215" w:type="dxa"/>
          </w:tcPr>
          <w:p w14:paraId="08955E2E" w14:textId="02F875D4"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sidR="007417EB">
              <w:rPr>
                <w:sz w:val="22"/>
                <w:szCs w:val="22"/>
                <w:lang w:val="en-GB"/>
              </w:rPr>
              <w:t>96</w:t>
            </w:r>
            <w:r>
              <w:rPr>
                <w:sz w:val="22"/>
                <w:szCs w:val="22"/>
                <w:lang w:val="en-GB"/>
              </w:rPr>
              <w:t xml:space="preserve">) </w:t>
            </w:r>
            <w:r w:rsidR="007417EB">
              <w:rPr>
                <w:sz w:val="22"/>
                <w:szCs w:val="22"/>
                <w:lang w:val="en-GB"/>
              </w:rPr>
              <w:t xml:space="preserve">Dine </w:t>
            </w:r>
            <w:proofErr w:type="spellStart"/>
            <w:r w:rsidR="007417EB">
              <w:rPr>
                <w:sz w:val="22"/>
                <w:szCs w:val="22"/>
                <w:lang w:val="en-GB"/>
              </w:rPr>
              <w:t>bağlı</w:t>
            </w:r>
            <w:proofErr w:type="spellEnd"/>
            <w:r w:rsidR="007417EB">
              <w:rPr>
                <w:sz w:val="22"/>
                <w:szCs w:val="22"/>
                <w:lang w:val="en-GB"/>
              </w:rPr>
              <w:t xml:space="preserve"> </w:t>
            </w:r>
            <w:proofErr w:type="spellStart"/>
            <w:r w:rsidR="007417EB">
              <w:rPr>
                <w:sz w:val="22"/>
                <w:szCs w:val="22"/>
                <w:lang w:val="en-GB"/>
              </w:rPr>
              <w:t>değil</w:t>
            </w:r>
            <w:proofErr w:type="spellEnd"/>
          </w:p>
        </w:tc>
        <w:tc>
          <w:tcPr>
            <w:tcW w:w="3799" w:type="dxa"/>
          </w:tcPr>
          <w:p w14:paraId="654AB797" w14:textId="05F7D1A0" w:rsidR="007417EB" w:rsidRPr="009F6922" w:rsidRDefault="007417EB" w:rsidP="007417EB">
            <w:pPr>
              <w:pStyle w:val="Heading6"/>
              <w:spacing w:before="0" w:after="0"/>
              <w:jc w:val="left"/>
              <w:rPr>
                <w:b w:val="0"/>
                <w:bCs w:val="0"/>
                <w:lang w:val="en-GB"/>
              </w:rPr>
            </w:pPr>
            <w:r w:rsidRPr="009F6922">
              <w:rPr>
                <w:b w:val="0"/>
                <w:bCs w:val="0"/>
                <w:lang w:val="en-GB"/>
              </w:rPr>
              <w:t>96. No religion</w:t>
            </w:r>
          </w:p>
        </w:tc>
      </w:tr>
      <w:tr w:rsidR="007417EB" w:rsidRPr="000E017B" w14:paraId="3E4C4DAF" w14:textId="77777777">
        <w:tc>
          <w:tcPr>
            <w:tcW w:w="5215" w:type="dxa"/>
          </w:tcPr>
          <w:p w14:paraId="06FB9171" w14:textId="6D4E3CD9" w:rsidR="007417EB" w:rsidRDefault="009F6922" w:rsidP="007417EB">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99) </w:t>
            </w:r>
            <w:proofErr w:type="spellStart"/>
            <w:r w:rsidR="007417EB">
              <w:rPr>
                <w:sz w:val="22"/>
                <w:szCs w:val="22"/>
                <w:lang w:val="en-GB"/>
              </w:rPr>
              <w:t>Cevap</w:t>
            </w:r>
            <w:proofErr w:type="spellEnd"/>
            <w:r w:rsidR="007417EB">
              <w:rPr>
                <w:sz w:val="22"/>
                <w:szCs w:val="22"/>
                <w:lang w:val="en-GB"/>
              </w:rPr>
              <w:t xml:space="preserve"> yok</w:t>
            </w:r>
          </w:p>
        </w:tc>
        <w:tc>
          <w:tcPr>
            <w:tcW w:w="3799" w:type="dxa"/>
          </w:tcPr>
          <w:p w14:paraId="7C07476E" w14:textId="1126E961" w:rsidR="007417EB" w:rsidRPr="009F6922" w:rsidRDefault="009F6922" w:rsidP="007417EB">
            <w:pPr>
              <w:pStyle w:val="Heading6"/>
              <w:spacing w:before="0" w:after="0"/>
              <w:jc w:val="left"/>
              <w:rPr>
                <w:b w:val="0"/>
                <w:bCs w:val="0"/>
                <w:lang w:val="en-GB"/>
              </w:rPr>
            </w:pPr>
            <w:r>
              <w:rPr>
                <w:b w:val="0"/>
                <w:bCs w:val="0"/>
                <w:lang w:val="en-GB"/>
              </w:rPr>
              <w:t>999.</w:t>
            </w:r>
            <w:r w:rsidR="007417EB" w:rsidRPr="009F6922">
              <w:rPr>
                <w:b w:val="0"/>
                <w:bCs w:val="0"/>
                <w:lang w:val="en-GB"/>
              </w:rPr>
              <w:t>No Answer</w:t>
            </w:r>
          </w:p>
        </w:tc>
      </w:tr>
      <w:tr w:rsidR="007417EB" w:rsidRPr="000E017B" w14:paraId="0ECDF648" w14:textId="77777777">
        <w:tc>
          <w:tcPr>
            <w:tcW w:w="5215" w:type="dxa"/>
          </w:tcPr>
          <w:p w14:paraId="15E6BC99" w14:textId="55D5CAC1" w:rsidR="007417EB" w:rsidRDefault="007417EB" w:rsidP="007417EB"/>
        </w:tc>
        <w:tc>
          <w:tcPr>
            <w:tcW w:w="3799" w:type="dxa"/>
          </w:tcPr>
          <w:p w14:paraId="4FDDE604" w14:textId="1CD3EBD5" w:rsidR="007417EB" w:rsidRPr="00EC16F1" w:rsidRDefault="007417EB" w:rsidP="007417EB">
            <w:pPr>
              <w:pStyle w:val="Heading6"/>
              <w:spacing w:before="0" w:after="0"/>
              <w:jc w:val="left"/>
              <w:rPr>
                <w:b w:val="0"/>
                <w:lang w:val="en-GB"/>
              </w:rPr>
            </w:pPr>
          </w:p>
        </w:tc>
      </w:tr>
      <w:tr w:rsidR="007417EB" w:rsidRPr="000E017B" w14:paraId="4134CC42" w14:textId="77777777">
        <w:tc>
          <w:tcPr>
            <w:tcW w:w="5215" w:type="dxa"/>
          </w:tcPr>
          <w:p w14:paraId="0E6DDEEF" w14:textId="1F4E79A8" w:rsidR="007417EB" w:rsidRDefault="007417EB" w:rsidP="007417EB"/>
        </w:tc>
        <w:tc>
          <w:tcPr>
            <w:tcW w:w="3799" w:type="dxa"/>
          </w:tcPr>
          <w:p w14:paraId="280E21D6" w14:textId="090B09B2" w:rsidR="007417EB" w:rsidRPr="00EC16F1" w:rsidRDefault="007417EB" w:rsidP="007417EB">
            <w:pPr>
              <w:pStyle w:val="Heading6"/>
              <w:spacing w:before="0" w:after="0"/>
              <w:jc w:val="left"/>
              <w:rPr>
                <w:b w:val="0"/>
                <w:lang w:val="en-GB"/>
              </w:rPr>
            </w:pPr>
          </w:p>
        </w:tc>
      </w:tr>
    </w:tbl>
    <w:p w14:paraId="77A56228" w14:textId="77777777" w:rsidR="00EC16F1" w:rsidRDefault="00EC16F1" w:rsidP="00703664">
      <w:pPr>
        <w:spacing w:after="0"/>
        <w:rPr>
          <w:b/>
          <w:i/>
          <w:lang w:val="en-GB"/>
        </w:rPr>
      </w:pPr>
    </w:p>
    <w:p w14:paraId="014BB4F7" w14:textId="68C8BA71" w:rsidR="00703664" w:rsidRPr="000E017B" w:rsidRDefault="00703664" w:rsidP="00703664">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03664" w:rsidRPr="000E017B" w14:paraId="12466A8F" w14:textId="77777777">
        <w:tc>
          <w:tcPr>
            <w:tcW w:w="8995" w:type="dxa"/>
          </w:tcPr>
          <w:p w14:paraId="506A1F7A" w14:textId="77777777" w:rsidR="00BD2262" w:rsidRPr="000E017B" w:rsidRDefault="00BD2262" w:rsidP="00621786">
            <w:pPr>
              <w:spacing w:after="0"/>
              <w:rPr>
                <w:b/>
                <w:lang w:val="en-GB"/>
              </w:rPr>
            </w:pPr>
          </w:p>
        </w:tc>
      </w:tr>
    </w:tbl>
    <w:p w14:paraId="3272A9B8" w14:textId="77777777" w:rsidR="00703664" w:rsidRPr="000E017B" w:rsidRDefault="00703664" w:rsidP="002B56D3">
      <w:pPr>
        <w:keepNext/>
        <w:jc w:val="center"/>
        <w:rPr>
          <w:rFonts w:ascii="Arial" w:hAnsi="Arial"/>
          <w:b/>
          <w:sz w:val="22"/>
          <w:lang w:val="en-GB"/>
        </w:rPr>
      </w:pPr>
    </w:p>
    <w:p w14:paraId="73E5D367" w14:textId="77777777" w:rsidR="00CC2CDC" w:rsidRPr="000E017B" w:rsidRDefault="00703664" w:rsidP="00CC2CDC">
      <w:pPr>
        <w:pStyle w:val="Footer"/>
        <w:tabs>
          <w:tab w:val="clear" w:pos="4536"/>
          <w:tab w:val="clear" w:pos="9072"/>
        </w:tabs>
        <w:jc w:val="center"/>
        <w:rPr>
          <w:sz w:val="22"/>
          <w:szCs w:val="22"/>
          <w:lang w:val="en-GB"/>
        </w:rPr>
      </w:pPr>
      <w:r w:rsidRPr="000E017B">
        <w:rPr>
          <w:rFonts w:ascii="Arial" w:hAnsi="Arial"/>
          <w:b/>
          <w:sz w:val="22"/>
          <w:lang w:val="en-GB"/>
        </w:rPr>
        <w:br w:type="page"/>
      </w:r>
      <w:r w:rsidR="00CC2CDC" w:rsidRPr="000E017B">
        <w:rPr>
          <w:rFonts w:ascii="Arial" w:hAnsi="Arial" w:cs="Arial"/>
          <w:b/>
          <w:sz w:val="22"/>
          <w:szCs w:val="22"/>
          <w:lang w:val="en-GB"/>
        </w:rPr>
        <w:lastRenderedPageBreak/>
        <w:t>RELIGGRP</w:t>
      </w:r>
      <w:r w:rsidR="00CC2CDC" w:rsidRPr="000E017B">
        <w:rPr>
          <w:lang w:val="en-GB"/>
        </w:rPr>
        <w:t xml:space="preserve">- </w:t>
      </w:r>
      <w:r w:rsidR="00CC2CDC" w:rsidRPr="000E017B">
        <w:rPr>
          <w:rFonts w:ascii="Arial" w:hAnsi="Arial" w:cs="Arial"/>
          <w:sz w:val="22"/>
          <w:szCs w:val="22"/>
          <w:lang w:val="en-GB"/>
        </w:rPr>
        <w:t>Groups of religious affiliations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CC2CDC" w:rsidRPr="000E017B" w14:paraId="326BAAF3" w14:textId="77777777">
        <w:tc>
          <w:tcPr>
            <w:tcW w:w="1384" w:type="dxa"/>
            <w:tcMar>
              <w:top w:w="57" w:type="dxa"/>
              <w:bottom w:w="57" w:type="dxa"/>
            </w:tcMar>
            <w:vAlign w:val="center"/>
          </w:tcPr>
          <w:p w14:paraId="52EC1545" w14:textId="77777777" w:rsidR="00CC2CDC" w:rsidRPr="000E017B" w:rsidRDefault="00CC2CDC" w:rsidP="002B43D8">
            <w:pPr>
              <w:jc w:val="left"/>
              <w:rPr>
                <w:i/>
                <w:sz w:val="22"/>
                <w:lang w:val="en-GB"/>
              </w:rPr>
            </w:pPr>
          </w:p>
        </w:tc>
        <w:tc>
          <w:tcPr>
            <w:tcW w:w="3780" w:type="dxa"/>
            <w:tcMar>
              <w:top w:w="57" w:type="dxa"/>
              <w:bottom w:w="57" w:type="dxa"/>
            </w:tcMar>
            <w:vAlign w:val="center"/>
          </w:tcPr>
          <w:p w14:paraId="45F8E5D6" w14:textId="77777777" w:rsidR="00CC2CDC" w:rsidRPr="000E017B" w:rsidRDefault="00CC2CDC" w:rsidP="002B43D8">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7896208D" w14:textId="77777777" w:rsidR="00CC2CDC" w:rsidRPr="000E017B" w:rsidRDefault="00CC2CDC" w:rsidP="002B43D8">
            <w:pPr>
              <w:jc w:val="center"/>
              <w:rPr>
                <w:b/>
                <w:sz w:val="22"/>
                <w:szCs w:val="22"/>
                <w:lang w:val="en-GB"/>
              </w:rPr>
            </w:pPr>
            <w:r w:rsidRPr="000E017B">
              <w:rPr>
                <w:b/>
                <w:sz w:val="22"/>
                <w:szCs w:val="22"/>
                <w:lang w:val="en-GB"/>
              </w:rPr>
              <w:t>English Translation</w:t>
            </w:r>
          </w:p>
        </w:tc>
      </w:tr>
      <w:tr w:rsidR="00CC2CDC" w:rsidRPr="000E017B" w14:paraId="00100132" w14:textId="77777777">
        <w:tc>
          <w:tcPr>
            <w:tcW w:w="1384" w:type="dxa"/>
          </w:tcPr>
          <w:p w14:paraId="6789EB24" w14:textId="77777777" w:rsidR="00CC2CDC" w:rsidRPr="000E017B" w:rsidRDefault="00CC2CDC" w:rsidP="002B43D8">
            <w:pPr>
              <w:spacing w:after="0"/>
              <w:jc w:val="left"/>
              <w:rPr>
                <w:sz w:val="22"/>
                <w:szCs w:val="22"/>
                <w:lang w:val="en-GB"/>
              </w:rPr>
            </w:pPr>
            <w:r w:rsidRPr="000E017B">
              <w:rPr>
                <w:i/>
                <w:sz w:val="22"/>
                <w:szCs w:val="22"/>
                <w:lang w:val="en-GB"/>
              </w:rPr>
              <w:t>Question no. and text</w:t>
            </w:r>
          </w:p>
        </w:tc>
        <w:tc>
          <w:tcPr>
            <w:tcW w:w="3780" w:type="dxa"/>
          </w:tcPr>
          <w:p w14:paraId="310EAD21" w14:textId="77777777" w:rsidR="00CC2CDC" w:rsidRPr="000E017B" w:rsidRDefault="00CC2CDC" w:rsidP="002B43D8">
            <w:pPr>
              <w:spacing w:after="0"/>
              <w:jc w:val="left"/>
              <w:rPr>
                <w:sz w:val="22"/>
                <w:szCs w:val="22"/>
                <w:lang w:val="en-GB"/>
              </w:rPr>
            </w:pPr>
          </w:p>
        </w:tc>
        <w:tc>
          <w:tcPr>
            <w:tcW w:w="3780" w:type="dxa"/>
          </w:tcPr>
          <w:p w14:paraId="1B1497CB" w14:textId="77777777" w:rsidR="00CC2CDC" w:rsidRPr="000E017B" w:rsidRDefault="00CC2CDC" w:rsidP="002B43D8">
            <w:pPr>
              <w:spacing w:after="0"/>
              <w:jc w:val="left"/>
              <w:rPr>
                <w:sz w:val="22"/>
                <w:szCs w:val="22"/>
                <w:lang w:val="en-GB"/>
              </w:rPr>
            </w:pPr>
          </w:p>
        </w:tc>
      </w:tr>
      <w:tr w:rsidR="00CC2CDC" w:rsidRPr="000E017B" w14:paraId="4126987B" w14:textId="77777777">
        <w:trPr>
          <w:cantSplit/>
        </w:trPr>
        <w:tc>
          <w:tcPr>
            <w:tcW w:w="1384" w:type="dxa"/>
            <w:vMerge w:val="restart"/>
          </w:tcPr>
          <w:p w14:paraId="010A825B" w14:textId="77777777" w:rsidR="00CC2CDC" w:rsidRPr="000E017B" w:rsidRDefault="00CC2CDC" w:rsidP="002B43D8">
            <w:pPr>
              <w:spacing w:after="0"/>
              <w:jc w:val="left"/>
              <w:rPr>
                <w:sz w:val="22"/>
                <w:szCs w:val="22"/>
                <w:lang w:val="en-GB"/>
              </w:rPr>
            </w:pPr>
            <w:r w:rsidRPr="000E017B">
              <w:rPr>
                <w:i/>
                <w:sz w:val="22"/>
                <w:szCs w:val="22"/>
                <w:lang w:val="en-GB"/>
              </w:rPr>
              <w:t>Codes/ Categories</w:t>
            </w:r>
          </w:p>
        </w:tc>
        <w:tc>
          <w:tcPr>
            <w:tcW w:w="3780" w:type="dxa"/>
          </w:tcPr>
          <w:p w14:paraId="0B379077" w14:textId="77777777" w:rsidR="00CC2CDC" w:rsidRPr="000E017B" w:rsidRDefault="00CC2CDC" w:rsidP="002B43D8">
            <w:pPr>
              <w:spacing w:after="0"/>
              <w:rPr>
                <w:sz w:val="22"/>
                <w:szCs w:val="22"/>
                <w:lang w:val="en-GB"/>
              </w:rPr>
            </w:pPr>
          </w:p>
        </w:tc>
        <w:tc>
          <w:tcPr>
            <w:tcW w:w="3780" w:type="dxa"/>
          </w:tcPr>
          <w:p w14:paraId="6DADD739" w14:textId="77777777" w:rsidR="00CC2CDC" w:rsidRPr="000E017B" w:rsidRDefault="00CC2CDC" w:rsidP="002B43D8">
            <w:pPr>
              <w:spacing w:after="0"/>
              <w:rPr>
                <w:sz w:val="22"/>
                <w:szCs w:val="22"/>
                <w:lang w:val="en-GB"/>
              </w:rPr>
            </w:pPr>
          </w:p>
        </w:tc>
      </w:tr>
      <w:tr w:rsidR="00CC2CDC" w:rsidRPr="000E017B" w14:paraId="274323C9" w14:textId="77777777">
        <w:trPr>
          <w:cantSplit/>
        </w:trPr>
        <w:tc>
          <w:tcPr>
            <w:tcW w:w="1384" w:type="dxa"/>
            <w:vMerge/>
          </w:tcPr>
          <w:p w14:paraId="00B46C99" w14:textId="77777777" w:rsidR="00CC2CDC" w:rsidRPr="000E017B" w:rsidRDefault="00CC2CDC" w:rsidP="002B43D8">
            <w:pPr>
              <w:spacing w:after="0"/>
              <w:jc w:val="left"/>
              <w:rPr>
                <w:sz w:val="22"/>
                <w:szCs w:val="22"/>
                <w:lang w:val="en-GB"/>
              </w:rPr>
            </w:pPr>
          </w:p>
        </w:tc>
        <w:tc>
          <w:tcPr>
            <w:tcW w:w="3780" w:type="dxa"/>
          </w:tcPr>
          <w:p w14:paraId="24B6C8C1" w14:textId="77777777" w:rsidR="00CC2CDC" w:rsidRPr="000E017B" w:rsidRDefault="00CC2CDC" w:rsidP="002B43D8">
            <w:pPr>
              <w:spacing w:after="0"/>
              <w:rPr>
                <w:sz w:val="22"/>
                <w:szCs w:val="22"/>
                <w:lang w:val="en-GB"/>
              </w:rPr>
            </w:pPr>
          </w:p>
        </w:tc>
        <w:tc>
          <w:tcPr>
            <w:tcW w:w="3780" w:type="dxa"/>
          </w:tcPr>
          <w:p w14:paraId="13405D2C" w14:textId="77777777" w:rsidR="00CC2CDC" w:rsidRPr="000E017B" w:rsidRDefault="00CC2CDC" w:rsidP="002B43D8">
            <w:pPr>
              <w:spacing w:after="0"/>
              <w:rPr>
                <w:sz w:val="22"/>
                <w:szCs w:val="22"/>
                <w:lang w:val="en-GB"/>
              </w:rPr>
            </w:pPr>
          </w:p>
        </w:tc>
      </w:tr>
      <w:tr w:rsidR="00CC2CDC" w:rsidRPr="000E017B" w14:paraId="508E180F" w14:textId="77777777">
        <w:trPr>
          <w:cantSplit/>
        </w:trPr>
        <w:tc>
          <w:tcPr>
            <w:tcW w:w="1384" w:type="dxa"/>
            <w:vMerge/>
          </w:tcPr>
          <w:p w14:paraId="55C09A17" w14:textId="77777777" w:rsidR="00CC2CDC" w:rsidRPr="000E017B" w:rsidRDefault="00CC2CDC" w:rsidP="002B43D8">
            <w:pPr>
              <w:spacing w:after="0"/>
              <w:jc w:val="left"/>
              <w:rPr>
                <w:sz w:val="22"/>
                <w:szCs w:val="22"/>
                <w:lang w:val="en-GB"/>
              </w:rPr>
            </w:pPr>
          </w:p>
        </w:tc>
        <w:tc>
          <w:tcPr>
            <w:tcW w:w="3780" w:type="dxa"/>
          </w:tcPr>
          <w:p w14:paraId="58E45229" w14:textId="77777777" w:rsidR="00CC2CDC" w:rsidRPr="000E017B" w:rsidRDefault="00CC2CDC" w:rsidP="002B43D8">
            <w:pPr>
              <w:spacing w:after="0"/>
              <w:rPr>
                <w:sz w:val="22"/>
                <w:szCs w:val="22"/>
                <w:lang w:val="en-GB"/>
              </w:rPr>
            </w:pPr>
          </w:p>
        </w:tc>
        <w:tc>
          <w:tcPr>
            <w:tcW w:w="3780" w:type="dxa"/>
          </w:tcPr>
          <w:p w14:paraId="4A30E355" w14:textId="77777777" w:rsidR="00CC2CDC" w:rsidRPr="000E017B" w:rsidRDefault="00CC2CDC" w:rsidP="002B43D8">
            <w:pPr>
              <w:spacing w:after="0"/>
              <w:rPr>
                <w:sz w:val="22"/>
                <w:szCs w:val="22"/>
                <w:lang w:val="en-GB"/>
              </w:rPr>
            </w:pPr>
          </w:p>
        </w:tc>
      </w:tr>
      <w:tr w:rsidR="00CC2CDC" w:rsidRPr="000E017B" w14:paraId="718982B5" w14:textId="77777777">
        <w:tc>
          <w:tcPr>
            <w:tcW w:w="1384" w:type="dxa"/>
          </w:tcPr>
          <w:p w14:paraId="763DCBAA" w14:textId="77777777" w:rsidR="00CC2CDC" w:rsidRPr="000E017B" w:rsidRDefault="00CC2CDC" w:rsidP="002B43D8">
            <w:pPr>
              <w:spacing w:after="0"/>
              <w:jc w:val="left"/>
              <w:rPr>
                <w:i/>
                <w:sz w:val="22"/>
                <w:szCs w:val="22"/>
                <w:lang w:val="en-GB"/>
              </w:rPr>
            </w:pPr>
            <w:r w:rsidRPr="000E017B">
              <w:rPr>
                <w:i/>
                <w:sz w:val="22"/>
                <w:szCs w:val="22"/>
                <w:lang w:val="en-GB"/>
              </w:rPr>
              <w:t>Interviewer Instruction</w:t>
            </w:r>
          </w:p>
        </w:tc>
        <w:tc>
          <w:tcPr>
            <w:tcW w:w="3780" w:type="dxa"/>
          </w:tcPr>
          <w:p w14:paraId="3BBB3F41" w14:textId="77777777" w:rsidR="00CC2CDC" w:rsidRPr="000E017B" w:rsidRDefault="00CC2CDC" w:rsidP="002B43D8">
            <w:pPr>
              <w:spacing w:after="0"/>
              <w:rPr>
                <w:sz w:val="22"/>
                <w:szCs w:val="22"/>
                <w:lang w:val="en-GB"/>
              </w:rPr>
            </w:pPr>
          </w:p>
        </w:tc>
        <w:tc>
          <w:tcPr>
            <w:tcW w:w="3780" w:type="dxa"/>
          </w:tcPr>
          <w:p w14:paraId="19767C41" w14:textId="77777777" w:rsidR="00CC2CDC" w:rsidRPr="000E017B" w:rsidRDefault="00CC2CDC" w:rsidP="002B43D8">
            <w:pPr>
              <w:spacing w:after="0"/>
              <w:rPr>
                <w:sz w:val="22"/>
                <w:szCs w:val="22"/>
                <w:lang w:val="en-GB"/>
              </w:rPr>
            </w:pPr>
          </w:p>
        </w:tc>
      </w:tr>
      <w:tr w:rsidR="00CC2CDC" w:rsidRPr="000E017B" w14:paraId="1CEA0421" w14:textId="77777777">
        <w:tc>
          <w:tcPr>
            <w:tcW w:w="1384" w:type="dxa"/>
          </w:tcPr>
          <w:p w14:paraId="43684354" w14:textId="77777777" w:rsidR="00CC2CDC" w:rsidRPr="000E017B" w:rsidRDefault="00CC2CDC" w:rsidP="002B43D8">
            <w:pPr>
              <w:spacing w:after="0"/>
              <w:jc w:val="left"/>
              <w:rPr>
                <w:i/>
                <w:sz w:val="22"/>
                <w:szCs w:val="22"/>
                <w:lang w:val="en-GB"/>
              </w:rPr>
            </w:pPr>
            <w:r w:rsidRPr="000E017B">
              <w:rPr>
                <w:i/>
                <w:sz w:val="22"/>
                <w:szCs w:val="22"/>
                <w:lang w:val="en-GB"/>
              </w:rPr>
              <w:t>Translation Note</w:t>
            </w:r>
          </w:p>
        </w:tc>
        <w:tc>
          <w:tcPr>
            <w:tcW w:w="7560" w:type="dxa"/>
            <w:gridSpan w:val="2"/>
          </w:tcPr>
          <w:p w14:paraId="11EBC4CF" w14:textId="77777777" w:rsidR="00CC2CDC" w:rsidRPr="000E017B" w:rsidRDefault="00CC2CDC" w:rsidP="002B43D8">
            <w:pPr>
              <w:spacing w:after="0"/>
              <w:rPr>
                <w:sz w:val="22"/>
                <w:szCs w:val="22"/>
                <w:lang w:val="en-GB"/>
              </w:rPr>
            </w:pPr>
          </w:p>
        </w:tc>
      </w:tr>
      <w:tr w:rsidR="00CC2CDC" w:rsidRPr="000E017B" w14:paraId="5E8B1272" w14:textId="77777777">
        <w:tc>
          <w:tcPr>
            <w:tcW w:w="1384" w:type="dxa"/>
          </w:tcPr>
          <w:p w14:paraId="58AD320A" w14:textId="77777777" w:rsidR="00CC2CDC" w:rsidRPr="000E017B" w:rsidRDefault="00CC2CDC" w:rsidP="002B43D8">
            <w:pPr>
              <w:spacing w:after="0"/>
              <w:jc w:val="left"/>
              <w:rPr>
                <w:i/>
                <w:sz w:val="22"/>
                <w:szCs w:val="22"/>
                <w:lang w:val="en-GB"/>
              </w:rPr>
            </w:pPr>
            <w:r w:rsidRPr="000E017B">
              <w:rPr>
                <w:i/>
                <w:sz w:val="22"/>
                <w:szCs w:val="22"/>
                <w:lang w:val="en-GB"/>
              </w:rPr>
              <w:t>Note</w:t>
            </w:r>
          </w:p>
        </w:tc>
        <w:tc>
          <w:tcPr>
            <w:tcW w:w="7560" w:type="dxa"/>
            <w:gridSpan w:val="2"/>
          </w:tcPr>
          <w:p w14:paraId="0765917D" w14:textId="2D587CA7" w:rsidR="00CC2CDC" w:rsidRPr="000E017B" w:rsidRDefault="00CC2CDC" w:rsidP="002B43D8">
            <w:pPr>
              <w:spacing w:after="0"/>
              <w:jc w:val="left"/>
              <w:rPr>
                <w:sz w:val="22"/>
                <w:szCs w:val="22"/>
                <w:lang w:val="en-GB"/>
              </w:rPr>
            </w:pPr>
          </w:p>
        </w:tc>
      </w:tr>
    </w:tbl>
    <w:p w14:paraId="184F756F" w14:textId="77777777" w:rsidR="00CC2CDC" w:rsidRPr="000E017B" w:rsidRDefault="00CC2CDC" w:rsidP="00CC2CDC">
      <w:pPr>
        <w:rPr>
          <w:b/>
          <w:lang w:val="en-GB"/>
        </w:rPr>
      </w:pPr>
    </w:p>
    <w:p w14:paraId="3B58EAE2" w14:textId="77777777" w:rsidR="00CC2CDC" w:rsidRPr="000E017B" w:rsidRDefault="00CC2CDC" w:rsidP="00CC2CD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C2CDC" w:rsidRPr="000E017B" w14:paraId="3AD46787" w14:textId="77777777">
        <w:tc>
          <w:tcPr>
            <w:tcW w:w="8995" w:type="dxa"/>
          </w:tcPr>
          <w:p w14:paraId="5D37A57C" w14:textId="77777777" w:rsidR="00CC2CDC" w:rsidRPr="000E017B" w:rsidRDefault="00CC2CDC" w:rsidP="002B43D8">
            <w:pPr>
              <w:spacing w:after="0"/>
              <w:rPr>
                <w:b/>
                <w:lang w:val="en-GB"/>
              </w:rPr>
            </w:pPr>
          </w:p>
        </w:tc>
      </w:tr>
    </w:tbl>
    <w:p w14:paraId="01948BF3" w14:textId="77777777" w:rsidR="00CC2CDC" w:rsidRPr="000E017B" w:rsidRDefault="00CC2CDC" w:rsidP="00CC2CDC">
      <w:pPr>
        <w:spacing w:after="0"/>
        <w:rPr>
          <w:b/>
          <w:lang w:val="en-GB"/>
        </w:rPr>
      </w:pPr>
    </w:p>
    <w:p w14:paraId="3AC99DF4" w14:textId="77777777" w:rsidR="00CC2CDC" w:rsidRPr="000E017B" w:rsidRDefault="00CC2CDC" w:rsidP="00CC2CDC">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CC2CDC" w:rsidRPr="000E017B" w14:paraId="7423E2D3" w14:textId="77777777" w:rsidTr="006F0496">
        <w:tc>
          <w:tcPr>
            <w:tcW w:w="5215" w:type="dxa"/>
            <w:tcMar>
              <w:top w:w="57" w:type="dxa"/>
              <w:bottom w:w="57" w:type="dxa"/>
            </w:tcMar>
            <w:vAlign w:val="center"/>
          </w:tcPr>
          <w:p w14:paraId="63BD67B7" w14:textId="77777777" w:rsidR="00CC2CDC" w:rsidRPr="000E017B" w:rsidRDefault="00CC2CDC"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7440C71F" w14:textId="77777777" w:rsidR="00CC2CDC" w:rsidRPr="000E017B" w:rsidRDefault="00CC2CDC"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RELIGGRP</w:t>
            </w:r>
          </w:p>
        </w:tc>
      </w:tr>
      <w:tr w:rsidR="009F6922" w:rsidRPr="000E017B" w14:paraId="0ADB2AC9" w14:textId="77777777" w:rsidTr="006F0496">
        <w:tc>
          <w:tcPr>
            <w:tcW w:w="5215" w:type="dxa"/>
          </w:tcPr>
          <w:p w14:paraId="1FC1AE84" w14:textId="6E643E08" w:rsidR="009F6922" w:rsidRPr="000E017B" w:rsidRDefault="009F6922" w:rsidP="009F6922">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1) </w:t>
            </w:r>
            <w:proofErr w:type="spellStart"/>
            <w:r>
              <w:rPr>
                <w:sz w:val="22"/>
                <w:szCs w:val="22"/>
                <w:lang w:val="en-GB"/>
              </w:rPr>
              <w:t>Müslman</w:t>
            </w:r>
            <w:proofErr w:type="spellEnd"/>
          </w:p>
        </w:tc>
        <w:tc>
          <w:tcPr>
            <w:tcW w:w="3799" w:type="dxa"/>
          </w:tcPr>
          <w:p w14:paraId="6450CD27" w14:textId="7CEBD8DE" w:rsidR="009F6922" w:rsidRPr="000E017B" w:rsidRDefault="00636A4D" w:rsidP="009F6922">
            <w:pPr>
              <w:pStyle w:val="Footer"/>
              <w:tabs>
                <w:tab w:val="clear" w:pos="4536"/>
                <w:tab w:val="clear" w:pos="9072"/>
                <w:tab w:val="left" w:pos="-14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spacing w:after="0"/>
              <w:jc w:val="left"/>
              <w:rPr>
                <w:noProof/>
                <w:sz w:val="22"/>
                <w:szCs w:val="22"/>
                <w:lang w:val="en-GB"/>
              </w:rPr>
            </w:pPr>
            <w:r>
              <w:rPr>
                <w:noProof/>
                <w:sz w:val="22"/>
                <w:szCs w:val="22"/>
                <w:lang w:val="en-GB"/>
              </w:rPr>
              <w:t>6. Islamic</w:t>
            </w:r>
            <w:r w:rsidRPr="000E017B">
              <w:rPr>
                <w:noProof/>
                <w:sz w:val="22"/>
                <w:szCs w:val="22"/>
                <w:lang w:val="en-GB"/>
              </w:rPr>
              <w:t xml:space="preserve"> </w:t>
            </w:r>
          </w:p>
        </w:tc>
      </w:tr>
      <w:tr w:rsidR="009F6922" w:rsidRPr="000E017B" w14:paraId="46CFB208" w14:textId="77777777" w:rsidTr="006F0496">
        <w:tc>
          <w:tcPr>
            <w:tcW w:w="5215" w:type="dxa"/>
          </w:tcPr>
          <w:p w14:paraId="15051DCA" w14:textId="16ACB1EB" w:rsidR="009F6922" w:rsidRPr="000E017B" w:rsidRDefault="009F6922" w:rsidP="009F6922">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2) </w:t>
            </w:r>
            <w:proofErr w:type="spellStart"/>
            <w:r w:rsidRPr="007417EB">
              <w:rPr>
                <w:sz w:val="22"/>
                <w:szCs w:val="22"/>
                <w:lang w:val="en-GB"/>
              </w:rPr>
              <w:t>Hristiyan</w:t>
            </w:r>
            <w:proofErr w:type="spellEnd"/>
          </w:p>
        </w:tc>
        <w:tc>
          <w:tcPr>
            <w:tcW w:w="3799" w:type="dxa"/>
          </w:tcPr>
          <w:p w14:paraId="00548DC7" w14:textId="300DF331" w:rsidR="009F6922" w:rsidRPr="000E017B" w:rsidRDefault="00636A4D" w:rsidP="009F6922">
            <w:pPr>
              <w:tabs>
                <w:tab w:val="left" w:pos="-14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spacing w:after="0"/>
              <w:jc w:val="left"/>
              <w:rPr>
                <w:noProof/>
                <w:sz w:val="22"/>
                <w:szCs w:val="22"/>
                <w:lang w:val="en-GB"/>
              </w:rPr>
            </w:pPr>
            <w:r>
              <w:rPr>
                <w:noProof/>
                <w:sz w:val="22"/>
                <w:szCs w:val="22"/>
                <w:lang w:val="en-GB"/>
              </w:rPr>
              <w:t>3. Orthodox</w:t>
            </w:r>
          </w:p>
        </w:tc>
      </w:tr>
      <w:tr w:rsidR="009F6922" w:rsidRPr="000E017B" w14:paraId="4F1F8225" w14:textId="77777777" w:rsidTr="006F0496">
        <w:tc>
          <w:tcPr>
            <w:tcW w:w="5215" w:type="dxa"/>
          </w:tcPr>
          <w:p w14:paraId="28EDB33A" w14:textId="7A324555" w:rsidR="009F6922" w:rsidRPr="000E017B" w:rsidRDefault="009F6922" w:rsidP="009F6922">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3) </w:t>
            </w:r>
            <w:proofErr w:type="spellStart"/>
            <w:r>
              <w:rPr>
                <w:sz w:val="22"/>
                <w:szCs w:val="22"/>
                <w:lang w:val="en-GB"/>
              </w:rPr>
              <w:t>Musevi</w:t>
            </w:r>
            <w:proofErr w:type="spellEnd"/>
          </w:p>
        </w:tc>
        <w:tc>
          <w:tcPr>
            <w:tcW w:w="3799" w:type="dxa"/>
          </w:tcPr>
          <w:p w14:paraId="42018386" w14:textId="3898B3E7" w:rsidR="009F6922" w:rsidRPr="000E017B" w:rsidRDefault="00636A4D" w:rsidP="009F6922">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Pr>
                <w:noProof/>
                <w:sz w:val="22"/>
                <w:szCs w:val="22"/>
                <w:lang w:val="en-GB"/>
              </w:rPr>
              <w:t>5. Jewish</w:t>
            </w:r>
          </w:p>
        </w:tc>
      </w:tr>
      <w:tr w:rsidR="009F6922" w:rsidRPr="000E017B" w14:paraId="39D65B49" w14:textId="77777777" w:rsidTr="006F0496">
        <w:tc>
          <w:tcPr>
            <w:tcW w:w="5215" w:type="dxa"/>
          </w:tcPr>
          <w:p w14:paraId="28A2F7AD" w14:textId="4BE70FB9" w:rsidR="009F6922" w:rsidRPr="000E017B" w:rsidRDefault="009F6922" w:rsidP="009F6922">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96) Dine </w:t>
            </w:r>
            <w:proofErr w:type="spellStart"/>
            <w:r>
              <w:rPr>
                <w:sz w:val="22"/>
                <w:szCs w:val="22"/>
                <w:lang w:val="en-GB"/>
              </w:rPr>
              <w:t>bağlı</w:t>
            </w:r>
            <w:proofErr w:type="spellEnd"/>
            <w:r>
              <w:rPr>
                <w:sz w:val="22"/>
                <w:szCs w:val="22"/>
                <w:lang w:val="en-GB"/>
              </w:rPr>
              <w:t xml:space="preserve"> </w:t>
            </w:r>
            <w:proofErr w:type="spellStart"/>
            <w:r>
              <w:rPr>
                <w:sz w:val="22"/>
                <w:szCs w:val="22"/>
                <w:lang w:val="en-GB"/>
              </w:rPr>
              <w:t>değil</w:t>
            </w:r>
            <w:proofErr w:type="spellEnd"/>
          </w:p>
        </w:tc>
        <w:tc>
          <w:tcPr>
            <w:tcW w:w="3799" w:type="dxa"/>
          </w:tcPr>
          <w:p w14:paraId="0F047A59" w14:textId="14A67E73" w:rsidR="009F6922" w:rsidRPr="000E017B" w:rsidRDefault="00636A4D" w:rsidP="009F6922">
            <w:pPr>
              <w:tabs>
                <w:tab w:val="left" w:pos="-720"/>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0.No religion</w:t>
            </w:r>
            <w:r>
              <w:rPr>
                <w:noProof/>
                <w:sz w:val="22"/>
                <w:szCs w:val="22"/>
                <w:lang w:val="en-GB"/>
              </w:rPr>
              <w:t xml:space="preserve"> </w:t>
            </w:r>
          </w:p>
        </w:tc>
      </w:tr>
      <w:tr w:rsidR="009F6922" w:rsidRPr="000E017B" w14:paraId="379D8D60" w14:textId="77777777" w:rsidTr="006F0496">
        <w:tc>
          <w:tcPr>
            <w:tcW w:w="5215" w:type="dxa"/>
          </w:tcPr>
          <w:p w14:paraId="6F78C6C6" w14:textId="7A52FF26" w:rsidR="009F6922" w:rsidRPr="000E017B" w:rsidRDefault="009F6922" w:rsidP="009F6922">
            <w:pPr>
              <w:spacing w:after="0"/>
              <w:rPr>
                <w:sz w:val="22"/>
                <w:szCs w:val="22"/>
                <w:lang w:val="en-GB"/>
              </w:rPr>
            </w:pPr>
            <w:r w:rsidRPr="00732D0B">
              <w:rPr>
                <w:sz w:val="22"/>
                <w:szCs w:val="22"/>
                <w:lang w:val="en-GB"/>
              </w:rPr>
              <w:t>If</w:t>
            </w:r>
            <w:r w:rsidRPr="00732D0B">
              <w:rPr>
                <w:b/>
                <w:sz w:val="22"/>
                <w:szCs w:val="22"/>
                <w:lang w:val="en-GB"/>
              </w:rPr>
              <w:t xml:space="preserve"> (</w:t>
            </w:r>
            <w:r w:rsidRPr="00732D0B">
              <w:rPr>
                <w:sz w:val="22"/>
                <w:szCs w:val="22"/>
                <w:lang w:val="en-GB"/>
              </w:rPr>
              <w:t>#</w:t>
            </w:r>
            <w:r>
              <w:rPr>
                <w:sz w:val="22"/>
                <w:szCs w:val="22"/>
                <w:lang w:val="en-GB"/>
              </w:rPr>
              <w:t>C.19.</w:t>
            </w:r>
            <w:r w:rsidRPr="00732D0B">
              <w:rPr>
                <w:sz w:val="22"/>
                <w:szCs w:val="22"/>
                <w:lang w:val="en-GB"/>
              </w:rPr>
              <w:t>=</w:t>
            </w:r>
            <w:r>
              <w:rPr>
                <w:sz w:val="22"/>
                <w:szCs w:val="22"/>
                <w:lang w:val="en-GB"/>
              </w:rPr>
              <w:t xml:space="preserve">99) </w:t>
            </w:r>
            <w:proofErr w:type="spellStart"/>
            <w:r>
              <w:rPr>
                <w:sz w:val="22"/>
                <w:szCs w:val="22"/>
                <w:lang w:val="en-GB"/>
              </w:rPr>
              <w:t>Cevap</w:t>
            </w:r>
            <w:proofErr w:type="spellEnd"/>
            <w:r>
              <w:rPr>
                <w:sz w:val="22"/>
                <w:szCs w:val="22"/>
                <w:lang w:val="en-GB"/>
              </w:rPr>
              <w:t xml:space="preserve"> yok</w:t>
            </w:r>
          </w:p>
        </w:tc>
        <w:tc>
          <w:tcPr>
            <w:tcW w:w="3799" w:type="dxa"/>
          </w:tcPr>
          <w:p w14:paraId="076E902C" w14:textId="1B9FA292" w:rsidR="009F6922" w:rsidRPr="00636A4D" w:rsidRDefault="00636A4D" w:rsidP="009F6922">
            <w:pPr>
              <w:tabs>
                <w:tab w:val="left" w:pos="-720"/>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bCs/>
                <w:noProof/>
                <w:sz w:val="22"/>
                <w:szCs w:val="22"/>
                <w:lang w:val="en-GB"/>
              </w:rPr>
            </w:pPr>
            <w:r w:rsidRPr="00636A4D">
              <w:rPr>
                <w:bCs/>
                <w:noProof/>
                <w:sz w:val="22"/>
                <w:szCs w:val="22"/>
                <w:lang w:val="en-GB"/>
              </w:rPr>
              <w:t>99. No answer</w:t>
            </w:r>
          </w:p>
        </w:tc>
      </w:tr>
      <w:tr w:rsidR="009F6922" w:rsidRPr="000E017B" w14:paraId="505DC49E" w14:textId="77777777" w:rsidTr="006F0496">
        <w:tc>
          <w:tcPr>
            <w:tcW w:w="5215" w:type="dxa"/>
          </w:tcPr>
          <w:p w14:paraId="595F41DE" w14:textId="3E51303D" w:rsidR="009F6922" w:rsidRPr="000E017B" w:rsidRDefault="009F6922" w:rsidP="009F6922">
            <w:pPr>
              <w:spacing w:after="0"/>
              <w:rPr>
                <w:sz w:val="22"/>
                <w:szCs w:val="22"/>
                <w:lang w:val="en-GB"/>
              </w:rPr>
            </w:pPr>
          </w:p>
        </w:tc>
        <w:tc>
          <w:tcPr>
            <w:tcW w:w="3799" w:type="dxa"/>
          </w:tcPr>
          <w:p w14:paraId="366EB68B" w14:textId="4CF63016" w:rsidR="009F6922" w:rsidRPr="000E017B" w:rsidRDefault="009F6922" w:rsidP="009F6922">
            <w:pPr>
              <w:pStyle w:val="Heading1"/>
              <w:spacing w:before="0" w:after="0"/>
              <w:ind w:left="6"/>
              <w:jc w:val="left"/>
              <w:rPr>
                <w:rFonts w:ascii="Times New Roman" w:hAnsi="Times New Roman" w:cs="Times New Roman"/>
                <w:b w:val="0"/>
                <w:sz w:val="22"/>
                <w:szCs w:val="22"/>
                <w:lang w:val="en-GB"/>
              </w:rPr>
            </w:pPr>
          </w:p>
        </w:tc>
      </w:tr>
    </w:tbl>
    <w:p w14:paraId="384CBE3C" w14:textId="77777777" w:rsidR="00CC2CDC" w:rsidRPr="000E017B" w:rsidRDefault="00CC2CDC" w:rsidP="00CC2CDC">
      <w:pPr>
        <w:jc w:val="left"/>
        <w:rPr>
          <w:lang w:val="en-GB"/>
        </w:rPr>
      </w:pPr>
    </w:p>
    <w:p w14:paraId="732ADFA8" w14:textId="77777777" w:rsidR="00CC2CDC" w:rsidRPr="000E017B" w:rsidRDefault="00CC2CDC" w:rsidP="00CC2CD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C2CDC" w:rsidRPr="000E017B" w14:paraId="152813FB" w14:textId="77777777">
        <w:tc>
          <w:tcPr>
            <w:tcW w:w="8995" w:type="dxa"/>
          </w:tcPr>
          <w:p w14:paraId="4ED32465" w14:textId="77777777" w:rsidR="00607081" w:rsidRPr="000E017B" w:rsidRDefault="00607081" w:rsidP="00621786">
            <w:pPr>
              <w:spacing w:after="0"/>
              <w:rPr>
                <w:b/>
                <w:lang w:val="en-GB"/>
              </w:rPr>
            </w:pPr>
          </w:p>
        </w:tc>
      </w:tr>
    </w:tbl>
    <w:p w14:paraId="3D933D21" w14:textId="77777777" w:rsidR="00C3704B" w:rsidRPr="000E017B" w:rsidRDefault="00C3704B" w:rsidP="002B56D3">
      <w:pPr>
        <w:keepNext/>
        <w:jc w:val="center"/>
        <w:rPr>
          <w:rFonts w:ascii="Arial" w:hAnsi="Arial"/>
          <w:b/>
          <w:sz w:val="22"/>
          <w:lang w:val="en-GB"/>
        </w:rPr>
      </w:pPr>
    </w:p>
    <w:p w14:paraId="549CF6A0" w14:textId="77777777" w:rsidR="00C3704B" w:rsidRPr="000E017B" w:rsidRDefault="00C3704B" w:rsidP="00C3704B">
      <w:pPr>
        <w:jc w:val="center"/>
        <w:rPr>
          <w:rFonts w:ascii="Arial" w:hAnsi="Arial"/>
          <w:sz w:val="22"/>
          <w:lang w:val="en-GB"/>
        </w:rPr>
      </w:pPr>
      <w:r w:rsidRPr="000E017B">
        <w:rPr>
          <w:rFonts w:ascii="Arial" w:hAnsi="Arial"/>
          <w:b/>
          <w:sz w:val="22"/>
          <w:lang w:val="en-GB"/>
        </w:rPr>
        <w:br w:type="page"/>
      </w:r>
      <w:r w:rsidRPr="005B1608">
        <w:rPr>
          <w:rFonts w:ascii="Arial" w:hAnsi="Arial"/>
          <w:b/>
          <w:sz w:val="22"/>
          <w:lang w:val="en-GB"/>
        </w:rPr>
        <w:lastRenderedPageBreak/>
        <w:t>ATTEND</w:t>
      </w:r>
      <w:r w:rsidRPr="005B1608">
        <w:rPr>
          <w:rFonts w:ascii="Arial" w:hAnsi="Arial" w:cs="Arial"/>
          <w:b/>
          <w:sz w:val="22"/>
          <w:lang w:val="en-GB"/>
        </w:rPr>
        <w:t xml:space="preserve"> – </w:t>
      </w:r>
      <w:r w:rsidRPr="005B1608">
        <w:rPr>
          <w:rFonts w:ascii="Arial" w:hAnsi="Arial"/>
          <w:sz w:val="22"/>
          <w:lang w:val="en-GB"/>
        </w:rPr>
        <w:t>Attendance of religious services</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4191"/>
        <w:gridCol w:w="3782"/>
      </w:tblGrid>
      <w:tr w:rsidR="00C3704B" w:rsidRPr="001637AA" w14:paraId="5E8DACA1" w14:textId="77777777" w:rsidTr="00896D50">
        <w:tc>
          <w:tcPr>
            <w:tcW w:w="1384" w:type="dxa"/>
            <w:tcMar>
              <w:top w:w="57" w:type="dxa"/>
              <w:bottom w:w="57" w:type="dxa"/>
            </w:tcMar>
            <w:vAlign w:val="center"/>
          </w:tcPr>
          <w:p w14:paraId="24AE3796" w14:textId="77777777" w:rsidR="00C3704B" w:rsidRPr="001637AA" w:rsidRDefault="00C3704B" w:rsidP="002B43D8">
            <w:pPr>
              <w:jc w:val="left"/>
              <w:rPr>
                <w:i/>
                <w:sz w:val="22"/>
                <w:szCs w:val="22"/>
                <w:lang w:val="en-GB"/>
              </w:rPr>
            </w:pPr>
          </w:p>
        </w:tc>
        <w:tc>
          <w:tcPr>
            <w:tcW w:w="4191" w:type="dxa"/>
            <w:tcMar>
              <w:top w:w="57" w:type="dxa"/>
              <w:bottom w:w="57" w:type="dxa"/>
            </w:tcMar>
            <w:vAlign w:val="center"/>
          </w:tcPr>
          <w:p w14:paraId="4A9738B4" w14:textId="77777777" w:rsidR="00C3704B" w:rsidRPr="001637AA" w:rsidRDefault="00C3704B" w:rsidP="002B43D8">
            <w:pPr>
              <w:jc w:val="center"/>
              <w:rPr>
                <w:b/>
                <w:sz w:val="22"/>
                <w:szCs w:val="22"/>
                <w:lang w:val="en-GB"/>
              </w:rPr>
            </w:pPr>
            <w:r w:rsidRPr="001637AA">
              <w:rPr>
                <w:b/>
                <w:sz w:val="22"/>
                <w:szCs w:val="22"/>
                <w:lang w:val="en-GB"/>
              </w:rPr>
              <w:t>National Language</w:t>
            </w:r>
          </w:p>
        </w:tc>
        <w:tc>
          <w:tcPr>
            <w:tcW w:w="3782" w:type="dxa"/>
            <w:tcMar>
              <w:top w:w="57" w:type="dxa"/>
              <w:bottom w:w="57" w:type="dxa"/>
            </w:tcMar>
            <w:vAlign w:val="center"/>
          </w:tcPr>
          <w:p w14:paraId="2667289C" w14:textId="77777777" w:rsidR="00C3704B" w:rsidRPr="001637AA" w:rsidRDefault="00C3704B" w:rsidP="002B43D8">
            <w:pPr>
              <w:jc w:val="center"/>
              <w:rPr>
                <w:b/>
                <w:sz w:val="22"/>
                <w:szCs w:val="22"/>
                <w:lang w:val="en-GB"/>
              </w:rPr>
            </w:pPr>
            <w:r w:rsidRPr="001637AA">
              <w:rPr>
                <w:b/>
                <w:sz w:val="22"/>
                <w:szCs w:val="22"/>
                <w:lang w:val="en-GB"/>
              </w:rPr>
              <w:t>English Translation</w:t>
            </w:r>
          </w:p>
        </w:tc>
      </w:tr>
      <w:tr w:rsidR="00607081" w:rsidRPr="001637AA" w14:paraId="25C008C6" w14:textId="77777777" w:rsidTr="00896D50">
        <w:tc>
          <w:tcPr>
            <w:tcW w:w="1384" w:type="dxa"/>
          </w:tcPr>
          <w:p w14:paraId="7C249306" w14:textId="77777777" w:rsidR="00607081" w:rsidRPr="001637AA" w:rsidRDefault="00607081" w:rsidP="002B43D8">
            <w:pPr>
              <w:spacing w:after="0"/>
              <w:jc w:val="left"/>
              <w:rPr>
                <w:sz w:val="22"/>
                <w:szCs w:val="22"/>
                <w:lang w:val="en-GB"/>
              </w:rPr>
            </w:pPr>
            <w:r w:rsidRPr="001637AA">
              <w:rPr>
                <w:i/>
                <w:sz w:val="22"/>
                <w:szCs w:val="22"/>
                <w:lang w:val="en-GB"/>
              </w:rPr>
              <w:t>Question no. and text</w:t>
            </w:r>
          </w:p>
        </w:tc>
        <w:tc>
          <w:tcPr>
            <w:tcW w:w="4191" w:type="dxa"/>
            <w:vAlign w:val="bottom"/>
          </w:tcPr>
          <w:p w14:paraId="222934A8" w14:textId="00AC15C6" w:rsidR="00607081" w:rsidRPr="001637AA" w:rsidRDefault="00896D50" w:rsidP="000748E4">
            <w:pPr>
              <w:widowControl w:val="0"/>
              <w:autoSpaceDE w:val="0"/>
              <w:autoSpaceDN w:val="0"/>
              <w:adjustRightInd w:val="0"/>
              <w:spacing w:after="0" w:line="216" w:lineRule="exact"/>
              <w:ind w:left="31"/>
              <w:rPr>
                <w:sz w:val="22"/>
                <w:szCs w:val="22"/>
              </w:rPr>
            </w:pPr>
            <w:r>
              <w:rPr>
                <w:bCs/>
                <w:sz w:val="22"/>
                <w:szCs w:val="22"/>
              </w:rPr>
              <w:t>C43</w:t>
            </w:r>
            <w:r w:rsidR="00636A4D">
              <w:rPr>
                <w:bCs/>
                <w:sz w:val="22"/>
                <w:szCs w:val="22"/>
              </w:rPr>
              <w:t>E</w:t>
            </w:r>
            <w:r>
              <w:rPr>
                <w:bCs/>
                <w:sz w:val="22"/>
                <w:szCs w:val="22"/>
              </w:rPr>
              <w:t>/</w:t>
            </w:r>
            <w:r w:rsidR="00636A4D">
              <w:rPr>
                <w:bCs/>
                <w:sz w:val="22"/>
                <w:szCs w:val="22"/>
              </w:rPr>
              <w:t>K</w:t>
            </w:r>
            <w:r w:rsidR="00607081" w:rsidRPr="001637AA">
              <w:rPr>
                <w:bCs/>
                <w:sz w:val="22"/>
                <w:szCs w:val="22"/>
              </w:rPr>
              <w:t xml:space="preserve">. </w:t>
            </w:r>
            <w:r>
              <w:rPr>
                <w:bCs/>
                <w:sz w:val="22"/>
                <w:szCs w:val="22"/>
              </w:rPr>
              <w:t>Son bir yılı düşünürseniz, cenazeler dışında camiye ne sıklıkta gidebiliyorsunuz</w:t>
            </w:r>
            <w:r w:rsidR="00636A4D">
              <w:rPr>
                <w:bCs/>
                <w:sz w:val="22"/>
                <w:szCs w:val="22"/>
              </w:rPr>
              <w:t>/namaz kılıp ibadet edebiliyorsunuz</w:t>
            </w:r>
            <w:r>
              <w:rPr>
                <w:bCs/>
                <w:sz w:val="22"/>
                <w:szCs w:val="22"/>
              </w:rPr>
              <w:t>?</w:t>
            </w:r>
          </w:p>
        </w:tc>
        <w:tc>
          <w:tcPr>
            <w:tcW w:w="3782" w:type="dxa"/>
          </w:tcPr>
          <w:p w14:paraId="21D5E507" w14:textId="7F7BFB85" w:rsidR="00607081" w:rsidRPr="001637AA" w:rsidRDefault="00B128CB" w:rsidP="00607081">
            <w:pPr>
              <w:spacing w:after="0"/>
              <w:jc w:val="left"/>
              <w:rPr>
                <w:sz w:val="22"/>
                <w:szCs w:val="22"/>
                <w:lang w:val="en-GB"/>
              </w:rPr>
            </w:pPr>
            <w:r>
              <w:rPr>
                <w:bCs/>
                <w:sz w:val="22"/>
                <w:szCs w:val="22"/>
              </w:rPr>
              <w:t>C43</w:t>
            </w:r>
            <w:r w:rsidR="00636A4D">
              <w:rPr>
                <w:bCs/>
                <w:sz w:val="22"/>
                <w:szCs w:val="22"/>
              </w:rPr>
              <w:t>M</w:t>
            </w:r>
            <w:r>
              <w:rPr>
                <w:bCs/>
                <w:sz w:val="22"/>
                <w:szCs w:val="22"/>
              </w:rPr>
              <w:t>/</w:t>
            </w:r>
            <w:r w:rsidR="00636A4D">
              <w:rPr>
                <w:bCs/>
                <w:sz w:val="22"/>
                <w:szCs w:val="22"/>
              </w:rPr>
              <w:t>F</w:t>
            </w:r>
            <w:r w:rsidRPr="001637AA">
              <w:rPr>
                <w:bCs/>
                <w:sz w:val="22"/>
                <w:szCs w:val="22"/>
              </w:rPr>
              <w:t xml:space="preserve">. </w:t>
            </w:r>
            <w:r w:rsidR="00607081" w:rsidRPr="001637AA">
              <w:rPr>
                <w:sz w:val="22"/>
                <w:szCs w:val="22"/>
                <w:lang w:val="en-US" w:eastAsia="en-US"/>
              </w:rPr>
              <w:t>How often do you pray, except for funeral?</w:t>
            </w:r>
          </w:p>
        </w:tc>
      </w:tr>
      <w:tr w:rsidR="00607081" w:rsidRPr="001637AA" w14:paraId="7C4BC6C0" w14:textId="77777777" w:rsidTr="00896D50">
        <w:trPr>
          <w:cantSplit/>
        </w:trPr>
        <w:tc>
          <w:tcPr>
            <w:tcW w:w="1384" w:type="dxa"/>
            <w:vMerge w:val="restart"/>
          </w:tcPr>
          <w:p w14:paraId="531D557E" w14:textId="77777777" w:rsidR="00607081" w:rsidRPr="001637AA" w:rsidRDefault="00607081" w:rsidP="002B43D8">
            <w:pPr>
              <w:spacing w:after="0"/>
              <w:jc w:val="left"/>
              <w:rPr>
                <w:sz w:val="22"/>
                <w:szCs w:val="22"/>
                <w:lang w:val="en-GB"/>
              </w:rPr>
            </w:pPr>
            <w:r w:rsidRPr="001637AA">
              <w:rPr>
                <w:i/>
                <w:sz w:val="22"/>
                <w:szCs w:val="22"/>
                <w:lang w:val="en-GB"/>
              </w:rPr>
              <w:t>Codes/ Categories</w:t>
            </w:r>
          </w:p>
        </w:tc>
        <w:tc>
          <w:tcPr>
            <w:tcW w:w="4191" w:type="dxa"/>
          </w:tcPr>
          <w:p w14:paraId="27659A24" w14:textId="27A856CF" w:rsidR="00607081" w:rsidRPr="001637AA" w:rsidRDefault="00896D50" w:rsidP="000748E4">
            <w:pPr>
              <w:widowControl w:val="0"/>
              <w:numPr>
                <w:ilvl w:val="0"/>
                <w:numId w:val="32"/>
              </w:numPr>
              <w:overflowPunct w:val="0"/>
              <w:autoSpaceDE w:val="0"/>
              <w:autoSpaceDN w:val="0"/>
              <w:adjustRightInd w:val="0"/>
              <w:spacing w:after="200" w:line="276" w:lineRule="auto"/>
              <w:ind w:left="301" w:hanging="289"/>
              <w:rPr>
                <w:sz w:val="22"/>
                <w:szCs w:val="22"/>
              </w:rPr>
            </w:pPr>
            <w:r>
              <w:rPr>
                <w:sz w:val="22"/>
                <w:szCs w:val="22"/>
              </w:rPr>
              <w:t>Haftada birden fazla</w:t>
            </w:r>
            <w:r w:rsidR="00607081" w:rsidRPr="001637AA">
              <w:rPr>
                <w:sz w:val="22"/>
                <w:szCs w:val="22"/>
              </w:rPr>
              <w:t xml:space="preserve"> </w:t>
            </w:r>
          </w:p>
        </w:tc>
        <w:tc>
          <w:tcPr>
            <w:tcW w:w="3782" w:type="dxa"/>
          </w:tcPr>
          <w:p w14:paraId="7FD728F9" w14:textId="77777777" w:rsidR="00607081" w:rsidRPr="001637AA" w:rsidRDefault="00607081" w:rsidP="00607081">
            <w:pPr>
              <w:widowControl w:val="0"/>
              <w:autoSpaceDE w:val="0"/>
              <w:autoSpaceDN w:val="0"/>
              <w:adjustRightInd w:val="0"/>
              <w:rPr>
                <w:sz w:val="22"/>
                <w:szCs w:val="22"/>
                <w:lang w:eastAsia="en-US"/>
              </w:rPr>
            </w:pPr>
            <w:r w:rsidRPr="001637AA">
              <w:rPr>
                <w:sz w:val="22"/>
                <w:szCs w:val="22"/>
                <w:lang w:val="en-US" w:eastAsia="en-US"/>
              </w:rPr>
              <w:t>1. Several times a week or more often (incl. every day, several times a day)</w:t>
            </w:r>
          </w:p>
        </w:tc>
      </w:tr>
      <w:tr w:rsidR="00607081" w:rsidRPr="001637AA" w14:paraId="1E299F74" w14:textId="77777777" w:rsidTr="00896D50">
        <w:trPr>
          <w:cantSplit/>
        </w:trPr>
        <w:tc>
          <w:tcPr>
            <w:tcW w:w="1384" w:type="dxa"/>
            <w:vMerge/>
          </w:tcPr>
          <w:p w14:paraId="02149BFB" w14:textId="77777777" w:rsidR="00607081" w:rsidRPr="001637AA" w:rsidRDefault="00607081" w:rsidP="002B43D8">
            <w:pPr>
              <w:spacing w:after="0"/>
              <w:jc w:val="left"/>
              <w:rPr>
                <w:sz w:val="22"/>
                <w:szCs w:val="22"/>
                <w:lang w:val="en-GB"/>
              </w:rPr>
            </w:pPr>
          </w:p>
        </w:tc>
        <w:tc>
          <w:tcPr>
            <w:tcW w:w="4191" w:type="dxa"/>
          </w:tcPr>
          <w:p w14:paraId="6BB092C5" w14:textId="77777777" w:rsidR="00607081" w:rsidRPr="001637AA" w:rsidRDefault="00607081" w:rsidP="000748E4">
            <w:pPr>
              <w:widowControl w:val="0"/>
              <w:numPr>
                <w:ilvl w:val="0"/>
                <w:numId w:val="32"/>
              </w:numPr>
              <w:overflowPunct w:val="0"/>
              <w:autoSpaceDE w:val="0"/>
              <w:autoSpaceDN w:val="0"/>
              <w:adjustRightInd w:val="0"/>
              <w:spacing w:after="200" w:line="239" w:lineRule="auto"/>
              <w:ind w:left="301" w:hanging="289"/>
              <w:rPr>
                <w:sz w:val="22"/>
                <w:szCs w:val="22"/>
              </w:rPr>
            </w:pPr>
            <w:r w:rsidRPr="001637AA">
              <w:rPr>
                <w:sz w:val="22"/>
                <w:szCs w:val="22"/>
              </w:rPr>
              <w:t xml:space="preserve">Haftada bir </w:t>
            </w:r>
          </w:p>
        </w:tc>
        <w:tc>
          <w:tcPr>
            <w:tcW w:w="3782" w:type="dxa"/>
          </w:tcPr>
          <w:p w14:paraId="6FFB7E4F" w14:textId="77777777" w:rsidR="00607081" w:rsidRPr="001637AA" w:rsidRDefault="00607081" w:rsidP="00607081">
            <w:pPr>
              <w:widowControl w:val="0"/>
              <w:autoSpaceDE w:val="0"/>
              <w:autoSpaceDN w:val="0"/>
              <w:adjustRightInd w:val="0"/>
              <w:rPr>
                <w:sz w:val="22"/>
                <w:szCs w:val="22"/>
                <w:lang w:eastAsia="en-US"/>
              </w:rPr>
            </w:pPr>
            <w:r w:rsidRPr="001637AA">
              <w:rPr>
                <w:sz w:val="22"/>
                <w:szCs w:val="22"/>
                <w:lang w:val="en-US" w:eastAsia="en-US"/>
              </w:rPr>
              <w:t>2. Once a week</w:t>
            </w:r>
          </w:p>
        </w:tc>
      </w:tr>
      <w:tr w:rsidR="00607081" w:rsidRPr="001637AA" w14:paraId="1B77431D" w14:textId="77777777" w:rsidTr="00896D50">
        <w:trPr>
          <w:cantSplit/>
        </w:trPr>
        <w:tc>
          <w:tcPr>
            <w:tcW w:w="1384" w:type="dxa"/>
            <w:vMerge/>
          </w:tcPr>
          <w:p w14:paraId="3DD6D745" w14:textId="77777777" w:rsidR="00607081" w:rsidRPr="001637AA" w:rsidRDefault="00607081" w:rsidP="002B43D8">
            <w:pPr>
              <w:spacing w:after="0"/>
              <w:jc w:val="left"/>
              <w:rPr>
                <w:sz w:val="22"/>
                <w:szCs w:val="22"/>
                <w:lang w:val="en-GB"/>
              </w:rPr>
            </w:pPr>
          </w:p>
        </w:tc>
        <w:tc>
          <w:tcPr>
            <w:tcW w:w="4191" w:type="dxa"/>
          </w:tcPr>
          <w:p w14:paraId="760D3965" w14:textId="10EE243F" w:rsidR="00607081" w:rsidRPr="001637AA" w:rsidRDefault="00607081" w:rsidP="000748E4">
            <w:pPr>
              <w:widowControl w:val="0"/>
              <w:numPr>
                <w:ilvl w:val="0"/>
                <w:numId w:val="32"/>
              </w:numPr>
              <w:overflowPunct w:val="0"/>
              <w:autoSpaceDE w:val="0"/>
              <w:autoSpaceDN w:val="0"/>
              <w:adjustRightInd w:val="0"/>
              <w:spacing w:after="200" w:line="276" w:lineRule="auto"/>
              <w:ind w:left="301" w:hanging="289"/>
              <w:rPr>
                <w:sz w:val="22"/>
                <w:szCs w:val="22"/>
              </w:rPr>
            </w:pPr>
            <w:r w:rsidRPr="001637AA">
              <w:rPr>
                <w:sz w:val="22"/>
                <w:szCs w:val="22"/>
              </w:rPr>
              <w:t xml:space="preserve">Ayda bir </w:t>
            </w:r>
          </w:p>
        </w:tc>
        <w:tc>
          <w:tcPr>
            <w:tcW w:w="3782" w:type="dxa"/>
          </w:tcPr>
          <w:p w14:paraId="745FD4E5" w14:textId="0FD5B145" w:rsidR="00607081" w:rsidRPr="001637AA" w:rsidRDefault="00607081" w:rsidP="00607081">
            <w:pPr>
              <w:widowControl w:val="0"/>
              <w:autoSpaceDE w:val="0"/>
              <w:autoSpaceDN w:val="0"/>
              <w:adjustRightInd w:val="0"/>
              <w:rPr>
                <w:sz w:val="22"/>
                <w:szCs w:val="22"/>
                <w:lang w:eastAsia="en-US"/>
              </w:rPr>
            </w:pPr>
            <w:r w:rsidRPr="001637AA">
              <w:rPr>
                <w:sz w:val="22"/>
                <w:szCs w:val="22"/>
                <w:lang w:val="en-US" w:eastAsia="en-US"/>
              </w:rPr>
              <w:t xml:space="preserve">3. </w:t>
            </w:r>
            <w:r w:rsidR="00896D50">
              <w:rPr>
                <w:sz w:val="22"/>
                <w:szCs w:val="22"/>
                <w:lang w:val="en-US" w:eastAsia="en-US"/>
              </w:rPr>
              <w:t>Once a month</w:t>
            </w:r>
          </w:p>
        </w:tc>
      </w:tr>
      <w:tr w:rsidR="00607081" w:rsidRPr="001637AA" w14:paraId="193BB353" w14:textId="77777777" w:rsidTr="00896D50">
        <w:trPr>
          <w:cantSplit/>
        </w:trPr>
        <w:tc>
          <w:tcPr>
            <w:tcW w:w="1384" w:type="dxa"/>
            <w:vMerge/>
          </w:tcPr>
          <w:p w14:paraId="495674FE" w14:textId="77777777" w:rsidR="00607081" w:rsidRPr="001637AA" w:rsidRDefault="00607081" w:rsidP="002B43D8">
            <w:pPr>
              <w:spacing w:after="0"/>
              <w:jc w:val="left"/>
              <w:rPr>
                <w:sz w:val="22"/>
                <w:szCs w:val="22"/>
                <w:lang w:val="en-GB"/>
              </w:rPr>
            </w:pPr>
          </w:p>
        </w:tc>
        <w:tc>
          <w:tcPr>
            <w:tcW w:w="4191" w:type="dxa"/>
          </w:tcPr>
          <w:p w14:paraId="14D31CBA" w14:textId="78452D77" w:rsidR="00607081" w:rsidRPr="001637AA" w:rsidRDefault="00896D50" w:rsidP="000748E4">
            <w:pPr>
              <w:widowControl w:val="0"/>
              <w:numPr>
                <w:ilvl w:val="0"/>
                <w:numId w:val="32"/>
              </w:numPr>
              <w:overflowPunct w:val="0"/>
              <w:autoSpaceDE w:val="0"/>
              <w:autoSpaceDN w:val="0"/>
              <w:adjustRightInd w:val="0"/>
              <w:spacing w:after="200" w:line="239" w:lineRule="auto"/>
              <w:ind w:left="301" w:hanging="289"/>
              <w:rPr>
                <w:sz w:val="22"/>
                <w:szCs w:val="22"/>
              </w:rPr>
            </w:pPr>
            <w:r>
              <w:rPr>
                <w:sz w:val="22"/>
                <w:szCs w:val="22"/>
              </w:rPr>
              <w:t>Ramazan ayında ve kandillerde</w:t>
            </w:r>
          </w:p>
        </w:tc>
        <w:tc>
          <w:tcPr>
            <w:tcW w:w="3782" w:type="dxa"/>
          </w:tcPr>
          <w:p w14:paraId="0201C6FE" w14:textId="001B56E2" w:rsidR="00607081" w:rsidRPr="001637AA" w:rsidRDefault="00607081" w:rsidP="00607081">
            <w:pPr>
              <w:widowControl w:val="0"/>
              <w:autoSpaceDE w:val="0"/>
              <w:autoSpaceDN w:val="0"/>
              <w:adjustRightInd w:val="0"/>
              <w:rPr>
                <w:sz w:val="22"/>
                <w:szCs w:val="22"/>
                <w:lang w:eastAsia="en-US"/>
              </w:rPr>
            </w:pPr>
            <w:r w:rsidRPr="001637AA">
              <w:rPr>
                <w:sz w:val="22"/>
                <w:szCs w:val="22"/>
                <w:lang w:val="en-US" w:eastAsia="en-US"/>
              </w:rPr>
              <w:t xml:space="preserve">4. </w:t>
            </w:r>
            <w:r w:rsidR="00896D50">
              <w:rPr>
                <w:sz w:val="22"/>
                <w:szCs w:val="22"/>
                <w:lang w:val="en-US" w:eastAsia="en-US"/>
              </w:rPr>
              <w:t xml:space="preserve">Only one month (Ramadan) and at the times of </w:t>
            </w:r>
            <w:proofErr w:type="spellStart"/>
            <w:r w:rsidR="00896D50">
              <w:rPr>
                <w:sz w:val="22"/>
                <w:szCs w:val="22"/>
                <w:lang w:val="en-US" w:eastAsia="en-US"/>
              </w:rPr>
              <w:t>kandil</w:t>
            </w:r>
            <w:proofErr w:type="spellEnd"/>
          </w:p>
        </w:tc>
      </w:tr>
      <w:tr w:rsidR="00607081" w:rsidRPr="001637AA" w14:paraId="203753A2" w14:textId="77777777" w:rsidTr="00896D50">
        <w:trPr>
          <w:cantSplit/>
        </w:trPr>
        <w:tc>
          <w:tcPr>
            <w:tcW w:w="1384" w:type="dxa"/>
            <w:vMerge/>
          </w:tcPr>
          <w:p w14:paraId="225B41B6" w14:textId="77777777" w:rsidR="00607081" w:rsidRPr="001637AA" w:rsidRDefault="00607081" w:rsidP="002B43D8">
            <w:pPr>
              <w:spacing w:after="0"/>
              <w:jc w:val="left"/>
              <w:rPr>
                <w:sz w:val="22"/>
                <w:szCs w:val="22"/>
                <w:lang w:val="en-GB"/>
              </w:rPr>
            </w:pPr>
          </w:p>
        </w:tc>
        <w:tc>
          <w:tcPr>
            <w:tcW w:w="4191" w:type="dxa"/>
          </w:tcPr>
          <w:p w14:paraId="21F4A355" w14:textId="3D20B2A7" w:rsidR="00607081" w:rsidRPr="001637AA" w:rsidRDefault="00607081" w:rsidP="000748E4">
            <w:pPr>
              <w:widowControl w:val="0"/>
              <w:numPr>
                <w:ilvl w:val="0"/>
                <w:numId w:val="32"/>
              </w:numPr>
              <w:overflowPunct w:val="0"/>
              <w:autoSpaceDE w:val="0"/>
              <w:autoSpaceDN w:val="0"/>
              <w:adjustRightInd w:val="0"/>
              <w:spacing w:after="200" w:line="276" w:lineRule="auto"/>
              <w:ind w:left="301" w:hanging="289"/>
              <w:rPr>
                <w:sz w:val="22"/>
                <w:szCs w:val="22"/>
              </w:rPr>
            </w:pPr>
            <w:r w:rsidRPr="001637AA">
              <w:rPr>
                <w:sz w:val="22"/>
                <w:szCs w:val="22"/>
              </w:rPr>
              <w:t xml:space="preserve">Yılda </w:t>
            </w:r>
            <w:r w:rsidR="00896D50">
              <w:rPr>
                <w:sz w:val="22"/>
                <w:szCs w:val="22"/>
              </w:rPr>
              <w:t xml:space="preserve">bir ya da </w:t>
            </w:r>
            <w:r w:rsidRPr="001637AA">
              <w:rPr>
                <w:sz w:val="22"/>
                <w:szCs w:val="22"/>
              </w:rPr>
              <w:t xml:space="preserve">birkaç defa (örneğin Bayramlarda) </w:t>
            </w:r>
          </w:p>
        </w:tc>
        <w:tc>
          <w:tcPr>
            <w:tcW w:w="3782" w:type="dxa"/>
          </w:tcPr>
          <w:p w14:paraId="412AC0E8" w14:textId="7C753A29" w:rsidR="00607081" w:rsidRPr="00896D50" w:rsidRDefault="00896D50" w:rsidP="00896D50">
            <w:pPr>
              <w:pStyle w:val="ListParagraph"/>
              <w:widowControl w:val="0"/>
              <w:numPr>
                <w:ilvl w:val="0"/>
                <w:numId w:val="32"/>
              </w:numPr>
              <w:autoSpaceDE w:val="0"/>
              <w:autoSpaceDN w:val="0"/>
              <w:adjustRightInd w:val="0"/>
              <w:rPr>
                <w:sz w:val="22"/>
                <w:szCs w:val="22"/>
                <w:lang w:eastAsia="en-US"/>
              </w:rPr>
            </w:pPr>
            <w:r>
              <w:rPr>
                <w:sz w:val="22"/>
                <w:szCs w:val="22"/>
                <w:lang w:val="en-US" w:eastAsia="en-US"/>
              </w:rPr>
              <w:t>Once or twice a year</w:t>
            </w:r>
          </w:p>
        </w:tc>
      </w:tr>
      <w:tr w:rsidR="00607081" w:rsidRPr="001637AA" w14:paraId="4FD0D759" w14:textId="77777777" w:rsidTr="00896D50">
        <w:trPr>
          <w:cantSplit/>
        </w:trPr>
        <w:tc>
          <w:tcPr>
            <w:tcW w:w="1384" w:type="dxa"/>
            <w:vMerge/>
          </w:tcPr>
          <w:p w14:paraId="05902F0B" w14:textId="77777777" w:rsidR="00607081" w:rsidRPr="001637AA" w:rsidRDefault="00607081" w:rsidP="002B43D8">
            <w:pPr>
              <w:spacing w:after="0"/>
              <w:jc w:val="left"/>
              <w:rPr>
                <w:sz w:val="22"/>
                <w:szCs w:val="22"/>
                <w:lang w:val="en-GB"/>
              </w:rPr>
            </w:pPr>
          </w:p>
        </w:tc>
        <w:tc>
          <w:tcPr>
            <w:tcW w:w="4191" w:type="dxa"/>
          </w:tcPr>
          <w:p w14:paraId="07696D86" w14:textId="678DD70D" w:rsidR="00607081" w:rsidRPr="00896D50" w:rsidRDefault="00896D50" w:rsidP="00896D50">
            <w:pPr>
              <w:pStyle w:val="ListParagraph"/>
              <w:widowControl w:val="0"/>
              <w:numPr>
                <w:ilvl w:val="0"/>
                <w:numId w:val="39"/>
              </w:numPr>
              <w:overflowPunct w:val="0"/>
              <w:autoSpaceDE w:val="0"/>
              <w:autoSpaceDN w:val="0"/>
              <w:adjustRightInd w:val="0"/>
              <w:spacing w:after="200" w:line="239" w:lineRule="auto"/>
              <w:rPr>
                <w:sz w:val="22"/>
                <w:szCs w:val="22"/>
              </w:rPr>
            </w:pPr>
            <w:r w:rsidRPr="00896D50">
              <w:rPr>
                <w:sz w:val="22"/>
                <w:szCs w:val="22"/>
              </w:rPr>
              <w:t>Yılda bir kereden daha az</w:t>
            </w:r>
          </w:p>
        </w:tc>
        <w:tc>
          <w:tcPr>
            <w:tcW w:w="3782" w:type="dxa"/>
          </w:tcPr>
          <w:p w14:paraId="729B6DD1" w14:textId="32813B53" w:rsidR="00607081" w:rsidRPr="001637AA" w:rsidRDefault="00607081" w:rsidP="00607081">
            <w:pPr>
              <w:widowControl w:val="0"/>
              <w:autoSpaceDE w:val="0"/>
              <w:autoSpaceDN w:val="0"/>
              <w:adjustRightInd w:val="0"/>
              <w:rPr>
                <w:sz w:val="22"/>
                <w:szCs w:val="22"/>
                <w:lang w:eastAsia="en-US"/>
              </w:rPr>
            </w:pPr>
            <w:r w:rsidRPr="001637AA">
              <w:rPr>
                <w:sz w:val="22"/>
                <w:szCs w:val="22"/>
                <w:lang w:val="en-US" w:eastAsia="en-US"/>
              </w:rPr>
              <w:t xml:space="preserve">6. </w:t>
            </w:r>
            <w:r w:rsidR="00896D50" w:rsidRPr="001637AA">
              <w:rPr>
                <w:sz w:val="22"/>
                <w:szCs w:val="22"/>
                <w:lang w:val="en-US" w:eastAsia="en-US"/>
              </w:rPr>
              <w:t>Less frequently than once a year</w:t>
            </w:r>
          </w:p>
        </w:tc>
      </w:tr>
      <w:tr w:rsidR="00607081" w:rsidRPr="001637AA" w14:paraId="4F8E2E79" w14:textId="77777777" w:rsidTr="00896D50">
        <w:trPr>
          <w:cantSplit/>
        </w:trPr>
        <w:tc>
          <w:tcPr>
            <w:tcW w:w="1384" w:type="dxa"/>
            <w:vMerge/>
          </w:tcPr>
          <w:p w14:paraId="3D0BB6A0" w14:textId="77777777" w:rsidR="00607081" w:rsidRPr="001637AA" w:rsidRDefault="00607081" w:rsidP="002B43D8">
            <w:pPr>
              <w:spacing w:after="0"/>
              <w:jc w:val="left"/>
              <w:rPr>
                <w:sz w:val="22"/>
                <w:szCs w:val="22"/>
                <w:lang w:val="en-GB"/>
              </w:rPr>
            </w:pPr>
          </w:p>
        </w:tc>
        <w:tc>
          <w:tcPr>
            <w:tcW w:w="4191" w:type="dxa"/>
          </w:tcPr>
          <w:p w14:paraId="0569E89A" w14:textId="29DF0E46" w:rsidR="00607081" w:rsidRPr="001637AA" w:rsidRDefault="00896D50" w:rsidP="002B43D8">
            <w:pPr>
              <w:spacing w:after="0"/>
              <w:rPr>
                <w:b/>
                <w:sz w:val="22"/>
                <w:szCs w:val="22"/>
                <w:lang w:val="en-GB"/>
              </w:rPr>
            </w:pPr>
            <w:r>
              <w:rPr>
                <w:sz w:val="22"/>
                <w:szCs w:val="22"/>
              </w:rPr>
              <w:t>7</w:t>
            </w:r>
            <w:r w:rsidR="00607081" w:rsidRPr="001637AA">
              <w:rPr>
                <w:sz w:val="22"/>
                <w:szCs w:val="22"/>
              </w:rPr>
              <w:t>.  Hiç; hemen hemen hiç</w:t>
            </w:r>
          </w:p>
        </w:tc>
        <w:tc>
          <w:tcPr>
            <w:tcW w:w="3782" w:type="dxa"/>
          </w:tcPr>
          <w:p w14:paraId="4B0D1291" w14:textId="66B7BB79" w:rsidR="00607081" w:rsidRPr="001637AA" w:rsidRDefault="00896D50" w:rsidP="00607081">
            <w:pPr>
              <w:rPr>
                <w:sz w:val="22"/>
                <w:szCs w:val="22"/>
              </w:rPr>
            </w:pPr>
            <w:r>
              <w:rPr>
                <w:sz w:val="22"/>
                <w:szCs w:val="22"/>
                <w:lang w:val="en-US" w:eastAsia="en-US"/>
              </w:rPr>
              <w:t>7</w:t>
            </w:r>
            <w:r w:rsidR="00607081" w:rsidRPr="001637AA">
              <w:rPr>
                <w:sz w:val="22"/>
                <w:szCs w:val="22"/>
                <w:lang w:val="en-US" w:eastAsia="en-US"/>
              </w:rPr>
              <w:t>. Never</w:t>
            </w:r>
          </w:p>
        </w:tc>
      </w:tr>
      <w:tr w:rsidR="00607081" w:rsidRPr="001637AA" w14:paraId="37F5860F" w14:textId="77777777" w:rsidTr="00896D50">
        <w:trPr>
          <w:cantSplit/>
        </w:trPr>
        <w:tc>
          <w:tcPr>
            <w:tcW w:w="1384" w:type="dxa"/>
            <w:vMerge/>
          </w:tcPr>
          <w:p w14:paraId="1C99C415" w14:textId="77777777" w:rsidR="00607081" w:rsidRPr="001637AA" w:rsidRDefault="00607081" w:rsidP="002B43D8">
            <w:pPr>
              <w:spacing w:after="0"/>
              <w:jc w:val="left"/>
              <w:rPr>
                <w:sz w:val="22"/>
                <w:szCs w:val="22"/>
                <w:lang w:val="en-GB"/>
              </w:rPr>
            </w:pPr>
          </w:p>
        </w:tc>
        <w:tc>
          <w:tcPr>
            <w:tcW w:w="4191" w:type="dxa"/>
            <w:vAlign w:val="bottom"/>
          </w:tcPr>
          <w:p w14:paraId="5204113A" w14:textId="77777777" w:rsidR="00607081" w:rsidRPr="001637AA" w:rsidRDefault="00607081" w:rsidP="00607081">
            <w:pPr>
              <w:widowControl w:val="0"/>
              <w:autoSpaceDE w:val="0"/>
              <w:autoSpaceDN w:val="0"/>
              <w:adjustRightInd w:val="0"/>
              <w:spacing w:after="0" w:line="192" w:lineRule="exact"/>
              <w:ind w:left="20"/>
              <w:rPr>
                <w:sz w:val="22"/>
                <w:szCs w:val="22"/>
              </w:rPr>
            </w:pPr>
            <w:r w:rsidRPr="001637AA">
              <w:rPr>
                <w:sz w:val="22"/>
                <w:szCs w:val="22"/>
              </w:rPr>
              <w:t>99. Fikri Yok / Bilmiyor / Cevap Yok</w:t>
            </w:r>
          </w:p>
        </w:tc>
        <w:tc>
          <w:tcPr>
            <w:tcW w:w="3782" w:type="dxa"/>
          </w:tcPr>
          <w:p w14:paraId="0115AF5F" w14:textId="77777777" w:rsidR="00607081" w:rsidRPr="001637AA" w:rsidRDefault="00607081" w:rsidP="00607081">
            <w:pPr>
              <w:spacing w:after="0"/>
              <w:rPr>
                <w:sz w:val="22"/>
                <w:szCs w:val="22"/>
                <w:lang w:val="en-GB"/>
              </w:rPr>
            </w:pPr>
            <w:r w:rsidRPr="001637AA">
              <w:rPr>
                <w:sz w:val="22"/>
                <w:szCs w:val="22"/>
                <w:lang w:val="en-GB"/>
              </w:rPr>
              <w:t>99. No idea / Do not Know / No Answer</w:t>
            </w:r>
          </w:p>
        </w:tc>
      </w:tr>
      <w:tr w:rsidR="00607081" w:rsidRPr="001637AA" w14:paraId="256FD1A7" w14:textId="77777777" w:rsidTr="00896D50">
        <w:tc>
          <w:tcPr>
            <w:tcW w:w="1384" w:type="dxa"/>
          </w:tcPr>
          <w:p w14:paraId="6124D047" w14:textId="77777777" w:rsidR="00607081" w:rsidRPr="001637AA" w:rsidRDefault="00607081" w:rsidP="002B43D8">
            <w:pPr>
              <w:spacing w:after="0"/>
              <w:jc w:val="left"/>
              <w:rPr>
                <w:i/>
                <w:sz w:val="22"/>
                <w:szCs w:val="22"/>
                <w:lang w:val="en-GB"/>
              </w:rPr>
            </w:pPr>
            <w:r w:rsidRPr="001637AA">
              <w:rPr>
                <w:i/>
                <w:sz w:val="22"/>
                <w:szCs w:val="22"/>
                <w:lang w:val="en-GB"/>
              </w:rPr>
              <w:t>Interviewer Instruction</w:t>
            </w:r>
          </w:p>
        </w:tc>
        <w:tc>
          <w:tcPr>
            <w:tcW w:w="4191" w:type="dxa"/>
          </w:tcPr>
          <w:p w14:paraId="5C572F80" w14:textId="77777777" w:rsidR="00607081" w:rsidRPr="001637AA" w:rsidRDefault="00607081" w:rsidP="002B43D8">
            <w:pPr>
              <w:spacing w:after="0"/>
              <w:rPr>
                <w:sz w:val="22"/>
                <w:szCs w:val="22"/>
                <w:lang w:val="en-GB"/>
              </w:rPr>
            </w:pPr>
          </w:p>
        </w:tc>
        <w:tc>
          <w:tcPr>
            <w:tcW w:w="3782" w:type="dxa"/>
          </w:tcPr>
          <w:p w14:paraId="17C61712" w14:textId="77777777" w:rsidR="00607081" w:rsidRPr="001637AA" w:rsidRDefault="00607081" w:rsidP="002B43D8">
            <w:pPr>
              <w:spacing w:after="0"/>
              <w:rPr>
                <w:sz w:val="22"/>
                <w:szCs w:val="22"/>
                <w:lang w:val="en-GB"/>
              </w:rPr>
            </w:pPr>
          </w:p>
        </w:tc>
      </w:tr>
      <w:tr w:rsidR="00607081" w:rsidRPr="001637AA" w14:paraId="02A0ADB2" w14:textId="77777777" w:rsidTr="000748E4">
        <w:tc>
          <w:tcPr>
            <w:tcW w:w="1384" w:type="dxa"/>
          </w:tcPr>
          <w:p w14:paraId="4DCAAB6A" w14:textId="77777777" w:rsidR="00607081" w:rsidRPr="001637AA" w:rsidRDefault="00607081" w:rsidP="002B43D8">
            <w:pPr>
              <w:spacing w:after="0"/>
              <w:jc w:val="left"/>
              <w:rPr>
                <w:i/>
                <w:sz w:val="22"/>
                <w:szCs w:val="22"/>
                <w:lang w:val="en-GB"/>
              </w:rPr>
            </w:pPr>
            <w:r w:rsidRPr="001637AA">
              <w:rPr>
                <w:i/>
                <w:sz w:val="22"/>
                <w:szCs w:val="22"/>
                <w:lang w:val="en-GB"/>
              </w:rPr>
              <w:t>Translation Note</w:t>
            </w:r>
          </w:p>
        </w:tc>
        <w:tc>
          <w:tcPr>
            <w:tcW w:w="7973" w:type="dxa"/>
            <w:gridSpan w:val="2"/>
          </w:tcPr>
          <w:p w14:paraId="731EE0BD" w14:textId="77777777" w:rsidR="00607081" w:rsidRPr="001637AA" w:rsidRDefault="00607081" w:rsidP="002B43D8">
            <w:pPr>
              <w:spacing w:after="0"/>
              <w:rPr>
                <w:sz w:val="22"/>
                <w:szCs w:val="22"/>
                <w:lang w:val="en-GB"/>
              </w:rPr>
            </w:pPr>
          </w:p>
        </w:tc>
      </w:tr>
      <w:tr w:rsidR="00607081" w:rsidRPr="001637AA" w14:paraId="302FAEB6" w14:textId="77777777" w:rsidTr="000748E4">
        <w:tc>
          <w:tcPr>
            <w:tcW w:w="1384" w:type="dxa"/>
          </w:tcPr>
          <w:p w14:paraId="69344307" w14:textId="77777777" w:rsidR="00607081" w:rsidRPr="001637AA" w:rsidRDefault="00607081" w:rsidP="002B43D8">
            <w:pPr>
              <w:spacing w:after="0"/>
              <w:jc w:val="left"/>
              <w:rPr>
                <w:i/>
                <w:sz w:val="22"/>
                <w:szCs w:val="22"/>
                <w:lang w:val="en-GB"/>
              </w:rPr>
            </w:pPr>
            <w:r w:rsidRPr="001637AA">
              <w:rPr>
                <w:i/>
                <w:sz w:val="22"/>
                <w:szCs w:val="22"/>
                <w:lang w:val="en-GB"/>
              </w:rPr>
              <w:t>Note</w:t>
            </w:r>
          </w:p>
        </w:tc>
        <w:tc>
          <w:tcPr>
            <w:tcW w:w="7973" w:type="dxa"/>
            <w:gridSpan w:val="2"/>
          </w:tcPr>
          <w:p w14:paraId="14FC5AAF" w14:textId="77777777" w:rsidR="00607081" w:rsidRPr="001637AA" w:rsidRDefault="00607081" w:rsidP="002B43D8">
            <w:pPr>
              <w:spacing w:after="0"/>
              <w:rPr>
                <w:sz w:val="22"/>
                <w:szCs w:val="22"/>
                <w:lang w:val="en-GB"/>
              </w:rPr>
            </w:pPr>
          </w:p>
        </w:tc>
      </w:tr>
    </w:tbl>
    <w:p w14:paraId="304E4C5E" w14:textId="77777777" w:rsidR="00C3704B" w:rsidRPr="000E017B" w:rsidRDefault="00C3704B" w:rsidP="00C3704B">
      <w:pPr>
        <w:rPr>
          <w:b/>
          <w:lang w:val="en-GB"/>
        </w:rPr>
      </w:pPr>
    </w:p>
    <w:p w14:paraId="46D47A3B" w14:textId="77777777" w:rsidR="00C3704B" w:rsidRPr="000E017B" w:rsidRDefault="00C3704B" w:rsidP="00C3704B">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3704B" w:rsidRPr="000E017B" w14:paraId="29A3376F" w14:textId="77777777">
        <w:tc>
          <w:tcPr>
            <w:tcW w:w="8995" w:type="dxa"/>
          </w:tcPr>
          <w:p w14:paraId="6061F93B" w14:textId="6C32B04D" w:rsidR="00C3704B" w:rsidRPr="000E017B" w:rsidRDefault="00C3704B" w:rsidP="00607081">
            <w:pPr>
              <w:spacing w:after="0"/>
              <w:rPr>
                <w:b/>
                <w:lang w:val="en-GB"/>
              </w:rPr>
            </w:pPr>
          </w:p>
        </w:tc>
      </w:tr>
    </w:tbl>
    <w:p w14:paraId="75925F7C" w14:textId="77777777" w:rsidR="00C3704B" w:rsidRPr="000E017B" w:rsidRDefault="00C3704B" w:rsidP="00C3704B">
      <w:pPr>
        <w:spacing w:after="0"/>
        <w:rPr>
          <w:b/>
          <w:lang w:val="en-GB"/>
        </w:rPr>
      </w:pPr>
    </w:p>
    <w:p w14:paraId="0B6600CD" w14:textId="77777777" w:rsidR="00C3704B" w:rsidRPr="000E017B" w:rsidRDefault="00C3704B" w:rsidP="00C3704B">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C3704B" w:rsidRPr="000E017B" w14:paraId="231C792B" w14:textId="77777777">
        <w:tc>
          <w:tcPr>
            <w:tcW w:w="5215" w:type="dxa"/>
            <w:tcMar>
              <w:top w:w="57" w:type="dxa"/>
              <w:bottom w:w="57" w:type="dxa"/>
            </w:tcMar>
            <w:vAlign w:val="center"/>
          </w:tcPr>
          <w:p w14:paraId="6339698D" w14:textId="77777777" w:rsidR="00C3704B" w:rsidRPr="000E017B" w:rsidRDefault="00C3704B"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2C931F17" w14:textId="77777777" w:rsidR="00C3704B" w:rsidRPr="000E017B" w:rsidRDefault="00C3704B"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ATTEND</w:t>
            </w:r>
          </w:p>
        </w:tc>
      </w:tr>
      <w:tr w:rsidR="00896D50" w:rsidRPr="000E017B" w14:paraId="6A2CFBF6" w14:textId="77777777">
        <w:tc>
          <w:tcPr>
            <w:tcW w:w="5215" w:type="dxa"/>
          </w:tcPr>
          <w:p w14:paraId="166128DC" w14:textId="1A622038" w:rsidR="00896D50" w:rsidRPr="000E017B" w:rsidRDefault="00896D50" w:rsidP="00896D50">
            <w:pPr>
              <w:spacing w:after="0"/>
              <w:rPr>
                <w:sz w:val="22"/>
                <w:szCs w:val="22"/>
                <w:lang w:val="en-GB"/>
              </w:rPr>
            </w:pPr>
            <w:r w:rsidRPr="00BA74FF">
              <w:rPr>
                <w:sz w:val="22"/>
                <w:szCs w:val="22"/>
                <w:lang w:val="en-GB"/>
              </w:rPr>
              <w:t>If</w:t>
            </w:r>
            <w:r w:rsidRPr="00BA74FF">
              <w:rPr>
                <w:b/>
                <w:sz w:val="22"/>
                <w:szCs w:val="22"/>
                <w:lang w:val="en-GB"/>
              </w:rPr>
              <w:t xml:space="preserve"> (</w:t>
            </w:r>
            <w:r w:rsidRPr="00BA74FF">
              <w:rPr>
                <w:sz w:val="22"/>
                <w:szCs w:val="22"/>
                <w:lang w:val="en-GB"/>
              </w:rPr>
              <w:t>#</w:t>
            </w:r>
            <w:r w:rsidR="00636A4D">
              <w:rPr>
                <w:bCs/>
                <w:sz w:val="22"/>
                <w:szCs w:val="22"/>
              </w:rPr>
              <w:t>C43</w:t>
            </w:r>
            <w:r>
              <w:rPr>
                <w:sz w:val="22"/>
                <w:szCs w:val="22"/>
                <w:lang w:val="en-GB"/>
              </w:rPr>
              <w:t>.=1</w:t>
            </w:r>
            <w:r w:rsidRPr="00BA74FF">
              <w:rPr>
                <w:sz w:val="22"/>
                <w:szCs w:val="22"/>
                <w:lang w:val="en-GB"/>
              </w:rPr>
              <w:t>)</w:t>
            </w:r>
          </w:p>
        </w:tc>
        <w:tc>
          <w:tcPr>
            <w:tcW w:w="3799" w:type="dxa"/>
          </w:tcPr>
          <w:p w14:paraId="28694947" w14:textId="49BDD3F4" w:rsidR="00896D50" w:rsidRPr="000E017B" w:rsidRDefault="00896D50" w:rsidP="00896D50">
            <w:pPr>
              <w:spacing w:after="0"/>
              <w:rPr>
                <w:sz w:val="22"/>
                <w:szCs w:val="22"/>
                <w:lang w:val="en-GB"/>
              </w:rPr>
            </w:pPr>
            <w:r w:rsidRPr="000E017B">
              <w:rPr>
                <w:sz w:val="22"/>
                <w:szCs w:val="22"/>
                <w:lang w:val="en-GB"/>
              </w:rPr>
              <w:t>1. Several times a week or more often</w:t>
            </w:r>
          </w:p>
        </w:tc>
      </w:tr>
      <w:tr w:rsidR="00896D50" w:rsidRPr="000E017B" w14:paraId="311AF6B8" w14:textId="77777777">
        <w:tc>
          <w:tcPr>
            <w:tcW w:w="5215" w:type="dxa"/>
          </w:tcPr>
          <w:p w14:paraId="5ACAFE08" w14:textId="1C6C1F25" w:rsidR="00896D50" w:rsidRDefault="00896D50"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.=2</w:t>
            </w:r>
            <w:r w:rsidRPr="00DF6623">
              <w:rPr>
                <w:sz w:val="22"/>
                <w:szCs w:val="22"/>
                <w:lang w:val="en-GB"/>
              </w:rPr>
              <w:t>)</w:t>
            </w:r>
          </w:p>
        </w:tc>
        <w:tc>
          <w:tcPr>
            <w:tcW w:w="3799" w:type="dxa"/>
          </w:tcPr>
          <w:p w14:paraId="388067CD" w14:textId="4B32DB40" w:rsidR="00896D50" w:rsidRPr="000E017B" w:rsidRDefault="00896D50" w:rsidP="00896D50">
            <w:pPr>
              <w:pStyle w:val="Footer"/>
              <w:tabs>
                <w:tab w:val="clear" w:pos="4536"/>
                <w:tab w:val="clear" w:pos="9072"/>
              </w:tabs>
              <w:spacing w:after="0"/>
              <w:rPr>
                <w:sz w:val="22"/>
                <w:szCs w:val="22"/>
                <w:lang w:val="en-GB"/>
              </w:rPr>
            </w:pPr>
            <w:r w:rsidRPr="000E017B">
              <w:rPr>
                <w:sz w:val="22"/>
                <w:szCs w:val="22"/>
                <w:lang w:val="en-GB"/>
              </w:rPr>
              <w:t xml:space="preserve">2. Once a week </w:t>
            </w:r>
          </w:p>
        </w:tc>
      </w:tr>
      <w:tr w:rsidR="00896D50" w:rsidRPr="000E017B" w14:paraId="484F1C65" w14:textId="77777777">
        <w:tc>
          <w:tcPr>
            <w:tcW w:w="5215" w:type="dxa"/>
          </w:tcPr>
          <w:p w14:paraId="7277C31D" w14:textId="02BE581C" w:rsidR="00896D50" w:rsidRDefault="00896D50" w:rsidP="00896D50"/>
        </w:tc>
        <w:tc>
          <w:tcPr>
            <w:tcW w:w="3799" w:type="dxa"/>
          </w:tcPr>
          <w:p w14:paraId="77851A4E" w14:textId="424F8764" w:rsidR="00896D50" w:rsidRPr="000E017B" w:rsidRDefault="00896D50" w:rsidP="00896D50">
            <w:pPr>
              <w:spacing w:after="0"/>
              <w:rPr>
                <w:sz w:val="22"/>
                <w:szCs w:val="22"/>
                <w:lang w:val="en-GB"/>
              </w:rPr>
            </w:pPr>
            <w:r w:rsidRPr="000E017B">
              <w:rPr>
                <w:sz w:val="22"/>
                <w:szCs w:val="22"/>
                <w:lang w:val="en-GB"/>
              </w:rPr>
              <w:t>3. 2 or 3 times a month</w:t>
            </w:r>
          </w:p>
        </w:tc>
      </w:tr>
      <w:tr w:rsidR="00896D50" w:rsidRPr="000E017B" w14:paraId="6247718F" w14:textId="77777777">
        <w:tc>
          <w:tcPr>
            <w:tcW w:w="5215" w:type="dxa"/>
          </w:tcPr>
          <w:p w14:paraId="1E01247D" w14:textId="6BAEFBD3" w:rsidR="00896D50" w:rsidRDefault="00A63FEA"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.=3</w:t>
            </w:r>
            <w:r w:rsidRPr="00DF6623">
              <w:rPr>
                <w:sz w:val="22"/>
                <w:szCs w:val="22"/>
                <w:lang w:val="en-GB"/>
              </w:rPr>
              <w:t>)</w:t>
            </w:r>
          </w:p>
        </w:tc>
        <w:tc>
          <w:tcPr>
            <w:tcW w:w="3799" w:type="dxa"/>
          </w:tcPr>
          <w:p w14:paraId="2CE18210" w14:textId="14CE0EC8" w:rsidR="00896D50" w:rsidRPr="000E017B" w:rsidRDefault="00896D50" w:rsidP="00896D50">
            <w:pPr>
              <w:spacing w:after="0"/>
              <w:rPr>
                <w:sz w:val="22"/>
                <w:szCs w:val="22"/>
                <w:lang w:val="en-GB"/>
              </w:rPr>
            </w:pPr>
            <w:r w:rsidRPr="000E017B">
              <w:rPr>
                <w:sz w:val="22"/>
                <w:szCs w:val="22"/>
                <w:lang w:val="en-GB"/>
              </w:rPr>
              <w:t>4. Once a month</w:t>
            </w:r>
          </w:p>
        </w:tc>
      </w:tr>
      <w:tr w:rsidR="00896D50" w:rsidRPr="000E017B" w14:paraId="4D103DF6" w14:textId="77777777">
        <w:tc>
          <w:tcPr>
            <w:tcW w:w="5215" w:type="dxa"/>
          </w:tcPr>
          <w:p w14:paraId="69DC5B4E" w14:textId="17AEFD28" w:rsidR="00896D50" w:rsidRDefault="00A63FEA"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w:t>
            </w:r>
            <w:r w:rsidRPr="00DF6623">
              <w:rPr>
                <w:sz w:val="22"/>
                <w:szCs w:val="22"/>
                <w:lang w:val="en-GB"/>
              </w:rPr>
              <w:t>=4)</w:t>
            </w:r>
          </w:p>
        </w:tc>
        <w:tc>
          <w:tcPr>
            <w:tcW w:w="3799" w:type="dxa"/>
          </w:tcPr>
          <w:p w14:paraId="45A7AFCE" w14:textId="37563063" w:rsidR="00896D50" w:rsidRPr="000E017B" w:rsidRDefault="00896D50" w:rsidP="00896D50">
            <w:pPr>
              <w:spacing w:after="0"/>
              <w:rPr>
                <w:sz w:val="22"/>
                <w:szCs w:val="22"/>
                <w:lang w:val="en-GB"/>
              </w:rPr>
            </w:pPr>
            <w:r w:rsidRPr="000E017B">
              <w:rPr>
                <w:sz w:val="22"/>
                <w:szCs w:val="22"/>
                <w:lang w:val="en-GB"/>
              </w:rPr>
              <w:t>5. Several times a year</w:t>
            </w:r>
          </w:p>
        </w:tc>
      </w:tr>
      <w:tr w:rsidR="00896D50" w:rsidRPr="000E017B" w14:paraId="32A788E0" w14:textId="77777777">
        <w:tc>
          <w:tcPr>
            <w:tcW w:w="5215" w:type="dxa"/>
          </w:tcPr>
          <w:p w14:paraId="0325F531" w14:textId="460F2F44" w:rsidR="00896D50" w:rsidRDefault="00896D50"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w:t>
            </w:r>
            <w:r w:rsidR="00A63FEA">
              <w:rPr>
                <w:sz w:val="22"/>
                <w:szCs w:val="22"/>
                <w:lang w:val="en-GB"/>
              </w:rPr>
              <w:t>5</w:t>
            </w:r>
            <w:r w:rsidRPr="00DF6623">
              <w:rPr>
                <w:sz w:val="22"/>
                <w:szCs w:val="22"/>
                <w:lang w:val="en-GB"/>
              </w:rPr>
              <w:t>)</w:t>
            </w:r>
          </w:p>
        </w:tc>
        <w:tc>
          <w:tcPr>
            <w:tcW w:w="3799" w:type="dxa"/>
          </w:tcPr>
          <w:p w14:paraId="623BFEB6" w14:textId="72F9E2E5" w:rsidR="00896D50" w:rsidRPr="000E017B" w:rsidRDefault="00896D50" w:rsidP="00896D50">
            <w:pPr>
              <w:spacing w:after="0"/>
              <w:rPr>
                <w:sz w:val="22"/>
                <w:szCs w:val="22"/>
                <w:lang w:val="en-GB"/>
              </w:rPr>
            </w:pPr>
            <w:r w:rsidRPr="000E017B">
              <w:rPr>
                <w:sz w:val="22"/>
                <w:szCs w:val="22"/>
                <w:lang w:val="en-GB"/>
              </w:rPr>
              <w:t>6. Once a year</w:t>
            </w:r>
          </w:p>
        </w:tc>
      </w:tr>
      <w:tr w:rsidR="00896D50" w:rsidRPr="000E017B" w14:paraId="5F639C4E" w14:textId="77777777">
        <w:tc>
          <w:tcPr>
            <w:tcW w:w="5215" w:type="dxa"/>
          </w:tcPr>
          <w:p w14:paraId="603AD469" w14:textId="265ED1E3" w:rsidR="00896D50" w:rsidRDefault="00896D50"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w:t>
            </w:r>
            <w:r w:rsidR="00A63FEA">
              <w:rPr>
                <w:sz w:val="22"/>
                <w:szCs w:val="22"/>
                <w:lang w:val="en-GB"/>
              </w:rPr>
              <w:t>6</w:t>
            </w:r>
            <w:r w:rsidRPr="00DF6623">
              <w:rPr>
                <w:sz w:val="22"/>
                <w:szCs w:val="22"/>
                <w:lang w:val="en-GB"/>
              </w:rPr>
              <w:t>)</w:t>
            </w:r>
          </w:p>
        </w:tc>
        <w:tc>
          <w:tcPr>
            <w:tcW w:w="3799" w:type="dxa"/>
          </w:tcPr>
          <w:p w14:paraId="4BF3B495" w14:textId="600E8E08" w:rsidR="00896D50" w:rsidRPr="000E017B" w:rsidRDefault="00896D50" w:rsidP="00896D50">
            <w:pPr>
              <w:pStyle w:val="Footer"/>
              <w:tabs>
                <w:tab w:val="clear" w:pos="4536"/>
                <w:tab w:val="clear" w:pos="9072"/>
              </w:tabs>
              <w:spacing w:after="0"/>
              <w:rPr>
                <w:sz w:val="22"/>
                <w:szCs w:val="22"/>
                <w:lang w:val="en-GB"/>
              </w:rPr>
            </w:pPr>
            <w:r w:rsidRPr="000E017B">
              <w:rPr>
                <w:sz w:val="22"/>
                <w:szCs w:val="22"/>
                <w:lang w:val="en-GB"/>
              </w:rPr>
              <w:t>7. Less frequently than once a year</w:t>
            </w:r>
          </w:p>
        </w:tc>
      </w:tr>
      <w:tr w:rsidR="00896D50" w:rsidRPr="000E017B" w14:paraId="33B4116D" w14:textId="77777777">
        <w:tc>
          <w:tcPr>
            <w:tcW w:w="5215" w:type="dxa"/>
          </w:tcPr>
          <w:p w14:paraId="0B7056EC" w14:textId="7B79D30E" w:rsidR="00896D50" w:rsidRDefault="00896D50" w:rsidP="00896D50">
            <w:r w:rsidRPr="00DF6623">
              <w:rPr>
                <w:sz w:val="22"/>
                <w:szCs w:val="22"/>
                <w:lang w:val="en-GB"/>
              </w:rPr>
              <w:t>If</w:t>
            </w:r>
            <w:r w:rsidRPr="00DF6623">
              <w:rPr>
                <w:b/>
                <w:sz w:val="22"/>
                <w:szCs w:val="22"/>
                <w:lang w:val="en-GB"/>
              </w:rPr>
              <w:t xml:space="preserve"> (</w:t>
            </w:r>
            <w:r w:rsidRPr="00DF6623">
              <w:rPr>
                <w:sz w:val="22"/>
                <w:szCs w:val="22"/>
                <w:lang w:val="en-GB"/>
              </w:rPr>
              <w:t>#</w:t>
            </w:r>
            <w:r w:rsidR="00636A4D">
              <w:rPr>
                <w:bCs/>
                <w:sz w:val="22"/>
                <w:szCs w:val="22"/>
              </w:rPr>
              <w:t>C43</w:t>
            </w:r>
            <w:r>
              <w:rPr>
                <w:sz w:val="22"/>
                <w:szCs w:val="22"/>
                <w:lang w:val="en-GB"/>
              </w:rPr>
              <w:t>.=</w:t>
            </w:r>
            <w:r w:rsidR="00A63FEA">
              <w:rPr>
                <w:sz w:val="22"/>
                <w:szCs w:val="22"/>
                <w:lang w:val="en-GB"/>
              </w:rPr>
              <w:t>7</w:t>
            </w:r>
            <w:r w:rsidRPr="00DF6623">
              <w:rPr>
                <w:sz w:val="22"/>
                <w:szCs w:val="22"/>
                <w:lang w:val="en-GB"/>
              </w:rPr>
              <w:t>)</w:t>
            </w:r>
          </w:p>
        </w:tc>
        <w:tc>
          <w:tcPr>
            <w:tcW w:w="3799" w:type="dxa"/>
          </w:tcPr>
          <w:p w14:paraId="6FC35580" w14:textId="245D27E2" w:rsidR="00896D50" w:rsidRPr="000E017B" w:rsidRDefault="00896D50" w:rsidP="00896D50">
            <w:pPr>
              <w:spacing w:after="0"/>
              <w:rPr>
                <w:sz w:val="22"/>
                <w:szCs w:val="22"/>
                <w:lang w:val="en-GB"/>
              </w:rPr>
            </w:pPr>
            <w:r w:rsidRPr="000E017B">
              <w:rPr>
                <w:sz w:val="22"/>
                <w:szCs w:val="22"/>
                <w:lang w:val="en-GB"/>
              </w:rPr>
              <w:t>8. Never</w:t>
            </w:r>
          </w:p>
        </w:tc>
      </w:tr>
      <w:tr w:rsidR="00896D50" w:rsidRPr="000E017B" w14:paraId="0EBA3290" w14:textId="77777777">
        <w:tc>
          <w:tcPr>
            <w:tcW w:w="5215" w:type="dxa"/>
          </w:tcPr>
          <w:p w14:paraId="1E0D5B3D" w14:textId="77777777" w:rsidR="00896D50" w:rsidRPr="000E017B" w:rsidRDefault="00896D50" w:rsidP="00896D50">
            <w:pPr>
              <w:spacing w:after="0"/>
              <w:rPr>
                <w:sz w:val="22"/>
                <w:szCs w:val="22"/>
                <w:lang w:val="en-GB"/>
              </w:rPr>
            </w:pPr>
          </w:p>
        </w:tc>
        <w:tc>
          <w:tcPr>
            <w:tcW w:w="3799" w:type="dxa"/>
          </w:tcPr>
          <w:p w14:paraId="0172086F" w14:textId="54EED87B" w:rsidR="00896D50" w:rsidRPr="000E017B" w:rsidRDefault="00896D50" w:rsidP="00896D50">
            <w:pPr>
              <w:spacing w:after="0"/>
              <w:rPr>
                <w:sz w:val="22"/>
                <w:szCs w:val="22"/>
                <w:lang w:val="en-GB"/>
              </w:rPr>
            </w:pPr>
            <w:r w:rsidRPr="000E017B">
              <w:rPr>
                <w:sz w:val="22"/>
                <w:szCs w:val="22"/>
                <w:lang w:val="en-GB"/>
              </w:rPr>
              <w:t>97. Refused</w:t>
            </w:r>
          </w:p>
        </w:tc>
      </w:tr>
      <w:tr w:rsidR="00896D50" w:rsidRPr="000E017B" w14:paraId="3F11D657" w14:textId="77777777">
        <w:tc>
          <w:tcPr>
            <w:tcW w:w="5215" w:type="dxa"/>
          </w:tcPr>
          <w:p w14:paraId="1832868C" w14:textId="77777777" w:rsidR="00896D50" w:rsidRPr="000E017B" w:rsidRDefault="00896D50" w:rsidP="00896D50">
            <w:pPr>
              <w:spacing w:after="0"/>
              <w:rPr>
                <w:sz w:val="22"/>
                <w:szCs w:val="22"/>
                <w:lang w:val="en-GB"/>
              </w:rPr>
            </w:pPr>
          </w:p>
        </w:tc>
        <w:tc>
          <w:tcPr>
            <w:tcW w:w="3799" w:type="dxa"/>
          </w:tcPr>
          <w:p w14:paraId="65606BBB" w14:textId="4AFEFA61" w:rsidR="00896D50" w:rsidRPr="000E017B" w:rsidRDefault="00896D50" w:rsidP="00896D50">
            <w:pPr>
              <w:spacing w:after="0"/>
              <w:rPr>
                <w:sz w:val="22"/>
                <w:szCs w:val="22"/>
                <w:lang w:val="en-GB"/>
              </w:rPr>
            </w:pPr>
            <w:r w:rsidRPr="000E017B">
              <w:rPr>
                <w:sz w:val="22"/>
                <w:szCs w:val="22"/>
                <w:lang w:val="en-GB"/>
              </w:rPr>
              <w:t>98. Don’t know</w:t>
            </w:r>
          </w:p>
        </w:tc>
      </w:tr>
      <w:tr w:rsidR="00896D50" w:rsidRPr="000E017B" w14:paraId="09DFF84C" w14:textId="77777777">
        <w:tc>
          <w:tcPr>
            <w:tcW w:w="5215" w:type="dxa"/>
          </w:tcPr>
          <w:p w14:paraId="2A588AE5" w14:textId="7B30E5CD" w:rsidR="00896D50" w:rsidRPr="000E017B" w:rsidRDefault="00896D50" w:rsidP="00896D50">
            <w:pPr>
              <w:spacing w:after="0"/>
              <w:rPr>
                <w:sz w:val="22"/>
                <w:szCs w:val="22"/>
                <w:lang w:val="en-GB"/>
              </w:rPr>
            </w:pPr>
            <w:r w:rsidRPr="00BA74FF">
              <w:rPr>
                <w:sz w:val="22"/>
                <w:szCs w:val="22"/>
                <w:lang w:val="en-GB"/>
              </w:rPr>
              <w:t>If</w:t>
            </w:r>
            <w:r w:rsidRPr="00BA74FF">
              <w:rPr>
                <w:b/>
                <w:sz w:val="22"/>
                <w:szCs w:val="22"/>
                <w:lang w:val="en-GB"/>
              </w:rPr>
              <w:t xml:space="preserve"> (</w:t>
            </w:r>
            <w:r w:rsidRPr="00BA74FF">
              <w:rPr>
                <w:sz w:val="22"/>
                <w:szCs w:val="22"/>
                <w:lang w:val="en-GB"/>
              </w:rPr>
              <w:t>#</w:t>
            </w:r>
            <w:r w:rsidR="00636A4D">
              <w:rPr>
                <w:bCs/>
                <w:sz w:val="22"/>
                <w:szCs w:val="22"/>
              </w:rPr>
              <w:t>C43</w:t>
            </w:r>
            <w:r>
              <w:rPr>
                <w:sz w:val="22"/>
                <w:szCs w:val="22"/>
                <w:lang w:val="en-GB"/>
              </w:rPr>
              <w:t>.=99</w:t>
            </w:r>
            <w:r w:rsidRPr="00BA74FF">
              <w:rPr>
                <w:sz w:val="22"/>
                <w:szCs w:val="22"/>
                <w:lang w:val="en-GB"/>
              </w:rPr>
              <w:t>)</w:t>
            </w:r>
          </w:p>
        </w:tc>
        <w:tc>
          <w:tcPr>
            <w:tcW w:w="3799" w:type="dxa"/>
          </w:tcPr>
          <w:p w14:paraId="21D52B04" w14:textId="2E253329" w:rsidR="00896D50" w:rsidRPr="000E017B" w:rsidRDefault="00896D50" w:rsidP="00896D50">
            <w:pPr>
              <w:spacing w:after="0"/>
              <w:rPr>
                <w:sz w:val="22"/>
                <w:szCs w:val="22"/>
                <w:lang w:val="en-GB"/>
              </w:rPr>
            </w:pPr>
            <w:r w:rsidRPr="000E017B">
              <w:rPr>
                <w:sz w:val="22"/>
                <w:szCs w:val="22"/>
                <w:lang w:val="en-GB"/>
              </w:rPr>
              <w:t>99. No answer</w:t>
            </w:r>
          </w:p>
        </w:tc>
      </w:tr>
    </w:tbl>
    <w:p w14:paraId="704525CB" w14:textId="77777777" w:rsidR="00C3704B" w:rsidRPr="000E017B" w:rsidRDefault="00C3704B" w:rsidP="00C3704B">
      <w:pPr>
        <w:jc w:val="left"/>
        <w:rPr>
          <w:lang w:val="en-GB"/>
        </w:rPr>
      </w:pPr>
    </w:p>
    <w:p w14:paraId="27C7C0B4" w14:textId="77777777" w:rsidR="00C3704B" w:rsidRPr="000E017B" w:rsidRDefault="00C3704B" w:rsidP="00C3704B">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C3704B" w:rsidRPr="000E017B" w14:paraId="52813DA1" w14:textId="77777777">
        <w:tc>
          <w:tcPr>
            <w:tcW w:w="8995" w:type="dxa"/>
          </w:tcPr>
          <w:p w14:paraId="353878DB" w14:textId="77777777" w:rsidR="0047549D" w:rsidRPr="000E017B" w:rsidRDefault="0047549D" w:rsidP="0047549D">
            <w:pPr>
              <w:spacing w:after="0"/>
              <w:rPr>
                <w:b/>
                <w:lang w:val="en-GB"/>
              </w:rPr>
            </w:pPr>
          </w:p>
        </w:tc>
      </w:tr>
    </w:tbl>
    <w:p w14:paraId="43261BAF" w14:textId="77777777" w:rsidR="00A03324" w:rsidRPr="000E017B" w:rsidRDefault="00C3704B" w:rsidP="00A03324">
      <w:pPr>
        <w:pStyle w:val="Heading2"/>
        <w:jc w:val="center"/>
        <w:rPr>
          <w:sz w:val="22"/>
          <w:lang w:val="en-GB"/>
        </w:rPr>
      </w:pPr>
      <w:r w:rsidRPr="000E017B">
        <w:rPr>
          <w:lang w:val="en-GB"/>
        </w:rPr>
        <w:br w:type="page"/>
      </w:r>
      <w:r w:rsidR="00A03324" w:rsidRPr="000E017B">
        <w:rPr>
          <w:i w:val="0"/>
          <w:sz w:val="22"/>
          <w:szCs w:val="22"/>
          <w:lang w:val="en-GB"/>
        </w:rPr>
        <w:lastRenderedPageBreak/>
        <w:t xml:space="preserve">TOPBOT </w:t>
      </w:r>
      <w:r w:rsidR="00A03324" w:rsidRPr="000E017B">
        <w:rPr>
          <w:szCs w:val="22"/>
          <w:lang w:val="en-GB"/>
        </w:rPr>
        <w:t>-</w:t>
      </w:r>
      <w:r w:rsidR="00A03324" w:rsidRPr="000E017B">
        <w:rPr>
          <w:b w:val="0"/>
          <w:i w:val="0"/>
          <w:sz w:val="22"/>
          <w:szCs w:val="22"/>
          <w:lang w:val="en-GB"/>
        </w:rPr>
        <w:t xml:space="preserve"> Top-Bottom self-placement</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A03324" w:rsidRPr="001637AA" w14:paraId="1B1822A4" w14:textId="77777777" w:rsidTr="000C1397">
        <w:tc>
          <w:tcPr>
            <w:tcW w:w="1384" w:type="dxa"/>
            <w:tcMar>
              <w:top w:w="57" w:type="dxa"/>
              <w:bottom w:w="57" w:type="dxa"/>
            </w:tcMar>
            <w:vAlign w:val="center"/>
          </w:tcPr>
          <w:p w14:paraId="2800EC61" w14:textId="77777777" w:rsidR="00A03324" w:rsidRPr="001637AA" w:rsidRDefault="00A03324" w:rsidP="002B43D8">
            <w:pPr>
              <w:jc w:val="left"/>
              <w:rPr>
                <w:i/>
                <w:sz w:val="22"/>
                <w:szCs w:val="22"/>
                <w:lang w:val="en-GB"/>
              </w:rPr>
            </w:pPr>
          </w:p>
        </w:tc>
        <w:tc>
          <w:tcPr>
            <w:tcW w:w="3780" w:type="dxa"/>
            <w:tcMar>
              <w:top w:w="57" w:type="dxa"/>
              <w:bottom w:w="57" w:type="dxa"/>
            </w:tcMar>
            <w:vAlign w:val="center"/>
          </w:tcPr>
          <w:p w14:paraId="46791CFB" w14:textId="77777777" w:rsidR="00A03324" w:rsidRPr="001637AA" w:rsidRDefault="00A03324"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2F59978F" w14:textId="77777777" w:rsidR="00A03324" w:rsidRPr="001637AA" w:rsidRDefault="00A03324" w:rsidP="002B43D8">
            <w:pPr>
              <w:jc w:val="center"/>
              <w:rPr>
                <w:b/>
                <w:sz w:val="22"/>
                <w:szCs w:val="22"/>
                <w:lang w:val="en-GB"/>
              </w:rPr>
            </w:pPr>
            <w:r w:rsidRPr="001637AA">
              <w:rPr>
                <w:b/>
                <w:sz w:val="22"/>
                <w:szCs w:val="22"/>
                <w:lang w:val="en-GB"/>
              </w:rPr>
              <w:t>English Translation</w:t>
            </w:r>
          </w:p>
        </w:tc>
      </w:tr>
      <w:tr w:rsidR="007067D4" w:rsidRPr="001637AA" w14:paraId="0AC5BBF2" w14:textId="77777777" w:rsidTr="000C1397">
        <w:tc>
          <w:tcPr>
            <w:tcW w:w="1384" w:type="dxa"/>
          </w:tcPr>
          <w:p w14:paraId="07F5B151" w14:textId="77777777" w:rsidR="007067D4" w:rsidRPr="001637AA" w:rsidRDefault="007067D4" w:rsidP="002B43D8">
            <w:pPr>
              <w:spacing w:after="0"/>
              <w:jc w:val="left"/>
              <w:rPr>
                <w:sz w:val="22"/>
                <w:szCs w:val="22"/>
                <w:lang w:val="en-GB"/>
              </w:rPr>
            </w:pPr>
            <w:r w:rsidRPr="001637AA">
              <w:rPr>
                <w:i/>
                <w:sz w:val="22"/>
                <w:szCs w:val="22"/>
                <w:lang w:val="en-GB"/>
              </w:rPr>
              <w:t>Question no. and text</w:t>
            </w:r>
          </w:p>
        </w:tc>
        <w:tc>
          <w:tcPr>
            <w:tcW w:w="3780" w:type="dxa"/>
            <w:vAlign w:val="bottom"/>
          </w:tcPr>
          <w:p w14:paraId="77A02BB1" w14:textId="7420105F" w:rsidR="007067D4" w:rsidRPr="00636A4D" w:rsidRDefault="007067D4" w:rsidP="000748E4">
            <w:pPr>
              <w:widowControl w:val="0"/>
              <w:autoSpaceDE w:val="0"/>
              <w:autoSpaceDN w:val="0"/>
              <w:adjustRightInd w:val="0"/>
              <w:spacing w:after="0" w:line="216" w:lineRule="exact"/>
              <w:rPr>
                <w:sz w:val="22"/>
                <w:szCs w:val="22"/>
              </w:rPr>
            </w:pPr>
            <w:r w:rsidRPr="00636A4D">
              <w:rPr>
                <w:sz w:val="22"/>
                <w:szCs w:val="22"/>
              </w:rPr>
              <w:t>D.23</w:t>
            </w:r>
            <w:r w:rsidR="00B71B47" w:rsidRPr="00636A4D">
              <w:rPr>
                <w:sz w:val="22"/>
                <w:szCs w:val="22"/>
              </w:rPr>
              <w:t>a</w:t>
            </w:r>
            <w:r w:rsidRPr="00636A4D">
              <w:rPr>
                <w:sz w:val="22"/>
                <w:szCs w:val="22"/>
              </w:rPr>
              <w:t>. Toplumda kimilerinin mevkileri yüksek kimilerinin ki ise düşüktür. Siz kendinizi şimdi göstereceğim  en  düşük  düzeyin  1,  en  yüksek  düzeyin  10  olduğu  toplumsal  mevki cetvelinde nereye yerleştirirsiniz?</w:t>
            </w:r>
          </w:p>
        </w:tc>
        <w:tc>
          <w:tcPr>
            <w:tcW w:w="3780" w:type="dxa"/>
          </w:tcPr>
          <w:p w14:paraId="56B91924" w14:textId="0D210F7D" w:rsidR="007067D4" w:rsidRPr="001637AA" w:rsidRDefault="007067D4" w:rsidP="007067D4">
            <w:pPr>
              <w:spacing w:after="0"/>
              <w:rPr>
                <w:sz w:val="22"/>
                <w:szCs w:val="22"/>
                <w:lang w:val="en-US"/>
              </w:rPr>
            </w:pPr>
            <w:r w:rsidRPr="001637AA">
              <w:rPr>
                <w:sz w:val="22"/>
                <w:szCs w:val="22"/>
                <w:lang w:val="en-GB"/>
              </w:rPr>
              <w:t>D.23</w:t>
            </w:r>
            <w:r w:rsidR="00B71B47">
              <w:rPr>
                <w:sz w:val="22"/>
                <w:szCs w:val="22"/>
                <w:lang w:val="en-GB"/>
              </w:rPr>
              <w:t>a</w:t>
            </w:r>
            <w:r w:rsidRPr="001637AA">
              <w:rPr>
                <w:sz w:val="22"/>
                <w:szCs w:val="22"/>
                <w:lang w:val="en-GB"/>
              </w:rPr>
              <w:t xml:space="preserve">. </w:t>
            </w:r>
            <w:r w:rsidRPr="001637AA">
              <w:rPr>
                <w:sz w:val="22"/>
                <w:szCs w:val="22"/>
                <w:lang w:val="en-US"/>
              </w:rPr>
              <w:t>Some people have a high some others have a low social status in society. Where would you place yourself on a ladder of social status</w:t>
            </w:r>
          </w:p>
          <w:p w14:paraId="16064D07" w14:textId="77777777" w:rsidR="007067D4" w:rsidRPr="001637AA" w:rsidRDefault="007067D4" w:rsidP="007067D4">
            <w:pPr>
              <w:spacing w:after="0"/>
              <w:rPr>
                <w:sz w:val="22"/>
                <w:szCs w:val="22"/>
                <w:lang w:val="en-GB"/>
              </w:rPr>
            </w:pPr>
            <w:r w:rsidRPr="001637AA">
              <w:rPr>
                <w:sz w:val="22"/>
                <w:szCs w:val="22"/>
                <w:lang w:val="en-US"/>
              </w:rPr>
              <w:t>where 1 represents the lowest and 10 the highest social status?</w:t>
            </w:r>
          </w:p>
        </w:tc>
      </w:tr>
      <w:tr w:rsidR="007067D4" w:rsidRPr="001637AA" w14:paraId="16D22E2C" w14:textId="77777777" w:rsidTr="000C1397">
        <w:trPr>
          <w:cantSplit/>
        </w:trPr>
        <w:tc>
          <w:tcPr>
            <w:tcW w:w="1384" w:type="dxa"/>
            <w:vMerge w:val="restart"/>
          </w:tcPr>
          <w:p w14:paraId="5EC7E171" w14:textId="77777777" w:rsidR="007067D4" w:rsidRPr="001637AA" w:rsidRDefault="007067D4" w:rsidP="002B43D8">
            <w:pPr>
              <w:spacing w:after="0"/>
              <w:jc w:val="left"/>
              <w:rPr>
                <w:sz w:val="22"/>
                <w:szCs w:val="22"/>
                <w:lang w:val="en-GB"/>
              </w:rPr>
            </w:pPr>
            <w:r w:rsidRPr="001637AA">
              <w:rPr>
                <w:i/>
                <w:sz w:val="22"/>
                <w:szCs w:val="22"/>
                <w:lang w:val="en-GB"/>
              </w:rPr>
              <w:t>Codes/ Categories</w:t>
            </w:r>
          </w:p>
        </w:tc>
        <w:tc>
          <w:tcPr>
            <w:tcW w:w="3780" w:type="dxa"/>
            <w:vAlign w:val="bottom"/>
          </w:tcPr>
          <w:p w14:paraId="3520A489" w14:textId="77777777" w:rsidR="007067D4" w:rsidRPr="001637AA" w:rsidRDefault="007067D4" w:rsidP="007067D4">
            <w:pPr>
              <w:widowControl w:val="0"/>
              <w:autoSpaceDE w:val="0"/>
              <w:autoSpaceDN w:val="0"/>
              <w:adjustRightInd w:val="0"/>
              <w:spacing w:after="0" w:line="216" w:lineRule="exact"/>
              <w:ind w:left="180"/>
              <w:rPr>
                <w:sz w:val="22"/>
                <w:szCs w:val="22"/>
              </w:rPr>
            </w:pPr>
            <w:r w:rsidRPr="001637AA">
              <w:rPr>
                <w:sz w:val="22"/>
                <w:szCs w:val="22"/>
              </w:rPr>
              <w:t>1. En Alt</w:t>
            </w:r>
          </w:p>
        </w:tc>
        <w:tc>
          <w:tcPr>
            <w:tcW w:w="3780" w:type="dxa"/>
          </w:tcPr>
          <w:p w14:paraId="4054F89B" w14:textId="77777777" w:rsidR="007067D4" w:rsidRPr="001637AA" w:rsidRDefault="007067D4" w:rsidP="007067D4">
            <w:pPr>
              <w:spacing w:after="0"/>
              <w:rPr>
                <w:sz w:val="22"/>
                <w:szCs w:val="22"/>
                <w:lang w:val="en-GB"/>
              </w:rPr>
            </w:pPr>
            <w:r w:rsidRPr="001637AA">
              <w:rPr>
                <w:sz w:val="22"/>
                <w:szCs w:val="22"/>
                <w:lang w:val="en-GB"/>
              </w:rPr>
              <w:t>1. Lowest, Bottom</w:t>
            </w:r>
          </w:p>
        </w:tc>
      </w:tr>
      <w:tr w:rsidR="007067D4" w:rsidRPr="001637AA" w14:paraId="2C645AB0" w14:textId="77777777" w:rsidTr="000C1397">
        <w:trPr>
          <w:cantSplit/>
        </w:trPr>
        <w:tc>
          <w:tcPr>
            <w:tcW w:w="1384" w:type="dxa"/>
            <w:vMerge/>
          </w:tcPr>
          <w:p w14:paraId="18421BFD" w14:textId="77777777" w:rsidR="007067D4" w:rsidRPr="001637AA" w:rsidRDefault="007067D4" w:rsidP="002B43D8">
            <w:pPr>
              <w:spacing w:after="0"/>
              <w:jc w:val="left"/>
              <w:rPr>
                <w:sz w:val="22"/>
                <w:szCs w:val="22"/>
                <w:lang w:val="en-GB"/>
              </w:rPr>
            </w:pPr>
          </w:p>
        </w:tc>
        <w:tc>
          <w:tcPr>
            <w:tcW w:w="3780" w:type="dxa"/>
            <w:vAlign w:val="bottom"/>
          </w:tcPr>
          <w:p w14:paraId="3B386FC2" w14:textId="77777777" w:rsidR="007067D4" w:rsidRPr="001637AA" w:rsidRDefault="007067D4" w:rsidP="007067D4">
            <w:pPr>
              <w:widowControl w:val="0"/>
              <w:autoSpaceDE w:val="0"/>
              <w:autoSpaceDN w:val="0"/>
              <w:adjustRightInd w:val="0"/>
              <w:spacing w:after="0" w:line="216" w:lineRule="exact"/>
              <w:ind w:left="180"/>
              <w:rPr>
                <w:sz w:val="22"/>
                <w:szCs w:val="22"/>
              </w:rPr>
            </w:pPr>
            <w:r w:rsidRPr="001637AA">
              <w:rPr>
                <w:sz w:val="22"/>
                <w:szCs w:val="22"/>
              </w:rPr>
              <w:t>2.</w:t>
            </w:r>
          </w:p>
        </w:tc>
        <w:tc>
          <w:tcPr>
            <w:tcW w:w="3780" w:type="dxa"/>
          </w:tcPr>
          <w:p w14:paraId="7F243DD0" w14:textId="77777777" w:rsidR="007067D4" w:rsidRPr="001637AA" w:rsidRDefault="007067D4" w:rsidP="007067D4">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2.</w:t>
            </w:r>
          </w:p>
        </w:tc>
      </w:tr>
      <w:tr w:rsidR="007067D4" w:rsidRPr="001637AA" w14:paraId="29137545" w14:textId="77777777" w:rsidTr="000C1397">
        <w:trPr>
          <w:cantSplit/>
        </w:trPr>
        <w:tc>
          <w:tcPr>
            <w:tcW w:w="1384" w:type="dxa"/>
            <w:vMerge/>
          </w:tcPr>
          <w:p w14:paraId="20F7CACF" w14:textId="77777777" w:rsidR="007067D4" w:rsidRPr="001637AA" w:rsidRDefault="007067D4" w:rsidP="002B43D8">
            <w:pPr>
              <w:spacing w:after="0"/>
              <w:jc w:val="left"/>
              <w:rPr>
                <w:sz w:val="22"/>
                <w:szCs w:val="22"/>
                <w:lang w:val="en-GB"/>
              </w:rPr>
            </w:pPr>
          </w:p>
        </w:tc>
        <w:tc>
          <w:tcPr>
            <w:tcW w:w="3780" w:type="dxa"/>
          </w:tcPr>
          <w:p w14:paraId="5D2C3BDE" w14:textId="77777777" w:rsidR="007067D4" w:rsidRPr="001637AA" w:rsidRDefault="007067D4" w:rsidP="002B43D8">
            <w:pPr>
              <w:spacing w:after="0"/>
              <w:rPr>
                <w:sz w:val="22"/>
                <w:szCs w:val="22"/>
                <w:lang w:val="en-GB"/>
              </w:rPr>
            </w:pPr>
            <w:r w:rsidRPr="001637AA">
              <w:rPr>
                <w:sz w:val="22"/>
                <w:szCs w:val="22"/>
                <w:lang w:val="en-GB"/>
              </w:rPr>
              <w:t>3.</w:t>
            </w:r>
          </w:p>
        </w:tc>
        <w:tc>
          <w:tcPr>
            <w:tcW w:w="3780" w:type="dxa"/>
          </w:tcPr>
          <w:p w14:paraId="0501973B" w14:textId="77777777" w:rsidR="007067D4" w:rsidRPr="001637AA" w:rsidRDefault="007067D4" w:rsidP="007067D4">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3.</w:t>
            </w:r>
          </w:p>
        </w:tc>
      </w:tr>
      <w:tr w:rsidR="007067D4" w:rsidRPr="001637AA" w14:paraId="4F97B790" w14:textId="77777777" w:rsidTr="000C1397">
        <w:trPr>
          <w:cantSplit/>
        </w:trPr>
        <w:tc>
          <w:tcPr>
            <w:tcW w:w="1384" w:type="dxa"/>
            <w:vMerge/>
          </w:tcPr>
          <w:p w14:paraId="6A86B2CD" w14:textId="77777777" w:rsidR="007067D4" w:rsidRPr="001637AA" w:rsidRDefault="007067D4" w:rsidP="002B43D8">
            <w:pPr>
              <w:spacing w:after="0"/>
              <w:jc w:val="left"/>
              <w:rPr>
                <w:sz w:val="22"/>
                <w:szCs w:val="22"/>
                <w:lang w:val="en-GB"/>
              </w:rPr>
            </w:pPr>
          </w:p>
        </w:tc>
        <w:tc>
          <w:tcPr>
            <w:tcW w:w="3780" w:type="dxa"/>
          </w:tcPr>
          <w:p w14:paraId="4C866167" w14:textId="77777777" w:rsidR="007067D4" w:rsidRPr="001637AA" w:rsidRDefault="007067D4" w:rsidP="002B43D8">
            <w:pPr>
              <w:spacing w:after="0"/>
              <w:rPr>
                <w:sz w:val="22"/>
                <w:szCs w:val="22"/>
                <w:lang w:val="en-GB"/>
              </w:rPr>
            </w:pPr>
            <w:r w:rsidRPr="001637AA">
              <w:rPr>
                <w:sz w:val="22"/>
                <w:szCs w:val="22"/>
                <w:lang w:val="en-GB"/>
              </w:rPr>
              <w:t>4.</w:t>
            </w:r>
          </w:p>
        </w:tc>
        <w:tc>
          <w:tcPr>
            <w:tcW w:w="3780" w:type="dxa"/>
          </w:tcPr>
          <w:p w14:paraId="5A537AB7" w14:textId="77777777" w:rsidR="007067D4" w:rsidRPr="001637AA" w:rsidRDefault="007067D4" w:rsidP="007067D4">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4.</w:t>
            </w:r>
          </w:p>
        </w:tc>
      </w:tr>
      <w:tr w:rsidR="007067D4" w:rsidRPr="001637AA" w14:paraId="489F7884" w14:textId="77777777" w:rsidTr="000C1397">
        <w:trPr>
          <w:cantSplit/>
        </w:trPr>
        <w:tc>
          <w:tcPr>
            <w:tcW w:w="1384" w:type="dxa"/>
            <w:vMerge/>
          </w:tcPr>
          <w:p w14:paraId="0A69FD89" w14:textId="77777777" w:rsidR="007067D4" w:rsidRPr="001637AA" w:rsidRDefault="007067D4" w:rsidP="002B43D8">
            <w:pPr>
              <w:spacing w:after="0"/>
              <w:jc w:val="left"/>
              <w:rPr>
                <w:sz w:val="22"/>
                <w:szCs w:val="22"/>
                <w:lang w:val="en-GB"/>
              </w:rPr>
            </w:pPr>
          </w:p>
        </w:tc>
        <w:tc>
          <w:tcPr>
            <w:tcW w:w="3780" w:type="dxa"/>
          </w:tcPr>
          <w:p w14:paraId="1F302BAA" w14:textId="77777777" w:rsidR="007067D4" w:rsidRPr="001637AA" w:rsidRDefault="007067D4" w:rsidP="002B43D8">
            <w:pPr>
              <w:spacing w:after="0"/>
              <w:rPr>
                <w:sz w:val="22"/>
                <w:szCs w:val="22"/>
                <w:lang w:val="en-GB"/>
              </w:rPr>
            </w:pPr>
            <w:r w:rsidRPr="001637AA">
              <w:rPr>
                <w:sz w:val="22"/>
                <w:szCs w:val="22"/>
                <w:lang w:val="en-GB"/>
              </w:rPr>
              <w:t>5.</w:t>
            </w:r>
          </w:p>
        </w:tc>
        <w:tc>
          <w:tcPr>
            <w:tcW w:w="3780" w:type="dxa"/>
          </w:tcPr>
          <w:p w14:paraId="1607E9C2" w14:textId="77777777" w:rsidR="007067D4" w:rsidRPr="001637AA" w:rsidRDefault="007067D4" w:rsidP="007067D4">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5.</w:t>
            </w:r>
          </w:p>
        </w:tc>
      </w:tr>
      <w:tr w:rsidR="007067D4" w:rsidRPr="001637AA" w14:paraId="76BB11B0" w14:textId="77777777" w:rsidTr="000C1397">
        <w:trPr>
          <w:cantSplit/>
        </w:trPr>
        <w:tc>
          <w:tcPr>
            <w:tcW w:w="1384" w:type="dxa"/>
            <w:vMerge/>
          </w:tcPr>
          <w:p w14:paraId="28DF2CE8" w14:textId="77777777" w:rsidR="007067D4" w:rsidRPr="001637AA" w:rsidRDefault="007067D4" w:rsidP="002B43D8">
            <w:pPr>
              <w:spacing w:after="0"/>
              <w:jc w:val="left"/>
              <w:rPr>
                <w:sz w:val="22"/>
                <w:szCs w:val="22"/>
                <w:lang w:val="en-GB"/>
              </w:rPr>
            </w:pPr>
          </w:p>
        </w:tc>
        <w:tc>
          <w:tcPr>
            <w:tcW w:w="3780" w:type="dxa"/>
          </w:tcPr>
          <w:p w14:paraId="14CA88AA" w14:textId="77777777" w:rsidR="007067D4" w:rsidRPr="001637AA" w:rsidRDefault="007067D4" w:rsidP="002B43D8">
            <w:pPr>
              <w:spacing w:after="0"/>
              <w:rPr>
                <w:sz w:val="22"/>
                <w:szCs w:val="22"/>
                <w:lang w:val="en-GB"/>
              </w:rPr>
            </w:pPr>
            <w:r w:rsidRPr="001637AA">
              <w:rPr>
                <w:sz w:val="22"/>
                <w:szCs w:val="22"/>
                <w:lang w:val="en-GB"/>
              </w:rPr>
              <w:t>6.</w:t>
            </w:r>
          </w:p>
        </w:tc>
        <w:tc>
          <w:tcPr>
            <w:tcW w:w="3780" w:type="dxa"/>
          </w:tcPr>
          <w:p w14:paraId="38E9A711" w14:textId="77777777" w:rsidR="007067D4" w:rsidRPr="001637AA" w:rsidRDefault="007067D4" w:rsidP="007067D4">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6.</w:t>
            </w:r>
          </w:p>
        </w:tc>
      </w:tr>
      <w:tr w:rsidR="007067D4" w:rsidRPr="001637AA" w14:paraId="7F53D6A3" w14:textId="77777777" w:rsidTr="000C1397">
        <w:trPr>
          <w:cantSplit/>
        </w:trPr>
        <w:tc>
          <w:tcPr>
            <w:tcW w:w="1384" w:type="dxa"/>
            <w:vMerge/>
          </w:tcPr>
          <w:p w14:paraId="01A276F7" w14:textId="77777777" w:rsidR="007067D4" w:rsidRPr="001637AA" w:rsidRDefault="007067D4" w:rsidP="002B43D8">
            <w:pPr>
              <w:spacing w:after="0"/>
              <w:jc w:val="left"/>
              <w:rPr>
                <w:sz w:val="22"/>
                <w:szCs w:val="22"/>
                <w:lang w:val="en-GB"/>
              </w:rPr>
            </w:pPr>
          </w:p>
        </w:tc>
        <w:tc>
          <w:tcPr>
            <w:tcW w:w="3780" w:type="dxa"/>
          </w:tcPr>
          <w:p w14:paraId="50BA961B" w14:textId="77777777" w:rsidR="007067D4" w:rsidRPr="001637AA" w:rsidRDefault="007067D4" w:rsidP="002B43D8">
            <w:pPr>
              <w:spacing w:after="0"/>
              <w:rPr>
                <w:sz w:val="22"/>
                <w:szCs w:val="22"/>
                <w:lang w:val="en-GB"/>
              </w:rPr>
            </w:pPr>
            <w:r w:rsidRPr="001637AA">
              <w:rPr>
                <w:sz w:val="22"/>
                <w:szCs w:val="22"/>
                <w:lang w:val="en-GB"/>
              </w:rPr>
              <w:t>7.</w:t>
            </w:r>
          </w:p>
        </w:tc>
        <w:tc>
          <w:tcPr>
            <w:tcW w:w="3780" w:type="dxa"/>
          </w:tcPr>
          <w:p w14:paraId="211D6261" w14:textId="77777777" w:rsidR="007067D4" w:rsidRPr="001637AA" w:rsidRDefault="007067D4" w:rsidP="007067D4">
            <w:pPr>
              <w:tabs>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7.</w:t>
            </w:r>
          </w:p>
        </w:tc>
      </w:tr>
      <w:tr w:rsidR="007067D4" w:rsidRPr="001637AA" w14:paraId="112FCDA0" w14:textId="77777777" w:rsidTr="000C1397">
        <w:trPr>
          <w:cantSplit/>
        </w:trPr>
        <w:tc>
          <w:tcPr>
            <w:tcW w:w="1384" w:type="dxa"/>
            <w:vMerge/>
          </w:tcPr>
          <w:p w14:paraId="4E5E1C48" w14:textId="77777777" w:rsidR="007067D4" w:rsidRPr="001637AA" w:rsidRDefault="007067D4" w:rsidP="002B43D8">
            <w:pPr>
              <w:spacing w:after="0"/>
              <w:jc w:val="left"/>
              <w:rPr>
                <w:sz w:val="22"/>
                <w:szCs w:val="22"/>
                <w:lang w:val="en-GB"/>
              </w:rPr>
            </w:pPr>
          </w:p>
        </w:tc>
        <w:tc>
          <w:tcPr>
            <w:tcW w:w="3780" w:type="dxa"/>
          </w:tcPr>
          <w:p w14:paraId="0B6FD3BF" w14:textId="77777777" w:rsidR="007067D4" w:rsidRPr="001637AA" w:rsidRDefault="007067D4" w:rsidP="002B43D8">
            <w:pPr>
              <w:spacing w:after="0"/>
              <w:rPr>
                <w:sz w:val="22"/>
                <w:szCs w:val="22"/>
                <w:lang w:val="en-GB"/>
              </w:rPr>
            </w:pPr>
            <w:r w:rsidRPr="001637AA">
              <w:rPr>
                <w:sz w:val="22"/>
                <w:szCs w:val="22"/>
                <w:lang w:val="en-GB"/>
              </w:rPr>
              <w:t>8.</w:t>
            </w:r>
          </w:p>
        </w:tc>
        <w:tc>
          <w:tcPr>
            <w:tcW w:w="3780" w:type="dxa"/>
          </w:tcPr>
          <w:p w14:paraId="5C1AF4D7" w14:textId="77777777" w:rsidR="007067D4" w:rsidRPr="001637AA" w:rsidRDefault="007067D4" w:rsidP="007067D4">
            <w:pPr>
              <w:tabs>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1637AA">
              <w:rPr>
                <w:noProof/>
                <w:sz w:val="22"/>
                <w:szCs w:val="22"/>
                <w:lang w:val="en-GB"/>
              </w:rPr>
              <w:t>8.</w:t>
            </w:r>
          </w:p>
        </w:tc>
      </w:tr>
      <w:tr w:rsidR="007067D4" w:rsidRPr="001637AA" w14:paraId="7048EFBD" w14:textId="77777777" w:rsidTr="000C1397">
        <w:trPr>
          <w:cantSplit/>
        </w:trPr>
        <w:tc>
          <w:tcPr>
            <w:tcW w:w="1384" w:type="dxa"/>
            <w:vMerge/>
          </w:tcPr>
          <w:p w14:paraId="71F02DB7" w14:textId="77777777" w:rsidR="007067D4" w:rsidRPr="001637AA" w:rsidRDefault="007067D4" w:rsidP="002B43D8">
            <w:pPr>
              <w:spacing w:after="0"/>
              <w:jc w:val="left"/>
              <w:rPr>
                <w:sz w:val="22"/>
                <w:szCs w:val="22"/>
                <w:lang w:val="en-GB"/>
              </w:rPr>
            </w:pPr>
          </w:p>
        </w:tc>
        <w:tc>
          <w:tcPr>
            <w:tcW w:w="3780" w:type="dxa"/>
          </w:tcPr>
          <w:p w14:paraId="2616C755" w14:textId="77777777" w:rsidR="007067D4" w:rsidRPr="001637AA" w:rsidRDefault="007067D4" w:rsidP="002B43D8">
            <w:pPr>
              <w:spacing w:after="0"/>
              <w:rPr>
                <w:sz w:val="22"/>
                <w:szCs w:val="22"/>
                <w:lang w:val="en-GB"/>
              </w:rPr>
            </w:pPr>
            <w:r w:rsidRPr="001637AA">
              <w:rPr>
                <w:sz w:val="22"/>
                <w:szCs w:val="22"/>
                <w:lang w:val="en-GB"/>
              </w:rPr>
              <w:t>9.</w:t>
            </w:r>
          </w:p>
        </w:tc>
        <w:tc>
          <w:tcPr>
            <w:tcW w:w="3780" w:type="dxa"/>
          </w:tcPr>
          <w:p w14:paraId="52E9D97A" w14:textId="77777777" w:rsidR="007067D4" w:rsidRPr="001637AA" w:rsidRDefault="007067D4" w:rsidP="007067D4">
            <w:pPr>
              <w:tabs>
                <w:tab w:val="left" w:pos="-1440"/>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spacing w:after="0"/>
              <w:jc w:val="left"/>
              <w:rPr>
                <w:noProof/>
                <w:sz w:val="22"/>
                <w:szCs w:val="22"/>
                <w:lang w:val="en-GB"/>
              </w:rPr>
            </w:pPr>
            <w:r w:rsidRPr="001637AA">
              <w:rPr>
                <w:noProof/>
                <w:sz w:val="22"/>
                <w:szCs w:val="22"/>
                <w:lang w:val="en-GB"/>
              </w:rPr>
              <w:t>9.</w:t>
            </w:r>
          </w:p>
        </w:tc>
      </w:tr>
      <w:tr w:rsidR="007067D4" w:rsidRPr="001637AA" w14:paraId="570AB6AE" w14:textId="77777777" w:rsidTr="000C1397">
        <w:trPr>
          <w:cantSplit/>
        </w:trPr>
        <w:tc>
          <w:tcPr>
            <w:tcW w:w="1384" w:type="dxa"/>
            <w:vMerge/>
          </w:tcPr>
          <w:p w14:paraId="39221E5F" w14:textId="77777777" w:rsidR="007067D4" w:rsidRPr="001637AA" w:rsidRDefault="007067D4" w:rsidP="002B43D8">
            <w:pPr>
              <w:spacing w:after="0"/>
              <w:jc w:val="left"/>
              <w:rPr>
                <w:sz w:val="22"/>
                <w:szCs w:val="22"/>
                <w:lang w:val="en-GB"/>
              </w:rPr>
            </w:pPr>
          </w:p>
        </w:tc>
        <w:tc>
          <w:tcPr>
            <w:tcW w:w="3780" w:type="dxa"/>
          </w:tcPr>
          <w:p w14:paraId="6CF3EDF6" w14:textId="77777777" w:rsidR="007067D4" w:rsidRPr="001637AA" w:rsidRDefault="007067D4" w:rsidP="002B43D8">
            <w:pPr>
              <w:spacing w:after="0"/>
              <w:rPr>
                <w:sz w:val="22"/>
                <w:szCs w:val="22"/>
                <w:lang w:val="en-GB"/>
              </w:rPr>
            </w:pPr>
            <w:r w:rsidRPr="001637AA">
              <w:rPr>
                <w:sz w:val="22"/>
                <w:szCs w:val="22"/>
                <w:lang w:val="en-GB"/>
              </w:rPr>
              <w:t xml:space="preserve">10.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Üst</w:t>
            </w:r>
            <w:proofErr w:type="spellEnd"/>
          </w:p>
        </w:tc>
        <w:tc>
          <w:tcPr>
            <w:tcW w:w="3780" w:type="dxa"/>
          </w:tcPr>
          <w:p w14:paraId="64FCF332" w14:textId="77777777" w:rsidR="007067D4" w:rsidRPr="001637AA" w:rsidRDefault="007067D4" w:rsidP="007067D4">
            <w:pPr>
              <w:spacing w:after="0"/>
              <w:rPr>
                <w:sz w:val="22"/>
                <w:szCs w:val="22"/>
                <w:lang w:val="en-GB"/>
              </w:rPr>
            </w:pPr>
            <w:r w:rsidRPr="001637AA">
              <w:rPr>
                <w:sz w:val="22"/>
                <w:szCs w:val="22"/>
                <w:lang w:val="en-GB"/>
              </w:rPr>
              <w:t>10. Highest, Top</w:t>
            </w:r>
          </w:p>
        </w:tc>
      </w:tr>
      <w:tr w:rsidR="007067D4" w:rsidRPr="001637AA" w14:paraId="1D235E1F" w14:textId="77777777" w:rsidTr="000C1397">
        <w:trPr>
          <w:cantSplit/>
        </w:trPr>
        <w:tc>
          <w:tcPr>
            <w:tcW w:w="1384" w:type="dxa"/>
            <w:vMerge/>
          </w:tcPr>
          <w:p w14:paraId="510F122B" w14:textId="77777777" w:rsidR="007067D4" w:rsidRPr="001637AA" w:rsidRDefault="007067D4" w:rsidP="002B43D8">
            <w:pPr>
              <w:spacing w:after="0"/>
              <w:jc w:val="left"/>
              <w:rPr>
                <w:sz w:val="22"/>
                <w:szCs w:val="22"/>
                <w:lang w:val="en-GB"/>
              </w:rPr>
            </w:pPr>
          </w:p>
        </w:tc>
        <w:tc>
          <w:tcPr>
            <w:tcW w:w="3780" w:type="dxa"/>
            <w:vAlign w:val="bottom"/>
          </w:tcPr>
          <w:p w14:paraId="4A38D71C" w14:textId="77777777" w:rsidR="007067D4" w:rsidRPr="001637AA" w:rsidRDefault="007067D4" w:rsidP="007067D4">
            <w:pPr>
              <w:widowControl w:val="0"/>
              <w:autoSpaceDE w:val="0"/>
              <w:autoSpaceDN w:val="0"/>
              <w:adjustRightInd w:val="0"/>
              <w:spacing w:after="0" w:line="192" w:lineRule="exact"/>
              <w:ind w:left="20"/>
              <w:rPr>
                <w:sz w:val="22"/>
                <w:szCs w:val="22"/>
              </w:rPr>
            </w:pPr>
            <w:r w:rsidRPr="001637AA">
              <w:rPr>
                <w:sz w:val="22"/>
                <w:szCs w:val="22"/>
              </w:rPr>
              <w:t>99. Fikri Yok / Bilmiyor / Cevap Yok</w:t>
            </w:r>
          </w:p>
        </w:tc>
        <w:tc>
          <w:tcPr>
            <w:tcW w:w="3780" w:type="dxa"/>
          </w:tcPr>
          <w:p w14:paraId="01A11EB3" w14:textId="77777777" w:rsidR="007067D4" w:rsidRPr="001637AA" w:rsidRDefault="007067D4" w:rsidP="007067D4">
            <w:pPr>
              <w:spacing w:after="0"/>
              <w:rPr>
                <w:sz w:val="22"/>
                <w:szCs w:val="22"/>
                <w:lang w:val="en-GB"/>
              </w:rPr>
            </w:pPr>
            <w:r w:rsidRPr="001637AA">
              <w:rPr>
                <w:sz w:val="22"/>
                <w:szCs w:val="22"/>
                <w:lang w:val="en-GB"/>
              </w:rPr>
              <w:t>99. No idea / Do not Know / No Answer</w:t>
            </w:r>
          </w:p>
        </w:tc>
      </w:tr>
      <w:tr w:rsidR="007067D4" w:rsidRPr="001637AA" w14:paraId="3A231231" w14:textId="77777777" w:rsidTr="000C1397">
        <w:tc>
          <w:tcPr>
            <w:tcW w:w="1384" w:type="dxa"/>
          </w:tcPr>
          <w:p w14:paraId="70DE7B5D" w14:textId="77777777" w:rsidR="007067D4" w:rsidRPr="001637AA" w:rsidRDefault="007067D4" w:rsidP="002B43D8">
            <w:pPr>
              <w:spacing w:after="0"/>
              <w:jc w:val="left"/>
              <w:rPr>
                <w:i/>
                <w:sz w:val="22"/>
                <w:szCs w:val="22"/>
                <w:lang w:val="en-GB"/>
              </w:rPr>
            </w:pPr>
            <w:r w:rsidRPr="001637AA">
              <w:rPr>
                <w:i/>
                <w:sz w:val="22"/>
                <w:szCs w:val="22"/>
                <w:lang w:val="en-GB"/>
              </w:rPr>
              <w:t>Interviewer Instruction</w:t>
            </w:r>
          </w:p>
        </w:tc>
        <w:tc>
          <w:tcPr>
            <w:tcW w:w="3780" w:type="dxa"/>
          </w:tcPr>
          <w:p w14:paraId="222F9BA8" w14:textId="77777777" w:rsidR="007067D4" w:rsidRPr="001637AA" w:rsidRDefault="007067D4" w:rsidP="002B43D8">
            <w:pPr>
              <w:spacing w:after="0"/>
              <w:rPr>
                <w:sz w:val="22"/>
                <w:szCs w:val="22"/>
                <w:lang w:val="en-GB"/>
              </w:rPr>
            </w:pPr>
            <w:r w:rsidRPr="001637AA">
              <w:rPr>
                <w:bCs/>
                <w:iCs/>
                <w:sz w:val="22"/>
                <w:szCs w:val="22"/>
              </w:rPr>
              <w:t>KART D23’Ü GÖSTERİN. BU CETVELDE “0” KULLANILMADIĞINI (1-10 ARASI OLDUĞUNU) UNUTMAYIN</w:t>
            </w:r>
          </w:p>
        </w:tc>
        <w:tc>
          <w:tcPr>
            <w:tcW w:w="3780" w:type="dxa"/>
          </w:tcPr>
          <w:p w14:paraId="17733774" w14:textId="77777777" w:rsidR="007067D4" w:rsidRPr="001637AA" w:rsidRDefault="007067D4" w:rsidP="002B43D8">
            <w:pPr>
              <w:spacing w:after="0"/>
              <w:rPr>
                <w:sz w:val="22"/>
                <w:szCs w:val="22"/>
                <w:lang w:val="en-GB"/>
              </w:rPr>
            </w:pPr>
            <w:r w:rsidRPr="001637AA">
              <w:rPr>
                <w:sz w:val="22"/>
                <w:szCs w:val="22"/>
                <w:lang w:val="en-GB"/>
              </w:rPr>
              <w:t>Show the Card D23. Do not forget that “0” is not employed [1-10 range]</w:t>
            </w:r>
          </w:p>
        </w:tc>
      </w:tr>
      <w:tr w:rsidR="000C1397" w:rsidRPr="001637AA" w14:paraId="3D549318" w14:textId="77777777" w:rsidTr="000C1397">
        <w:tc>
          <w:tcPr>
            <w:tcW w:w="1384" w:type="dxa"/>
          </w:tcPr>
          <w:p w14:paraId="6E7DAC5A" w14:textId="77777777" w:rsidR="000C1397" w:rsidRPr="001637AA" w:rsidRDefault="000C1397" w:rsidP="002B43D8">
            <w:pPr>
              <w:spacing w:after="0"/>
              <w:jc w:val="left"/>
              <w:rPr>
                <w:i/>
                <w:sz w:val="22"/>
                <w:szCs w:val="22"/>
                <w:lang w:val="en-GB"/>
              </w:rPr>
            </w:pPr>
            <w:r w:rsidRPr="001637AA">
              <w:rPr>
                <w:i/>
                <w:sz w:val="22"/>
                <w:szCs w:val="22"/>
                <w:lang w:val="en-GB"/>
              </w:rPr>
              <w:t>Translation Note</w:t>
            </w:r>
          </w:p>
        </w:tc>
        <w:tc>
          <w:tcPr>
            <w:tcW w:w="7560" w:type="dxa"/>
            <w:gridSpan w:val="2"/>
            <w:vAlign w:val="bottom"/>
          </w:tcPr>
          <w:p w14:paraId="6649EEA1" w14:textId="77777777" w:rsidR="000C1397" w:rsidRPr="001637AA" w:rsidRDefault="000C1397" w:rsidP="007067D4">
            <w:pPr>
              <w:widowControl w:val="0"/>
              <w:autoSpaceDE w:val="0"/>
              <w:autoSpaceDN w:val="0"/>
              <w:adjustRightInd w:val="0"/>
              <w:spacing w:after="0" w:line="216" w:lineRule="exact"/>
              <w:ind w:left="180"/>
              <w:rPr>
                <w:sz w:val="22"/>
                <w:szCs w:val="22"/>
              </w:rPr>
            </w:pPr>
          </w:p>
        </w:tc>
      </w:tr>
      <w:tr w:rsidR="000C1397" w:rsidRPr="001637AA" w14:paraId="1DBC391A" w14:textId="77777777" w:rsidTr="000C1397">
        <w:tc>
          <w:tcPr>
            <w:tcW w:w="1384" w:type="dxa"/>
          </w:tcPr>
          <w:p w14:paraId="709BDC2D" w14:textId="77777777" w:rsidR="000C1397" w:rsidRPr="001637AA" w:rsidRDefault="000C1397" w:rsidP="002B43D8">
            <w:pPr>
              <w:spacing w:after="0"/>
              <w:jc w:val="left"/>
              <w:rPr>
                <w:i/>
                <w:sz w:val="22"/>
                <w:szCs w:val="22"/>
                <w:lang w:val="en-GB"/>
              </w:rPr>
            </w:pPr>
            <w:r w:rsidRPr="001637AA">
              <w:rPr>
                <w:i/>
                <w:sz w:val="22"/>
                <w:szCs w:val="22"/>
                <w:lang w:val="en-GB"/>
              </w:rPr>
              <w:t>Note</w:t>
            </w:r>
          </w:p>
        </w:tc>
        <w:tc>
          <w:tcPr>
            <w:tcW w:w="7560" w:type="dxa"/>
            <w:gridSpan w:val="2"/>
            <w:vAlign w:val="bottom"/>
          </w:tcPr>
          <w:p w14:paraId="265AB019" w14:textId="77777777" w:rsidR="000C1397" w:rsidRPr="001637AA" w:rsidRDefault="000C1397" w:rsidP="007067D4">
            <w:pPr>
              <w:widowControl w:val="0"/>
              <w:autoSpaceDE w:val="0"/>
              <w:autoSpaceDN w:val="0"/>
              <w:adjustRightInd w:val="0"/>
              <w:spacing w:after="0" w:line="216" w:lineRule="exact"/>
              <w:rPr>
                <w:sz w:val="22"/>
                <w:szCs w:val="22"/>
              </w:rPr>
            </w:pPr>
          </w:p>
        </w:tc>
      </w:tr>
    </w:tbl>
    <w:p w14:paraId="58E76526" w14:textId="77777777" w:rsidR="00A03324" w:rsidRPr="000E017B" w:rsidRDefault="00A03324" w:rsidP="00A03324">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03324" w:rsidRPr="000E017B" w14:paraId="30503147" w14:textId="77777777">
        <w:tc>
          <w:tcPr>
            <w:tcW w:w="8995" w:type="dxa"/>
          </w:tcPr>
          <w:p w14:paraId="40204051" w14:textId="77777777" w:rsidR="00A03324" w:rsidRPr="000E017B" w:rsidRDefault="00A03324" w:rsidP="002B43D8">
            <w:pPr>
              <w:spacing w:after="0"/>
              <w:rPr>
                <w:b/>
                <w:lang w:val="en-GB"/>
              </w:rPr>
            </w:pPr>
          </w:p>
        </w:tc>
      </w:tr>
    </w:tbl>
    <w:p w14:paraId="0F7F4012" w14:textId="77777777" w:rsidR="00A03324" w:rsidRPr="000E017B" w:rsidRDefault="00A03324" w:rsidP="00A03324">
      <w:pPr>
        <w:spacing w:after="0"/>
        <w:rPr>
          <w:b/>
          <w:lang w:val="en-GB"/>
        </w:rPr>
      </w:pPr>
    </w:p>
    <w:p w14:paraId="1FC9ACC3" w14:textId="77777777" w:rsidR="00A03324" w:rsidRPr="000E017B" w:rsidRDefault="00A03324" w:rsidP="00A03324">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A03324" w:rsidRPr="000E017B" w14:paraId="2CF0CBEE" w14:textId="77777777" w:rsidTr="007067D4">
        <w:tc>
          <w:tcPr>
            <w:tcW w:w="5215" w:type="dxa"/>
            <w:tcMar>
              <w:top w:w="57" w:type="dxa"/>
              <w:bottom w:w="57" w:type="dxa"/>
            </w:tcMar>
            <w:vAlign w:val="center"/>
          </w:tcPr>
          <w:p w14:paraId="16F56D7D" w14:textId="77777777" w:rsidR="00A03324" w:rsidRPr="000E017B" w:rsidRDefault="00A03324"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6076142C" w14:textId="77777777" w:rsidR="00A03324" w:rsidRPr="000E017B" w:rsidRDefault="00A03324"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TOPBOT</w:t>
            </w:r>
          </w:p>
        </w:tc>
      </w:tr>
      <w:tr w:rsidR="00B71B47" w:rsidRPr="000E017B" w14:paraId="52C70C89" w14:textId="77777777" w:rsidTr="007067D4">
        <w:tc>
          <w:tcPr>
            <w:tcW w:w="5215" w:type="dxa"/>
          </w:tcPr>
          <w:p w14:paraId="2CCC2B2D" w14:textId="77777777" w:rsidR="00B71B47" w:rsidRPr="000E017B" w:rsidRDefault="00B71B47" w:rsidP="00B71B47">
            <w:pPr>
              <w:spacing w:after="0"/>
              <w:rPr>
                <w:sz w:val="22"/>
                <w:szCs w:val="22"/>
                <w:lang w:val="en-GB"/>
              </w:rPr>
            </w:pPr>
            <w:r w:rsidRPr="00BA74FF">
              <w:rPr>
                <w:sz w:val="22"/>
                <w:szCs w:val="22"/>
                <w:lang w:val="en-GB"/>
              </w:rPr>
              <w:t>If</w:t>
            </w:r>
            <w:r w:rsidRPr="00BA74FF">
              <w:rPr>
                <w:b/>
                <w:sz w:val="22"/>
                <w:szCs w:val="22"/>
                <w:lang w:val="en-GB"/>
              </w:rPr>
              <w:t xml:space="preserve"> (</w:t>
            </w:r>
            <w:r w:rsidRPr="00BA74FF">
              <w:rPr>
                <w:sz w:val="22"/>
                <w:szCs w:val="22"/>
                <w:lang w:val="en-GB"/>
              </w:rPr>
              <w:t>#</w:t>
            </w:r>
            <w:r>
              <w:rPr>
                <w:sz w:val="22"/>
                <w:szCs w:val="22"/>
                <w:lang w:val="en-GB"/>
              </w:rPr>
              <w:t>D.23.=1</w:t>
            </w:r>
            <w:r w:rsidRPr="00BA74FF">
              <w:rPr>
                <w:sz w:val="22"/>
                <w:szCs w:val="22"/>
                <w:lang w:val="en-GB"/>
              </w:rPr>
              <w:t>)</w:t>
            </w:r>
          </w:p>
        </w:tc>
        <w:tc>
          <w:tcPr>
            <w:tcW w:w="3799" w:type="dxa"/>
          </w:tcPr>
          <w:p w14:paraId="2FA11C4A" w14:textId="682CC61E" w:rsidR="00B71B47" w:rsidRPr="000E017B" w:rsidRDefault="00B71B47" w:rsidP="00B71B47">
            <w:pPr>
              <w:spacing w:after="0"/>
              <w:rPr>
                <w:sz w:val="22"/>
                <w:lang w:val="en-GB"/>
              </w:rPr>
            </w:pPr>
            <w:r w:rsidRPr="000E017B">
              <w:rPr>
                <w:sz w:val="22"/>
                <w:lang w:val="en-GB"/>
              </w:rPr>
              <w:t>1. Lowest, Bottom</w:t>
            </w:r>
          </w:p>
        </w:tc>
      </w:tr>
      <w:tr w:rsidR="00B71B47" w:rsidRPr="000E017B" w14:paraId="1298A76B" w14:textId="77777777" w:rsidTr="007067D4">
        <w:tc>
          <w:tcPr>
            <w:tcW w:w="5215" w:type="dxa"/>
          </w:tcPr>
          <w:p w14:paraId="3938D2D0"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.=2</w:t>
            </w:r>
            <w:r w:rsidRPr="00B2302F">
              <w:rPr>
                <w:sz w:val="22"/>
                <w:szCs w:val="22"/>
                <w:lang w:val="en-GB"/>
              </w:rPr>
              <w:t>)</w:t>
            </w:r>
          </w:p>
        </w:tc>
        <w:tc>
          <w:tcPr>
            <w:tcW w:w="3799" w:type="dxa"/>
          </w:tcPr>
          <w:p w14:paraId="53FC56BE" w14:textId="1956D5C1" w:rsidR="00B71B47" w:rsidRPr="000E017B" w:rsidRDefault="00B71B47" w:rsidP="00B71B47">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2.</w:t>
            </w:r>
          </w:p>
        </w:tc>
      </w:tr>
      <w:tr w:rsidR="00B71B47" w:rsidRPr="000E017B" w14:paraId="073604F4" w14:textId="77777777" w:rsidTr="007067D4">
        <w:tc>
          <w:tcPr>
            <w:tcW w:w="5215" w:type="dxa"/>
          </w:tcPr>
          <w:p w14:paraId="055B7909"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.=3</w:t>
            </w:r>
            <w:r w:rsidRPr="00B2302F">
              <w:rPr>
                <w:sz w:val="22"/>
                <w:szCs w:val="22"/>
                <w:lang w:val="en-GB"/>
              </w:rPr>
              <w:t>)</w:t>
            </w:r>
          </w:p>
        </w:tc>
        <w:tc>
          <w:tcPr>
            <w:tcW w:w="3799" w:type="dxa"/>
          </w:tcPr>
          <w:p w14:paraId="213EF47C" w14:textId="13B7821B" w:rsidR="00B71B47" w:rsidRPr="000E017B" w:rsidRDefault="00B71B47" w:rsidP="00B71B47">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3.</w:t>
            </w:r>
          </w:p>
        </w:tc>
      </w:tr>
      <w:tr w:rsidR="00B71B47" w:rsidRPr="000E017B" w14:paraId="08A3AC53" w14:textId="77777777" w:rsidTr="007067D4">
        <w:tc>
          <w:tcPr>
            <w:tcW w:w="5215" w:type="dxa"/>
          </w:tcPr>
          <w:p w14:paraId="3E68B831"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.=4</w:t>
            </w:r>
            <w:r w:rsidRPr="00B2302F">
              <w:rPr>
                <w:sz w:val="22"/>
                <w:szCs w:val="22"/>
                <w:lang w:val="en-GB"/>
              </w:rPr>
              <w:t>)</w:t>
            </w:r>
          </w:p>
        </w:tc>
        <w:tc>
          <w:tcPr>
            <w:tcW w:w="3799" w:type="dxa"/>
          </w:tcPr>
          <w:p w14:paraId="526F0871" w14:textId="6293004D" w:rsidR="00B71B47" w:rsidRPr="000E017B" w:rsidRDefault="00B71B47" w:rsidP="00B71B47">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4.</w:t>
            </w:r>
          </w:p>
        </w:tc>
      </w:tr>
      <w:tr w:rsidR="00B71B47" w:rsidRPr="000E017B" w14:paraId="164EB3B0" w14:textId="77777777" w:rsidTr="007067D4">
        <w:tc>
          <w:tcPr>
            <w:tcW w:w="5215" w:type="dxa"/>
          </w:tcPr>
          <w:p w14:paraId="0A169464"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.=5</w:t>
            </w:r>
            <w:r w:rsidRPr="00B2302F">
              <w:rPr>
                <w:sz w:val="22"/>
                <w:szCs w:val="22"/>
                <w:lang w:val="en-GB"/>
              </w:rPr>
              <w:t>)</w:t>
            </w:r>
          </w:p>
        </w:tc>
        <w:tc>
          <w:tcPr>
            <w:tcW w:w="3799" w:type="dxa"/>
          </w:tcPr>
          <w:p w14:paraId="1F478890" w14:textId="7DFFACEA" w:rsidR="00B71B47" w:rsidRPr="000E017B" w:rsidRDefault="00B71B47" w:rsidP="00B71B47">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5.</w:t>
            </w:r>
          </w:p>
        </w:tc>
      </w:tr>
      <w:tr w:rsidR="00B71B47" w:rsidRPr="000E017B" w14:paraId="460AC517" w14:textId="77777777" w:rsidTr="007067D4">
        <w:tc>
          <w:tcPr>
            <w:tcW w:w="5215" w:type="dxa"/>
          </w:tcPr>
          <w:p w14:paraId="64502354"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.=6</w:t>
            </w:r>
            <w:r w:rsidRPr="00B2302F">
              <w:rPr>
                <w:sz w:val="22"/>
                <w:szCs w:val="22"/>
                <w:lang w:val="en-GB"/>
              </w:rPr>
              <w:t>)</w:t>
            </w:r>
          </w:p>
        </w:tc>
        <w:tc>
          <w:tcPr>
            <w:tcW w:w="3799" w:type="dxa"/>
          </w:tcPr>
          <w:p w14:paraId="716836CA" w14:textId="22A5988A" w:rsidR="00B71B47" w:rsidRPr="000E017B" w:rsidRDefault="00B71B47" w:rsidP="00B71B47">
            <w:pPr>
              <w:tabs>
                <w:tab w:val="left" w:pos="-720"/>
                <w:tab w:val="left" w:pos="365"/>
                <w:tab w:val="left" w:pos="46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6.</w:t>
            </w:r>
          </w:p>
        </w:tc>
      </w:tr>
      <w:tr w:rsidR="00B71B47" w:rsidRPr="000E017B" w14:paraId="147F5B02" w14:textId="77777777" w:rsidTr="007067D4">
        <w:tc>
          <w:tcPr>
            <w:tcW w:w="5215" w:type="dxa"/>
          </w:tcPr>
          <w:p w14:paraId="2637D7CD"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.=7</w:t>
            </w:r>
            <w:r w:rsidRPr="00B2302F">
              <w:rPr>
                <w:sz w:val="22"/>
                <w:szCs w:val="22"/>
                <w:lang w:val="en-GB"/>
              </w:rPr>
              <w:t>)</w:t>
            </w:r>
          </w:p>
        </w:tc>
        <w:tc>
          <w:tcPr>
            <w:tcW w:w="3799" w:type="dxa"/>
          </w:tcPr>
          <w:p w14:paraId="475EA226" w14:textId="47EF66F5" w:rsidR="00B71B47" w:rsidRPr="000E017B" w:rsidRDefault="00B71B47" w:rsidP="00B71B47">
            <w:pPr>
              <w:tabs>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7.</w:t>
            </w:r>
          </w:p>
        </w:tc>
      </w:tr>
      <w:tr w:rsidR="00B71B47" w:rsidRPr="000E017B" w14:paraId="72BDA31A" w14:textId="77777777" w:rsidTr="007067D4">
        <w:tc>
          <w:tcPr>
            <w:tcW w:w="5215" w:type="dxa"/>
          </w:tcPr>
          <w:p w14:paraId="74D30EFA"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.=8</w:t>
            </w:r>
            <w:r w:rsidRPr="00B2302F">
              <w:rPr>
                <w:sz w:val="22"/>
                <w:szCs w:val="22"/>
                <w:lang w:val="en-GB"/>
              </w:rPr>
              <w:t>)</w:t>
            </w:r>
          </w:p>
        </w:tc>
        <w:tc>
          <w:tcPr>
            <w:tcW w:w="3799" w:type="dxa"/>
          </w:tcPr>
          <w:p w14:paraId="5FF26FF3" w14:textId="28E80C42" w:rsidR="00B71B47" w:rsidRPr="000E017B" w:rsidRDefault="00B71B47" w:rsidP="00B71B47">
            <w:pPr>
              <w:tabs>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0"/>
              <w:jc w:val="left"/>
              <w:rPr>
                <w:noProof/>
                <w:sz w:val="22"/>
                <w:szCs w:val="22"/>
                <w:lang w:val="en-GB"/>
              </w:rPr>
            </w:pPr>
            <w:r w:rsidRPr="000E017B">
              <w:rPr>
                <w:noProof/>
                <w:sz w:val="22"/>
                <w:szCs w:val="22"/>
                <w:lang w:val="en-GB"/>
              </w:rPr>
              <w:t>8.</w:t>
            </w:r>
          </w:p>
        </w:tc>
      </w:tr>
      <w:tr w:rsidR="00B71B47" w:rsidRPr="000E017B" w14:paraId="37627F72" w14:textId="77777777" w:rsidTr="007067D4">
        <w:tc>
          <w:tcPr>
            <w:tcW w:w="5215" w:type="dxa"/>
          </w:tcPr>
          <w:p w14:paraId="702716E0"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.=9</w:t>
            </w:r>
            <w:r w:rsidRPr="00B2302F">
              <w:rPr>
                <w:sz w:val="22"/>
                <w:szCs w:val="22"/>
                <w:lang w:val="en-GB"/>
              </w:rPr>
              <w:t>)</w:t>
            </w:r>
          </w:p>
        </w:tc>
        <w:tc>
          <w:tcPr>
            <w:tcW w:w="3799" w:type="dxa"/>
          </w:tcPr>
          <w:p w14:paraId="26A58816" w14:textId="31D88326" w:rsidR="00B71B47" w:rsidRPr="000E017B" w:rsidRDefault="00B71B47" w:rsidP="00B71B47">
            <w:pPr>
              <w:tabs>
                <w:tab w:val="left" w:pos="-1440"/>
                <w:tab w:val="left" w:pos="-720"/>
                <w:tab w:val="left" w:pos="365"/>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s>
              <w:spacing w:after="0"/>
              <w:jc w:val="left"/>
              <w:rPr>
                <w:noProof/>
                <w:sz w:val="22"/>
                <w:szCs w:val="22"/>
                <w:lang w:val="en-GB"/>
              </w:rPr>
            </w:pPr>
            <w:r w:rsidRPr="000E017B">
              <w:rPr>
                <w:noProof/>
                <w:sz w:val="22"/>
                <w:szCs w:val="22"/>
                <w:lang w:val="en-GB"/>
              </w:rPr>
              <w:t>9.</w:t>
            </w:r>
          </w:p>
        </w:tc>
      </w:tr>
      <w:tr w:rsidR="00B71B47" w:rsidRPr="000E017B" w14:paraId="533B41D4" w14:textId="77777777" w:rsidTr="007067D4">
        <w:tc>
          <w:tcPr>
            <w:tcW w:w="5215" w:type="dxa"/>
          </w:tcPr>
          <w:p w14:paraId="58C00EE1" w14:textId="77777777" w:rsidR="00B71B47" w:rsidRDefault="00B71B47" w:rsidP="00B71B47">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w:t>
            </w:r>
            <w:r w:rsidRPr="00B2302F">
              <w:rPr>
                <w:sz w:val="22"/>
                <w:szCs w:val="22"/>
                <w:lang w:val="en-GB"/>
              </w:rPr>
              <w:t>=1</w:t>
            </w:r>
            <w:r>
              <w:rPr>
                <w:sz w:val="22"/>
                <w:szCs w:val="22"/>
                <w:lang w:val="en-GB"/>
              </w:rPr>
              <w:t>0</w:t>
            </w:r>
            <w:r w:rsidRPr="00B2302F">
              <w:rPr>
                <w:sz w:val="22"/>
                <w:szCs w:val="22"/>
                <w:lang w:val="en-GB"/>
              </w:rPr>
              <w:t>)</w:t>
            </w:r>
          </w:p>
        </w:tc>
        <w:tc>
          <w:tcPr>
            <w:tcW w:w="3799" w:type="dxa"/>
          </w:tcPr>
          <w:p w14:paraId="5B07BF1A" w14:textId="665FF1F8" w:rsidR="00B71B47" w:rsidRPr="000E017B" w:rsidRDefault="00B71B47" w:rsidP="00B71B47">
            <w:pPr>
              <w:spacing w:after="0"/>
              <w:rPr>
                <w:sz w:val="22"/>
                <w:lang w:val="en-GB"/>
              </w:rPr>
            </w:pPr>
            <w:r w:rsidRPr="000E017B">
              <w:rPr>
                <w:sz w:val="22"/>
                <w:lang w:val="en-GB"/>
              </w:rPr>
              <w:t>10. Highest, Top</w:t>
            </w:r>
          </w:p>
        </w:tc>
      </w:tr>
      <w:tr w:rsidR="00B71B47" w:rsidRPr="000E017B" w14:paraId="43C8D464" w14:textId="77777777" w:rsidTr="007067D4">
        <w:tc>
          <w:tcPr>
            <w:tcW w:w="5215" w:type="dxa"/>
          </w:tcPr>
          <w:p w14:paraId="235945BF" w14:textId="340C71C1" w:rsidR="00B71B47" w:rsidRDefault="00B71B47" w:rsidP="00B71B47"/>
        </w:tc>
        <w:tc>
          <w:tcPr>
            <w:tcW w:w="3799" w:type="dxa"/>
          </w:tcPr>
          <w:p w14:paraId="32D58129" w14:textId="72DA5B45" w:rsidR="00B71B47" w:rsidRPr="000E017B" w:rsidRDefault="00B71B47" w:rsidP="00B71B47">
            <w:pPr>
              <w:spacing w:after="0"/>
              <w:rPr>
                <w:sz w:val="22"/>
                <w:lang w:val="en-GB"/>
              </w:rPr>
            </w:pPr>
            <w:r w:rsidRPr="000E017B">
              <w:rPr>
                <w:sz w:val="22"/>
                <w:lang w:val="en-GB"/>
              </w:rPr>
              <w:t>98. Don’t know</w:t>
            </w:r>
          </w:p>
        </w:tc>
      </w:tr>
      <w:tr w:rsidR="00B71B47" w:rsidRPr="000E017B" w14:paraId="7C8EC3B6" w14:textId="77777777" w:rsidTr="007067D4">
        <w:tc>
          <w:tcPr>
            <w:tcW w:w="5215" w:type="dxa"/>
          </w:tcPr>
          <w:p w14:paraId="2D676003" w14:textId="39AFBF9F" w:rsidR="00B71B47" w:rsidRPr="00B2302F" w:rsidRDefault="00B71B47" w:rsidP="00B71B47">
            <w:pPr>
              <w:rPr>
                <w:sz w:val="22"/>
                <w:szCs w:val="22"/>
                <w:lang w:val="en-GB"/>
              </w:rPr>
            </w:pPr>
            <w:r w:rsidRPr="00B2302F">
              <w:rPr>
                <w:sz w:val="22"/>
                <w:szCs w:val="22"/>
                <w:lang w:val="en-GB"/>
              </w:rPr>
              <w:t>If</w:t>
            </w:r>
            <w:r w:rsidRPr="00B2302F">
              <w:rPr>
                <w:b/>
                <w:sz w:val="22"/>
                <w:szCs w:val="22"/>
                <w:lang w:val="en-GB"/>
              </w:rPr>
              <w:t xml:space="preserve"> (</w:t>
            </w:r>
            <w:r w:rsidRPr="00B2302F">
              <w:rPr>
                <w:sz w:val="22"/>
                <w:szCs w:val="22"/>
                <w:lang w:val="en-GB"/>
              </w:rPr>
              <w:t>#D.23</w:t>
            </w:r>
            <w:r>
              <w:rPr>
                <w:sz w:val="22"/>
                <w:szCs w:val="22"/>
                <w:lang w:val="en-GB"/>
              </w:rPr>
              <w:t>.=99</w:t>
            </w:r>
            <w:r w:rsidRPr="00B2302F">
              <w:rPr>
                <w:sz w:val="22"/>
                <w:szCs w:val="22"/>
                <w:lang w:val="en-GB"/>
              </w:rPr>
              <w:t>)</w:t>
            </w:r>
          </w:p>
        </w:tc>
        <w:tc>
          <w:tcPr>
            <w:tcW w:w="3799" w:type="dxa"/>
          </w:tcPr>
          <w:p w14:paraId="71DB13AD" w14:textId="3DEC6AD7" w:rsidR="00B71B47" w:rsidRPr="000E017B" w:rsidRDefault="00B71B47" w:rsidP="00B71B47">
            <w:pPr>
              <w:spacing w:after="0"/>
              <w:rPr>
                <w:sz w:val="22"/>
                <w:lang w:val="en-GB"/>
              </w:rPr>
            </w:pPr>
            <w:r w:rsidRPr="000E017B">
              <w:rPr>
                <w:sz w:val="22"/>
                <w:lang w:val="en-GB"/>
              </w:rPr>
              <w:t>99. No answer</w:t>
            </w:r>
          </w:p>
        </w:tc>
      </w:tr>
    </w:tbl>
    <w:p w14:paraId="3F125633" w14:textId="77777777" w:rsidR="00A03324" w:rsidRPr="000E017B" w:rsidRDefault="00A03324" w:rsidP="00A03324">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03324" w:rsidRPr="000E017B" w14:paraId="33A5E506" w14:textId="77777777">
        <w:tc>
          <w:tcPr>
            <w:tcW w:w="8995" w:type="dxa"/>
          </w:tcPr>
          <w:p w14:paraId="3D81B267" w14:textId="77777777" w:rsidR="007067D4" w:rsidRPr="000E017B" w:rsidRDefault="007067D4" w:rsidP="007067D4">
            <w:pPr>
              <w:spacing w:after="0"/>
              <w:rPr>
                <w:b/>
                <w:lang w:val="en-GB"/>
              </w:rPr>
            </w:pPr>
          </w:p>
        </w:tc>
      </w:tr>
    </w:tbl>
    <w:p w14:paraId="7E4FD538" w14:textId="77777777" w:rsidR="00660E36" w:rsidRPr="00660E36" w:rsidRDefault="00A03324" w:rsidP="00302F49">
      <w:pPr>
        <w:rPr>
          <w:rFonts w:ascii="Arial" w:hAnsi="Arial"/>
          <w:b/>
          <w:sz w:val="22"/>
          <w:lang w:val="en-GB"/>
        </w:rPr>
      </w:pPr>
      <w:r w:rsidRPr="000E017B">
        <w:rPr>
          <w:rFonts w:ascii="Arial" w:hAnsi="Arial"/>
          <w:b/>
          <w:sz w:val="22"/>
          <w:lang w:val="en-GB"/>
        </w:rPr>
        <w:br w:type="page"/>
      </w:r>
      <w:r w:rsidR="00660E36" w:rsidRPr="00660E36">
        <w:rPr>
          <w:rFonts w:ascii="Arial" w:hAnsi="Arial"/>
          <w:b/>
          <w:sz w:val="22"/>
          <w:lang w:val="en-GB"/>
        </w:rPr>
        <w:lastRenderedPageBreak/>
        <w:t>VOTE_LE - Did respondent vote in last general election?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660E36" w:rsidRPr="001637AA" w14:paraId="57DF62C6" w14:textId="77777777" w:rsidTr="00660E36">
        <w:tc>
          <w:tcPr>
            <w:tcW w:w="1384" w:type="dxa"/>
            <w:tcMar>
              <w:top w:w="57" w:type="dxa"/>
              <w:bottom w:w="57" w:type="dxa"/>
            </w:tcMar>
            <w:vAlign w:val="center"/>
          </w:tcPr>
          <w:p w14:paraId="57B3AE78" w14:textId="77777777" w:rsidR="00660E36" w:rsidRPr="001637AA" w:rsidRDefault="00660E36" w:rsidP="003759D5">
            <w:pPr>
              <w:spacing w:after="0"/>
              <w:jc w:val="left"/>
              <w:rPr>
                <w:i/>
                <w:sz w:val="22"/>
                <w:szCs w:val="22"/>
                <w:lang w:val="en-GB"/>
              </w:rPr>
            </w:pPr>
          </w:p>
        </w:tc>
        <w:tc>
          <w:tcPr>
            <w:tcW w:w="3780" w:type="dxa"/>
            <w:tcMar>
              <w:top w:w="57" w:type="dxa"/>
              <w:bottom w:w="57" w:type="dxa"/>
            </w:tcMar>
            <w:vAlign w:val="center"/>
          </w:tcPr>
          <w:p w14:paraId="23390571" w14:textId="77777777" w:rsidR="00660E36" w:rsidRPr="001637AA" w:rsidRDefault="00660E36" w:rsidP="003759D5">
            <w:pPr>
              <w:spacing w:after="0"/>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5D927D57" w14:textId="77777777" w:rsidR="00660E36" w:rsidRPr="001637AA" w:rsidRDefault="00660E36" w:rsidP="003759D5">
            <w:pPr>
              <w:spacing w:after="0"/>
              <w:jc w:val="center"/>
              <w:rPr>
                <w:b/>
                <w:sz w:val="22"/>
                <w:szCs w:val="22"/>
                <w:lang w:val="en-GB"/>
              </w:rPr>
            </w:pPr>
            <w:r w:rsidRPr="001637AA">
              <w:rPr>
                <w:b/>
                <w:sz w:val="22"/>
                <w:szCs w:val="22"/>
                <w:lang w:val="en-GB"/>
              </w:rPr>
              <w:t>English Translation</w:t>
            </w:r>
          </w:p>
        </w:tc>
      </w:tr>
      <w:tr w:rsidR="007067D4" w:rsidRPr="001637AA" w14:paraId="63DE49BA" w14:textId="77777777" w:rsidTr="007067D4">
        <w:tc>
          <w:tcPr>
            <w:tcW w:w="1384" w:type="dxa"/>
          </w:tcPr>
          <w:p w14:paraId="2FDD1C8C" w14:textId="77777777" w:rsidR="007067D4" w:rsidRPr="001637AA" w:rsidRDefault="007067D4" w:rsidP="003759D5">
            <w:pPr>
              <w:spacing w:after="0"/>
              <w:jc w:val="left"/>
              <w:rPr>
                <w:sz w:val="22"/>
                <w:szCs w:val="22"/>
                <w:lang w:val="en-GB"/>
              </w:rPr>
            </w:pPr>
            <w:r w:rsidRPr="001637AA">
              <w:rPr>
                <w:i/>
                <w:sz w:val="22"/>
                <w:szCs w:val="22"/>
                <w:lang w:val="en-GB"/>
              </w:rPr>
              <w:t>Question no. and text</w:t>
            </w:r>
          </w:p>
        </w:tc>
        <w:tc>
          <w:tcPr>
            <w:tcW w:w="3780" w:type="dxa"/>
            <w:vAlign w:val="bottom"/>
          </w:tcPr>
          <w:p w14:paraId="509CFFCC" w14:textId="27602CF3" w:rsidR="007067D4" w:rsidRPr="001637AA" w:rsidRDefault="007067D4" w:rsidP="00302F49">
            <w:pPr>
              <w:widowControl w:val="0"/>
              <w:autoSpaceDE w:val="0"/>
              <w:autoSpaceDN w:val="0"/>
              <w:adjustRightInd w:val="0"/>
              <w:spacing w:after="0" w:line="216" w:lineRule="exact"/>
              <w:ind w:left="180"/>
              <w:rPr>
                <w:sz w:val="22"/>
                <w:szCs w:val="22"/>
              </w:rPr>
            </w:pPr>
            <w:r w:rsidRPr="001637AA">
              <w:rPr>
                <w:bCs/>
                <w:sz w:val="22"/>
                <w:szCs w:val="22"/>
              </w:rPr>
              <w:t xml:space="preserve">D.24. Bazıları zamanımızda herhangi bir nedenle oy kullanamıyorlar. Siz son milletvekilliği genel seçimlerinde, yani </w:t>
            </w:r>
            <w:r w:rsidR="000C1397">
              <w:rPr>
                <w:bCs/>
                <w:sz w:val="22"/>
                <w:szCs w:val="22"/>
              </w:rPr>
              <w:t>24 Haziran</w:t>
            </w:r>
            <w:r w:rsidRPr="001637AA">
              <w:rPr>
                <w:bCs/>
                <w:sz w:val="22"/>
                <w:szCs w:val="22"/>
              </w:rPr>
              <w:t xml:space="preserve"> </w:t>
            </w:r>
            <w:r w:rsidR="000C1397">
              <w:rPr>
                <w:bCs/>
                <w:sz w:val="22"/>
                <w:szCs w:val="22"/>
              </w:rPr>
              <w:t>2018‘d</w:t>
            </w:r>
            <w:r w:rsidRPr="001637AA">
              <w:rPr>
                <w:bCs/>
                <w:sz w:val="22"/>
                <w:szCs w:val="22"/>
              </w:rPr>
              <w:t>e oy kullandınız mı?</w:t>
            </w:r>
          </w:p>
        </w:tc>
        <w:tc>
          <w:tcPr>
            <w:tcW w:w="3780" w:type="dxa"/>
          </w:tcPr>
          <w:p w14:paraId="320E2641" w14:textId="45521995" w:rsidR="007067D4" w:rsidRPr="00636A4D" w:rsidRDefault="007067D4" w:rsidP="00302F49">
            <w:pPr>
              <w:spacing w:after="0"/>
              <w:rPr>
                <w:bCs/>
                <w:sz w:val="22"/>
                <w:szCs w:val="22"/>
                <w:lang w:val="en-GB"/>
              </w:rPr>
            </w:pPr>
            <w:r w:rsidRPr="00636A4D">
              <w:rPr>
                <w:bCs/>
                <w:sz w:val="22"/>
                <w:szCs w:val="22"/>
                <w:lang w:val="en-GB"/>
              </w:rPr>
              <w:t xml:space="preserve">D.24. </w:t>
            </w:r>
            <w:r w:rsidR="00DF4D24" w:rsidRPr="00636A4D">
              <w:rPr>
                <w:bCs/>
                <w:sz w:val="22"/>
                <w:szCs w:val="22"/>
                <w:lang w:val="en-US"/>
              </w:rPr>
              <w:t xml:space="preserve">Some people do not vote due to several reasons. Did you vote in the last general elections, on </w:t>
            </w:r>
            <w:r w:rsidR="000C1397" w:rsidRPr="00636A4D">
              <w:rPr>
                <w:bCs/>
                <w:sz w:val="22"/>
                <w:szCs w:val="22"/>
                <w:lang w:val="en-US"/>
              </w:rPr>
              <w:t>June</w:t>
            </w:r>
            <w:r w:rsidR="00DF4D24" w:rsidRPr="00636A4D">
              <w:rPr>
                <w:bCs/>
                <w:sz w:val="22"/>
                <w:szCs w:val="22"/>
                <w:lang w:val="en-US"/>
              </w:rPr>
              <w:t xml:space="preserve">, </w:t>
            </w:r>
            <w:r w:rsidR="000C1397" w:rsidRPr="00636A4D">
              <w:rPr>
                <w:bCs/>
                <w:sz w:val="22"/>
                <w:szCs w:val="22"/>
                <w:lang w:val="en-US"/>
              </w:rPr>
              <w:t>24</w:t>
            </w:r>
            <w:r w:rsidR="000C1397" w:rsidRPr="00636A4D">
              <w:rPr>
                <w:bCs/>
                <w:sz w:val="22"/>
                <w:szCs w:val="22"/>
                <w:vertAlign w:val="superscript"/>
                <w:lang w:val="en-US"/>
              </w:rPr>
              <w:t>th,</w:t>
            </w:r>
            <w:r w:rsidR="00DF4D24" w:rsidRPr="00636A4D">
              <w:rPr>
                <w:bCs/>
                <w:sz w:val="22"/>
                <w:szCs w:val="22"/>
                <w:lang w:val="en-US"/>
              </w:rPr>
              <w:t xml:space="preserve"> 201</w:t>
            </w:r>
            <w:r w:rsidR="000C1397" w:rsidRPr="00636A4D">
              <w:rPr>
                <w:bCs/>
                <w:sz w:val="22"/>
                <w:szCs w:val="22"/>
                <w:lang w:val="en-US"/>
              </w:rPr>
              <w:t>8</w:t>
            </w:r>
            <w:r w:rsidR="00DF4D24" w:rsidRPr="00636A4D">
              <w:rPr>
                <w:bCs/>
                <w:sz w:val="22"/>
                <w:szCs w:val="22"/>
                <w:lang w:val="en-US"/>
              </w:rPr>
              <w:t>?</w:t>
            </w:r>
          </w:p>
        </w:tc>
      </w:tr>
      <w:tr w:rsidR="00DF4D24" w:rsidRPr="001637AA" w14:paraId="57BF87DF" w14:textId="77777777" w:rsidTr="007067D4">
        <w:trPr>
          <w:cantSplit/>
        </w:trPr>
        <w:tc>
          <w:tcPr>
            <w:tcW w:w="1384" w:type="dxa"/>
            <w:vMerge w:val="restart"/>
          </w:tcPr>
          <w:p w14:paraId="61BF54A9" w14:textId="77777777" w:rsidR="00DF4D24" w:rsidRPr="001637AA" w:rsidRDefault="00DF4D24" w:rsidP="003759D5">
            <w:pPr>
              <w:spacing w:after="0"/>
              <w:jc w:val="left"/>
              <w:rPr>
                <w:sz w:val="22"/>
                <w:szCs w:val="22"/>
                <w:lang w:val="en-GB"/>
              </w:rPr>
            </w:pPr>
            <w:r w:rsidRPr="001637AA">
              <w:rPr>
                <w:i/>
                <w:sz w:val="22"/>
                <w:szCs w:val="22"/>
                <w:lang w:val="en-GB"/>
              </w:rPr>
              <w:t>Codes/ Categories</w:t>
            </w:r>
          </w:p>
        </w:tc>
        <w:tc>
          <w:tcPr>
            <w:tcW w:w="3780" w:type="dxa"/>
            <w:vAlign w:val="bottom"/>
          </w:tcPr>
          <w:p w14:paraId="041FCD69" w14:textId="77777777" w:rsidR="00DF4D24" w:rsidRPr="001637AA" w:rsidRDefault="00DF4D24" w:rsidP="00DF4D24">
            <w:pPr>
              <w:widowControl w:val="0"/>
              <w:autoSpaceDE w:val="0"/>
              <w:autoSpaceDN w:val="0"/>
              <w:adjustRightInd w:val="0"/>
              <w:spacing w:after="0"/>
              <w:ind w:left="60"/>
              <w:rPr>
                <w:sz w:val="22"/>
                <w:szCs w:val="22"/>
              </w:rPr>
            </w:pPr>
            <w:r w:rsidRPr="001637AA">
              <w:rPr>
                <w:sz w:val="22"/>
                <w:szCs w:val="22"/>
              </w:rPr>
              <w:t>1. Evet oy kullandım</w:t>
            </w:r>
          </w:p>
        </w:tc>
        <w:tc>
          <w:tcPr>
            <w:tcW w:w="3780" w:type="dxa"/>
          </w:tcPr>
          <w:p w14:paraId="5317EBD7" w14:textId="77777777" w:rsidR="00DF4D24" w:rsidRPr="001637AA" w:rsidRDefault="00DF4D24" w:rsidP="00DF4D24">
            <w:pPr>
              <w:widowControl w:val="0"/>
              <w:autoSpaceDE w:val="0"/>
              <w:autoSpaceDN w:val="0"/>
              <w:adjustRightInd w:val="0"/>
              <w:rPr>
                <w:sz w:val="22"/>
                <w:szCs w:val="22"/>
                <w:lang w:eastAsia="en-US"/>
              </w:rPr>
            </w:pPr>
            <w:r w:rsidRPr="001637AA">
              <w:rPr>
                <w:sz w:val="22"/>
                <w:szCs w:val="22"/>
                <w:lang w:val="en-US" w:eastAsia="en-US"/>
              </w:rPr>
              <w:t>1 Yes</w:t>
            </w:r>
          </w:p>
        </w:tc>
      </w:tr>
      <w:tr w:rsidR="00DF4D24" w:rsidRPr="001637AA" w14:paraId="7D92512D" w14:textId="77777777" w:rsidTr="00DF4D24">
        <w:trPr>
          <w:cantSplit/>
        </w:trPr>
        <w:tc>
          <w:tcPr>
            <w:tcW w:w="1384" w:type="dxa"/>
            <w:vMerge/>
          </w:tcPr>
          <w:p w14:paraId="69CC5E03" w14:textId="77777777" w:rsidR="00DF4D24" w:rsidRPr="001637AA" w:rsidRDefault="00DF4D24">
            <w:pPr>
              <w:spacing w:after="0"/>
              <w:jc w:val="left"/>
              <w:rPr>
                <w:sz w:val="22"/>
                <w:szCs w:val="22"/>
                <w:lang w:val="en-GB"/>
                <w:rPrChange w:id="0" w:author="Author">
                  <w:rPr>
                    <w:rFonts w:ascii="Arial" w:hAnsi="Arial"/>
                    <w:b/>
                    <w:sz w:val="22"/>
                    <w:lang w:val="en-GB"/>
                  </w:rPr>
                </w:rPrChange>
              </w:rPr>
              <w:pPrChange w:id="1" w:author="Author">
                <w:pPr>
                  <w:jc w:val="center"/>
                </w:pPr>
              </w:pPrChange>
            </w:pPr>
          </w:p>
        </w:tc>
        <w:tc>
          <w:tcPr>
            <w:tcW w:w="3780" w:type="dxa"/>
            <w:vAlign w:val="bottom"/>
          </w:tcPr>
          <w:p w14:paraId="603F776C" w14:textId="77777777" w:rsidR="00DF4D24" w:rsidRPr="001637AA" w:rsidRDefault="00DF4D24" w:rsidP="00DF4D24">
            <w:pPr>
              <w:widowControl w:val="0"/>
              <w:autoSpaceDE w:val="0"/>
              <w:autoSpaceDN w:val="0"/>
              <w:adjustRightInd w:val="0"/>
              <w:spacing w:after="0" w:line="192" w:lineRule="exact"/>
              <w:ind w:left="60"/>
              <w:rPr>
                <w:sz w:val="22"/>
                <w:szCs w:val="22"/>
              </w:rPr>
            </w:pPr>
            <w:r w:rsidRPr="001637AA">
              <w:rPr>
                <w:sz w:val="22"/>
                <w:szCs w:val="22"/>
              </w:rPr>
              <w:t>2. Hayır oy kullanamadım</w:t>
            </w:r>
          </w:p>
        </w:tc>
        <w:tc>
          <w:tcPr>
            <w:tcW w:w="3780" w:type="dxa"/>
          </w:tcPr>
          <w:p w14:paraId="7DD55E5F" w14:textId="77777777" w:rsidR="00DF4D24" w:rsidRPr="001637AA" w:rsidRDefault="00DF4D24" w:rsidP="00DF4D24">
            <w:pPr>
              <w:rPr>
                <w:sz w:val="22"/>
                <w:szCs w:val="22"/>
              </w:rPr>
            </w:pPr>
            <w:r w:rsidRPr="001637AA">
              <w:rPr>
                <w:sz w:val="22"/>
                <w:szCs w:val="22"/>
                <w:lang w:val="en-US" w:eastAsia="en-US"/>
              </w:rPr>
              <w:t>2 No</w:t>
            </w:r>
          </w:p>
        </w:tc>
      </w:tr>
      <w:tr w:rsidR="00DF4D24" w:rsidRPr="001637AA" w14:paraId="477F44CB" w14:textId="77777777" w:rsidTr="00DF4D24">
        <w:trPr>
          <w:cantSplit/>
        </w:trPr>
        <w:tc>
          <w:tcPr>
            <w:tcW w:w="1384" w:type="dxa"/>
            <w:vMerge/>
          </w:tcPr>
          <w:p w14:paraId="7141367D" w14:textId="77777777" w:rsidR="00DF4D24" w:rsidRPr="001637AA" w:rsidRDefault="00DF4D24">
            <w:pPr>
              <w:spacing w:after="0"/>
              <w:jc w:val="left"/>
              <w:rPr>
                <w:sz w:val="22"/>
                <w:szCs w:val="22"/>
                <w:lang w:val="en-GB"/>
                <w:rPrChange w:id="2" w:author="Author">
                  <w:rPr>
                    <w:rFonts w:ascii="Arial" w:hAnsi="Arial"/>
                    <w:b/>
                    <w:sz w:val="22"/>
                    <w:lang w:val="en-GB"/>
                  </w:rPr>
                </w:rPrChange>
              </w:rPr>
              <w:pPrChange w:id="3" w:author="Author">
                <w:pPr>
                  <w:jc w:val="center"/>
                </w:pPr>
              </w:pPrChange>
            </w:pPr>
          </w:p>
        </w:tc>
        <w:tc>
          <w:tcPr>
            <w:tcW w:w="3780" w:type="dxa"/>
            <w:vAlign w:val="bottom"/>
          </w:tcPr>
          <w:p w14:paraId="6DD43F16" w14:textId="77777777" w:rsidR="00DF4D24" w:rsidRPr="001637AA" w:rsidRDefault="00DF4D24" w:rsidP="00DF4D24">
            <w:pPr>
              <w:widowControl w:val="0"/>
              <w:autoSpaceDE w:val="0"/>
              <w:autoSpaceDN w:val="0"/>
              <w:adjustRightInd w:val="0"/>
              <w:spacing w:after="0" w:line="192" w:lineRule="exact"/>
              <w:ind w:left="20"/>
              <w:rPr>
                <w:sz w:val="22"/>
                <w:szCs w:val="22"/>
              </w:rPr>
            </w:pPr>
            <w:r w:rsidRPr="001637AA">
              <w:rPr>
                <w:sz w:val="22"/>
                <w:szCs w:val="22"/>
              </w:rPr>
              <w:t>99. Fikri Yok / Bilmiyor / Cevap Yok</w:t>
            </w:r>
          </w:p>
        </w:tc>
        <w:tc>
          <w:tcPr>
            <w:tcW w:w="3780" w:type="dxa"/>
          </w:tcPr>
          <w:p w14:paraId="02851B91" w14:textId="77777777" w:rsidR="00DF4D24" w:rsidRPr="001637AA" w:rsidRDefault="00DF4D24" w:rsidP="00DF4D24">
            <w:pPr>
              <w:spacing w:after="0"/>
              <w:rPr>
                <w:sz w:val="22"/>
                <w:szCs w:val="22"/>
                <w:lang w:val="en-GB"/>
              </w:rPr>
            </w:pPr>
            <w:r w:rsidRPr="001637AA">
              <w:rPr>
                <w:sz w:val="22"/>
                <w:szCs w:val="22"/>
                <w:lang w:val="en-GB"/>
              </w:rPr>
              <w:t>99. No idea / Do not Know / No Answer</w:t>
            </w:r>
          </w:p>
        </w:tc>
      </w:tr>
      <w:tr w:rsidR="007067D4" w:rsidRPr="001637AA" w14:paraId="73BC7859" w14:textId="77777777" w:rsidTr="00660E36">
        <w:tc>
          <w:tcPr>
            <w:tcW w:w="1384" w:type="dxa"/>
          </w:tcPr>
          <w:p w14:paraId="787F05A6" w14:textId="77777777" w:rsidR="007067D4" w:rsidRPr="001637AA" w:rsidRDefault="007067D4" w:rsidP="003759D5">
            <w:pPr>
              <w:spacing w:after="0"/>
              <w:jc w:val="left"/>
              <w:rPr>
                <w:i/>
                <w:sz w:val="22"/>
                <w:szCs w:val="22"/>
                <w:lang w:val="en-GB"/>
              </w:rPr>
            </w:pPr>
            <w:r w:rsidRPr="001637AA">
              <w:rPr>
                <w:i/>
                <w:sz w:val="22"/>
                <w:szCs w:val="22"/>
                <w:lang w:val="en-GB"/>
              </w:rPr>
              <w:t>Interviewer Instruction</w:t>
            </w:r>
          </w:p>
        </w:tc>
        <w:tc>
          <w:tcPr>
            <w:tcW w:w="3780" w:type="dxa"/>
          </w:tcPr>
          <w:p w14:paraId="3C08A359" w14:textId="77777777" w:rsidR="007067D4" w:rsidRPr="001637AA" w:rsidRDefault="007067D4" w:rsidP="003759D5">
            <w:pPr>
              <w:spacing w:after="0"/>
              <w:jc w:val="left"/>
              <w:rPr>
                <w:b/>
                <w:sz w:val="22"/>
                <w:szCs w:val="22"/>
                <w:lang w:val="en-GB"/>
              </w:rPr>
            </w:pPr>
          </w:p>
        </w:tc>
        <w:tc>
          <w:tcPr>
            <w:tcW w:w="3780" w:type="dxa"/>
          </w:tcPr>
          <w:p w14:paraId="326F527E" w14:textId="77777777" w:rsidR="007067D4" w:rsidRPr="001637AA" w:rsidRDefault="007067D4" w:rsidP="003759D5">
            <w:pPr>
              <w:spacing w:after="0"/>
              <w:jc w:val="left"/>
              <w:rPr>
                <w:b/>
                <w:sz w:val="22"/>
                <w:szCs w:val="22"/>
                <w:lang w:val="en-GB"/>
              </w:rPr>
            </w:pPr>
          </w:p>
        </w:tc>
      </w:tr>
      <w:tr w:rsidR="007067D4" w:rsidRPr="001637AA" w14:paraId="15E4EBA7" w14:textId="77777777" w:rsidTr="00660E36">
        <w:tc>
          <w:tcPr>
            <w:tcW w:w="1384" w:type="dxa"/>
          </w:tcPr>
          <w:p w14:paraId="2061E09A" w14:textId="77777777" w:rsidR="007067D4" w:rsidRPr="001637AA" w:rsidRDefault="007067D4" w:rsidP="003759D5">
            <w:pPr>
              <w:spacing w:after="0"/>
              <w:jc w:val="left"/>
              <w:rPr>
                <w:i/>
                <w:sz w:val="22"/>
                <w:szCs w:val="22"/>
                <w:lang w:val="en-GB"/>
              </w:rPr>
            </w:pPr>
            <w:r w:rsidRPr="001637AA">
              <w:rPr>
                <w:i/>
                <w:sz w:val="22"/>
                <w:szCs w:val="22"/>
                <w:lang w:val="en-GB"/>
              </w:rPr>
              <w:t>Translation Note</w:t>
            </w:r>
          </w:p>
        </w:tc>
        <w:tc>
          <w:tcPr>
            <w:tcW w:w="7560" w:type="dxa"/>
            <w:gridSpan w:val="2"/>
          </w:tcPr>
          <w:p w14:paraId="65F22792" w14:textId="77777777" w:rsidR="007067D4" w:rsidRPr="001637AA" w:rsidRDefault="007067D4" w:rsidP="003759D5">
            <w:pPr>
              <w:spacing w:after="0"/>
              <w:jc w:val="left"/>
              <w:rPr>
                <w:b/>
                <w:sz w:val="22"/>
                <w:szCs w:val="22"/>
                <w:lang w:val="en-GB"/>
              </w:rPr>
            </w:pPr>
          </w:p>
        </w:tc>
      </w:tr>
      <w:tr w:rsidR="007067D4" w:rsidRPr="001637AA" w14:paraId="19A4A09C" w14:textId="77777777" w:rsidTr="00660E36">
        <w:tc>
          <w:tcPr>
            <w:tcW w:w="1384" w:type="dxa"/>
          </w:tcPr>
          <w:p w14:paraId="0A311075" w14:textId="77777777" w:rsidR="007067D4" w:rsidRPr="001637AA" w:rsidRDefault="007067D4" w:rsidP="003759D5">
            <w:pPr>
              <w:spacing w:after="0"/>
              <w:jc w:val="left"/>
              <w:rPr>
                <w:i/>
                <w:sz w:val="22"/>
                <w:szCs w:val="22"/>
                <w:lang w:val="en-GB"/>
              </w:rPr>
            </w:pPr>
            <w:r w:rsidRPr="001637AA">
              <w:rPr>
                <w:i/>
                <w:sz w:val="22"/>
                <w:szCs w:val="22"/>
                <w:lang w:val="en-GB"/>
              </w:rPr>
              <w:t>Note</w:t>
            </w:r>
          </w:p>
        </w:tc>
        <w:tc>
          <w:tcPr>
            <w:tcW w:w="7560" w:type="dxa"/>
            <w:gridSpan w:val="2"/>
          </w:tcPr>
          <w:p w14:paraId="1751011E" w14:textId="77777777" w:rsidR="007067D4" w:rsidRPr="001637AA" w:rsidRDefault="007067D4" w:rsidP="003759D5">
            <w:pPr>
              <w:spacing w:after="0"/>
              <w:jc w:val="left"/>
              <w:rPr>
                <w:b/>
                <w:sz w:val="22"/>
                <w:szCs w:val="22"/>
                <w:lang w:val="en-GB"/>
              </w:rPr>
            </w:pPr>
          </w:p>
        </w:tc>
      </w:tr>
    </w:tbl>
    <w:p w14:paraId="5BB249CD" w14:textId="77777777" w:rsidR="00660E36" w:rsidRPr="00660E36" w:rsidRDefault="00660E36" w:rsidP="00660E36">
      <w:pPr>
        <w:jc w:val="left"/>
        <w:rPr>
          <w:b/>
          <w:lang w:val="en-GB"/>
        </w:rPr>
      </w:pPr>
      <w:r w:rsidRPr="00660E36">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660E36" w:rsidRPr="00660E36" w14:paraId="0917171D" w14:textId="77777777" w:rsidTr="00660E36">
        <w:tc>
          <w:tcPr>
            <w:tcW w:w="8995" w:type="dxa"/>
          </w:tcPr>
          <w:p w14:paraId="61C6221A" w14:textId="77777777" w:rsidR="00660E36" w:rsidRPr="008D70F4" w:rsidRDefault="00660E36" w:rsidP="008D70F4">
            <w:pPr>
              <w:jc w:val="left"/>
              <w:rPr>
                <w:b/>
                <w:sz w:val="22"/>
                <w:lang w:val="en-GB"/>
              </w:rPr>
            </w:pPr>
          </w:p>
        </w:tc>
      </w:tr>
    </w:tbl>
    <w:p w14:paraId="55DE7AF1" w14:textId="77777777" w:rsidR="00660E36" w:rsidRPr="00660E36" w:rsidRDefault="00660E36" w:rsidP="00660E36">
      <w:pPr>
        <w:jc w:val="left"/>
        <w:rPr>
          <w:b/>
          <w:lang w:val="en-GB"/>
        </w:rPr>
      </w:pPr>
      <w:r w:rsidRPr="00660E36">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660E36" w:rsidRPr="00660E36" w14:paraId="3CC3EC98" w14:textId="77777777" w:rsidTr="00DF4D24">
        <w:tc>
          <w:tcPr>
            <w:tcW w:w="5215" w:type="dxa"/>
            <w:tcMar>
              <w:top w:w="57" w:type="dxa"/>
              <w:bottom w:w="57" w:type="dxa"/>
            </w:tcMar>
            <w:vAlign w:val="center"/>
          </w:tcPr>
          <w:p w14:paraId="531F4D5C" w14:textId="77777777" w:rsidR="00660E36" w:rsidRPr="00660E36" w:rsidRDefault="00660E36" w:rsidP="003759D5">
            <w:pPr>
              <w:spacing w:after="0"/>
              <w:jc w:val="center"/>
              <w:rPr>
                <w:b/>
                <w:sz w:val="22"/>
                <w:lang w:val="en-GB"/>
              </w:rPr>
            </w:pPr>
            <w:r w:rsidRPr="00660E36">
              <w:rPr>
                <w:b/>
                <w:sz w:val="22"/>
                <w:lang w:val="en-GB"/>
              </w:rPr>
              <w:t>Country Variable Codes/Construction Rules</w:t>
            </w:r>
          </w:p>
        </w:tc>
        <w:tc>
          <w:tcPr>
            <w:tcW w:w="3799" w:type="dxa"/>
            <w:tcMar>
              <w:top w:w="57" w:type="dxa"/>
              <w:bottom w:w="57" w:type="dxa"/>
            </w:tcMar>
            <w:vAlign w:val="center"/>
          </w:tcPr>
          <w:p w14:paraId="72E7AC25" w14:textId="77777777" w:rsidR="00660E36" w:rsidRPr="00660E36" w:rsidRDefault="00660E36" w:rsidP="003759D5">
            <w:pPr>
              <w:spacing w:after="0"/>
              <w:jc w:val="center"/>
              <w:rPr>
                <w:b/>
                <w:sz w:val="22"/>
                <w:lang w:val="en-GB"/>
              </w:rPr>
            </w:pPr>
            <w:r w:rsidRPr="00660E36">
              <w:rPr>
                <w:b/>
                <w:sz w:val="22"/>
                <w:lang w:val="en-GB"/>
              </w:rPr>
              <w:sym w:font="Wingdings" w:char="F0E8"/>
            </w:r>
            <w:r w:rsidRPr="00660E36">
              <w:rPr>
                <w:b/>
                <w:sz w:val="22"/>
                <w:lang w:val="en-GB"/>
              </w:rPr>
              <w:t xml:space="preserve"> VOTE_LE</w:t>
            </w:r>
          </w:p>
        </w:tc>
      </w:tr>
      <w:tr w:rsidR="00660E36" w:rsidRPr="00660E36" w14:paraId="6AE90467" w14:textId="77777777" w:rsidTr="00DF4D24">
        <w:tc>
          <w:tcPr>
            <w:tcW w:w="5215" w:type="dxa"/>
          </w:tcPr>
          <w:p w14:paraId="43586573" w14:textId="77777777" w:rsidR="00660E36" w:rsidRPr="00660E36" w:rsidRDefault="00660E36" w:rsidP="003759D5">
            <w:pPr>
              <w:spacing w:after="0"/>
              <w:jc w:val="left"/>
              <w:rPr>
                <w:b/>
                <w:sz w:val="22"/>
                <w:lang w:val="en-GB"/>
              </w:rPr>
            </w:pPr>
          </w:p>
        </w:tc>
        <w:tc>
          <w:tcPr>
            <w:tcW w:w="3799" w:type="dxa"/>
          </w:tcPr>
          <w:p w14:paraId="3138CBA3" w14:textId="77777777" w:rsidR="00660E36" w:rsidRPr="008D70F4" w:rsidRDefault="00660E36" w:rsidP="003759D5">
            <w:pPr>
              <w:spacing w:after="0"/>
              <w:jc w:val="left"/>
              <w:rPr>
                <w:bCs/>
                <w:sz w:val="22"/>
                <w:lang w:val="en-GB"/>
              </w:rPr>
            </w:pPr>
            <w:r w:rsidRPr="008D70F4">
              <w:rPr>
                <w:bCs/>
                <w:sz w:val="22"/>
                <w:lang w:val="en-GB"/>
              </w:rPr>
              <w:t>0. Not eligible to vote at last election</w:t>
            </w:r>
          </w:p>
        </w:tc>
      </w:tr>
      <w:tr w:rsidR="00DF4D24" w:rsidRPr="00660E36" w14:paraId="56706569" w14:textId="77777777" w:rsidTr="00DF4D24">
        <w:tc>
          <w:tcPr>
            <w:tcW w:w="5215" w:type="dxa"/>
          </w:tcPr>
          <w:p w14:paraId="085ADB9B" w14:textId="77777777" w:rsidR="00DF4D24" w:rsidRDefault="00DF4D24">
            <w:r w:rsidRPr="00CF6BD8">
              <w:rPr>
                <w:sz w:val="22"/>
                <w:szCs w:val="22"/>
                <w:lang w:val="en-GB"/>
              </w:rPr>
              <w:t>If</w:t>
            </w:r>
            <w:r w:rsidRPr="00CF6BD8">
              <w:rPr>
                <w:b/>
                <w:sz w:val="22"/>
                <w:szCs w:val="22"/>
                <w:lang w:val="en-GB"/>
              </w:rPr>
              <w:t xml:space="preserve"> (</w:t>
            </w:r>
            <w:r>
              <w:rPr>
                <w:sz w:val="22"/>
                <w:szCs w:val="22"/>
                <w:lang w:val="en-GB"/>
              </w:rPr>
              <w:t>#D.24</w:t>
            </w:r>
            <w:r w:rsidR="00CA4D5E">
              <w:rPr>
                <w:sz w:val="22"/>
                <w:szCs w:val="22"/>
                <w:lang w:val="en-GB"/>
              </w:rPr>
              <w:t>.</w:t>
            </w:r>
            <w:r>
              <w:rPr>
                <w:sz w:val="22"/>
                <w:szCs w:val="22"/>
                <w:lang w:val="en-GB"/>
              </w:rPr>
              <w:t>=1</w:t>
            </w:r>
            <w:r w:rsidRPr="00CF6BD8">
              <w:rPr>
                <w:sz w:val="22"/>
                <w:szCs w:val="22"/>
                <w:lang w:val="en-GB"/>
              </w:rPr>
              <w:t>)</w:t>
            </w:r>
          </w:p>
        </w:tc>
        <w:tc>
          <w:tcPr>
            <w:tcW w:w="3799" w:type="dxa"/>
          </w:tcPr>
          <w:p w14:paraId="20A78A46" w14:textId="77777777" w:rsidR="00DF4D24" w:rsidRPr="008D70F4" w:rsidRDefault="00DF4D24" w:rsidP="003759D5">
            <w:pPr>
              <w:spacing w:after="0"/>
              <w:jc w:val="left"/>
              <w:rPr>
                <w:bCs/>
                <w:sz w:val="22"/>
                <w:lang w:val="en-GB"/>
              </w:rPr>
            </w:pPr>
            <w:r w:rsidRPr="008D70F4">
              <w:rPr>
                <w:bCs/>
                <w:sz w:val="22"/>
                <w:lang w:val="en-GB"/>
              </w:rPr>
              <w:t>1. Yes</w:t>
            </w:r>
          </w:p>
        </w:tc>
      </w:tr>
      <w:tr w:rsidR="00DF4D24" w:rsidRPr="00660E36" w14:paraId="2AFD7C37" w14:textId="77777777" w:rsidTr="00DF4D24">
        <w:tc>
          <w:tcPr>
            <w:tcW w:w="5215" w:type="dxa"/>
          </w:tcPr>
          <w:p w14:paraId="30EF6003" w14:textId="77777777" w:rsidR="00DF4D24" w:rsidRDefault="00DF4D24">
            <w:r w:rsidRPr="00CF6BD8">
              <w:rPr>
                <w:sz w:val="22"/>
                <w:szCs w:val="22"/>
                <w:lang w:val="en-GB"/>
              </w:rPr>
              <w:t>If</w:t>
            </w:r>
            <w:r w:rsidRPr="00CF6BD8">
              <w:rPr>
                <w:b/>
                <w:sz w:val="22"/>
                <w:szCs w:val="22"/>
                <w:lang w:val="en-GB"/>
              </w:rPr>
              <w:t xml:space="preserve"> (</w:t>
            </w:r>
            <w:r>
              <w:rPr>
                <w:sz w:val="22"/>
                <w:szCs w:val="22"/>
                <w:lang w:val="en-GB"/>
              </w:rPr>
              <w:t>#D.24</w:t>
            </w:r>
            <w:r w:rsidR="00CA4D5E">
              <w:rPr>
                <w:sz w:val="22"/>
                <w:szCs w:val="22"/>
                <w:lang w:val="en-GB"/>
              </w:rPr>
              <w:t>.</w:t>
            </w:r>
            <w:r>
              <w:rPr>
                <w:sz w:val="22"/>
                <w:szCs w:val="22"/>
                <w:lang w:val="en-GB"/>
              </w:rPr>
              <w:t>=2</w:t>
            </w:r>
            <w:r w:rsidRPr="00CF6BD8">
              <w:rPr>
                <w:sz w:val="22"/>
                <w:szCs w:val="22"/>
                <w:lang w:val="en-GB"/>
              </w:rPr>
              <w:t>)</w:t>
            </w:r>
          </w:p>
        </w:tc>
        <w:tc>
          <w:tcPr>
            <w:tcW w:w="3799" w:type="dxa"/>
          </w:tcPr>
          <w:p w14:paraId="6A431806" w14:textId="77777777" w:rsidR="00DF4D24" w:rsidRPr="008D70F4" w:rsidRDefault="00DF4D24" w:rsidP="003759D5">
            <w:pPr>
              <w:spacing w:after="0"/>
              <w:jc w:val="left"/>
              <w:rPr>
                <w:bCs/>
                <w:sz w:val="22"/>
                <w:lang w:val="en-GB"/>
              </w:rPr>
            </w:pPr>
            <w:r w:rsidRPr="008D70F4">
              <w:rPr>
                <w:bCs/>
                <w:sz w:val="22"/>
                <w:lang w:val="en-GB"/>
              </w:rPr>
              <w:t>2. No</w:t>
            </w:r>
          </w:p>
        </w:tc>
      </w:tr>
      <w:tr w:rsidR="00660E36" w:rsidRPr="00660E36" w14:paraId="13B5070E" w14:textId="77777777" w:rsidTr="00DF4D24">
        <w:tc>
          <w:tcPr>
            <w:tcW w:w="5215" w:type="dxa"/>
          </w:tcPr>
          <w:p w14:paraId="5993223F" w14:textId="77777777" w:rsidR="00660E36" w:rsidRPr="00660E36" w:rsidRDefault="00660E36" w:rsidP="003759D5">
            <w:pPr>
              <w:spacing w:after="0"/>
              <w:jc w:val="left"/>
              <w:rPr>
                <w:b/>
                <w:sz w:val="22"/>
                <w:lang w:val="en-GB"/>
              </w:rPr>
            </w:pPr>
          </w:p>
        </w:tc>
        <w:tc>
          <w:tcPr>
            <w:tcW w:w="3799" w:type="dxa"/>
          </w:tcPr>
          <w:p w14:paraId="7C95A3AC" w14:textId="77777777" w:rsidR="00660E36" w:rsidRPr="008D70F4" w:rsidRDefault="00660E36" w:rsidP="003759D5">
            <w:pPr>
              <w:spacing w:after="0"/>
              <w:jc w:val="left"/>
              <w:rPr>
                <w:bCs/>
                <w:sz w:val="22"/>
                <w:lang w:val="en-GB"/>
              </w:rPr>
            </w:pPr>
            <w:r w:rsidRPr="008D70F4">
              <w:rPr>
                <w:bCs/>
                <w:sz w:val="22"/>
                <w:lang w:val="en-GB"/>
              </w:rPr>
              <w:t>7. Refused</w:t>
            </w:r>
          </w:p>
        </w:tc>
      </w:tr>
      <w:tr w:rsidR="00660E36" w:rsidRPr="00660E36" w14:paraId="133AD963" w14:textId="77777777" w:rsidTr="00DF4D24">
        <w:tc>
          <w:tcPr>
            <w:tcW w:w="5215" w:type="dxa"/>
          </w:tcPr>
          <w:p w14:paraId="22DC6A72" w14:textId="77777777" w:rsidR="00660E36" w:rsidRPr="00660E36" w:rsidRDefault="00DF4D24" w:rsidP="003759D5">
            <w:pPr>
              <w:spacing w:after="0"/>
              <w:jc w:val="left"/>
              <w:rPr>
                <w:b/>
                <w:sz w:val="22"/>
                <w:lang w:val="en-GB"/>
              </w:rPr>
            </w:pPr>
            <w:r w:rsidRPr="00B2302F">
              <w:rPr>
                <w:sz w:val="22"/>
                <w:szCs w:val="22"/>
                <w:lang w:val="en-GB"/>
              </w:rPr>
              <w:t>If</w:t>
            </w:r>
            <w:r w:rsidRPr="00B2302F">
              <w:rPr>
                <w:b/>
                <w:sz w:val="22"/>
                <w:szCs w:val="22"/>
                <w:lang w:val="en-GB"/>
              </w:rPr>
              <w:t xml:space="preserve"> (</w:t>
            </w:r>
            <w:r>
              <w:rPr>
                <w:sz w:val="22"/>
                <w:szCs w:val="22"/>
                <w:lang w:val="en-GB"/>
              </w:rPr>
              <w:t>#D.24</w:t>
            </w:r>
            <w:r w:rsidR="00CA4D5E">
              <w:rPr>
                <w:sz w:val="22"/>
                <w:szCs w:val="22"/>
                <w:lang w:val="en-GB"/>
              </w:rPr>
              <w:t>.</w:t>
            </w:r>
            <w:r>
              <w:rPr>
                <w:sz w:val="22"/>
                <w:szCs w:val="22"/>
                <w:lang w:val="en-GB"/>
              </w:rPr>
              <w:t>=99</w:t>
            </w:r>
            <w:r w:rsidRPr="00B2302F">
              <w:rPr>
                <w:sz w:val="22"/>
                <w:szCs w:val="22"/>
                <w:lang w:val="en-GB"/>
              </w:rPr>
              <w:t>)</w:t>
            </w:r>
          </w:p>
        </w:tc>
        <w:tc>
          <w:tcPr>
            <w:tcW w:w="3799" w:type="dxa"/>
          </w:tcPr>
          <w:p w14:paraId="7CEC6064" w14:textId="77777777" w:rsidR="00660E36" w:rsidRPr="008D70F4" w:rsidRDefault="00660E36" w:rsidP="003759D5">
            <w:pPr>
              <w:spacing w:after="0"/>
              <w:jc w:val="left"/>
              <w:rPr>
                <w:bCs/>
                <w:sz w:val="22"/>
                <w:lang w:val="en-GB"/>
              </w:rPr>
            </w:pPr>
            <w:r w:rsidRPr="008D70F4">
              <w:rPr>
                <w:bCs/>
                <w:sz w:val="22"/>
                <w:lang w:val="en-GB"/>
              </w:rPr>
              <w:t>9. No answer</w:t>
            </w:r>
          </w:p>
        </w:tc>
      </w:tr>
    </w:tbl>
    <w:p w14:paraId="53B26495" w14:textId="77777777" w:rsidR="00660E36" w:rsidRPr="00660E36" w:rsidRDefault="00660E36" w:rsidP="00660E36">
      <w:pPr>
        <w:jc w:val="center"/>
        <w:rPr>
          <w:rFonts w:ascii="Arial" w:hAnsi="Arial"/>
          <w:b/>
          <w:i/>
          <w:sz w:val="22"/>
          <w:lang w:val="en-GB"/>
        </w:rPr>
      </w:pPr>
    </w:p>
    <w:p w14:paraId="7DC99C1D" w14:textId="77777777" w:rsidR="00660E36" w:rsidRPr="008D70F4" w:rsidRDefault="00660E36" w:rsidP="008D70F4">
      <w:pPr>
        <w:jc w:val="left"/>
        <w:rPr>
          <w:b/>
          <w:lang w:val="en-GB"/>
        </w:rPr>
      </w:pPr>
      <w:r w:rsidRPr="008D70F4">
        <w:rPr>
          <w:b/>
          <w:i/>
          <w:lang w:val="en-GB"/>
        </w:rPr>
        <w:t>Optional:</w:t>
      </w:r>
      <w:r w:rsidRPr="008D70F4">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660E36" w:rsidRPr="00660E36" w14:paraId="04060C83" w14:textId="77777777" w:rsidTr="00660E36">
        <w:tc>
          <w:tcPr>
            <w:tcW w:w="8995" w:type="dxa"/>
          </w:tcPr>
          <w:p w14:paraId="3A770BA2" w14:textId="77777777" w:rsidR="00DF4D24" w:rsidRPr="008D70F4" w:rsidRDefault="00DF4D24" w:rsidP="00DF4D24">
            <w:pPr>
              <w:jc w:val="left"/>
              <w:rPr>
                <w:b/>
                <w:lang w:val="en-GB"/>
              </w:rPr>
            </w:pPr>
          </w:p>
        </w:tc>
      </w:tr>
    </w:tbl>
    <w:p w14:paraId="771ABC14" w14:textId="77777777" w:rsidR="00660E36" w:rsidRPr="00660E36" w:rsidRDefault="00660E36" w:rsidP="00660E36">
      <w:pPr>
        <w:jc w:val="center"/>
        <w:rPr>
          <w:rFonts w:ascii="Arial" w:hAnsi="Arial"/>
          <w:b/>
          <w:sz w:val="22"/>
          <w:u w:val="single"/>
          <w:lang w:val="en-GB"/>
        </w:rPr>
      </w:pPr>
    </w:p>
    <w:p w14:paraId="57AE37D6" w14:textId="77777777" w:rsidR="008C680D" w:rsidRPr="000E017B" w:rsidRDefault="00660E36" w:rsidP="00660E36">
      <w:pPr>
        <w:jc w:val="center"/>
        <w:rPr>
          <w:rFonts w:ascii="Arial" w:hAnsi="Arial"/>
          <w:sz w:val="22"/>
          <w:lang w:val="en-GB"/>
        </w:rPr>
      </w:pPr>
      <w:ins w:id="4" w:author="Author">
        <w:r w:rsidRPr="00660E36">
          <w:rPr>
            <w:rFonts w:ascii="Arial" w:hAnsi="Arial"/>
            <w:b/>
            <w:sz w:val="22"/>
            <w:lang w:val="en-GB"/>
          </w:rPr>
          <w:br w:type="page"/>
        </w:r>
      </w:ins>
      <w:r w:rsidR="00741E6F">
        <w:rPr>
          <w:rFonts w:ascii="Arial" w:hAnsi="Arial"/>
          <w:b/>
          <w:sz w:val="22"/>
          <w:lang w:val="en-GB"/>
        </w:rPr>
        <w:lastRenderedPageBreak/>
        <w:t>TR</w:t>
      </w:r>
      <w:r w:rsidR="008C680D" w:rsidRPr="000E017B">
        <w:rPr>
          <w:rFonts w:ascii="Arial" w:hAnsi="Arial"/>
          <w:b/>
          <w:sz w:val="22"/>
          <w:lang w:val="en-GB"/>
        </w:rPr>
        <w:t>_PRTY</w:t>
      </w:r>
      <w:r w:rsidR="008C680D" w:rsidRPr="000E017B">
        <w:rPr>
          <w:rFonts w:ascii="Arial" w:hAnsi="Arial"/>
          <w:sz w:val="22"/>
          <w:lang w:val="en-GB"/>
        </w:rPr>
        <w:t xml:space="preserve"> </w:t>
      </w:r>
      <w:r w:rsidR="008C680D" w:rsidRPr="000E017B">
        <w:rPr>
          <w:rFonts w:ascii="Arial" w:hAnsi="Arial"/>
          <w:b/>
          <w:sz w:val="22"/>
          <w:lang w:val="en-GB"/>
        </w:rPr>
        <w:t xml:space="preserve">- </w:t>
      </w:r>
      <w:r w:rsidR="00E757C6" w:rsidRPr="00E757C6">
        <w:rPr>
          <w:rFonts w:ascii="Arial" w:hAnsi="Arial"/>
          <w:sz w:val="22"/>
          <w:lang w:val="en-US"/>
        </w:rPr>
        <w:t>Country specific party voted for in last general election</w:t>
      </w:r>
    </w:p>
    <w:tbl>
      <w:tblPr>
        <w:tblW w:w="962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4461"/>
      </w:tblGrid>
      <w:tr w:rsidR="008C680D" w:rsidRPr="001637AA" w14:paraId="7BAD1930" w14:textId="77777777" w:rsidTr="00741E6F">
        <w:tc>
          <w:tcPr>
            <w:tcW w:w="1384" w:type="dxa"/>
            <w:tcMar>
              <w:top w:w="57" w:type="dxa"/>
              <w:bottom w:w="57" w:type="dxa"/>
            </w:tcMar>
            <w:vAlign w:val="center"/>
          </w:tcPr>
          <w:p w14:paraId="51A0EE39" w14:textId="77777777" w:rsidR="008C680D" w:rsidRPr="001637AA" w:rsidRDefault="008C680D" w:rsidP="002B43D8">
            <w:pPr>
              <w:jc w:val="left"/>
              <w:rPr>
                <w:i/>
                <w:sz w:val="22"/>
                <w:szCs w:val="22"/>
                <w:lang w:val="en-GB"/>
              </w:rPr>
            </w:pPr>
          </w:p>
        </w:tc>
        <w:tc>
          <w:tcPr>
            <w:tcW w:w="3780" w:type="dxa"/>
            <w:tcMar>
              <w:top w:w="57" w:type="dxa"/>
              <w:bottom w:w="57" w:type="dxa"/>
            </w:tcMar>
            <w:vAlign w:val="center"/>
          </w:tcPr>
          <w:p w14:paraId="25DFE69D" w14:textId="77777777" w:rsidR="008C680D" w:rsidRPr="001637AA" w:rsidRDefault="008C680D" w:rsidP="002B43D8">
            <w:pPr>
              <w:jc w:val="center"/>
              <w:rPr>
                <w:b/>
                <w:sz w:val="22"/>
                <w:szCs w:val="22"/>
                <w:lang w:val="en-GB"/>
              </w:rPr>
            </w:pPr>
            <w:r w:rsidRPr="001637AA">
              <w:rPr>
                <w:b/>
                <w:sz w:val="22"/>
                <w:szCs w:val="22"/>
                <w:lang w:val="en-GB"/>
              </w:rPr>
              <w:t>National Language</w:t>
            </w:r>
          </w:p>
        </w:tc>
        <w:tc>
          <w:tcPr>
            <w:tcW w:w="4461" w:type="dxa"/>
            <w:tcMar>
              <w:top w:w="57" w:type="dxa"/>
              <w:bottom w:w="57" w:type="dxa"/>
            </w:tcMar>
            <w:vAlign w:val="center"/>
          </w:tcPr>
          <w:p w14:paraId="199EC9B6" w14:textId="77777777" w:rsidR="008C680D" w:rsidRPr="001637AA" w:rsidRDefault="008C680D" w:rsidP="002B43D8">
            <w:pPr>
              <w:jc w:val="center"/>
              <w:rPr>
                <w:b/>
                <w:sz w:val="22"/>
                <w:szCs w:val="22"/>
                <w:lang w:val="en-GB"/>
              </w:rPr>
            </w:pPr>
            <w:r w:rsidRPr="001637AA">
              <w:rPr>
                <w:b/>
                <w:sz w:val="22"/>
                <w:szCs w:val="22"/>
                <w:lang w:val="en-GB"/>
              </w:rPr>
              <w:t>English Translation</w:t>
            </w:r>
          </w:p>
        </w:tc>
      </w:tr>
      <w:tr w:rsidR="008C680D" w:rsidRPr="001637AA" w14:paraId="315062AD" w14:textId="77777777" w:rsidTr="00741E6F">
        <w:tc>
          <w:tcPr>
            <w:tcW w:w="1384" w:type="dxa"/>
          </w:tcPr>
          <w:p w14:paraId="3AAC50FB" w14:textId="77777777" w:rsidR="008C680D" w:rsidRPr="001637AA" w:rsidRDefault="008C680D" w:rsidP="002B43D8">
            <w:pPr>
              <w:spacing w:after="0"/>
              <w:jc w:val="left"/>
              <w:rPr>
                <w:sz w:val="22"/>
                <w:szCs w:val="22"/>
                <w:lang w:val="en-GB"/>
              </w:rPr>
            </w:pPr>
            <w:r w:rsidRPr="001637AA">
              <w:rPr>
                <w:i/>
                <w:sz w:val="22"/>
                <w:szCs w:val="22"/>
                <w:lang w:val="en-GB"/>
              </w:rPr>
              <w:t>Question no. and text</w:t>
            </w:r>
          </w:p>
        </w:tc>
        <w:tc>
          <w:tcPr>
            <w:tcW w:w="3780" w:type="dxa"/>
          </w:tcPr>
          <w:p w14:paraId="7FAB8179" w14:textId="7793F986" w:rsidR="008C680D" w:rsidRPr="001637AA" w:rsidRDefault="00FE799B" w:rsidP="00741E6F">
            <w:pPr>
              <w:spacing w:after="0"/>
              <w:rPr>
                <w:sz w:val="22"/>
                <w:szCs w:val="22"/>
                <w:lang w:val="en-GB"/>
              </w:rPr>
            </w:pPr>
            <w:r w:rsidRPr="001637AA">
              <w:rPr>
                <w:sz w:val="22"/>
                <w:szCs w:val="22"/>
                <w:lang w:val="en-GB"/>
              </w:rPr>
              <w:t>D.24</w:t>
            </w:r>
            <w:r w:rsidR="00DF4D24" w:rsidRPr="001637AA">
              <w:rPr>
                <w:sz w:val="22"/>
                <w:szCs w:val="22"/>
                <w:lang w:val="en-GB"/>
              </w:rPr>
              <w:t xml:space="preserve">a. </w:t>
            </w:r>
            <w:proofErr w:type="spellStart"/>
            <w:r w:rsidR="00DF4D24" w:rsidRPr="001637AA">
              <w:rPr>
                <w:bCs/>
                <w:sz w:val="22"/>
                <w:szCs w:val="22"/>
                <w:lang w:val="en-US"/>
              </w:rPr>
              <w:t>Peki</w:t>
            </w:r>
            <w:proofErr w:type="spellEnd"/>
            <w:r w:rsidR="00DF4D24" w:rsidRPr="001637AA">
              <w:rPr>
                <w:bCs/>
                <w:sz w:val="22"/>
                <w:szCs w:val="22"/>
                <w:lang w:val="en-US"/>
              </w:rPr>
              <w:t xml:space="preserve">, </w:t>
            </w:r>
            <w:r w:rsidR="002C0FDF">
              <w:rPr>
                <w:bCs/>
                <w:sz w:val="22"/>
                <w:szCs w:val="22"/>
                <w:lang w:val="en-US"/>
              </w:rPr>
              <w:t xml:space="preserve">24 </w:t>
            </w:r>
            <w:proofErr w:type="spellStart"/>
            <w:r w:rsidR="002C0FDF">
              <w:rPr>
                <w:bCs/>
                <w:sz w:val="22"/>
                <w:szCs w:val="22"/>
                <w:lang w:val="en-US"/>
              </w:rPr>
              <w:t>Haziran</w:t>
            </w:r>
            <w:proofErr w:type="spellEnd"/>
            <w:r w:rsidR="002C0FDF">
              <w:rPr>
                <w:bCs/>
                <w:sz w:val="22"/>
                <w:szCs w:val="22"/>
                <w:lang w:val="en-US"/>
              </w:rPr>
              <w:t xml:space="preserve"> 2018</w:t>
            </w:r>
            <w:r w:rsidR="00DF4D24" w:rsidRPr="001637AA">
              <w:rPr>
                <w:bCs/>
                <w:sz w:val="22"/>
                <w:szCs w:val="22"/>
                <w:lang w:val="en-US"/>
              </w:rPr>
              <w:t xml:space="preserve"> </w:t>
            </w:r>
            <w:proofErr w:type="spellStart"/>
            <w:r w:rsidR="00DF4D24" w:rsidRPr="001637AA">
              <w:rPr>
                <w:bCs/>
                <w:sz w:val="22"/>
                <w:szCs w:val="22"/>
                <w:lang w:val="en-US"/>
              </w:rPr>
              <w:t>milletvekilliği</w:t>
            </w:r>
            <w:proofErr w:type="spellEnd"/>
            <w:r w:rsidR="00DF4D24" w:rsidRPr="001637AA">
              <w:rPr>
                <w:bCs/>
                <w:sz w:val="22"/>
                <w:szCs w:val="22"/>
                <w:lang w:val="en-US"/>
              </w:rPr>
              <w:t xml:space="preserve"> </w:t>
            </w:r>
            <w:proofErr w:type="spellStart"/>
            <w:r w:rsidR="00DF4D24" w:rsidRPr="001637AA">
              <w:rPr>
                <w:bCs/>
                <w:sz w:val="22"/>
                <w:szCs w:val="22"/>
                <w:lang w:val="en-US"/>
              </w:rPr>
              <w:t>genel</w:t>
            </w:r>
            <w:proofErr w:type="spellEnd"/>
            <w:r w:rsidR="00DF4D24" w:rsidRPr="001637AA">
              <w:rPr>
                <w:bCs/>
                <w:sz w:val="22"/>
                <w:szCs w:val="22"/>
                <w:lang w:val="en-US"/>
              </w:rPr>
              <w:t xml:space="preserve"> </w:t>
            </w:r>
            <w:proofErr w:type="spellStart"/>
            <w:r w:rsidR="00DF4D24" w:rsidRPr="001637AA">
              <w:rPr>
                <w:bCs/>
                <w:sz w:val="22"/>
                <w:szCs w:val="22"/>
                <w:lang w:val="en-US"/>
              </w:rPr>
              <w:t>seçimlerinde</w:t>
            </w:r>
            <w:proofErr w:type="spellEnd"/>
            <w:r w:rsidR="00DF4D24" w:rsidRPr="001637AA">
              <w:rPr>
                <w:bCs/>
                <w:sz w:val="22"/>
                <w:szCs w:val="22"/>
                <w:lang w:val="en-US"/>
              </w:rPr>
              <w:t xml:space="preserve"> </w:t>
            </w:r>
            <w:proofErr w:type="spellStart"/>
            <w:r w:rsidR="00DF4D24" w:rsidRPr="001637AA">
              <w:rPr>
                <w:bCs/>
                <w:sz w:val="22"/>
                <w:szCs w:val="22"/>
                <w:lang w:val="en-US"/>
              </w:rPr>
              <w:t>hangi</w:t>
            </w:r>
            <w:proofErr w:type="spellEnd"/>
            <w:r w:rsidR="00DF4D24" w:rsidRPr="001637AA">
              <w:rPr>
                <w:bCs/>
                <w:sz w:val="22"/>
                <w:szCs w:val="22"/>
                <w:lang w:val="en-US"/>
              </w:rPr>
              <w:t xml:space="preserve"> </w:t>
            </w:r>
            <w:proofErr w:type="spellStart"/>
            <w:r w:rsidR="00DF4D24" w:rsidRPr="001637AA">
              <w:rPr>
                <w:bCs/>
                <w:sz w:val="22"/>
                <w:szCs w:val="22"/>
                <w:lang w:val="en-US"/>
              </w:rPr>
              <w:t>partiye</w:t>
            </w:r>
            <w:proofErr w:type="spellEnd"/>
            <w:r w:rsidR="00DF4D24" w:rsidRPr="001637AA">
              <w:rPr>
                <w:bCs/>
                <w:sz w:val="22"/>
                <w:szCs w:val="22"/>
                <w:lang w:val="en-US"/>
              </w:rPr>
              <w:t xml:space="preserve"> oy </w:t>
            </w:r>
            <w:proofErr w:type="spellStart"/>
            <w:r w:rsidR="00DF4D24" w:rsidRPr="001637AA">
              <w:rPr>
                <w:bCs/>
                <w:sz w:val="22"/>
                <w:szCs w:val="22"/>
                <w:lang w:val="en-US"/>
              </w:rPr>
              <w:t>verdiniz</w:t>
            </w:r>
            <w:proofErr w:type="spellEnd"/>
            <w:r w:rsidR="00DF4D24" w:rsidRPr="001637AA">
              <w:rPr>
                <w:bCs/>
                <w:sz w:val="22"/>
                <w:szCs w:val="22"/>
                <w:lang w:val="en-US"/>
              </w:rPr>
              <w:t>?</w:t>
            </w:r>
          </w:p>
        </w:tc>
        <w:tc>
          <w:tcPr>
            <w:tcW w:w="4461" w:type="dxa"/>
          </w:tcPr>
          <w:p w14:paraId="71930C6B" w14:textId="77777777" w:rsidR="008C680D" w:rsidRPr="001637AA" w:rsidRDefault="00FE799B" w:rsidP="00741E6F">
            <w:pPr>
              <w:spacing w:after="0"/>
              <w:jc w:val="left"/>
              <w:rPr>
                <w:sz w:val="22"/>
                <w:szCs w:val="22"/>
                <w:lang w:val="en-GB"/>
              </w:rPr>
            </w:pPr>
            <w:r w:rsidRPr="001637AA">
              <w:rPr>
                <w:sz w:val="22"/>
                <w:szCs w:val="22"/>
                <w:lang w:val="en-GB"/>
              </w:rPr>
              <w:t>D.24</w:t>
            </w:r>
            <w:r w:rsidR="00DF4D24" w:rsidRPr="001637AA">
              <w:rPr>
                <w:sz w:val="22"/>
                <w:szCs w:val="22"/>
                <w:lang w:val="en-GB"/>
              </w:rPr>
              <w:t xml:space="preserve">a. </w:t>
            </w:r>
            <w:r w:rsidR="00DF4D24" w:rsidRPr="001637AA">
              <w:rPr>
                <w:sz w:val="22"/>
                <w:szCs w:val="22"/>
                <w:lang w:val="en-US"/>
              </w:rPr>
              <w:t xml:space="preserve">Which party did you vote for in the </w:t>
            </w:r>
            <w:r w:rsidR="00741E6F">
              <w:rPr>
                <w:sz w:val="22"/>
                <w:szCs w:val="22"/>
                <w:lang w:val="en-US"/>
              </w:rPr>
              <w:t>November 1</w:t>
            </w:r>
            <w:r w:rsidR="00741E6F" w:rsidRPr="00741E6F">
              <w:rPr>
                <w:sz w:val="22"/>
                <w:szCs w:val="22"/>
                <w:vertAlign w:val="superscript"/>
                <w:lang w:val="en-US"/>
              </w:rPr>
              <w:t>st</w:t>
            </w:r>
            <w:r w:rsidR="00741E6F">
              <w:rPr>
                <w:sz w:val="22"/>
                <w:szCs w:val="22"/>
                <w:lang w:val="en-US"/>
              </w:rPr>
              <w:t>,</w:t>
            </w:r>
            <w:r w:rsidR="00DF4D24" w:rsidRPr="001637AA">
              <w:rPr>
                <w:sz w:val="22"/>
                <w:szCs w:val="22"/>
                <w:lang w:val="en-US"/>
              </w:rPr>
              <w:t xml:space="preserve"> 201</w:t>
            </w:r>
            <w:r w:rsidR="00741E6F">
              <w:rPr>
                <w:sz w:val="22"/>
                <w:szCs w:val="22"/>
                <w:lang w:val="en-US"/>
              </w:rPr>
              <w:t>5</w:t>
            </w:r>
            <w:r w:rsidR="00DF4D24" w:rsidRPr="001637AA">
              <w:rPr>
                <w:sz w:val="22"/>
                <w:szCs w:val="22"/>
                <w:lang w:val="en-US"/>
              </w:rPr>
              <w:t xml:space="preserve"> elections?</w:t>
            </w:r>
          </w:p>
        </w:tc>
      </w:tr>
      <w:tr w:rsidR="00DF4D24" w:rsidRPr="001637AA" w14:paraId="5EB89C58" w14:textId="77777777" w:rsidTr="00741E6F">
        <w:trPr>
          <w:cantSplit/>
        </w:trPr>
        <w:tc>
          <w:tcPr>
            <w:tcW w:w="1384" w:type="dxa"/>
            <w:vMerge w:val="restart"/>
          </w:tcPr>
          <w:p w14:paraId="73E65FC9" w14:textId="77777777" w:rsidR="00DF4D24" w:rsidRPr="001637AA" w:rsidRDefault="00DF4D24" w:rsidP="002B43D8">
            <w:pPr>
              <w:spacing w:after="0"/>
              <w:jc w:val="left"/>
              <w:rPr>
                <w:sz w:val="22"/>
                <w:szCs w:val="22"/>
                <w:lang w:val="en-GB"/>
              </w:rPr>
            </w:pPr>
            <w:r w:rsidRPr="001637AA">
              <w:rPr>
                <w:i/>
                <w:sz w:val="22"/>
                <w:szCs w:val="22"/>
                <w:lang w:val="en-GB"/>
              </w:rPr>
              <w:t>Codes/ Categories</w:t>
            </w:r>
          </w:p>
        </w:tc>
        <w:tc>
          <w:tcPr>
            <w:tcW w:w="3780" w:type="dxa"/>
          </w:tcPr>
          <w:p w14:paraId="67F59329" w14:textId="77777777" w:rsidR="00DF4D24" w:rsidRPr="001637AA" w:rsidRDefault="00DF4D24" w:rsidP="00741E6F">
            <w:pPr>
              <w:widowControl w:val="0"/>
              <w:numPr>
                <w:ilvl w:val="0"/>
                <w:numId w:val="33"/>
              </w:numPr>
              <w:overflowPunct w:val="0"/>
              <w:autoSpaceDE w:val="0"/>
              <w:autoSpaceDN w:val="0"/>
              <w:adjustRightInd w:val="0"/>
              <w:spacing w:after="200" w:line="276" w:lineRule="auto"/>
              <w:ind w:left="301" w:hanging="289"/>
              <w:rPr>
                <w:sz w:val="22"/>
                <w:szCs w:val="22"/>
              </w:rPr>
            </w:pPr>
            <w:r w:rsidRPr="001637AA">
              <w:rPr>
                <w:sz w:val="22"/>
                <w:szCs w:val="22"/>
              </w:rPr>
              <w:t xml:space="preserve">Adalet ve Kalkınma Partisi (AKP) </w:t>
            </w:r>
          </w:p>
        </w:tc>
        <w:tc>
          <w:tcPr>
            <w:tcW w:w="4461" w:type="dxa"/>
          </w:tcPr>
          <w:p w14:paraId="531B7086" w14:textId="77777777" w:rsidR="00DF4D24" w:rsidRPr="001637AA" w:rsidRDefault="00DF4D24" w:rsidP="002B43D8">
            <w:pPr>
              <w:spacing w:after="0"/>
              <w:rPr>
                <w:sz w:val="22"/>
                <w:szCs w:val="22"/>
                <w:lang w:val="en-GB"/>
              </w:rPr>
            </w:pPr>
            <w:r w:rsidRPr="001637AA">
              <w:rPr>
                <w:sz w:val="22"/>
                <w:szCs w:val="22"/>
                <w:lang w:val="en-US" w:eastAsia="en-US"/>
              </w:rPr>
              <w:t>1. Justice and development Party - AKP</w:t>
            </w:r>
          </w:p>
        </w:tc>
      </w:tr>
      <w:tr w:rsidR="00DF4D24" w:rsidRPr="001637AA" w14:paraId="07BCD695" w14:textId="77777777" w:rsidTr="00741E6F">
        <w:trPr>
          <w:cantSplit/>
        </w:trPr>
        <w:tc>
          <w:tcPr>
            <w:tcW w:w="1384" w:type="dxa"/>
            <w:vMerge/>
          </w:tcPr>
          <w:p w14:paraId="6B52C9BD" w14:textId="77777777" w:rsidR="00DF4D24" w:rsidRPr="001637AA" w:rsidRDefault="00DF4D24" w:rsidP="002B43D8">
            <w:pPr>
              <w:spacing w:after="0"/>
              <w:jc w:val="left"/>
              <w:rPr>
                <w:sz w:val="22"/>
                <w:szCs w:val="22"/>
                <w:lang w:val="en-GB"/>
              </w:rPr>
            </w:pPr>
          </w:p>
        </w:tc>
        <w:tc>
          <w:tcPr>
            <w:tcW w:w="3780" w:type="dxa"/>
          </w:tcPr>
          <w:p w14:paraId="62123578" w14:textId="77777777" w:rsidR="00DF4D24" w:rsidRPr="001637AA" w:rsidRDefault="00DF4D24" w:rsidP="00741E6F">
            <w:pPr>
              <w:widowControl w:val="0"/>
              <w:numPr>
                <w:ilvl w:val="0"/>
                <w:numId w:val="33"/>
              </w:numPr>
              <w:overflowPunct w:val="0"/>
              <w:autoSpaceDE w:val="0"/>
              <w:autoSpaceDN w:val="0"/>
              <w:adjustRightInd w:val="0"/>
              <w:spacing w:after="200" w:line="239" w:lineRule="auto"/>
              <w:ind w:left="301" w:hanging="289"/>
              <w:rPr>
                <w:sz w:val="22"/>
                <w:szCs w:val="22"/>
              </w:rPr>
            </w:pPr>
            <w:r w:rsidRPr="001637AA">
              <w:rPr>
                <w:sz w:val="22"/>
                <w:szCs w:val="22"/>
              </w:rPr>
              <w:t xml:space="preserve">Büyük Birlik Partisi (BBP) </w:t>
            </w:r>
          </w:p>
        </w:tc>
        <w:tc>
          <w:tcPr>
            <w:tcW w:w="4461" w:type="dxa"/>
          </w:tcPr>
          <w:p w14:paraId="6F9A2651" w14:textId="77777777" w:rsidR="00DF4D24" w:rsidRPr="001637AA" w:rsidRDefault="00DF4D24" w:rsidP="002B43D8">
            <w:pPr>
              <w:spacing w:after="0"/>
              <w:rPr>
                <w:sz w:val="22"/>
                <w:szCs w:val="22"/>
                <w:lang w:val="en-GB"/>
              </w:rPr>
            </w:pPr>
            <w:r w:rsidRPr="001637AA">
              <w:rPr>
                <w:sz w:val="22"/>
                <w:szCs w:val="22"/>
                <w:lang w:val="en-US" w:eastAsia="en-US"/>
              </w:rPr>
              <w:t>2. Grand Union Party - BBP</w:t>
            </w:r>
          </w:p>
        </w:tc>
      </w:tr>
      <w:tr w:rsidR="00DF4D24" w:rsidRPr="001637AA" w14:paraId="413C0614" w14:textId="77777777" w:rsidTr="00741E6F">
        <w:trPr>
          <w:cantSplit/>
        </w:trPr>
        <w:tc>
          <w:tcPr>
            <w:tcW w:w="1384" w:type="dxa"/>
            <w:vMerge/>
          </w:tcPr>
          <w:p w14:paraId="7280CDFE" w14:textId="77777777" w:rsidR="00DF4D24" w:rsidRPr="001637AA" w:rsidRDefault="00DF4D24" w:rsidP="002B43D8">
            <w:pPr>
              <w:spacing w:after="0"/>
              <w:jc w:val="left"/>
              <w:rPr>
                <w:sz w:val="22"/>
                <w:szCs w:val="22"/>
                <w:lang w:val="en-GB"/>
              </w:rPr>
            </w:pPr>
          </w:p>
        </w:tc>
        <w:tc>
          <w:tcPr>
            <w:tcW w:w="3780" w:type="dxa"/>
          </w:tcPr>
          <w:p w14:paraId="526B8E7F" w14:textId="77777777" w:rsidR="00DF4D24" w:rsidRPr="001637AA" w:rsidRDefault="00DF4D24" w:rsidP="00741E6F">
            <w:pPr>
              <w:widowControl w:val="0"/>
              <w:numPr>
                <w:ilvl w:val="0"/>
                <w:numId w:val="33"/>
              </w:numPr>
              <w:overflowPunct w:val="0"/>
              <w:autoSpaceDE w:val="0"/>
              <w:autoSpaceDN w:val="0"/>
              <w:adjustRightInd w:val="0"/>
              <w:spacing w:after="200" w:line="276" w:lineRule="auto"/>
              <w:ind w:left="301" w:hanging="289"/>
              <w:rPr>
                <w:sz w:val="22"/>
                <w:szCs w:val="22"/>
              </w:rPr>
            </w:pPr>
            <w:r w:rsidRPr="001637AA">
              <w:rPr>
                <w:sz w:val="22"/>
                <w:szCs w:val="22"/>
              </w:rPr>
              <w:t xml:space="preserve">Barış ve Demokrasi Partisi (BDP) </w:t>
            </w:r>
          </w:p>
        </w:tc>
        <w:tc>
          <w:tcPr>
            <w:tcW w:w="4461" w:type="dxa"/>
          </w:tcPr>
          <w:p w14:paraId="0346767B" w14:textId="77777777" w:rsidR="00DF4D24" w:rsidRPr="001637AA" w:rsidRDefault="00DF4D24" w:rsidP="002B43D8">
            <w:pPr>
              <w:spacing w:after="0"/>
              <w:rPr>
                <w:sz w:val="22"/>
                <w:szCs w:val="22"/>
                <w:lang w:val="en-GB"/>
              </w:rPr>
            </w:pPr>
            <w:r w:rsidRPr="001637AA">
              <w:rPr>
                <w:sz w:val="22"/>
                <w:szCs w:val="22"/>
                <w:lang w:val="en-US" w:eastAsia="en-US"/>
              </w:rPr>
              <w:t>3. Peace and Democracy Party - BDP</w:t>
            </w:r>
          </w:p>
        </w:tc>
      </w:tr>
      <w:tr w:rsidR="00DF4D24" w:rsidRPr="001637AA" w14:paraId="421461C1" w14:textId="77777777" w:rsidTr="00741E6F">
        <w:trPr>
          <w:cantSplit/>
        </w:trPr>
        <w:tc>
          <w:tcPr>
            <w:tcW w:w="1384" w:type="dxa"/>
            <w:vMerge/>
          </w:tcPr>
          <w:p w14:paraId="36C20C5A" w14:textId="77777777" w:rsidR="00DF4D24" w:rsidRPr="001637AA" w:rsidRDefault="00DF4D24" w:rsidP="002B43D8">
            <w:pPr>
              <w:spacing w:after="0"/>
              <w:jc w:val="left"/>
              <w:rPr>
                <w:sz w:val="22"/>
                <w:szCs w:val="22"/>
                <w:lang w:val="en-GB"/>
              </w:rPr>
            </w:pPr>
          </w:p>
        </w:tc>
        <w:tc>
          <w:tcPr>
            <w:tcW w:w="3780" w:type="dxa"/>
          </w:tcPr>
          <w:p w14:paraId="4D60B66E" w14:textId="77777777" w:rsidR="00DF4D24" w:rsidRPr="001637AA" w:rsidRDefault="00DF4D24" w:rsidP="00741E6F">
            <w:pPr>
              <w:widowControl w:val="0"/>
              <w:numPr>
                <w:ilvl w:val="0"/>
                <w:numId w:val="33"/>
              </w:numPr>
              <w:overflowPunct w:val="0"/>
              <w:autoSpaceDE w:val="0"/>
              <w:autoSpaceDN w:val="0"/>
              <w:adjustRightInd w:val="0"/>
              <w:spacing w:after="200" w:line="239" w:lineRule="auto"/>
              <w:ind w:left="301" w:hanging="289"/>
              <w:rPr>
                <w:sz w:val="22"/>
                <w:szCs w:val="22"/>
              </w:rPr>
            </w:pPr>
            <w:r w:rsidRPr="001637AA">
              <w:rPr>
                <w:sz w:val="22"/>
                <w:szCs w:val="22"/>
              </w:rPr>
              <w:t xml:space="preserve">Cumhuriyet Halk Partisi (CHP) </w:t>
            </w:r>
          </w:p>
        </w:tc>
        <w:tc>
          <w:tcPr>
            <w:tcW w:w="4461" w:type="dxa"/>
          </w:tcPr>
          <w:p w14:paraId="12437CB8" w14:textId="77777777" w:rsidR="00DF4D24" w:rsidRPr="001637AA" w:rsidRDefault="00DF4D24" w:rsidP="002B43D8">
            <w:pPr>
              <w:spacing w:after="0"/>
              <w:rPr>
                <w:sz w:val="22"/>
                <w:szCs w:val="22"/>
                <w:lang w:val="en-GB"/>
              </w:rPr>
            </w:pPr>
            <w:r w:rsidRPr="001637AA">
              <w:rPr>
                <w:sz w:val="22"/>
                <w:szCs w:val="22"/>
                <w:lang w:val="en-US" w:eastAsia="en-US"/>
              </w:rPr>
              <w:t>4. Republican Peoples Party - CHP</w:t>
            </w:r>
          </w:p>
        </w:tc>
      </w:tr>
      <w:tr w:rsidR="00DF4D24" w:rsidRPr="001637AA" w14:paraId="38B7CFCF" w14:textId="77777777" w:rsidTr="00741E6F">
        <w:trPr>
          <w:cantSplit/>
        </w:trPr>
        <w:tc>
          <w:tcPr>
            <w:tcW w:w="1384" w:type="dxa"/>
            <w:vMerge/>
          </w:tcPr>
          <w:p w14:paraId="22F70AD2" w14:textId="77777777" w:rsidR="00DF4D24" w:rsidRPr="001637AA" w:rsidRDefault="00DF4D24" w:rsidP="002B43D8">
            <w:pPr>
              <w:spacing w:after="0"/>
              <w:jc w:val="left"/>
              <w:rPr>
                <w:sz w:val="22"/>
                <w:szCs w:val="22"/>
                <w:lang w:val="en-GB"/>
              </w:rPr>
            </w:pPr>
          </w:p>
        </w:tc>
        <w:tc>
          <w:tcPr>
            <w:tcW w:w="3780" w:type="dxa"/>
          </w:tcPr>
          <w:p w14:paraId="7A66EEBB" w14:textId="77777777" w:rsidR="00DF4D24" w:rsidRPr="001637AA" w:rsidRDefault="00DF4D24" w:rsidP="00DF4D24">
            <w:pPr>
              <w:rPr>
                <w:sz w:val="22"/>
                <w:szCs w:val="22"/>
              </w:rPr>
            </w:pPr>
            <w:r w:rsidRPr="001637AA">
              <w:rPr>
                <w:sz w:val="22"/>
                <w:szCs w:val="22"/>
              </w:rPr>
              <w:t>5. Demokrat Parti (DP) – (DYP)</w:t>
            </w:r>
          </w:p>
        </w:tc>
        <w:tc>
          <w:tcPr>
            <w:tcW w:w="4461" w:type="dxa"/>
          </w:tcPr>
          <w:p w14:paraId="59E170F8" w14:textId="77777777" w:rsidR="00DF4D24" w:rsidRPr="001637AA" w:rsidRDefault="00DF4D24" w:rsidP="002B43D8">
            <w:pPr>
              <w:spacing w:after="0"/>
              <w:rPr>
                <w:sz w:val="22"/>
                <w:szCs w:val="22"/>
                <w:lang w:val="en-GB"/>
              </w:rPr>
            </w:pPr>
            <w:r w:rsidRPr="001637AA">
              <w:rPr>
                <w:sz w:val="22"/>
                <w:szCs w:val="22"/>
                <w:lang w:val="en-US" w:eastAsia="en-US"/>
              </w:rPr>
              <w:t>5. Democratic Party -True Path Party - DP-DYP</w:t>
            </w:r>
          </w:p>
        </w:tc>
      </w:tr>
      <w:tr w:rsidR="00DF4D24" w:rsidRPr="001637AA" w14:paraId="56CF32F4" w14:textId="77777777" w:rsidTr="00741E6F">
        <w:trPr>
          <w:cantSplit/>
        </w:trPr>
        <w:tc>
          <w:tcPr>
            <w:tcW w:w="1384" w:type="dxa"/>
            <w:vMerge/>
          </w:tcPr>
          <w:p w14:paraId="7EABF962" w14:textId="77777777" w:rsidR="00DF4D24" w:rsidRPr="001637AA" w:rsidRDefault="00DF4D24" w:rsidP="002B43D8">
            <w:pPr>
              <w:spacing w:after="0"/>
              <w:jc w:val="left"/>
              <w:rPr>
                <w:sz w:val="22"/>
                <w:szCs w:val="22"/>
                <w:lang w:val="en-GB"/>
              </w:rPr>
            </w:pPr>
          </w:p>
        </w:tc>
        <w:tc>
          <w:tcPr>
            <w:tcW w:w="3780" w:type="dxa"/>
            <w:vAlign w:val="bottom"/>
          </w:tcPr>
          <w:p w14:paraId="268B25DB" w14:textId="77777777" w:rsidR="00DF4D24" w:rsidRPr="001637AA" w:rsidRDefault="00DF4D24" w:rsidP="00DF4D24">
            <w:pPr>
              <w:widowControl w:val="0"/>
              <w:autoSpaceDE w:val="0"/>
              <w:autoSpaceDN w:val="0"/>
              <w:adjustRightInd w:val="0"/>
              <w:spacing w:after="0"/>
              <w:ind w:left="80"/>
              <w:rPr>
                <w:sz w:val="22"/>
                <w:szCs w:val="22"/>
              </w:rPr>
            </w:pPr>
            <w:r w:rsidRPr="001637AA">
              <w:rPr>
                <w:sz w:val="22"/>
                <w:szCs w:val="22"/>
              </w:rPr>
              <w:t>6. Milliyetçi Hareket Partisi (MHP)</w:t>
            </w:r>
          </w:p>
        </w:tc>
        <w:tc>
          <w:tcPr>
            <w:tcW w:w="4461" w:type="dxa"/>
          </w:tcPr>
          <w:p w14:paraId="433802C6" w14:textId="77777777" w:rsidR="00DF4D24" w:rsidRPr="001637AA" w:rsidRDefault="00DF4D24" w:rsidP="002B43D8">
            <w:pPr>
              <w:spacing w:after="0"/>
              <w:rPr>
                <w:sz w:val="22"/>
                <w:szCs w:val="22"/>
                <w:lang w:val="en-GB"/>
              </w:rPr>
            </w:pPr>
            <w:r w:rsidRPr="001637AA">
              <w:rPr>
                <w:sz w:val="22"/>
                <w:szCs w:val="22"/>
                <w:lang w:val="en-US" w:eastAsia="en-US"/>
              </w:rPr>
              <w:t>6. Nationalist Action Party - MHP</w:t>
            </w:r>
          </w:p>
        </w:tc>
      </w:tr>
      <w:tr w:rsidR="00DF4D24" w:rsidRPr="001637AA" w14:paraId="47DFC56E" w14:textId="77777777" w:rsidTr="00741E6F">
        <w:trPr>
          <w:cantSplit/>
        </w:trPr>
        <w:tc>
          <w:tcPr>
            <w:tcW w:w="1384" w:type="dxa"/>
            <w:vMerge/>
          </w:tcPr>
          <w:p w14:paraId="65E2B05A" w14:textId="77777777" w:rsidR="00DF4D24" w:rsidRPr="001637AA" w:rsidRDefault="00DF4D24" w:rsidP="002B43D8">
            <w:pPr>
              <w:spacing w:after="0"/>
              <w:jc w:val="left"/>
              <w:rPr>
                <w:sz w:val="22"/>
                <w:szCs w:val="22"/>
                <w:lang w:val="en-GB"/>
              </w:rPr>
            </w:pPr>
          </w:p>
        </w:tc>
        <w:tc>
          <w:tcPr>
            <w:tcW w:w="3780" w:type="dxa"/>
            <w:vAlign w:val="bottom"/>
          </w:tcPr>
          <w:p w14:paraId="4494543F" w14:textId="77777777" w:rsidR="00DF4D24" w:rsidRPr="001637AA" w:rsidRDefault="00DF4D24" w:rsidP="00DF4D24">
            <w:pPr>
              <w:widowControl w:val="0"/>
              <w:autoSpaceDE w:val="0"/>
              <w:autoSpaceDN w:val="0"/>
              <w:adjustRightInd w:val="0"/>
              <w:spacing w:after="0" w:line="192" w:lineRule="exact"/>
              <w:ind w:left="80"/>
              <w:rPr>
                <w:sz w:val="22"/>
                <w:szCs w:val="22"/>
              </w:rPr>
            </w:pPr>
            <w:r w:rsidRPr="001637AA">
              <w:rPr>
                <w:sz w:val="22"/>
                <w:szCs w:val="22"/>
              </w:rPr>
              <w:t>7. Saadet Partisi (SP)</w:t>
            </w:r>
          </w:p>
        </w:tc>
        <w:tc>
          <w:tcPr>
            <w:tcW w:w="4461" w:type="dxa"/>
          </w:tcPr>
          <w:p w14:paraId="0970CFC7" w14:textId="77777777" w:rsidR="00DF4D24" w:rsidRPr="001637AA" w:rsidRDefault="00DF4D24" w:rsidP="002B43D8">
            <w:pPr>
              <w:spacing w:after="0"/>
              <w:rPr>
                <w:sz w:val="22"/>
                <w:szCs w:val="22"/>
                <w:lang w:val="en-GB"/>
              </w:rPr>
            </w:pPr>
            <w:r w:rsidRPr="001637AA">
              <w:rPr>
                <w:sz w:val="22"/>
                <w:szCs w:val="22"/>
                <w:lang w:val="en-US" w:eastAsia="en-US"/>
              </w:rPr>
              <w:t>7. Felicity Party - SP</w:t>
            </w:r>
          </w:p>
        </w:tc>
      </w:tr>
      <w:tr w:rsidR="00DF4D24" w:rsidRPr="001637AA" w14:paraId="24A557B5" w14:textId="77777777" w:rsidTr="00741E6F">
        <w:trPr>
          <w:cantSplit/>
        </w:trPr>
        <w:tc>
          <w:tcPr>
            <w:tcW w:w="1384" w:type="dxa"/>
            <w:vMerge/>
          </w:tcPr>
          <w:p w14:paraId="6EA5F961" w14:textId="77777777" w:rsidR="00DF4D24" w:rsidRPr="001637AA" w:rsidRDefault="00DF4D24" w:rsidP="002B43D8">
            <w:pPr>
              <w:spacing w:after="0"/>
              <w:jc w:val="left"/>
              <w:rPr>
                <w:sz w:val="22"/>
                <w:szCs w:val="22"/>
                <w:lang w:val="en-GB"/>
              </w:rPr>
            </w:pPr>
          </w:p>
        </w:tc>
        <w:tc>
          <w:tcPr>
            <w:tcW w:w="3780" w:type="dxa"/>
            <w:vAlign w:val="bottom"/>
          </w:tcPr>
          <w:p w14:paraId="705CF812" w14:textId="77777777" w:rsidR="00DF4D24" w:rsidRPr="001637AA" w:rsidRDefault="00DF4D24" w:rsidP="00DF4D24">
            <w:pPr>
              <w:widowControl w:val="0"/>
              <w:autoSpaceDE w:val="0"/>
              <w:autoSpaceDN w:val="0"/>
              <w:adjustRightInd w:val="0"/>
              <w:spacing w:after="0" w:line="192" w:lineRule="exact"/>
              <w:ind w:left="80"/>
              <w:rPr>
                <w:sz w:val="22"/>
                <w:szCs w:val="22"/>
              </w:rPr>
            </w:pPr>
            <w:r w:rsidRPr="001637AA">
              <w:rPr>
                <w:sz w:val="22"/>
                <w:szCs w:val="22"/>
              </w:rPr>
              <w:t>8. Bağımsız Aday</w:t>
            </w:r>
          </w:p>
        </w:tc>
        <w:tc>
          <w:tcPr>
            <w:tcW w:w="4461" w:type="dxa"/>
          </w:tcPr>
          <w:p w14:paraId="39A5B1DE" w14:textId="77777777" w:rsidR="00DF4D24" w:rsidRPr="001637AA" w:rsidRDefault="00DF4D24" w:rsidP="002B43D8">
            <w:pPr>
              <w:spacing w:after="0"/>
              <w:rPr>
                <w:sz w:val="22"/>
                <w:szCs w:val="22"/>
                <w:lang w:val="en-GB"/>
              </w:rPr>
            </w:pPr>
            <w:r w:rsidRPr="001637AA">
              <w:rPr>
                <w:sz w:val="22"/>
                <w:szCs w:val="22"/>
                <w:lang w:val="en-GB"/>
              </w:rPr>
              <w:t>8. Independent Candidate</w:t>
            </w:r>
          </w:p>
        </w:tc>
      </w:tr>
      <w:tr w:rsidR="00DF4D24" w:rsidRPr="001637AA" w14:paraId="29E52135" w14:textId="77777777" w:rsidTr="00741E6F">
        <w:trPr>
          <w:cantSplit/>
        </w:trPr>
        <w:tc>
          <w:tcPr>
            <w:tcW w:w="1384" w:type="dxa"/>
            <w:vMerge/>
          </w:tcPr>
          <w:p w14:paraId="76228E39" w14:textId="77777777" w:rsidR="00DF4D24" w:rsidRPr="001637AA" w:rsidRDefault="00DF4D24" w:rsidP="002B43D8">
            <w:pPr>
              <w:spacing w:after="0"/>
              <w:jc w:val="left"/>
              <w:rPr>
                <w:sz w:val="22"/>
                <w:szCs w:val="22"/>
                <w:lang w:val="en-GB"/>
              </w:rPr>
            </w:pPr>
          </w:p>
        </w:tc>
        <w:tc>
          <w:tcPr>
            <w:tcW w:w="3780" w:type="dxa"/>
          </w:tcPr>
          <w:p w14:paraId="26B707E3" w14:textId="77777777" w:rsidR="00DF4D24" w:rsidRPr="001637AA" w:rsidRDefault="00DF4D24" w:rsidP="002B43D8">
            <w:pPr>
              <w:spacing w:after="0"/>
              <w:rPr>
                <w:sz w:val="22"/>
                <w:szCs w:val="22"/>
                <w:lang w:val="en-GB"/>
              </w:rPr>
            </w:pPr>
            <w:r w:rsidRPr="001637AA">
              <w:rPr>
                <w:sz w:val="22"/>
                <w:szCs w:val="22"/>
                <w:lang w:val="en-GB"/>
              </w:rPr>
              <w:t xml:space="preserve">90. </w:t>
            </w:r>
            <w:proofErr w:type="spellStart"/>
            <w:r w:rsidRPr="001637AA">
              <w:rPr>
                <w:sz w:val="22"/>
                <w:szCs w:val="22"/>
                <w:lang w:val="en-GB"/>
              </w:rPr>
              <w:t>Diğer</w:t>
            </w:r>
            <w:proofErr w:type="spellEnd"/>
          </w:p>
        </w:tc>
        <w:tc>
          <w:tcPr>
            <w:tcW w:w="4461" w:type="dxa"/>
          </w:tcPr>
          <w:p w14:paraId="56B64796" w14:textId="26C8B337" w:rsidR="00DF4D24" w:rsidRPr="001637AA" w:rsidRDefault="00DF4D24" w:rsidP="00DF4D24">
            <w:pPr>
              <w:widowControl w:val="0"/>
              <w:autoSpaceDE w:val="0"/>
              <w:autoSpaceDN w:val="0"/>
              <w:adjustRightInd w:val="0"/>
              <w:rPr>
                <w:sz w:val="22"/>
                <w:szCs w:val="22"/>
                <w:lang w:eastAsia="en-US"/>
              </w:rPr>
            </w:pPr>
            <w:r w:rsidRPr="001637AA">
              <w:rPr>
                <w:sz w:val="22"/>
                <w:szCs w:val="22"/>
                <w:lang w:val="en-US" w:eastAsia="en-US"/>
              </w:rPr>
              <w:t>9</w:t>
            </w:r>
            <w:r w:rsidR="003247A9">
              <w:rPr>
                <w:sz w:val="22"/>
                <w:szCs w:val="22"/>
                <w:lang w:val="en-US" w:eastAsia="en-US"/>
              </w:rPr>
              <w:t>0</w:t>
            </w:r>
            <w:r w:rsidRPr="001637AA">
              <w:rPr>
                <w:sz w:val="22"/>
                <w:szCs w:val="22"/>
                <w:lang w:val="en-US" w:eastAsia="en-US"/>
              </w:rPr>
              <w:t xml:space="preserve"> Other party</w:t>
            </w:r>
          </w:p>
        </w:tc>
      </w:tr>
      <w:tr w:rsidR="00DF4D24" w:rsidRPr="001637AA" w14:paraId="36D31E51" w14:textId="77777777" w:rsidTr="00741E6F">
        <w:trPr>
          <w:cantSplit/>
          <w:trHeight w:val="120"/>
        </w:trPr>
        <w:tc>
          <w:tcPr>
            <w:tcW w:w="1384" w:type="dxa"/>
            <w:vMerge/>
          </w:tcPr>
          <w:p w14:paraId="5637AE51" w14:textId="77777777" w:rsidR="00DF4D24" w:rsidRPr="001637AA" w:rsidRDefault="00DF4D24" w:rsidP="002B43D8">
            <w:pPr>
              <w:spacing w:after="0"/>
              <w:jc w:val="left"/>
              <w:rPr>
                <w:sz w:val="22"/>
                <w:szCs w:val="22"/>
                <w:lang w:val="en-GB"/>
              </w:rPr>
            </w:pPr>
          </w:p>
        </w:tc>
        <w:tc>
          <w:tcPr>
            <w:tcW w:w="3780" w:type="dxa"/>
            <w:vAlign w:val="bottom"/>
          </w:tcPr>
          <w:p w14:paraId="31273EE1" w14:textId="77777777" w:rsidR="00DF4D24" w:rsidRPr="001637AA" w:rsidRDefault="00DF4D24" w:rsidP="00DF4D24">
            <w:pPr>
              <w:widowControl w:val="0"/>
              <w:autoSpaceDE w:val="0"/>
              <w:autoSpaceDN w:val="0"/>
              <w:adjustRightInd w:val="0"/>
              <w:spacing w:after="0" w:line="192" w:lineRule="exact"/>
              <w:rPr>
                <w:sz w:val="22"/>
                <w:szCs w:val="22"/>
              </w:rPr>
            </w:pPr>
            <w:r w:rsidRPr="001637AA">
              <w:rPr>
                <w:sz w:val="22"/>
                <w:szCs w:val="22"/>
              </w:rPr>
              <w:t>96. Boş-geçersiz oy attı.</w:t>
            </w:r>
          </w:p>
        </w:tc>
        <w:tc>
          <w:tcPr>
            <w:tcW w:w="4461" w:type="dxa"/>
          </w:tcPr>
          <w:p w14:paraId="49A41554" w14:textId="77777777" w:rsidR="00DF4D24" w:rsidRPr="001637AA" w:rsidRDefault="00DF4D24" w:rsidP="00DF4D24">
            <w:pPr>
              <w:rPr>
                <w:sz w:val="22"/>
                <w:szCs w:val="22"/>
              </w:rPr>
            </w:pPr>
            <w:r w:rsidRPr="001637AA">
              <w:rPr>
                <w:sz w:val="22"/>
                <w:szCs w:val="22"/>
                <w:lang w:val="en-US" w:eastAsia="en-US"/>
              </w:rPr>
              <w:t>96 Invalid ballot</w:t>
            </w:r>
          </w:p>
        </w:tc>
      </w:tr>
      <w:tr w:rsidR="00DF4D24" w:rsidRPr="001637AA" w14:paraId="2A32A1E7" w14:textId="77777777" w:rsidTr="00741E6F">
        <w:tc>
          <w:tcPr>
            <w:tcW w:w="1384" w:type="dxa"/>
          </w:tcPr>
          <w:p w14:paraId="5C3EEB5B" w14:textId="77777777" w:rsidR="00DF4D24" w:rsidRPr="001637AA" w:rsidRDefault="00DF4D24" w:rsidP="002B43D8">
            <w:pPr>
              <w:spacing w:after="0"/>
              <w:jc w:val="left"/>
              <w:rPr>
                <w:i/>
                <w:sz w:val="22"/>
                <w:szCs w:val="22"/>
                <w:lang w:val="en-GB"/>
              </w:rPr>
            </w:pPr>
            <w:r w:rsidRPr="001637AA">
              <w:rPr>
                <w:i/>
                <w:sz w:val="22"/>
                <w:szCs w:val="22"/>
                <w:lang w:val="en-GB"/>
              </w:rPr>
              <w:t>Interviewer Instruction</w:t>
            </w:r>
          </w:p>
        </w:tc>
        <w:tc>
          <w:tcPr>
            <w:tcW w:w="3780" w:type="dxa"/>
          </w:tcPr>
          <w:p w14:paraId="74D7EB68" w14:textId="77777777" w:rsidR="00DF4D24" w:rsidRPr="001637AA" w:rsidRDefault="00DF4D24" w:rsidP="002B43D8">
            <w:pPr>
              <w:spacing w:after="0"/>
              <w:rPr>
                <w:sz w:val="22"/>
                <w:szCs w:val="22"/>
                <w:lang w:val="en-GB"/>
              </w:rPr>
            </w:pPr>
          </w:p>
        </w:tc>
        <w:tc>
          <w:tcPr>
            <w:tcW w:w="4461" w:type="dxa"/>
          </w:tcPr>
          <w:p w14:paraId="1A6EDD75" w14:textId="77777777" w:rsidR="00DF4D24" w:rsidRPr="001637AA" w:rsidRDefault="00DF4D24" w:rsidP="002B43D8">
            <w:pPr>
              <w:spacing w:after="0"/>
              <w:rPr>
                <w:sz w:val="22"/>
                <w:szCs w:val="22"/>
                <w:lang w:val="en-GB"/>
              </w:rPr>
            </w:pPr>
          </w:p>
        </w:tc>
      </w:tr>
      <w:tr w:rsidR="00DF4D24" w:rsidRPr="001637AA" w14:paraId="78FFDAD8" w14:textId="77777777" w:rsidTr="00741E6F">
        <w:tc>
          <w:tcPr>
            <w:tcW w:w="1384" w:type="dxa"/>
          </w:tcPr>
          <w:p w14:paraId="7379F0EF" w14:textId="77777777" w:rsidR="00DF4D24" w:rsidRPr="001637AA" w:rsidRDefault="00DF4D24" w:rsidP="002B43D8">
            <w:pPr>
              <w:spacing w:after="0"/>
              <w:jc w:val="left"/>
              <w:rPr>
                <w:i/>
                <w:sz w:val="22"/>
                <w:szCs w:val="22"/>
                <w:lang w:val="en-GB"/>
              </w:rPr>
            </w:pPr>
            <w:r w:rsidRPr="001637AA">
              <w:rPr>
                <w:i/>
                <w:sz w:val="22"/>
                <w:szCs w:val="22"/>
                <w:lang w:val="en-GB"/>
              </w:rPr>
              <w:t>Translation Note</w:t>
            </w:r>
          </w:p>
        </w:tc>
        <w:tc>
          <w:tcPr>
            <w:tcW w:w="8241" w:type="dxa"/>
            <w:gridSpan w:val="2"/>
          </w:tcPr>
          <w:p w14:paraId="281CEEBF" w14:textId="77777777" w:rsidR="00DF4D24" w:rsidRPr="001637AA" w:rsidRDefault="00DF4D24" w:rsidP="002B43D8">
            <w:pPr>
              <w:spacing w:after="0"/>
              <w:rPr>
                <w:sz w:val="22"/>
                <w:szCs w:val="22"/>
                <w:lang w:val="en-GB"/>
              </w:rPr>
            </w:pPr>
          </w:p>
        </w:tc>
      </w:tr>
      <w:tr w:rsidR="00DF4D24" w:rsidRPr="001637AA" w14:paraId="09D0C053" w14:textId="77777777" w:rsidTr="00741E6F">
        <w:tc>
          <w:tcPr>
            <w:tcW w:w="1384" w:type="dxa"/>
          </w:tcPr>
          <w:p w14:paraId="0A7B78EC" w14:textId="77777777" w:rsidR="00DF4D24" w:rsidRPr="001637AA" w:rsidRDefault="00DF4D24" w:rsidP="002B43D8">
            <w:pPr>
              <w:spacing w:after="0"/>
              <w:jc w:val="left"/>
              <w:rPr>
                <w:i/>
                <w:sz w:val="22"/>
                <w:szCs w:val="22"/>
                <w:lang w:val="en-GB"/>
              </w:rPr>
            </w:pPr>
            <w:r w:rsidRPr="001637AA">
              <w:rPr>
                <w:i/>
                <w:sz w:val="22"/>
                <w:szCs w:val="22"/>
                <w:lang w:val="en-GB"/>
              </w:rPr>
              <w:t>Note</w:t>
            </w:r>
          </w:p>
        </w:tc>
        <w:tc>
          <w:tcPr>
            <w:tcW w:w="8241" w:type="dxa"/>
            <w:gridSpan w:val="2"/>
          </w:tcPr>
          <w:p w14:paraId="3DDAB14E" w14:textId="77777777" w:rsidR="00DF4D24" w:rsidRPr="001637AA" w:rsidRDefault="00DF4D24" w:rsidP="002B43D8">
            <w:pPr>
              <w:spacing w:after="0"/>
              <w:jc w:val="left"/>
              <w:rPr>
                <w:sz w:val="22"/>
                <w:szCs w:val="22"/>
                <w:lang w:val="en-GB"/>
              </w:rPr>
            </w:pPr>
          </w:p>
        </w:tc>
      </w:tr>
    </w:tbl>
    <w:p w14:paraId="286EF277" w14:textId="77777777" w:rsidR="008C680D" w:rsidRPr="000E017B" w:rsidRDefault="008C680D" w:rsidP="008C680D">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C680D" w:rsidRPr="000E017B" w14:paraId="378809A3" w14:textId="77777777">
        <w:tc>
          <w:tcPr>
            <w:tcW w:w="8995" w:type="dxa"/>
          </w:tcPr>
          <w:p w14:paraId="43588F8E" w14:textId="77777777" w:rsidR="008C680D" w:rsidRPr="000E017B" w:rsidRDefault="00FE799B" w:rsidP="002B43D8">
            <w:pPr>
              <w:spacing w:after="0"/>
              <w:rPr>
                <w:b/>
                <w:lang w:val="en-GB"/>
              </w:rPr>
            </w:pPr>
            <w:r>
              <w:rPr>
                <w:sz w:val="22"/>
                <w:szCs w:val="22"/>
                <w:lang w:val="en-GB"/>
              </w:rPr>
              <w:t xml:space="preserve">Only to be asked when </w:t>
            </w:r>
            <w:r w:rsidRPr="006F72E4">
              <w:rPr>
                <w:sz w:val="22"/>
                <w:szCs w:val="22"/>
                <w:lang w:val="en-GB"/>
              </w:rPr>
              <w:t>(#</w:t>
            </w:r>
            <w:r>
              <w:rPr>
                <w:sz w:val="22"/>
                <w:szCs w:val="22"/>
                <w:lang w:val="en-GB"/>
              </w:rPr>
              <w:t>D.24.=1)</w:t>
            </w:r>
          </w:p>
        </w:tc>
      </w:tr>
    </w:tbl>
    <w:p w14:paraId="78E67DE4" w14:textId="77777777" w:rsidR="008C680D" w:rsidRPr="000E017B" w:rsidRDefault="008C680D" w:rsidP="008C680D">
      <w:pPr>
        <w:spacing w:after="0"/>
        <w:rPr>
          <w:b/>
          <w:lang w:val="en-GB"/>
        </w:rPr>
      </w:pPr>
      <w:r w:rsidRPr="000E017B">
        <w:rPr>
          <w:b/>
          <w:lang w:val="en-GB"/>
        </w:rPr>
        <w:t>Construction/Recoding:</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4590"/>
      </w:tblGrid>
      <w:tr w:rsidR="008C680D" w:rsidRPr="001637AA" w14:paraId="784E916B" w14:textId="77777777" w:rsidTr="00741E6F">
        <w:tc>
          <w:tcPr>
            <w:tcW w:w="3955" w:type="dxa"/>
            <w:tcMar>
              <w:top w:w="57" w:type="dxa"/>
              <w:bottom w:w="57" w:type="dxa"/>
            </w:tcMar>
            <w:vAlign w:val="center"/>
          </w:tcPr>
          <w:p w14:paraId="3D787F33" w14:textId="77777777" w:rsidR="008C680D" w:rsidRPr="001637AA" w:rsidRDefault="008C680D" w:rsidP="002B43D8">
            <w:pPr>
              <w:jc w:val="center"/>
              <w:rPr>
                <w:b/>
                <w:sz w:val="22"/>
                <w:szCs w:val="22"/>
                <w:lang w:val="en-GB"/>
              </w:rPr>
            </w:pPr>
            <w:r w:rsidRPr="001637AA">
              <w:rPr>
                <w:b/>
                <w:sz w:val="22"/>
                <w:szCs w:val="22"/>
                <w:lang w:val="en-GB"/>
              </w:rPr>
              <w:t>Country Variable Codes/Construction Rules</w:t>
            </w:r>
          </w:p>
        </w:tc>
        <w:tc>
          <w:tcPr>
            <w:tcW w:w="4590" w:type="dxa"/>
            <w:tcMar>
              <w:top w:w="57" w:type="dxa"/>
              <w:bottom w:w="57" w:type="dxa"/>
            </w:tcMar>
            <w:vAlign w:val="center"/>
          </w:tcPr>
          <w:p w14:paraId="52B4AC9B" w14:textId="77777777" w:rsidR="008C680D" w:rsidRPr="001637AA" w:rsidRDefault="008C680D" w:rsidP="00741E6F">
            <w:pPr>
              <w:jc w:val="center"/>
              <w:rPr>
                <w:b/>
                <w:sz w:val="22"/>
                <w:szCs w:val="22"/>
                <w:lang w:val="en-GB"/>
              </w:rPr>
            </w:pPr>
            <w:r w:rsidRPr="001637AA">
              <w:rPr>
                <w:b/>
                <w:sz w:val="22"/>
                <w:szCs w:val="22"/>
                <w:lang w:val="en-GB"/>
              </w:rPr>
              <w:sym w:font="Wingdings" w:char="F0E8"/>
            </w:r>
            <w:r w:rsidRPr="001637AA">
              <w:rPr>
                <w:b/>
                <w:sz w:val="22"/>
                <w:szCs w:val="22"/>
                <w:lang w:val="en-GB"/>
              </w:rPr>
              <w:t xml:space="preserve"> </w:t>
            </w:r>
            <w:r w:rsidR="00741E6F">
              <w:rPr>
                <w:b/>
                <w:sz w:val="22"/>
                <w:szCs w:val="22"/>
                <w:lang w:val="en-GB"/>
              </w:rPr>
              <w:t>TR</w:t>
            </w:r>
            <w:r w:rsidRPr="001637AA">
              <w:rPr>
                <w:b/>
                <w:sz w:val="22"/>
                <w:szCs w:val="22"/>
                <w:lang w:val="en-GB"/>
              </w:rPr>
              <w:t>_PRTY</w:t>
            </w:r>
          </w:p>
        </w:tc>
      </w:tr>
      <w:tr w:rsidR="00FE799B" w:rsidRPr="001637AA" w14:paraId="5FB9EFBC" w14:textId="77777777" w:rsidTr="00741E6F">
        <w:tc>
          <w:tcPr>
            <w:tcW w:w="3955" w:type="dxa"/>
          </w:tcPr>
          <w:p w14:paraId="792DB146" w14:textId="77777777" w:rsidR="00FE799B" w:rsidRPr="001637AA" w:rsidRDefault="00FE799B" w:rsidP="002B43D8">
            <w:pPr>
              <w:spacing w:after="0"/>
              <w:rPr>
                <w:sz w:val="22"/>
                <w:szCs w:val="22"/>
                <w:lang w:val="en-GB"/>
              </w:rPr>
            </w:pPr>
            <w:r w:rsidRPr="001637AA">
              <w:rPr>
                <w:sz w:val="22"/>
                <w:szCs w:val="22"/>
                <w:lang w:val="en-GB"/>
              </w:rPr>
              <w:t>If (#D.24a</w:t>
            </w:r>
            <w:r w:rsidR="00CA4D5E" w:rsidRPr="001637AA">
              <w:rPr>
                <w:sz w:val="22"/>
                <w:szCs w:val="22"/>
                <w:lang w:val="en-GB"/>
              </w:rPr>
              <w:t>.</w:t>
            </w:r>
            <w:r w:rsidRPr="001637AA">
              <w:rPr>
                <w:sz w:val="22"/>
                <w:szCs w:val="22"/>
                <w:lang w:val="en-GB"/>
              </w:rPr>
              <w:t>=1)</w:t>
            </w:r>
          </w:p>
        </w:tc>
        <w:tc>
          <w:tcPr>
            <w:tcW w:w="4590" w:type="dxa"/>
          </w:tcPr>
          <w:p w14:paraId="68F6D0EC" w14:textId="77777777" w:rsidR="00FE799B" w:rsidRPr="001637AA" w:rsidRDefault="00FE799B" w:rsidP="00FE799B">
            <w:pPr>
              <w:spacing w:after="0"/>
              <w:rPr>
                <w:sz w:val="22"/>
                <w:szCs w:val="22"/>
                <w:lang w:val="en-GB"/>
              </w:rPr>
            </w:pPr>
            <w:r w:rsidRPr="001637AA">
              <w:rPr>
                <w:sz w:val="22"/>
                <w:szCs w:val="22"/>
                <w:lang w:val="en-US" w:eastAsia="en-US"/>
              </w:rPr>
              <w:t>1. Justice and development Party - AKP</w:t>
            </w:r>
          </w:p>
        </w:tc>
      </w:tr>
      <w:tr w:rsidR="00FE799B" w:rsidRPr="001637AA" w14:paraId="22A9E63B" w14:textId="77777777" w:rsidTr="009F2C87">
        <w:trPr>
          <w:trHeight w:val="255"/>
        </w:trPr>
        <w:tc>
          <w:tcPr>
            <w:tcW w:w="3955" w:type="dxa"/>
          </w:tcPr>
          <w:p w14:paraId="7B2EDEC1" w14:textId="77777777" w:rsidR="00FE799B" w:rsidRPr="001637AA" w:rsidRDefault="00FE799B">
            <w:pPr>
              <w:rPr>
                <w:sz w:val="22"/>
                <w:szCs w:val="22"/>
              </w:rPr>
            </w:pPr>
            <w:r w:rsidRPr="001637AA">
              <w:rPr>
                <w:sz w:val="22"/>
                <w:szCs w:val="22"/>
                <w:lang w:val="en-GB"/>
              </w:rPr>
              <w:t>If (#D.24a.=2)</w:t>
            </w:r>
          </w:p>
        </w:tc>
        <w:tc>
          <w:tcPr>
            <w:tcW w:w="4590" w:type="dxa"/>
          </w:tcPr>
          <w:p w14:paraId="50247BB0" w14:textId="77777777" w:rsidR="00FE799B" w:rsidRPr="001637AA" w:rsidRDefault="00FE799B" w:rsidP="00FE799B">
            <w:pPr>
              <w:spacing w:after="0"/>
              <w:rPr>
                <w:sz w:val="22"/>
                <w:szCs w:val="22"/>
                <w:lang w:val="en-GB"/>
              </w:rPr>
            </w:pPr>
            <w:r w:rsidRPr="001637AA">
              <w:rPr>
                <w:sz w:val="22"/>
                <w:szCs w:val="22"/>
                <w:lang w:val="en-US" w:eastAsia="en-US"/>
              </w:rPr>
              <w:t xml:space="preserve">2. </w:t>
            </w:r>
            <w:r w:rsidR="009F2C87" w:rsidRPr="001637AA">
              <w:rPr>
                <w:sz w:val="22"/>
                <w:szCs w:val="22"/>
                <w:lang w:val="en-US" w:eastAsia="en-US"/>
              </w:rPr>
              <w:t>Republican Peoples Party - CHP</w:t>
            </w:r>
          </w:p>
        </w:tc>
      </w:tr>
      <w:tr w:rsidR="00FE799B" w:rsidRPr="001637AA" w14:paraId="013C98AC" w14:textId="77777777" w:rsidTr="00741E6F">
        <w:tc>
          <w:tcPr>
            <w:tcW w:w="3955" w:type="dxa"/>
          </w:tcPr>
          <w:p w14:paraId="6AF2305C" w14:textId="77777777" w:rsidR="00FE799B" w:rsidRPr="001637AA" w:rsidRDefault="00FE799B">
            <w:pPr>
              <w:rPr>
                <w:sz w:val="22"/>
                <w:szCs w:val="22"/>
              </w:rPr>
            </w:pPr>
            <w:r w:rsidRPr="001637AA">
              <w:rPr>
                <w:sz w:val="22"/>
                <w:szCs w:val="22"/>
                <w:lang w:val="en-GB"/>
              </w:rPr>
              <w:t>If (#D.24a.=3)</w:t>
            </w:r>
          </w:p>
        </w:tc>
        <w:tc>
          <w:tcPr>
            <w:tcW w:w="4590" w:type="dxa"/>
          </w:tcPr>
          <w:p w14:paraId="68362BD6" w14:textId="77777777" w:rsidR="00FE799B" w:rsidRPr="001637AA" w:rsidRDefault="00FE799B" w:rsidP="009F2C87">
            <w:pPr>
              <w:spacing w:after="0"/>
              <w:rPr>
                <w:sz w:val="22"/>
                <w:szCs w:val="22"/>
                <w:lang w:val="en-GB"/>
              </w:rPr>
            </w:pPr>
            <w:r w:rsidRPr="001637AA">
              <w:rPr>
                <w:sz w:val="22"/>
                <w:szCs w:val="22"/>
                <w:lang w:val="en-US" w:eastAsia="en-US"/>
              </w:rPr>
              <w:t xml:space="preserve">3. </w:t>
            </w:r>
            <w:r w:rsidR="009F2C87">
              <w:rPr>
                <w:sz w:val="22"/>
                <w:szCs w:val="22"/>
                <w:lang w:val="en-US" w:eastAsia="en-US"/>
              </w:rPr>
              <w:t>Peoples’ Democratic Party, HDP</w:t>
            </w:r>
          </w:p>
        </w:tc>
      </w:tr>
      <w:tr w:rsidR="00FE799B" w:rsidRPr="001637AA" w14:paraId="497A4A22" w14:textId="77777777" w:rsidTr="00741E6F">
        <w:tc>
          <w:tcPr>
            <w:tcW w:w="3955" w:type="dxa"/>
          </w:tcPr>
          <w:p w14:paraId="0CB9AF7E" w14:textId="77777777" w:rsidR="00FE799B" w:rsidRPr="001637AA" w:rsidRDefault="00FE799B">
            <w:pPr>
              <w:rPr>
                <w:sz w:val="22"/>
                <w:szCs w:val="22"/>
              </w:rPr>
            </w:pPr>
            <w:r w:rsidRPr="001637AA">
              <w:rPr>
                <w:sz w:val="22"/>
                <w:szCs w:val="22"/>
                <w:lang w:val="en-GB"/>
              </w:rPr>
              <w:t>If (#D.24a.=4)</w:t>
            </w:r>
          </w:p>
        </w:tc>
        <w:tc>
          <w:tcPr>
            <w:tcW w:w="4590" w:type="dxa"/>
          </w:tcPr>
          <w:p w14:paraId="4A8E204F" w14:textId="77777777" w:rsidR="00FE799B" w:rsidRPr="001637AA" w:rsidRDefault="00FE799B" w:rsidP="009F2C87">
            <w:pPr>
              <w:spacing w:after="0"/>
              <w:rPr>
                <w:sz w:val="22"/>
                <w:szCs w:val="22"/>
                <w:lang w:val="en-GB"/>
              </w:rPr>
            </w:pPr>
            <w:r w:rsidRPr="001637AA">
              <w:rPr>
                <w:sz w:val="22"/>
                <w:szCs w:val="22"/>
                <w:lang w:val="en-US" w:eastAsia="en-US"/>
              </w:rPr>
              <w:t xml:space="preserve">4. </w:t>
            </w:r>
            <w:r w:rsidR="009F2C87" w:rsidRPr="001637AA">
              <w:rPr>
                <w:sz w:val="22"/>
                <w:szCs w:val="22"/>
                <w:lang w:val="en-US" w:eastAsia="en-US"/>
              </w:rPr>
              <w:t xml:space="preserve">Nationalist Action Party </w:t>
            </w:r>
            <w:r w:rsidR="009F2C87">
              <w:rPr>
                <w:sz w:val="22"/>
                <w:szCs w:val="22"/>
                <w:lang w:val="en-US" w:eastAsia="en-US"/>
              </w:rPr>
              <w:t>–</w:t>
            </w:r>
            <w:r w:rsidR="009F2C87" w:rsidRPr="001637AA">
              <w:rPr>
                <w:sz w:val="22"/>
                <w:szCs w:val="22"/>
                <w:lang w:val="en-US" w:eastAsia="en-US"/>
              </w:rPr>
              <w:t xml:space="preserve"> MHP</w:t>
            </w:r>
          </w:p>
        </w:tc>
      </w:tr>
      <w:tr w:rsidR="003247A9" w:rsidRPr="001637AA" w14:paraId="290878BB" w14:textId="77777777" w:rsidTr="00741E6F">
        <w:tc>
          <w:tcPr>
            <w:tcW w:w="3955" w:type="dxa"/>
          </w:tcPr>
          <w:p w14:paraId="363E9832" w14:textId="4A3BDB86" w:rsidR="003247A9" w:rsidRPr="001637AA" w:rsidRDefault="003247A9">
            <w:pPr>
              <w:rPr>
                <w:sz w:val="22"/>
                <w:szCs w:val="22"/>
                <w:lang w:val="en-GB"/>
              </w:rPr>
            </w:pPr>
            <w:r w:rsidRPr="001637AA">
              <w:rPr>
                <w:sz w:val="22"/>
                <w:szCs w:val="22"/>
                <w:lang w:val="en-GB"/>
              </w:rPr>
              <w:t>If (#D.24a.=</w:t>
            </w:r>
            <w:r>
              <w:rPr>
                <w:sz w:val="22"/>
                <w:szCs w:val="22"/>
                <w:lang w:val="en-GB"/>
              </w:rPr>
              <w:t>90</w:t>
            </w:r>
            <w:r w:rsidRPr="001637AA">
              <w:rPr>
                <w:sz w:val="22"/>
                <w:szCs w:val="22"/>
                <w:lang w:val="en-GB"/>
              </w:rPr>
              <w:t>)</w:t>
            </w:r>
          </w:p>
        </w:tc>
        <w:tc>
          <w:tcPr>
            <w:tcW w:w="4590" w:type="dxa"/>
          </w:tcPr>
          <w:p w14:paraId="1A617D16" w14:textId="6BE91420" w:rsidR="003247A9" w:rsidRPr="001637AA" w:rsidRDefault="003247A9" w:rsidP="009F2C87">
            <w:pPr>
              <w:spacing w:after="0"/>
              <w:rPr>
                <w:sz w:val="22"/>
                <w:szCs w:val="22"/>
                <w:lang w:val="en-US" w:eastAsia="en-US"/>
              </w:rPr>
            </w:pPr>
            <w:r>
              <w:rPr>
                <w:sz w:val="22"/>
                <w:szCs w:val="22"/>
                <w:lang w:val="en-US" w:eastAsia="en-US"/>
              </w:rPr>
              <w:t>95.Other party</w:t>
            </w:r>
          </w:p>
        </w:tc>
      </w:tr>
      <w:tr w:rsidR="003247A9" w:rsidRPr="001637AA" w14:paraId="1D1AA017" w14:textId="77777777" w:rsidTr="00741E6F">
        <w:tc>
          <w:tcPr>
            <w:tcW w:w="3955" w:type="dxa"/>
          </w:tcPr>
          <w:p w14:paraId="737ACAD2" w14:textId="0132EA49" w:rsidR="003247A9" w:rsidRPr="00BD1F0F" w:rsidRDefault="003247A9" w:rsidP="003247A9">
            <w:pPr>
              <w:rPr>
                <w:sz w:val="22"/>
                <w:szCs w:val="22"/>
              </w:rPr>
            </w:pPr>
            <w:r w:rsidRPr="00BD1F0F">
              <w:rPr>
                <w:sz w:val="22"/>
                <w:szCs w:val="22"/>
                <w:lang w:val="en-GB"/>
              </w:rPr>
              <w:t>If (#D.24a.=96)</w:t>
            </w:r>
          </w:p>
        </w:tc>
        <w:tc>
          <w:tcPr>
            <w:tcW w:w="4590" w:type="dxa"/>
          </w:tcPr>
          <w:p w14:paraId="48C3DDA3" w14:textId="39AB4A44" w:rsidR="003247A9" w:rsidRPr="00BD1F0F" w:rsidRDefault="003247A9" w:rsidP="003247A9">
            <w:pPr>
              <w:widowControl w:val="0"/>
              <w:autoSpaceDE w:val="0"/>
              <w:autoSpaceDN w:val="0"/>
              <w:adjustRightInd w:val="0"/>
              <w:rPr>
                <w:sz w:val="22"/>
                <w:szCs w:val="22"/>
                <w:lang w:eastAsia="en-US"/>
              </w:rPr>
            </w:pPr>
            <w:r w:rsidRPr="000E017B">
              <w:rPr>
                <w:sz w:val="22"/>
                <w:lang w:val="en-GB"/>
              </w:rPr>
              <w:t xml:space="preserve">96. </w:t>
            </w:r>
            <w:r>
              <w:rPr>
                <w:sz w:val="22"/>
                <w:lang w:val="en-GB"/>
              </w:rPr>
              <w:t>Invalid ballot</w:t>
            </w:r>
          </w:p>
        </w:tc>
      </w:tr>
      <w:tr w:rsidR="003247A9" w:rsidRPr="001637AA" w14:paraId="4D920744" w14:textId="77777777" w:rsidTr="00741E6F">
        <w:tc>
          <w:tcPr>
            <w:tcW w:w="3955" w:type="dxa"/>
          </w:tcPr>
          <w:p w14:paraId="217C5F16" w14:textId="799CD384" w:rsidR="003247A9" w:rsidRPr="00BD1F0F" w:rsidRDefault="003247A9" w:rsidP="003247A9">
            <w:pPr>
              <w:rPr>
                <w:sz w:val="22"/>
                <w:szCs w:val="22"/>
              </w:rPr>
            </w:pPr>
          </w:p>
        </w:tc>
        <w:tc>
          <w:tcPr>
            <w:tcW w:w="4590" w:type="dxa"/>
          </w:tcPr>
          <w:p w14:paraId="3B588278" w14:textId="4D780C12" w:rsidR="003247A9" w:rsidRPr="00BD1F0F" w:rsidRDefault="003247A9" w:rsidP="003247A9">
            <w:pPr>
              <w:spacing w:after="0"/>
              <w:ind w:left="284" w:hanging="284"/>
              <w:rPr>
                <w:sz w:val="22"/>
                <w:szCs w:val="22"/>
                <w:lang w:val="en-GB"/>
              </w:rPr>
            </w:pPr>
            <w:r w:rsidRPr="000E017B">
              <w:rPr>
                <w:sz w:val="22"/>
                <w:lang w:val="en-GB"/>
              </w:rPr>
              <w:t>97. Refused</w:t>
            </w:r>
          </w:p>
        </w:tc>
      </w:tr>
      <w:tr w:rsidR="003247A9" w:rsidRPr="001637AA" w14:paraId="7B151AAA" w14:textId="77777777" w:rsidTr="00741E6F">
        <w:tc>
          <w:tcPr>
            <w:tcW w:w="3955" w:type="dxa"/>
          </w:tcPr>
          <w:p w14:paraId="762D9517" w14:textId="01D86A76" w:rsidR="003247A9" w:rsidRPr="00BD1F0F" w:rsidRDefault="003247A9" w:rsidP="003247A9">
            <w:pPr>
              <w:spacing w:after="0"/>
              <w:rPr>
                <w:sz w:val="22"/>
                <w:szCs w:val="22"/>
                <w:lang w:val="en-GB"/>
              </w:rPr>
            </w:pPr>
            <w:r w:rsidRPr="00BD1F0F">
              <w:rPr>
                <w:sz w:val="22"/>
                <w:szCs w:val="22"/>
                <w:lang w:val="en-GB"/>
              </w:rPr>
              <w:t>If (#D.24a.=99)</w:t>
            </w:r>
          </w:p>
        </w:tc>
        <w:tc>
          <w:tcPr>
            <w:tcW w:w="4590" w:type="dxa"/>
          </w:tcPr>
          <w:p w14:paraId="4DBD87F2" w14:textId="257BB05D" w:rsidR="003247A9" w:rsidRPr="00BD1F0F" w:rsidRDefault="003247A9" w:rsidP="003247A9">
            <w:pPr>
              <w:spacing w:after="0"/>
              <w:ind w:left="284" w:hanging="284"/>
              <w:rPr>
                <w:sz w:val="22"/>
                <w:szCs w:val="22"/>
                <w:lang w:val="en-GB"/>
              </w:rPr>
            </w:pPr>
            <w:r w:rsidRPr="000E017B">
              <w:rPr>
                <w:sz w:val="22"/>
                <w:lang w:val="en-GB"/>
              </w:rPr>
              <w:t>99. No answer</w:t>
            </w:r>
          </w:p>
        </w:tc>
      </w:tr>
      <w:tr w:rsidR="003247A9" w:rsidRPr="001637AA" w14:paraId="7C7BA910" w14:textId="77777777" w:rsidTr="00741E6F">
        <w:tc>
          <w:tcPr>
            <w:tcW w:w="3955" w:type="dxa"/>
          </w:tcPr>
          <w:p w14:paraId="73ACDE18" w14:textId="3A91AE4C" w:rsidR="003247A9" w:rsidRPr="00BD1F0F" w:rsidRDefault="003247A9" w:rsidP="003247A9">
            <w:pPr>
              <w:spacing w:after="0"/>
              <w:rPr>
                <w:sz w:val="22"/>
                <w:szCs w:val="22"/>
                <w:lang w:val="en-GB"/>
              </w:rPr>
            </w:pPr>
          </w:p>
        </w:tc>
        <w:tc>
          <w:tcPr>
            <w:tcW w:w="4590" w:type="dxa"/>
          </w:tcPr>
          <w:p w14:paraId="49D1461D" w14:textId="77EEF867" w:rsidR="003247A9" w:rsidRPr="00BD1F0F" w:rsidRDefault="003247A9" w:rsidP="003247A9">
            <w:pPr>
              <w:spacing w:after="0"/>
              <w:ind w:left="284" w:hanging="284"/>
              <w:rPr>
                <w:sz w:val="22"/>
                <w:szCs w:val="22"/>
                <w:lang w:val="en-GB"/>
              </w:rPr>
            </w:pPr>
            <w:r>
              <w:rPr>
                <w:sz w:val="22"/>
                <w:lang w:val="en-GB"/>
              </w:rPr>
              <w:t>0. NAP (0, 2, 7 in VOTE_LE)</w:t>
            </w:r>
          </w:p>
        </w:tc>
      </w:tr>
    </w:tbl>
    <w:p w14:paraId="356AA118" w14:textId="77777777" w:rsidR="003247A9" w:rsidRDefault="003247A9" w:rsidP="008C680D">
      <w:pPr>
        <w:spacing w:after="0"/>
        <w:rPr>
          <w:b/>
          <w:i/>
          <w:lang w:val="en-GB"/>
        </w:rPr>
      </w:pPr>
    </w:p>
    <w:p w14:paraId="183747A9" w14:textId="792256D8" w:rsidR="008C680D" w:rsidRPr="000E017B" w:rsidRDefault="008C680D" w:rsidP="008C680D">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C680D" w:rsidRPr="000E017B" w14:paraId="6ABC7246" w14:textId="77777777">
        <w:tc>
          <w:tcPr>
            <w:tcW w:w="8995" w:type="dxa"/>
          </w:tcPr>
          <w:p w14:paraId="1BC4DF6F" w14:textId="77777777" w:rsidR="00FE799B" w:rsidRPr="000E017B" w:rsidRDefault="00FE799B" w:rsidP="00FE799B">
            <w:pPr>
              <w:spacing w:after="0"/>
              <w:rPr>
                <w:b/>
                <w:lang w:val="en-GB"/>
              </w:rPr>
            </w:pPr>
          </w:p>
        </w:tc>
      </w:tr>
    </w:tbl>
    <w:p w14:paraId="5A78D62C" w14:textId="77777777" w:rsidR="008C680D" w:rsidRPr="000E017B" w:rsidRDefault="008C680D" w:rsidP="008C680D">
      <w:pPr>
        <w:pStyle w:val="Footer"/>
        <w:tabs>
          <w:tab w:val="clear" w:pos="4536"/>
          <w:tab w:val="clear" w:pos="9072"/>
        </w:tabs>
        <w:rPr>
          <w:rFonts w:ascii="Arial" w:hAnsi="Arial"/>
          <w:sz w:val="22"/>
          <w:u w:val="single"/>
          <w:lang w:val="en-GB"/>
        </w:rPr>
      </w:pPr>
    </w:p>
    <w:p w14:paraId="68BD41A7" w14:textId="77777777" w:rsidR="008C680D" w:rsidRPr="000E017B" w:rsidRDefault="008C680D" w:rsidP="008C680D">
      <w:pPr>
        <w:jc w:val="center"/>
        <w:rPr>
          <w:rFonts w:ascii="Arial" w:hAnsi="Arial"/>
          <w:sz w:val="22"/>
          <w:lang w:val="en-GB"/>
        </w:rPr>
      </w:pPr>
      <w:r w:rsidRPr="000E017B">
        <w:rPr>
          <w:rFonts w:ascii="Arial" w:hAnsi="Arial"/>
          <w:b/>
          <w:sz w:val="22"/>
          <w:lang w:val="en-GB"/>
        </w:rPr>
        <w:br w:type="page"/>
      </w:r>
      <w:r w:rsidRPr="000E017B">
        <w:rPr>
          <w:rFonts w:ascii="Arial" w:hAnsi="Arial"/>
          <w:b/>
          <w:sz w:val="22"/>
          <w:lang w:val="en-GB"/>
        </w:rPr>
        <w:lastRenderedPageBreak/>
        <w:t>PARTY_LR</w:t>
      </w:r>
      <w:r w:rsidRPr="000E017B">
        <w:rPr>
          <w:rFonts w:ascii="Arial" w:hAnsi="Arial"/>
          <w:sz w:val="22"/>
          <w:lang w:val="en-GB"/>
        </w:rPr>
        <w:t xml:space="preserve"> </w:t>
      </w:r>
      <w:r w:rsidRPr="000E017B">
        <w:rPr>
          <w:rFonts w:ascii="Arial" w:hAnsi="Arial"/>
          <w:b/>
          <w:sz w:val="22"/>
          <w:lang w:val="en-GB"/>
        </w:rPr>
        <w:t xml:space="preserve">- </w:t>
      </w:r>
      <w:r w:rsidR="00001659" w:rsidRPr="00001659">
        <w:rPr>
          <w:rFonts w:ascii="Arial" w:hAnsi="Arial"/>
          <w:sz w:val="22"/>
          <w:lang w:val="en-US"/>
        </w:rPr>
        <w:t>Party voted for in last general election: left-right</w:t>
      </w:r>
      <w:r w:rsidR="0065329E">
        <w:rPr>
          <w:rFonts w:ascii="Arial" w:hAnsi="Arial"/>
          <w:sz w:val="22"/>
          <w:lang w:val="en-US"/>
        </w:rPr>
        <w:t xml:space="preserve">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8C680D" w:rsidRPr="000E017B" w14:paraId="166E78C9" w14:textId="77777777">
        <w:tc>
          <w:tcPr>
            <w:tcW w:w="1384" w:type="dxa"/>
            <w:tcBorders>
              <w:bottom w:val="single" w:sz="2" w:space="0" w:color="auto"/>
            </w:tcBorders>
            <w:tcMar>
              <w:top w:w="57" w:type="dxa"/>
              <w:bottom w:w="57" w:type="dxa"/>
            </w:tcMar>
            <w:vAlign w:val="center"/>
          </w:tcPr>
          <w:p w14:paraId="3F8CA48C" w14:textId="77777777" w:rsidR="008C680D" w:rsidRPr="000E017B" w:rsidRDefault="008C680D" w:rsidP="002B43D8">
            <w:pPr>
              <w:jc w:val="center"/>
              <w:rPr>
                <w:i/>
                <w:lang w:val="en-GB"/>
              </w:rPr>
            </w:pPr>
          </w:p>
        </w:tc>
        <w:tc>
          <w:tcPr>
            <w:tcW w:w="3780" w:type="dxa"/>
            <w:tcBorders>
              <w:bottom w:val="single" w:sz="2" w:space="0" w:color="auto"/>
            </w:tcBorders>
            <w:tcMar>
              <w:top w:w="57" w:type="dxa"/>
              <w:bottom w:w="57" w:type="dxa"/>
            </w:tcMar>
            <w:vAlign w:val="center"/>
          </w:tcPr>
          <w:p w14:paraId="11915286" w14:textId="77777777" w:rsidR="008C680D" w:rsidRPr="000E017B" w:rsidRDefault="008C680D" w:rsidP="002B43D8">
            <w:pPr>
              <w:jc w:val="center"/>
              <w:rPr>
                <w:b/>
                <w:sz w:val="22"/>
                <w:szCs w:val="22"/>
                <w:lang w:val="en-GB"/>
              </w:rPr>
            </w:pPr>
            <w:r w:rsidRPr="000E017B">
              <w:rPr>
                <w:b/>
                <w:sz w:val="22"/>
                <w:szCs w:val="22"/>
                <w:lang w:val="en-GB"/>
              </w:rPr>
              <w:t>National Language</w:t>
            </w:r>
          </w:p>
        </w:tc>
        <w:tc>
          <w:tcPr>
            <w:tcW w:w="3780" w:type="dxa"/>
            <w:tcBorders>
              <w:bottom w:val="single" w:sz="2" w:space="0" w:color="auto"/>
            </w:tcBorders>
            <w:tcMar>
              <w:top w:w="57" w:type="dxa"/>
              <w:bottom w:w="57" w:type="dxa"/>
            </w:tcMar>
            <w:vAlign w:val="center"/>
          </w:tcPr>
          <w:p w14:paraId="0F1792FC" w14:textId="77777777" w:rsidR="008C680D" w:rsidRPr="000E017B" w:rsidRDefault="008C680D" w:rsidP="002B43D8">
            <w:pPr>
              <w:jc w:val="center"/>
              <w:rPr>
                <w:b/>
                <w:sz w:val="22"/>
                <w:szCs w:val="22"/>
                <w:lang w:val="en-GB"/>
              </w:rPr>
            </w:pPr>
            <w:r w:rsidRPr="000E017B">
              <w:rPr>
                <w:b/>
                <w:sz w:val="22"/>
                <w:szCs w:val="22"/>
                <w:lang w:val="en-GB"/>
              </w:rPr>
              <w:t>English Translation</w:t>
            </w:r>
          </w:p>
        </w:tc>
      </w:tr>
      <w:tr w:rsidR="008C680D" w:rsidRPr="000E017B" w14:paraId="41188402" w14:textId="77777777">
        <w:tc>
          <w:tcPr>
            <w:tcW w:w="1384" w:type="dxa"/>
            <w:tcBorders>
              <w:top w:val="single" w:sz="2" w:space="0" w:color="auto"/>
              <w:left w:val="single" w:sz="4" w:space="0" w:color="auto"/>
              <w:bottom w:val="single" w:sz="4" w:space="0" w:color="auto"/>
              <w:right w:val="single" w:sz="4" w:space="0" w:color="auto"/>
            </w:tcBorders>
          </w:tcPr>
          <w:p w14:paraId="271C6314" w14:textId="77777777" w:rsidR="008C680D" w:rsidRPr="000E017B" w:rsidRDefault="008C680D" w:rsidP="002B43D8">
            <w:pPr>
              <w:spacing w:after="0"/>
              <w:rPr>
                <w:sz w:val="22"/>
                <w:szCs w:val="22"/>
                <w:lang w:val="en-GB"/>
              </w:rPr>
            </w:pPr>
            <w:r w:rsidRPr="000E017B">
              <w:rPr>
                <w:i/>
                <w:sz w:val="22"/>
                <w:szCs w:val="22"/>
                <w:lang w:val="en-GB"/>
              </w:rPr>
              <w:t>Question no. and text</w:t>
            </w:r>
          </w:p>
        </w:tc>
        <w:tc>
          <w:tcPr>
            <w:tcW w:w="3780" w:type="dxa"/>
            <w:tcBorders>
              <w:top w:val="single" w:sz="2" w:space="0" w:color="auto"/>
              <w:left w:val="single" w:sz="4" w:space="0" w:color="auto"/>
              <w:bottom w:val="single" w:sz="4" w:space="0" w:color="auto"/>
              <w:right w:val="single" w:sz="4" w:space="0" w:color="auto"/>
            </w:tcBorders>
          </w:tcPr>
          <w:p w14:paraId="0711C89E" w14:textId="77777777" w:rsidR="008C680D" w:rsidRPr="000E017B" w:rsidRDefault="008C680D" w:rsidP="002B43D8">
            <w:pPr>
              <w:spacing w:after="0"/>
              <w:jc w:val="left"/>
              <w:rPr>
                <w:sz w:val="22"/>
                <w:lang w:val="en-GB"/>
              </w:rPr>
            </w:pPr>
          </w:p>
        </w:tc>
        <w:tc>
          <w:tcPr>
            <w:tcW w:w="3780" w:type="dxa"/>
            <w:tcBorders>
              <w:top w:val="single" w:sz="2" w:space="0" w:color="auto"/>
              <w:left w:val="single" w:sz="4" w:space="0" w:color="auto"/>
              <w:bottom w:val="single" w:sz="4" w:space="0" w:color="auto"/>
              <w:right w:val="single" w:sz="4" w:space="0" w:color="auto"/>
            </w:tcBorders>
          </w:tcPr>
          <w:p w14:paraId="5049FA6A" w14:textId="77777777" w:rsidR="008C680D" w:rsidRPr="000E017B" w:rsidRDefault="008C680D" w:rsidP="002B43D8">
            <w:pPr>
              <w:spacing w:after="0"/>
              <w:rPr>
                <w:sz w:val="22"/>
                <w:szCs w:val="22"/>
                <w:lang w:val="en-GB"/>
              </w:rPr>
            </w:pPr>
          </w:p>
        </w:tc>
      </w:tr>
      <w:tr w:rsidR="008C680D" w:rsidRPr="000E017B" w14:paraId="63923B6F" w14:textId="77777777">
        <w:trPr>
          <w:cantSplit/>
        </w:trPr>
        <w:tc>
          <w:tcPr>
            <w:tcW w:w="1384" w:type="dxa"/>
            <w:vMerge w:val="restart"/>
            <w:tcBorders>
              <w:top w:val="single" w:sz="4" w:space="0" w:color="auto"/>
            </w:tcBorders>
          </w:tcPr>
          <w:p w14:paraId="648D0FD9" w14:textId="77777777" w:rsidR="008C680D" w:rsidRPr="000E017B" w:rsidRDefault="008C680D" w:rsidP="002B43D8">
            <w:pPr>
              <w:spacing w:after="0"/>
              <w:rPr>
                <w:sz w:val="22"/>
                <w:szCs w:val="22"/>
                <w:lang w:val="en-GB"/>
              </w:rPr>
            </w:pPr>
            <w:r w:rsidRPr="000E017B">
              <w:rPr>
                <w:i/>
                <w:sz w:val="22"/>
                <w:szCs w:val="22"/>
                <w:lang w:val="en-GB"/>
              </w:rPr>
              <w:t>Codes/ Categories</w:t>
            </w:r>
          </w:p>
        </w:tc>
        <w:tc>
          <w:tcPr>
            <w:tcW w:w="3780" w:type="dxa"/>
            <w:tcBorders>
              <w:top w:val="single" w:sz="4" w:space="0" w:color="auto"/>
            </w:tcBorders>
          </w:tcPr>
          <w:p w14:paraId="12A5F0D8" w14:textId="77777777" w:rsidR="008C680D" w:rsidRPr="000E017B" w:rsidRDefault="008C680D" w:rsidP="002B43D8">
            <w:pPr>
              <w:spacing w:after="0"/>
              <w:jc w:val="left"/>
              <w:rPr>
                <w:sz w:val="22"/>
                <w:lang w:val="en-GB"/>
              </w:rPr>
            </w:pPr>
          </w:p>
        </w:tc>
        <w:tc>
          <w:tcPr>
            <w:tcW w:w="3780" w:type="dxa"/>
            <w:tcBorders>
              <w:top w:val="single" w:sz="4" w:space="0" w:color="auto"/>
            </w:tcBorders>
          </w:tcPr>
          <w:p w14:paraId="03154F5C" w14:textId="77777777" w:rsidR="008C680D" w:rsidRPr="000E017B" w:rsidRDefault="008C680D" w:rsidP="002B43D8">
            <w:pPr>
              <w:spacing w:after="0"/>
              <w:rPr>
                <w:sz w:val="22"/>
                <w:szCs w:val="22"/>
                <w:lang w:val="en-GB"/>
              </w:rPr>
            </w:pPr>
          </w:p>
        </w:tc>
      </w:tr>
      <w:tr w:rsidR="008C680D" w:rsidRPr="000E017B" w14:paraId="76EB3E79" w14:textId="77777777">
        <w:trPr>
          <w:cantSplit/>
        </w:trPr>
        <w:tc>
          <w:tcPr>
            <w:tcW w:w="1384" w:type="dxa"/>
            <w:vMerge/>
          </w:tcPr>
          <w:p w14:paraId="7BFF084F" w14:textId="77777777" w:rsidR="008C680D" w:rsidRPr="000E017B" w:rsidRDefault="008C680D" w:rsidP="002B43D8">
            <w:pPr>
              <w:spacing w:after="0"/>
              <w:rPr>
                <w:sz w:val="22"/>
                <w:szCs w:val="22"/>
                <w:lang w:val="en-GB"/>
              </w:rPr>
            </w:pPr>
          </w:p>
        </w:tc>
        <w:tc>
          <w:tcPr>
            <w:tcW w:w="3780" w:type="dxa"/>
          </w:tcPr>
          <w:p w14:paraId="01EEC0A1" w14:textId="77777777" w:rsidR="008C680D" w:rsidRPr="000E017B" w:rsidRDefault="008C680D" w:rsidP="002B43D8">
            <w:pPr>
              <w:spacing w:after="0"/>
              <w:jc w:val="left"/>
              <w:rPr>
                <w:sz w:val="22"/>
                <w:lang w:val="en-GB"/>
              </w:rPr>
            </w:pPr>
          </w:p>
        </w:tc>
        <w:tc>
          <w:tcPr>
            <w:tcW w:w="3780" w:type="dxa"/>
          </w:tcPr>
          <w:p w14:paraId="3F6092C4" w14:textId="77777777" w:rsidR="008C680D" w:rsidRPr="000E017B" w:rsidRDefault="008C680D" w:rsidP="002B43D8">
            <w:pPr>
              <w:spacing w:after="0"/>
              <w:rPr>
                <w:sz w:val="22"/>
                <w:szCs w:val="22"/>
                <w:lang w:val="en-GB"/>
              </w:rPr>
            </w:pPr>
          </w:p>
        </w:tc>
      </w:tr>
      <w:tr w:rsidR="008C680D" w:rsidRPr="000E017B" w14:paraId="2D70546C" w14:textId="77777777">
        <w:trPr>
          <w:cantSplit/>
        </w:trPr>
        <w:tc>
          <w:tcPr>
            <w:tcW w:w="1384" w:type="dxa"/>
            <w:vMerge/>
          </w:tcPr>
          <w:p w14:paraId="39C88D8F" w14:textId="77777777" w:rsidR="008C680D" w:rsidRPr="000E017B" w:rsidRDefault="008C680D" w:rsidP="002B43D8">
            <w:pPr>
              <w:spacing w:after="0"/>
              <w:rPr>
                <w:sz w:val="22"/>
                <w:szCs w:val="22"/>
                <w:lang w:val="en-GB"/>
              </w:rPr>
            </w:pPr>
          </w:p>
        </w:tc>
        <w:tc>
          <w:tcPr>
            <w:tcW w:w="3780" w:type="dxa"/>
          </w:tcPr>
          <w:p w14:paraId="5DEB8C7A" w14:textId="77777777" w:rsidR="008C680D" w:rsidRPr="000E017B" w:rsidRDefault="008C680D" w:rsidP="002B43D8">
            <w:pPr>
              <w:spacing w:after="0"/>
              <w:jc w:val="left"/>
              <w:rPr>
                <w:sz w:val="22"/>
                <w:lang w:val="en-GB"/>
              </w:rPr>
            </w:pPr>
          </w:p>
        </w:tc>
        <w:tc>
          <w:tcPr>
            <w:tcW w:w="3780" w:type="dxa"/>
          </w:tcPr>
          <w:p w14:paraId="307902E2" w14:textId="77777777" w:rsidR="008C680D" w:rsidRPr="000E017B" w:rsidRDefault="008C680D" w:rsidP="002B43D8">
            <w:pPr>
              <w:spacing w:after="0"/>
              <w:rPr>
                <w:sz w:val="22"/>
                <w:szCs w:val="22"/>
                <w:lang w:val="en-GB"/>
              </w:rPr>
            </w:pPr>
          </w:p>
        </w:tc>
      </w:tr>
      <w:tr w:rsidR="008C680D" w:rsidRPr="000E017B" w14:paraId="34934D6B" w14:textId="77777777">
        <w:tc>
          <w:tcPr>
            <w:tcW w:w="1384" w:type="dxa"/>
          </w:tcPr>
          <w:p w14:paraId="49636F2D" w14:textId="77777777" w:rsidR="008C680D" w:rsidRPr="000E017B" w:rsidRDefault="008C680D" w:rsidP="002B43D8">
            <w:pPr>
              <w:spacing w:after="0"/>
              <w:jc w:val="left"/>
              <w:rPr>
                <w:i/>
                <w:sz w:val="22"/>
                <w:szCs w:val="22"/>
                <w:lang w:val="en-GB"/>
              </w:rPr>
            </w:pPr>
            <w:r w:rsidRPr="000E017B">
              <w:rPr>
                <w:i/>
                <w:sz w:val="22"/>
                <w:szCs w:val="22"/>
                <w:lang w:val="en-GB"/>
              </w:rPr>
              <w:t>Interviewer Instructions</w:t>
            </w:r>
          </w:p>
        </w:tc>
        <w:tc>
          <w:tcPr>
            <w:tcW w:w="7560" w:type="dxa"/>
            <w:gridSpan w:val="2"/>
          </w:tcPr>
          <w:p w14:paraId="06ACF72E" w14:textId="77777777" w:rsidR="008C680D" w:rsidRPr="000E017B" w:rsidRDefault="008C680D" w:rsidP="002B43D8">
            <w:pPr>
              <w:spacing w:after="0"/>
              <w:rPr>
                <w:sz w:val="22"/>
                <w:szCs w:val="22"/>
                <w:lang w:val="en-GB"/>
              </w:rPr>
            </w:pPr>
          </w:p>
        </w:tc>
      </w:tr>
      <w:tr w:rsidR="008C680D" w:rsidRPr="000E017B" w14:paraId="48A73BED" w14:textId="77777777">
        <w:tc>
          <w:tcPr>
            <w:tcW w:w="1384" w:type="dxa"/>
          </w:tcPr>
          <w:p w14:paraId="120DD412" w14:textId="77777777" w:rsidR="008C680D" w:rsidRPr="000E017B" w:rsidRDefault="008C680D" w:rsidP="002B43D8">
            <w:pPr>
              <w:spacing w:after="0"/>
              <w:rPr>
                <w:sz w:val="22"/>
                <w:szCs w:val="22"/>
                <w:lang w:val="en-GB"/>
              </w:rPr>
            </w:pPr>
            <w:r w:rsidRPr="000E017B">
              <w:rPr>
                <w:i/>
                <w:sz w:val="22"/>
                <w:szCs w:val="22"/>
                <w:lang w:val="en-GB"/>
              </w:rPr>
              <w:t>Translation Note</w:t>
            </w:r>
          </w:p>
        </w:tc>
        <w:tc>
          <w:tcPr>
            <w:tcW w:w="7560" w:type="dxa"/>
            <w:gridSpan w:val="2"/>
          </w:tcPr>
          <w:p w14:paraId="378D73FB" w14:textId="77777777" w:rsidR="008C680D" w:rsidRPr="000E017B" w:rsidRDefault="008C680D" w:rsidP="002B43D8">
            <w:pPr>
              <w:spacing w:after="0"/>
              <w:rPr>
                <w:sz w:val="22"/>
                <w:szCs w:val="22"/>
                <w:lang w:val="en-GB"/>
              </w:rPr>
            </w:pPr>
          </w:p>
        </w:tc>
      </w:tr>
      <w:tr w:rsidR="008C680D" w:rsidRPr="000E017B" w14:paraId="747F5C09" w14:textId="77777777">
        <w:tc>
          <w:tcPr>
            <w:tcW w:w="1384" w:type="dxa"/>
          </w:tcPr>
          <w:p w14:paraId="52B2C179" w14:textId="77777777" w:rsidR="008C680D" w:rsidRPr="000E017B" w:rsidRDefault="008C680D" w:rsidP="002B43D8">
            <w:pPr>
              <w:spacing w:after="0"/>
              <w:rPr>
                <w:sz w:val="22"/>
                <w:szCs w:val="22"/>
                <w:lang w:val="en-GB"/>
              </w:rPr>
            </w:pPr>
            <w:r w:rsidRPr="000E017B">
              <w:rPr>
                <w:i/>
                <w:sz w:val="22"/>
                <w:szCs w:val="22"/>
                <w:lang w:val="en-GB"/>
              </w:rPr>
              <w:t>Note</w:t>
            </w:r>
          </w:p>
        </w:tc>
        <w:tc>
          <w:tcPr>
            <w:tcW w:w="7560" w:type="dxa"/>
            <w:gridSpan w:val="2"/>
          </w:tcPr>
          <w:p w14:paraId="2EB518A6" w14:textId="77777777" w:rsidR="008C680D" w:rsidRPr="000E017B" w:rsidRDefault="00FE799B" w:rsidP="002B43D8">
            <w:pPr>
              <w:spacing w:after="0"/>
              <w:rPr>
                <w:sz w:val="22"/>
                <w:lang w:val="en-GB"/>
              </w:rPr>
            </w:pPr>
            <w:r>
              <w:rPr>
                <w:rFonts w:ascii="∞˝øï'3E‡" w:hAnsi="∞˝øï'3E‡" w:cs="∞˝øï'3E‡"/>
                <w:sz w:val="16"/>
                <w:szCs w:val="16"/>
                <w:lang w:val="en-US" w:eastAsia="en-US"/>
              </w:rPr>
              <w:t>Left/ right scale was based on the variable TR_PRTY</w:t>
            </w:r>
          </w:p>
        </w:tc>
      </w:tr>
    </w:tbl>
    <w:p w14:paraId="54FACD43" w14:textId="77777777" w:rsidR="008C680D" w:rsidRPr="000E017B" w:rsidRDefault="008C680D" w:rsidP="008C680D">
      <w:pPr>
        <w:rPr>
          <w:lang w:val="en-GB"/>
        </w:rPr>
      </w:pPr>
    </w:p>
    <w:p w14:paraId="34A17741" w14:textId="77777777" w:rsidR="008C680D" w:rsidRPr="000E017B" w:rsidRDefault="008C680D" w:rsidP="008C680D">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C680D" w:rsidRPr="000E017B" w14:paraId="1D5B9DF2" w14:textId="77777777">
        <w:tc>
          <w:tcPr>
            <w:tcW w:w="8995" w:type="dxa"/>
          </w:tcPr>
          <w:p w14:paraId="3168D261" w14:textId="77777777" w:rsidR="008C680D" w:rsidRPr="000E017B" w:rsidRDefault="008C680D" w:rsidP="002B43D8">
            <w:pPr>
              <w:spacing w:after="0"/>
              <w:rPr>
                <w:lang w:val="en-GB"/>
              </w:rPr>
            </w:pPr>
          </w:p>
        </w:tc>
      </w:tr>
    </w:tbl>
    <w:p w14:paraId="5EC7040F" w14:textId="77777777" w:rsidR="008C680D" w:rsidRPr="000E017B" w:rsidRDefault="008C680D" w:rsidP="008C680D">
      <w:pPr>
        <w:spacing w:after="0"/>
        <w:rPr>
          <w:b/>
          <w:lang w:val="en-GB"/>
        </w:rPr>
      </w:pPr>
    </w:p>
    <w:p w14:paraId="13F3A7AA" w14:textId="77777777" w:rsidR="008C680D" w:rsidRPr="000E017B" w:rsidRDefault="008C680D" w:rsidP="008C680D">
      <w:pPr>
        <w:spacing w:after="0"/>
        <w:rPr>
          <w:b/>
          <w:lang w:val="en-GB"/>
        </w:rPr>
      </w:pPr>
      <w:r w:rsidRPr="000E017B">
        <w:rPr>
          <w:b/>
          <w:lang w:val="en-GB"/>
        </w:rPr>
        <w:t>Construction/Recoding: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8C680D" w:rsidRPr="000E017B" w14:paraId="753D156B" w14:textId="77777777" w:rsidTr="009F2C87">
        <w:tc>
          <w:tcPr>
            <w:tcW w:w="5215" w:type="dxa"/>
            <w:tcMar>
              <w:top w:w="57" w:type="dxa"/>
              <w:bottom w:w="57" w:type="dxa"/>
            </w:tcMar>
            <w:vAlign w:val="center"/>
          </w:tcPr>
          <w:p w14:paraId="0573F409" w14:textId="77777777" w:rsidR="008C680D" w:rsidRPr="000E017B" w:rsidRDefault="008C680D" w:rsidP="002B43D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4C65B77D" w14:textId="77777777" w:rsidR="008C680D" w:rsidRPr="000E017B" w:rsidRDefault="008C680D"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PARTY_LR</w:t>
            </w:r>
          </w:p>
        </w:tc>
      </w:tr>
      <w:tr w:rsidR="00FE799B" w:rsidRPr="000E017B" w14:paraId="1D650AB7" w14:textId="77777777" w:rsidTr="009F2C87">
        <w:tc>
          <w:tcPr>
            <w:tcW w:w="5215" w:type="dxa"/>
          </w:tcPr>
          <w:p w14:paraId="436B9000" w14:textId="77777777" w:rsidR="00FE799B" w:rsidRPr="002501B6" w:rsidRDefault="002501B6">
            <w:r w:rsidRPr="002501B6">
              <w:rPr>
                <w:sz w:val="22"/>
                <w:szCs w:val="22"/>
                <w:lang w:val="en-GB"/>
              </w:rPr>
              <w:t>If (#D.24a</w:t>
            </w:r>
            <w:r w:rsidR="00CA4D5E">
              <w:rPr>
                <w:sz w:val="22"/>
                <w:szCs w:val="22"/>
                <w:lang w:val="en-GB"/>
              </w:rPr>
              <w:t>.</w:t>
            </w:r>
            <w:r w:rsidRPr="002501B6">
              <w:rPr>
                <w:sz w:val="22"/>
                <w:szCs w:val="22"/>
                <w:lang w:val="en-GB"/>
              </w:rPr>
              <w:t>=3</w:t>
            </w:r>
            <w:r w:rsidR="00FE799B" w:rsidRPr="002501B6">
              <w:rPr>
                <w:sz w:val="22"/>
                <w:szCs w:val="22"/>
                <w:lang w:val="en-GB"/>
              </w:rPr>
              <w:t>)</w:t>
            </w:r>
          </w:p>
        </w:tc>
        <w:tc>
          <w:tcPr>
            <w:tcW w:w="3780" w:type="dxa"/>
          </w:tcPr>
          <w:p w14:paraId="108019A8" w14:textId="77777777" w:rsidR="00FE799B" w:rsidRPr="002501B6" w:rsidRDefault="00FE799B" w:rsidP="002B43D8">
            <w:pPr>
              <w:spacing w:after="0"/>
              <w:rPr>
                <w:sz w:val="22"/>
                <w:lang w:val="en-GB"/>
              </w:rPr>
            </w:pPr>
            <w:r w:rsidRPr="002501B6">
              <w:rPr>
                <w:sz w:val="22"/>
                <w:lang w:val="en-GB"/>
              </w:rPr>
              <w:t>1. Far left (communist, etc.)</w:t>
            </w:r>
          </w:p>
        </w:tc>
      </w:tr>
      <w:tr w:rsidR="00FE799B" w:rsidRPr="000E017B" w14:paraId="60764085" w14:textId="77777777" w:rsidTr="009F2C87">
        <w:tc>
          <w:tcPr>
            <w:tcW w:w="5215" w:type="dxa"/>
          </w:tcPr>
          <w:p w14:paraId="4858C94D" w14:textId="77777777" w:rsidR="00FE799B" w:rsidRPr="002501B6" w:rsidRDefault="002501B6" w:rsidP="009F2C87">
            <w:r w:rsidRPr="002501B6">
              <w:rPr>
                <w:sz w:val="22"/>
                <w:szCs w:val="22"/>
                <w:lang w:val="en-GB"/>
              </w:rPr>
              <w:t>If (#D.24a</w:t>
            </w:r>
            <w:r w:rsidR="00CA4D5E">
              <w:rPr>
                <w:sz w:val="22"/>
                <w:szCs w:val="22"/>
                <w:lang w:val="en-GB"/>
              </w:rPr>
              <w:t>.</w:t>
            </w:r>
            <w:r w:rsidRPr="002501B6">
              <w:rPr>
                <w:sz w:val="22"/>
                <w:szCs w:val="22"/>
                <w:lang w:val="en-GB"/>
              </w:rPr>
              <w:t>=</w:t>
            </w:r>
            <w:r w:rsidR="009F2C87">
              <w:rPr>
                <w:sz w:val="22"/>
                <w:szCs w:val="22"/>
                <w:lang w:val="en-GB"/>
              </w:rPr>
              <w:t>2</w:t>
            </w:r>
            <w:r w:rsidR="00FE799B" w:rsidRPr="002501B6">
              <w:rPr>
                <w:sz w:val="22"/>
                <w:szCs w:val="22"/>
                <w:lang w:val="en-GB"/>
              </w:rPr>
              <w:t>)</w:t>
            </w:r>
          </w:p>
        </w:tc>
        <w:tc>
          <w:tcPr>
            <w:tcW w:w="3780" w:type="dxa"/>
          </w:tcPr>
          <w:p w14:paraId="112F5901" w14:textId="77777777" w:rsidR="00FE799B" w:rsidRPr="002501B6" w:rsidRDefault="00FE799B" w:rsidP="002B43D8">
            <w:pPr>
              <w:spacing w:after="0"/>
              <w:rPr>
                <w:sz w:val="22"/>
                <w:lang w:val="en-GB"/>
              </w:rPr>
            </w:pPr>
            <w:r w:rsidRPr="002501B6">
              <w:rPr>
                <w:sz w:val="22"/>
                <w:lang w:val="en-GB"/>
              </w:rPr>
              <w:t>2. Left / centre left</w:t>
            </w:r>
          </w:p>
        </w:tc>
      </w:tr>
      <w:tr w:rsidR="00FE799B" w:rsidRPr="000E017B" w14:paraId="46A30DA7" w14:textId="77777777" w:rsidTr="009F2C87">
        <w:tc>
          <w:tcPr>
            <w:tcW w:w="5215" w:type="dxa"/>
          </w:tcPr>
          <w:p w14:paraId="33962142" w14:textId="77777777" w:rsidR="00FE799B" w:rsidRPr="002501B6" w:rsidRDefault="00FE799B" w:rsidP="009F2C87">
            <w:r w:rsidRPr="002501B6">
              <w:rPr>
                <w:sz w:val="22"/>
                <w:szCs w:val="22"/>
                <w:lang w:val="en-GB"/>
              </w:rPr>
              <w:t>If (#D.24a</w:t>
            </w:r>
            <w:r w:rsidR="00CA4D5E">
              <w:rPr>
                <w:sz w:val="22"/>
                <w:szCs w:val="22"/>
                <w:lang w:val="en-GB"/>
              </w:rPr>
              <w:t>.</w:t>
            </w:r>
            <w:r w:rsidRPr="002501B6">
              <w:rPr>
                <w:sz w:val="22"/>
                <w:szCs w:val="22"/>
                <w:lang w:val="en-GB"/>
              </w:rPr>
              <w:t>=1)</w:t>
            </w:r>
          </w:p>
        </w:tc>
        <w:tc>
          <w:tcPr>
            <w:tcW w:w="3780" w:type="dxa"/>
          </w:tcPr>
          <w:p w14:paraId="2186ACE2" w14:textId="77777777" w:rsidR="00FE799B" w:rsidRPr="002501B6" w:rsidRDefault="00FE799B" w:rsidP="002B43D8">
            <w:pPr>
              <w:spacing w:after="0"/>
              <w:rPr>
                <w:sz w:val="22"/>
                <w:lang w:val="en-GB"/>
              </w:rPr>
            </w:pPr>
            <w:r w:rsidRPr="002501B6">
              <w:rPr>
                <w:sz w:val="22"/>
                <w:lang w:val="en-GB"/>
              </w:rPr>
              <w:t>4. Right / conservative</w:t>
            </w:r>
          </w:p>
        </w:tc>
      </w:tr>
      <w:tr w:rsidR="00FE799B" w:rsidRPr="000E017B" w14:paraId="3E406FD8" w14:textId="77777777" w:rsidTr="009F2C87">
        <w:tc>
          <w:tcPr>
            <w:tcW w:w="5215" w:type="dxa"/>
          </w:tcPr>
          <w:p w14:paraId="784F984E" w14:textId="77777777" w:rsidR="00FE799B" w:rsidRPr="002501B6" w:rsidRDefault="00FE799B" w:rsidP="009F2C87">
            <w:r w:rsidRPr="002501B6">
              <w:rPr>
                <w:sz w:val="22"/>
                <w:szCs w:val="22"/>
                <w:lang w:val="en-GB"/>
              </w:rPr>
              <w:t>If (#D.24a</w:t>
            </w:r>
            <w:r w:rsidR="00CA4D5E">
              <w:rPr>
                <w:sz w:val="22"/>
                <w:szCs w:val="22"/>
                <w:lang w:val="en-GB"/>
              </w:rPr>
              <w:t>.</w:t>
            </w:r>
            <w:r w:rsidRPr="002501B6">
              <w:rPr>
                <w:sz w:val="22"/>
                <w:szCs w:val="22"/>
                <w:lang w:val="en-GB"/>
              </w:rPr>
              <w:t>=</w:t>
            </w:r>
            <w:r w:rsidR="009F2C87">
              <w:rPr>
                <w:sz w:val="22"/>
                <w:szCs w:val="22"/>
                <w:lang w:val="en-GB"/>
              </w:rPr>
              <w:t>4</w:t>
            </w:r>
            <w:r w:rsidRPr="002501B6">
              <w:rPr>
                <w:sz w:val="22"/>
                <w:szCs w:val="22"/>
                <w:lang w:val="en-GB"/>
              </w:rPr>
              <w:t>)</w:t>
            </w:r>
          </w:p>
        </w:tc>
        <w:tc>
          <w:tcPr>
            <w:tcW w:w="3780" w:type="dxa"/>
          </w:tcPr>
          <w:p w14:paraId="2092E3F8" w14:textId="77777777" w:rsidR="00FE799B" w:rsidRPr="002501B6" w:rsidRDefault="00FE799B" w:rsidP="002B43D8">
            <w:pPr>
              <w:spacing w:after="0"/>
              <w:rPr>
                <w:sz w:val="22"/>
                <w:lang w:val="en-GB"/>
              </w:rPr>
            </w:pPr>
            <w:r w:rsidRPr="002501B6">
              <w:rPr>
                <w:sz w:val="22"/>
                <w:lang w:val="en-GB"/>
              </w:rPr>
              <w:t>5. Far right (fascist, etc.)</w:t>
            </w:r>
          </w:p>
        </w:tc>
      </w:tr>
      <w:tr w:rsidR="00FE799B" w:rsidRPr="000E017B" w14:paraId="4E2D22BA" w14:textId="77777777" w:rsidTr="009F2C87">
        <w:tc>
          <w:tcPr>
            <w:tcW w:w="5215" w:type="dxa"/>
          </w:tcPr>
          <w:p w14:paraId="4CD25235" w14:textId="77777777" w:rsidR="00FE799B" w:rsidRPr="002501B6" w:rsidRDefault="00FE799B">
            <w:bookmarkStart w:id="5" w:name="_GoBack"/>
            <w:bookmarkEnd w:id="5"/>
          </w:p>
        </w:tc>
        <w:tc>
          <w:tcPr>
            <w:tcW w:w="3780" w:type="dxa"/>
          </w:tcPr>
          <w:p w14:paraId="3BA89A1D" w14:textId="77777777" w:rsidR="00FE799B" w:rsidRPr="002501B6" w:rsidRDefault="00FE799B" w:rsidP="002B43D8">
            <w:pPr>
              <w:spacing w:after="0"/>
              <w:rPr>
                <w:sz w:val="22"/>
                <w:lang w:val="en-GB"/>
              </w:rPr>
            </w:pPr>
            <w:r w:rsidRPr="002501B6">
              <w:rPr>
                <w:sz w:val="22"/>
                <w:lang w:val="en-GB"/>
              </w:rPr>
              <w:t>7. No party affiliation</w:t>
            </w:r>
          </w:p>
        </w:tc>
      </w:tr>
      <w:tr w:rsidR="00FE799B" w:rsidRPr="000E017B" w14:paraId="540B0D03" w14:textId="77777777" w:rsidTr="009F2C87">
        <w:tc>
          <w:tcPr>
            <w:tcW w:w="5215" w:type="dxa"/>
          </w:tcPr>
          <w:p w14:paraId="349A0B65" w14:textId="77777777" w:rsidR="00FE799B" w:rsidRPr="002501B6" w:rsidRDefault="002501B6">
            <w:r w:rsidRPr="002501B6">
              <w:rPr>
                <w:sz w:val="22"/>
                <w:szCs w:val="22"/>
                <w:lang w:val="en-GB"/>
              </w:rPr>
              <w:t>If (#D.24a</w:t>
            </w:r>
            <w:r w:rsidR="00CA4D5E">
              <w:rPr>
                <w:sz w:val="22"/>
                <w:szCs w:val="22"/>
                <w:lang w:val="en-GB"/>
              </w:rPr>
              <w:t>.</w:t>
            </w:r>
            <w:r w:rsidRPr="002501B6">
              <w:rPr>
                <w:sz w:val="22"/>
                <w:szCs w:val="22"/>
                <w:lang w:val="en-GB"/>
              </w:rPr>
              <w:t>=96</w:t>
            </w:r>
            <w:r w:rsidR="00FE799B" w:rsidRPr="002501B6">
              <w:rPr>
                <w:sz w:val="22"/>
                <w:szCs w:val="22"/>
                <w:lang w:val="en-GB"/>
              </w:rPr>
              <w:t>)</w:t>
            </w:r>
          </w:p>
        </w:tc>
        <w:tc>
          <w:tcPr>
            <w:tcW w:w="3780" w:type="dxa"/>
          </w:tcPr>
          <w:p w14:paraId="14B3E2A8" w14:textId="77777777" w:rsidR="00FE799B" w:rsidRPr="002501B6" w:rsidRDefault="00FE799B" w:rsidP="002B43D8">
            <w:pPr>
              <w:spacing w:after="0"/>
              <w:rPr>
                <w:sz w:val="22"/>
                <w:lang w:val="en-GB"/>
              </w:rPr>
            </w:pPr>
            <w:r w:rsidRPr="002501B6">
              <w:rPr>
                <w:sz w:val="22"/>
                <w:lang w:val="en-GB"/>
              </w:rPr>
              <w:t>96. Invalid ballot</w:t>
            </w:r>
          </w:p>
        </w:tc>
      </w:tr>
      <w:tr w:rsidR="008C680D" w:rsidRPr="000E017B" w14:paraId="4DE11239" w14:textId="77777777" w:rsidTr="009F2C87">
        <w:tc>
          <w:tcPr>
            <w:tcW w:w="5215" w:type="dxa"/>
          </w:tcPr>
          <w:p w14:paraId="46FF1EF4" w14:textId="77777777" w:rsidR="008C680D" w:rsidRPr="002501B6" w:rsidRDefault="008C680D" w:rsidP="002B43D8">
            <w:pPr>
              <w:spacing w:after="0"/>
              <w:rPr>
                <w:sz w:val="22"/>
                <w:szCs w:val="22"/>
                <w:lang w:val="en-GB"/>
              </w:rPr>
            </w:pPr>
          </w:p>
        </w:tc>
        <w:tc>
          <w:tcPr>
            <w:tcW w:w="3780" w:type="dxa"/>
          </w:tcPr>
          <w:p w14:paraId="445361F0" w14:textId="77777777" w:rsidR="008C680D" w:rsidRPr="002501B6" w:rsidRDefault="00D0039C" w:rsidP="002B43D8">
            <w:pPr>
              <w:spacing w:after="0"/>
              <w:rPr>
                <w:sz w:val="22"/>
                <w:lang w:val="en-GB"/>
              </w:rPr>
            </w:pPr>
            <w:r w:rsidRPr="002501B6">
              <w:rPr>
                <w:sz w:val="22"/>
                <w:lang w:val="en-GB"/>
              </w:rPr>
              <w:t>97. Refused</w:t>
            </w:r>
          </w:p>
        </w:tc>
      </w:tr>
      <w:tr w:rsidR="008C680D" w:rsidRPr="000E017B" w14:paraId="4AFE8517" w14:textId="77777777" w:rsidTr="009F2C87">
        <w:tc>
          <w:tcPr>
            <w:tcW w:w="5215" w:type="dxa"/>
          </w:tcPr>
          <w:p w14:paraId="4E84ECF9" w14:textId="77777777" w:rsidR="008C680D" w:rsidRPr="002501B6" w:rsidRDefault="00FE799B" w:rsidP="002B43D8">
            <w:pPr>
              <w:spacing w:after="0"/>
              <w:rPr>
                <w:sz w:val="22"/>
                <w:szCs w:val="22"/>
                <w:lang w:val="en-GB"/>
              </w:rPr>
            </w:pPr>
            <w:r w:rsidRPr="002501B6">
              <w:rPr>
                <w:sz w:val="22"/>
                <w:szCs w:val="22"/>
                <w:lang w:val="en-GB"/>
              </w:rPr>
              <w:t>If (#</w:t>
            </w:r>
            <w:r w:rsidR="002501B6" w:rsidRPr="002501B6">
              <w:rPr>
                <w:sz w:val="22"/>
                <w:szCs w:val="22"/>
                <w:lang w:val="en-GB"/>
              </w:rPr>
              <w:t>D.24a</w:t>
            </w:r>
            <w:r w:rsidR="00CA4D5E">
              <w:rPr>
                <w:sz w:val="22"/>
                <w:szCs w:val="22"/>
                <w:lang w:val="en-GB"/>
              </w:rPr>
              <w:t>.</w:t>
            </w:r>
            <w:r w:rsidR="002501B6" w:rsidRPr="002501B6">
              <w:rPr>
                <w:sz w:val="22"/>
                <w:szCs w:val="22"/>
                <w:lang w:val="en-GB"/>
              </w:rPr>
              <w:t>=99</w:t>
            </w:r>
            <w:r w:rsidRPr="002501B6">
              <w:rPr>
                <w:sz w:val="22"/>
                <w:szCs w:val="22"/>
                <w:lang w:val="en-GB"/>
              </w:rPr>
              <w:t>)</w:t>
            </w:r>
          </w:p>
        </w:tc>
        <w:tc>
          <w:tcPr>
            <w:tcW w:w="3780" w:type="dxa"/>
          </w:tcPr>
          <w:p w14:paraId="5C83E53F" w14:textId="77777777" w:rsidR="008C680D" w:rsidRPr="002501B6" w:rsidRDefault="008C680D" w:rsidP="002B43D8">
            <w:pPr>
              <w:spacing w:after="0"/>
              <w:rPr>
                <w:sz w:val="22"/>
                <w:lang w:val="en-GB"/>
              </w:rPr>
            </w:pPr>
            <w:r w:rsidRPr="002501B6">
              <w:rPr>
                <w:sz w:val="22"/>
                <w:lang w:val="en-GB"/>
              </w:rPr>
              <w:t>9</w:t>
            </w:r>
            <w:r w:rsidR="00D0039C" w:rsidRPr="002501B6">
              <w:rPr>
                <w:sz w:val="22"/>
                <w:lang w:val="en-GB"/>
              </w:rPr>
              <w:t>9</w:t>
            </w:r>
            <w:r w:rsidRPr="002501B6">
              <w:rPr>
                <w:sz w:val="22"/>
                <w:lang w:val="en-GB"/>
              </w:rPr>
              <w:t>. No answer</w:t>
            </w:r>
          </w:p>
        </w:tc>
      </w:tr>
      <w:tr w:rsidR="002A7195" w:rsidRPr="000E017B" w14:paraId="6C601F94" w14:textId="77777777" w:rsidTr="009F2C87">
        <w:tc>
          <w:tcPr>
            <w:tcW w:w="5215" w:type="dxa"/>
          </w:tcPr>
          <w:p w14:paraId="2144B014" w14:textId="77777777" w:rsidR="002A7195" w:rsidRPr="002501B6" w:rsidRDefault="002A7195" w:rsidP="002B43D8">
            <w:pPr>
              <w:spacing w:after="0"/>
              <w:rPr>
                <w:sz w:val="22"/>
                <w:szCs w:val="22"/>
                <w:lang w:val="en-GB"/>
              </w:rPr>
            </w:pPr>
          </w:p>
        </w:tc>
        <w:tc>
          <w:tcPr>
            <w:tcW w:w="3780" w:type="dxa"/>
          </w:tcPr>
          <w:p w14:paraId="6323B83E" w14:textId="77777777" w:rsidR="002A7195" w:rsidRPr="002501B6" w:rsidRDefault="002A7195" w:rsidP="002B43D8">
            <w:pPr>
              <w:spacing w:after="0"/>
              <w:rPr>
                <w:sz w:val="22"/>
                <w:lang w:val="en-GB"/>
              </w:rPr>
            </w:pPr>
            <w:r w:rsidRPr="002501B6">
              <w:rPr>
                <w:sz w:val="22"/>
                <w:lang w:val="en-GB"/>
              </w:rPr>
              <w:t>0. NAP (0, 2, 7 in VOTE_LE)</w:t>
            </w:r>
          </w:p>
        </w:tc>
      </w:tr>
      <w:tr w:rsidR="002501B6" w:rsidRPr="000E017B" w14:paraId="5BF810B7" w14:textId="77777777" w:rsidTr="009F2C87">
        <w:tc>
          <w:tcPr>
            <w:tcW w:w="5215" w:type="dxa"/>
          </w:tcPr>
          <w:p w14:paraId="3EA850AD" w14:textId="77777777" w:rsidR="002501B6" w:rsidRPr="00BD1F0F" w:rsidRDefault="002501B6" w:rsidP="002501B6">
            <w:pPr>
              <w:spacing w:after="0"/>
              <w:rPr>
                <w:sz w:val="22"/>
                <w:szCs w:val="22"/>
                <w:lang w:val="en-GB"/>
              </w:rPr>
            </w:pPr>
            <w:r w:rsidRPr="00BD1F0F">
              <w:rPr>
                <w:sz w:val="22"/>
                <w:szCs w:val="22"/>
                <w:lang w:val="en-GB"/>
              </w:rPr>
              <w:t>If</w:t>
            </w:r>
            <w:r w:rsidRPr="00BD1F0F">
              <w:rPr>
                <w:b/>
                <w:sz w:val="22"/>
                <w:szCs w:val="22"/>
                <w:lang w:val="en-GB"/>
              </w:rPr>
              <w:t xml:space="preserve"> (</w:t>
            </w:r>
            <w:r w:rsidRPr="00BD1F0F">
              <w:rPr>
                <w:sz w:val="22"/>
                <w:szCs w:val="22"/>
                <w:lang w:val="en-GB"/>
              </w:rPr>
              <w:t>#D.24a.=99999)</w:t>
            </w:r>
          </w:p>
        </w:tc>
        <w:tc>
          <w:tcPr>
            <w:tcW w:w="3780" w:type="dxa"/>
          </w:tcPr>
          <w:p w14:paraId="5A2BC381" w14:textId="77777777" w:rsidR="002501B6" w:rsidRPr="00BD1F0F" w:rsidRDefault="002501B6" w:rsidP="002501B6">
            <w:pPr>
              <w:spacing w:after="0"/>
              <w:rPr>
                <w:sz w:val="22"/>
                <w:szCs w:val="22"/>
                <w:lang w:val="en-GB"/>
              </w:rPr>
            </w:pPr>
            <w:r w:rsidRPr="00BD1F0F">
              <w:rPr>
                <w:sz w:val="22"/>
                <w:szCs w:val="22"/>
                <w:lang w:val="en-GB"/>
              </w:rPr>
              <w:t>99999. Missing</w:t>
            </w:r>
          </w:p>
        </w:tc>
      </w:tr>
    </w:tbl>
    <w:p w14:paraId="56A6290D" w14:textId="77777777" w:rsidR="008C680D" w:rsidRPr="000E017B" w:rsidRDefault="008C680D" w:rsidP="008C680D">
      <w:pPr>
        <w:jc w:val="left"/>
        <w:rPr>
          <w:lang w:val="en-GB"/>
        </w:rPr>
      </w:pPr>
    </w:p>
    <w:p w14:paraId="3F81B921" w14:textId="77777777" w:rsidR="008C680D" w:rsidRPr="000E017B" w:rsidRDefault="008C680D" w:rsidP="008C680D">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C680D" w:rsidRPr="000E017B" w14:paraId="3EF80DE5" w14:textId="77777777">
        <w:tc>
          <w:tcPr>
            <w:tcW w:w="8995" w:type="dxa"/>
          </w:tcPr>
          <w:p w14:paraId="6EA805EB" w14:textId="77777777" w:rsidR="002501B6" w:rsidRPr="000E017B" w:rsidRDefault="002501B6" w:rsidP="002501B6">
            <w:pPr>
              <w:spacing w:after="0"/>
              <w:rPr>
                <w:b/>
                <w:lang w:val="en-GB"/>
              </w:rPr>
            </w:pPr>
          </w:p>
        </w:tc>
      </w:tr>
    </w:tbl>
    <w:p w14:paraId="4D39D80B" w14:textId="77777777" w:rsidR="008C680D" w:rsidRPr="000E017B" w:rsidRDefault="008C680D" w:rsidP="002B56D3">
      <w:pPr>
        <w:keepNext/>
        <w:jc w:val="center"/>
        <w:rPr>
          <w:rFonts w:ascii="Arial" w:hAnsi="Arial"/>
          <w:b/>
          <w:sz w:val="22"/>
          <w:lang w:val="en-GB"/>
        </w:rPr>
      </w:pPr>
    </w:p>
    <w:p w14:paraId="3F21ED45" w14:textId="77777777" w:rsidR="007B39D2" w:rsidRPr="00621786" w:rsidRDefault="008C680D" w:rsidP="007B39D2">
      <w:pPr>
        <w:jc w:val="center"/>
        <w:rPr>
          <w:rFonts w:ascii="Arial" w:hAnsi="Arial"/>
          <w:sz w:val="22"/>
          <w:szCs w:val="22"/>
          <w:lang w:val="en-GB"/>
        </w:rPr>
      </w:pPr>
      <w:r w:rsidRPr="000E017B">
        <w:rPr>
          <w:rFonts w:ascii="Arial" w:hAnsi="Arial"/>
          <w:b/>
          <w:sz w:val="22"/>
          <w:lang w:val="en-GB"/>
        </w:rPr>
        <w:br w:type="page"/>
      </w:r>
      <w:r w:rsidR="000A1833">
        <w:rPr>
          <w:rFonts w:ascii="Arial" w:hAnsi="Arial" w:cs="Arial"/>
          <w:b/>
          <w:sz w:val="22"/>
          <w:szCs w:val="22"/>
          <w:lang w:val="en-GB"/>
        </w:rPr>
        <w:lastRenderedPageBreak/>
        <w:t>TR</w:t>
      </w:r>
      <w:r w:rsidR="007B39D2" w:rsidRPr="00621786">
        <w:rPr>
          <w:rFonts w:ascii="Arial" w:hAnsi="Arial" w:cs="Arial"/>
          <w:b/>
          <w:sz w:val="22"/>
          <w:szCs w:val="22"/>
          <w:lang w:val="en-GB"/>
        </w:rPr>
        <w:t xml:space="preserve">_ETHN1 – </w:t>
      </w:r>
      <w:r w:rsidR="007B39D2" w:rsidRPr="00621786">
        <w:rPr>
          <w:rFonts w:ascii="Arial" w:hAnsi="Arial" w:cs="Arial"/>
          <w:sz w:val="22"/>
          <w:szCs w:val="22"/>
          <w:lang w:val="en-GB"/>
        </w:rPr>
        <w:t>Country-specific: ethnic group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B39D2" w:rsidRPr="00621786" w14:paraId="24F01F62" w14:textId="77777777" w:rsidTr="00D25965">
        <w:tc>
          <w:tcPr>
            <w:tcW w:w="1384" w:type="dxa"/>
            <w:tcMar>
              <w:top w:w="57" w:type="dxa"/>
              <w:bottom w:w="57" w:type="dxa"/>
            </w:tcMar>
            <w:vAlign w:val="center"/>
          </w:tcPr>
          <w:p w14:paraId="139850A7" w14:textId="77777777" w:rsidR="007B39D2" w:rsidRPr="00621786" w:rsidRDefault="007B39D2" w:rsidP="00D25965">
            <w:pPr>
              <w:jc w:val="left"/>
              <w:rPr>
                <w:i/>
                <w:sz w:val="22"/>
                <w:lang w:val="en-GB"/>
              </w:rPr>
            </w:pPr>
          </w:p>
        </w:tc>
        <w:tc>
          <w:tcPr>
            <w:tcW w:w="3780" w:type="dxa"/>
            <w:tcMar>
              <w:top w:w="57" w:type="dxa"/>
              <w:bottom w:w="57" w:type="dxa"/>
            </w:tcMar>
            <w:vAlign w:val="center"/>
          </w:tcPr>
          <w:p w14:paraId="555ACF50" w14:textId="77777777" w:rsidR="007B39D2" w:rsidRPr="00621786" w:rsidRDefault="007B39D2" w:rsidP="00D25965">
            <w:pPr>
              <w:jc w:val="center"/>
              <w:rPr>
                <w:b/>
                <w:sz w:val="22"/>
                <w:szCs w:val="22"/>
                <w:lang w:val="en-GB"/>
              </w:rPr>
            </w:pPr>
            <w:r w:rsidRPr="00621786">
              <w:rPr>
                <w:b/>
                <w:sz w:val="22"/>
                <w:szCs w:val="22"/>
                <w:lang w:val="en-GB"/>
              </w:rPr>
              <w:t>National Language</w:t>
            </w:r>
          </w:p>
        </w:tc>
        <w:tc>
          <w:tcPr>
            <w:tcW w:w="3780" w:type="dxa"/>
            <w:tcMar>
              <w:top w:w="57" w:type="dxa"/>
              <w:bottom w:w="57" w:type="dxa"/>
            </w:tcMar>
            <w:vAlign w:val="center"/>
          </w:tcPr>
          <w:p w14:paraId="17D01631" w14:textId="77777777" w:rsidR="007B39D2" w:rsidRPr="00621786" w:rsidRDefault="007B39D2" w:rsidP="00D25965">
            <w:pPr>
              <w:jc w:val="center"/>
              <w:rPr>
                <w:b/>
                <w:sz w:val="22"/>
                <w:szCs w:val="22"/>
                <w:lang w:val="en-GB"/>
              </w:rPr>
            </w:pPr>
            <w:r w:rsidRPr="00621786">
              <w:rPr>
                <w:b/>
                <w:sz w:val="22"/>
                <w:szCs w:val="22"/>
                <w:lang w:val="en-GB"/>
              </w:rPr>
              <w:t>English Translation</w:t>
            </w:r>
          </w:p>
        </w:tc>
      </w:tr>
      <w:tr w:rsidR="007B39D2" w:rsidRPr="00621786" w14:paraId="73BFA097" w14:textId="77777777" w:rsidTr="00D25965">
        <w:tc>
          <w:tcPr>
            <w:tcW w:w="1384" w:type="dxa"/>
          </w:tcPr>
          <w:p w14:paraId="2AF0B451" w14:textId="77777777" w:rsidR="007B39D2" w:rsidRPr="00621786" w:rsidRDefault="007B39D2" w:rsidP="00D25965">
            <w:pPr>
              <w:spacing w:after="0"/>
              <w:jc w:val="left"/>
              <w:rPr>
                <w:sz w:val="22"/>
                <w:szCs w:val="22"/>
                <w:lang w:val="en-GB"/>
              </w:rPr>
            </w:pPr>
            <w:r w:rsidRPr="00621786">
              <w:rPr>
                <w:i/>
                <w:sz w:val="22"/>
                <w:szCs w:val="22"/>
                <w:lang w:val="en-GB"/>
              </w:rPr>
              <w:t>Question no. and text</w:t>
            </w:r>
          </w:p>
        </w:tc>
        <w:tc>
          <w:tcPr>
            <w:tcW w:w="3780" w:type="dxa"/>
          </w:tcPr>
          <w:p w14:paraId="6F42465D" w14:textId="77777777" w:rsidR="007B39D2" w:rsidRPr="00621786" w:rsidRDefault="000A1833" w:rsidP="00D25965">
            <w:pPr>
              <w:spacing w:after="0"/>
              <w:jc w:val="left"/>
              <w:rPr>
                <w:sz w:val="22"/>
                <w:szCs w:val="22"/>
                <w:lang w:val="en-GB"/>
              </w:rPr>
            </w:pPr>
            <w:r>
              <w:rPr>
                <w:sz w:val="22"/>
                <w:szCs w:val="22"/>
                <w:lang w:val="en-GB"/>
              </w:rPr>
              <w:t xml:space="preserve">D.26a </w:t>
            </w:r>
            <w:proofErr w:type="spellStart"/>
            <w:r>
              <w:rPr>
                <w:sz w:val="22"/>
                <w:szCs w:val="22"/>
                <w:lang w:val="en-GB"/>
              </w:rPr>
              <w:t>Lütfen</w:t>
            </w:r>
            <w:proofErr w:type="spellEnd"/>
            <w:r>
              <w:rPr>
                <w:sz w:val="22"/>
                <w:szCs w:val="22"/>
                <w:lang w:val="en-GB"/>
              </w:rPr>
              <w:t xml:space="preserve"> </w:t>
            </w:r>
            <w:proofErr w:type="spellStart"/>
            <w:r>
              <w:rPr>
                <w:sz w:val="22"/>
                <w:szCs w:val="22"/>
                <w:lang w:val="en-GB"/>
              </w:rPr>
              <w:t>sayacağım</w:t>
            </w:r>
            <w:proofErr w:type="spellEnd"/>
            <w:r>
              <w:rPr>
                <w:sz w:val="22"/>
                <w:szCs w:val="22"/>
                <w:lang w:val="en-GB"/>
              </w:rPr>
              <w:t xml:space="preserve"> </w:t>
            </w:r>
            <w:proofErr w:type="spellStart"/>
            <w:r>
              <w:rPr>
                <w:sz w:val="22"/>
                <w:szCs w:val="22"/>
                <w:lang w:val="en-GB"/>
              </w:rPr>
              <w:t>gruplardan</w:t>
            </w:r>
            <w:proofErr w:type="spellEnd"/>
            <w:r>
              <w:rPr>
                <w:sz w:val="22"/>
                <w:szCs w:val="22"/>
                <w:lang w:val="en-GB"/>
              </w:rPr>
              <w:t xml:space="preserve"> </w:t>
            </w:r>
            <w:proofErr w:type="spellStart"/>
            <w:r>
              <w:rPr>
                <w:sz w:val="22"/>
                <w:szCs w:val="22"/>
                <w:lang w:val="en-GB"/>
              </w:rPr>
              <w:t>kendinizi</w:t>
            </w:r>
            <w:proofErr w:type="spellEnd"/>
            <w:r>
              <w:rPr>
                <w:sz w:val="22"/>
                <w:szCs w:val="22"/>
                <w:lang w:val="en-GB"/>
              </w:rPr>
              <w:t xml:space="preserve"> </w:t>
            </w:r>
            <w:proofErr w:type="spellStart"/>
            <w:r>
              <w:rPr>
                <w:sz w:val="22"/>
                <w:szCs w:val="22"/>
                <w:lang w:val="en-GB"/>
              </w:rPr>
              <w:t>hangisine</w:t>
            </w:r>
            <w:proofErr w:type="spellEnd"/>
            <w:r>
              <w:rPr>
                <w:sz w:val="22"/>
                <w:szCs w:val="22"/>
                <w:lang w:val="en-GB"/>
              </w:rPr>
              <w:t xml:space="preserve"> ait </w:t>
            </w:r>
            <w:proofErr w:type="spellStart"/>
            <w:r>
              <w:rPr>
                <w:sz w:val="22"/>
                <w:szCs w:val="22"/>
                <w:lang w:val="en-GB"/>
              </w:rPr>
              <w:t>hissettiğinizi</w:t>
            </w:r>
            <w:proofErr w:type="spellEnd"/>
            <w:r>
              <w:rPr>
                <w:sz w:val="22"/>
                <w:szCs w:val="22"/>
                <w:lang w:val="en-GB"/>
              </w:rPr>
              <w:t xml:space="preserve"> </w:t>
            </w:r>
            <w:proofErr w:type="spellStart"/>
            <w:r>
              <w:rPr>
                <w:sz w:val="22"/>
                <w:szCs w:val="22"/>
                <w:lang w:val="en-GB"/>
              </w:rPr>
              <w:t>söyleyebilir</w:t>
            </w:r>
            <w:proofErr w:type="spellEnd"/>
            <w:r>
              <w:rPr>
                <w:sz w:val="22"/>
                <w:szCs w:val="22"/>
                <w:lang w:val="en-GB"/>
              </w:rPr>
              <w:t xml:space="preserve"> </w:t>
            </w:r>
            <w:proofErr w:type="spellStart"/>
            <w:r>
              <w:rPr>
                <w:sz w:val="22"/>
                <w:szCs w:val="22"/>
                <w:lang w:val="en-GB"/>
              </w:rPr>
              <w:t>misiniz</w:t>
            </w:r>
            <w:proofErr w:type="spellEnd"/>
            <w:r>
              <w:rPr>
                <w:sz w:val="22"/>
                <w:szCs w:val="22"/>
                <w:lang w:val="en-GB"/>
              </w:rPr>
              <w:t>?</w:t>
            </w:r>
          </w:p>
        </w:tc>
        <w:tc>
          <w:tcPr>
            <w:tcW w:w="3780" w:type="dxa"/>
          </w:tcPr>
          <w:p w14:paraId="5C924DCD" w14:textId="77777777" w:rsidR="007B39D2" w:rsidRPr="00621786" w:rsidRDefault="000A1833" w:rsidP="00D25965">
            <w:pPr>
              <w:spacing w:after="0"/>
              <w:jc w:val="left"/>
              <w:rPr>
                <w:sz w:val="22"/>
                <w:szCs w:val="22"/>
                <w:lang w:val="en-GB"/>
              </w:rPr>
            </w:pPr>
            <w:r>
              <w:rPr>
                <w:sz w:val="22"/>
                <w:szCs w:val="22"/>
                <w:lang w:val="en-GB"/>
              </w:rPr>
              <w:t>D.26a Please tell me which one of the groups I’m going to read to you that you feel you belong to?</w:t>
            </w:r>
          </w:p>
        </w:tc>
      </w:tr>
      <w:tr w:rsidR="007B39D2" w:rsidRPr="00621786" w14:paraId="79BDFBBC" w14:textId="77777777" w:rsidTr="00D25965">
        <w:trPr>
          <w:cantSplit/>
        </w:trPr>
        <w:tc>
          <w:tcPr>
            <w:tcW w:w="1384" w:type="dxa"/>
            <w:vMerge w:val="restart"/>
          </w:tcPr>
          <w:p w14:paraId="1980A902" w14:textId="77777777" w:rsidR="007B39D2" w:rsidRPr="00621786" w:rsidRDefault="007B39D2" w:rsidP="00D25965">
            <w:pPr>
              <w:spacing w:after="0"/>
              <w:jc w:val="left"/>
              <w:rPr>
                <w:sz w:val="22"/>
                <w:szCs w:val="22"/>
                <w:lang w:val="en-GB"/>
              </w:rPr>
            </w:pPr>
            <w:r w:rsidRPr="00621786">
              <w:rPr>
                <w:i/>
                <w:sz w:val="22"/>
                <w:szCs w:val="22"/>
                <w:lang w:val="en-GB"/>
              </w:rPr>
              <w:t>Codes/ Categories</w:t>
            </w:r>
          </w:p>
        </w:tc>
        <w:tc>
          <w:tcPr>
            <w:tcW w:w="3780" w:type="dxa"/>
          </w:tcPr>
          <w:p w14:paraId="77E077C8" w14:textId="77777777" w:rsidR="007B39D2" w:rsidRPr="000A1833" w:rsidRDefault="000A1833" w:rsidP="000A1833">
            <w:pPr>
              <w:pStyle w:val="ListParagraph"/>
              <w:numPr>
                <w:ilvl w:val="0"/>
                <w:numId w:val="35"/>
              </w:numPr>
              <w:spacing w:after="0"/>
              <w:rPr>
                <w:sz w:val="22"/>
                <w:szCs w:val="22"/>
                <w:lang w:val="en-GB"/>
              </w:rPr>
            </w:pPr>
            <w:proofErr w:type="spellStart"/>
            <w:r>
              <w:rPr>
                <w:sz w:val="22"/>
                <w:szCs w:val="22"/>
                <w:lang w:val="en-GB"/>
              </w:rPr>
              <w:t>Türk</w:t>
            </w:r>
            <w:proofErr w:type="spellEnd"/>
          </w:p>
        </w:tc>
        <w:tc>
          <w:tcPr>
            <w:tcW w:w="3780" w:type="dxa"/>
          </w:tcPr>
          <w:p w14:paraId="79602D7D" w14:textId="77777777" w:rsidR="007B39D2" w:rsidRPr="00621786" w:rsidRDefault="000A1833" w:rsidP="00D25965">
            <w:pPr>
              <w:spacing w:after="0"/>
              <w:rPr>
                <w:sz w:val="22"/>
                <w:szCs w:val="22"/>
                <w:lang w:val="en-GB"/>
              </w:rPr>
            </w:pPr>
            <w:r>
              <w:rPr>
                <w:sz w:val="22"/>
                <w:szCs w:val="22"/>
                <w:lang w:val="en-GB"/>
              </w:rPr>
              <w:t>1.Turkish</w:t>
            </w:r>
          </w:p>
        </w:tc>
      </w:tr>
      <w:tr w:rsidR="007B39D2" w:rsidRPr="00621786" w14:paraId="71E9B975" w14:textId="77777777" w:rsidTr="00D25965">
        <w:trPr>
          <w:cantSplit/>
        </w:trPr>
        <w:tc>
          <w:tcPr>
            <w:tcW w:w="1384" w:type="dxa"/>
            <w:vMerge/>
          </w:tcPr>
          <w:p w14:paraId="086F47B9" w14:textId="77777777" w:rsidR="007B39D2" w:rsidRPr="00621786" w:rsidRDefault="007B39D2" w:rsidP="00D25965">
            <w:pPr>
              <w:spacing w:after="0"/>
              <w:jc w:val="left"/>
              <w:rPr>
                <w:sz w:val="22"/>
                <w:szCs w:val="22"/>
                <w:lang w:val="en-GB"/>
              </w:rPr>
            </w:pPr>
          </w:p>
        </w:tc>
        <w:tc>
          <w:tcPr>
            <w:tcW w:w="3780" w:type="dxa"/>
          </w:tcPr>
          <w:p w14:paraId="301F3164" w14:textId="77777777" w:rsidR="007B39D2" w:rsidRPr="000A1833" w:rsidRDefault="000A1833" w:rsidP="000A1833">
            <w:pPr>
              <w:pStyle w:val="ListParagraph"/>
              <w:numPr>
                <w:ilvl w:val="0"/>
                <w:numId w:val="35"/>
              </w:numPr>
              <w:spacing w:after="0"/>
              <w:rPr>
                <w:sz w:val="22"/>
                <w:szCs w:val="22"/>
                <w:lang w:val="en-GB"/>
              </w:rPr>
            </w:pPr>
            <w:proofErr w:type="spellStart"/>
            <w:r>
              <w:rPr>
                <w:sz w:val="22"/>
                <w:szCs w:val="22"/>
                <w:lang w:val="en-GB"/>
              </w:rPr>
              <w:t>Kürt</w:t>
            </w:r>
            <w:proofErr w:type="spellEnd"/>
          </w:p>
        </w:tc>
        <w:tc>
          <w:tcPr>
            <w:tcW w:w="3780" w:type="dxa"/>
          </w:tcPr>
          <w:p w14:paraId="37B6911C" w14:textId="77777777" w:rsidR="007B39D2" w:rsidRPr="000A1833" w:rsidRDefault="000A1833" w:rsidP="000A1833">
            <w:pPr>
              <w:spacing w:after="0"/>
              <w:rPr>
                <w:sz w:val="22"/>
                <w:szCs w:val="22"/>
                <w:lang w:val="en-GB"/>
              </w:rPr>
            </w:pPr>
            <w:r>
              <w:rPr>
                <w:sz w:val="22"/>
                <w:szCs w:val="22"/>
                <w:lang w:val="en-GB"/>
              </w:rPr>
              <w:t>2.Kurdish</w:t>
            </w:r>
          </w:p>
        </w:tc>
      </w:tr>
      <w:tr w:rsidR="007B39D2" w:rsidRPr="00621786" w14:paraId="3B399B5D" w14:textId="77777777" w:rsidTr="00D25965">
        <w:trPr>
          <w:cantSplit/>
        </w:trPr>
        <w:tc>
          <w:tcPr>
            <w:tcW w:w="1384" w:type="dxa"/>
            <w:vMerge/>
          </w:tcPr>
          <w:p w14:paraId="2E7CB8FD" w14:textId="77777777" w:rsidR="007B39D2" w:rsidRPr="00621786" w:rsidRDefault="007B39D2" w:rsidP="00D25965">
            <w:pPr>
              <w:spacing w:after="0"/>
              <w:jc w:val="left"/>
              <w:rPr>
                <w:sz w:val="22"/>
                <w:szCs w:val="22"/>
                <w:lang w:val="en-GB"/>
              </w:rPr>
            </w:pPr>
          </w:p>
        </w:tc>
        <w:tc>
          <w:tcPr>
            <w:tcW w:w="3780" w:type="dxa"/>
          </w:tcPr>
          <w:p w14:paraId="01D18294" w14:textId="77777777" w:rsidR="007B39D2" w:rsidRPr="000A1833" w:rsidRDefault="000A1833" w:rsidP="000A1833">
            <w:pPr>
              <w:pStyle w:val="ListParagraph"/>
              <w:numPr>
                <w:ilvl w:val="0"/>
                <w:numId w:val="35"/>
              </w:numPr>
              <w:spacing w:after="0"/>
              <w:rPr>
                <w:sz w:val="22"/>
                <w:szCs w:val="22"/>
                <w:lang w:val="en-GB"/>
              </w:rPr>
            </w:pPr>
            <w:r>
              <w:rPr>
                <w:sz w:val="22"/>
                <w:szCs w:val="22"/>
                <w:lang w:val="en-GB"/>
              </w:rPr>
              <w:t>Laz</w:t>
            </w:r>
          </w:p>
        </w:tc>
        <w:tc>
          <w:tcPr>
            <w:tcW w:w="3780" w:type="dxa"/>
          </w:tcPr>
          <w:p w14:paraId="5D8B11E0" w14:textId="77777777" w:rsidR="007B39D2" w:rsidRPr="00621786" w:rsidRDefault="000A1833" w:rsidP="00D25965">
            <w:pPr>
              <w:spacing w:after="0"/>
              <w:rPr>
                <w:sz w:val="22"/>
                <w:szCs w:val="22"/>
                <w:lang w:val="en-GB"/>
              </w:rPr>
            </w:pPr>
            <w:r>
              <w:rPr>
                <w:sz w:val="22"/>
                <w:szCs w:val="22"/>
                <w:lang w:val="en-GB"/>
              </w:rPr>
              <w:t>3.Laz</w:t>
            </w:r>
          </w:p>
        </w:tc>
      </w:tr>
      <w:tr w:rsidR="000A1833" w:rsidRPr="00621786" w14:paraId="7BDF3858" w14:textId="77777777" w:rsidTr="00D25965">
        <w:trPr>
          <w:cantSplit/>
        </w:trPr>
        <w:tc>
          <w:tcPr>
            <w:tcW w:w="1384" w:type="dxa"/>
          </w:tcPr>
          <w:p w14:paraId="2C0A193A" w14:textId="77777777" w:rsidR="000A1833" w:rsidRPr="00621786" w:rsidRDefault="000A1833" w:rsidP="00D25965">
            <w:pPr>
              <w:spacing w:after="0"/>
              <w:jc w:val="left"/>
              <w:rPr>
                <w:sz w:val="22"/>
                <w:szCs w:val="22"/>
                <w:lang w:val="en-GB"/>
              </w:rPr>
            </w:pPr>
          </w:p>
        </w:tc>
        <w:tc>
          <w:tcPr>
            <w:tcW w:w="3780" w:type="dxa"/>
          </w:tcPr>
          <w:p w14:paraId="1A7682C4" w14:textId="77777777" w:rsidR="000A1833" w:rsidRDefault="000A1833" w:rsidP="000A1833">
            <w:pPr>
              <w:pStyle w:val="ListParagraph"/>
              <w:numPr>
                <w:ilvl w:val="0"/>
                <w:numId w:val="35"/>
              </w:numPr>
              <w:spacing w:after="0"/>
              <w:rPr>
                <w:sz w:val="22"/>
                <w:szCs w:val="22"/>
                <w:lang w:val="en-GB"/>
              </w:rPr>
            </w:pPr>
            <w:proofErr w:type="spellStart"/>
            <w:r>
              <w:rPr>
                <w:sz w:val="22"/>
                <w:szCs w:val="22"/>
                <w:lang w:val="en-GB"/>
              </w:rPr>
              <w:t>Çerkez</w:t>
            </w:r>
            <w:proofErr w:type="spellEnd"/>
          </w:p>
        </w:tc>
        <w:tc>
          <w:tcPr>
            <w:tcW w:w="3780" w:type="dxa"/>
          </w:tcPr>
          <w:p w14:paraId="4F8351A0" w14:textId="77777777" w:rsidR="000A1833" w:rsidRPr="00621786" w:rsidRDefault="000A1833" w:rsidP="00D25965">
            <w:pPr>
              <w:spacing w:after="0"/>
              <w:rPr>
                <w:sz w:val="22"/>
                <w:szCs w:val="22"/>
                <w:lang w:val="en-GB"/>
              </w:rPr>
            </w:pPr>
            <w:r>
              <w:rPr>
                <w:sz w:val="22"/>
                <w:szCs w:val="22"/>
                <w:lang w:val="en-GB"/>
              </w:rPr>
              <w:t>4.Circassian</w:t>
            </w:r>
          </w:p>
        </w:tc>
      </w:tr>
      <w:tr w:rsidR="000A1833" w:rsidRPr="00621786" w14:paraId="4B2163CE" w14:textId="77777777" w:rsidTr="00D25965">
        <w:trPr>
          <w:cantSplit/>
        </w:trPr>
        <w:tc>
          <w:tcPr>
            <w:tcW w:w="1384" w:type="dxa"/>
          </w:tcPr>
          <w:p w14:paraId="3D818446" w14:textId="77777777" w:rsidR="000A1833" w:rsidRPr="00621786" w:rsidRDefault="000A1833" w:rsidP="00D25965">
            <w:pPr>
              <w:spacing w:after="0"/>
              <w:jc w:val="left"/>
              <w:rPr>
                <w:sz w:val="22"/>
                <w:szCs w:val="22"/>
                <w:lang w:val="en-GB"/>
              </w:rPr>
            </w:pPr>
          </w:p>
        </w:tc>
        <w:tc>
          <w:tcPr>
            <w:tcW w:w="3780" w:type="dxa"/>
          </w:tcPr>
          <w:p w14:paraId="2CBC5875" w14:textId="77777777" w:rsidR="000A1833" w:rsidRDefault="000A1833" w:rsidP="000A1833">
            <w:pPr>
              <w:pStyle w:val="ListParagraph"/>
              <w:numPr>
                <w:ilvl w:val="0"/>
                <w:numId w:val="35"/>
              </w:numPr>
              <w:spacing w:after="0"/>
              <w:rPr>
                <w:sz w:val="22"/>
                <w:szCs w:val="22"/>
                <w:lang w:val="en-GB"/>
              </w:rPr>
            </w:pPr>
            <w:proofErr w:type="spellStart"/>
            <w:r>
              <w:rPr>
                <w:sz w:val="22"/>
                <w:szCs w:val="22"/>
                <w:lang w:val="en-GB"/>
              </w:rPr>
              <w:t>Gürcü</w:t>
            </w:r>
            <w:proofErr w:type="spellEnd"/>
          </w:p>
        </w:tc>
        <w:tc>
          <w:tcPr>
            <w:tcW w:w="3780" w:type="dxa"/>
          </w:tcPr>
          <w:p w14:paraId="509A50FA" w14:textId="77777777" w:rsidR="000A1833" w:rsidRPr="00621786" w:rsidRDefault="000A1833" w:rsidP="00D25965">
            <w:pPr>
              <w:spacing w:after="0"/>
              <w:rPr>
                <w:sz w:val="22"/>
                <w:szCs w:val="22"/>
                <w:lang w:val="en-GB"/>
              </w:rPr>
            </w:pPr>
            <w:r>
              <w:rPr>
                <w:sz w:val="22"/>
                <w:szCs w:val="22"/>
                <w:lang w:val="en-GB"/>
              </w:rPr>
              <w:t>5.Georgian</w:t>
            </w:r>
          </w:p>
        </w:tc>
      </w:tr>
      <w:tr w:rsidR="000A1833" w:rsidRPr="00621786" w14:paraId="3C7B8D52" w14:textId="77777777" w:rsidTr="00D25965">
        <w:trPr>
          <w:cantSplit/>
        </w:trPr>
        <w:tc>
          <w:tcPr>
            <w:tcW w:w="1384" w:type="dxa"/>
          </w:tcPr>
          <w:p w14:paraId="5AFEBFA2" w14:textId="77777777" w:rsidR="000A1833" w:rsidRPr="00621786" w:rsidRDefault="000A1833" w:rsidP="00D25965">
            <w:pPr>
              <w:spacing w:after="0"/>
              <w:jc w:val="left"/>
              <w:rPr>
                <w:sz w:val="22"/>
                <w:szCs w:val="22"/>
                <w:lang w:val="en-GB"/>
              </w:rPr>
            </w:pPr>
          </w:p>
        </w:tc>
        <w:tc>
          <w:tcPr>
            <w:tcW w:w="3780" w:type="dxa"/>
          </w:tcPr>
          <w:p w14:paraId="7A0A95F8" w14:textId="77777777" w:rsidR="000A1833" w:rsidRDefault="000A1833" w:rsidP="000A1833">
            <w:pPr>
              <w:pStyle w:val="ListParagraph"/>
              <w:numPr>
                <w:ilvl w:val="0"/>
                <w:numId w:val="35"/>
              </w:numPr>
              <w:spacing w:after="0"/>
              <w:rPr>
                <w:sz w:val="22"/>
                <w:szCs w:val="22"/>
                <w:lang w:val="en-GB"/>
              </w:rPr>
            </w:pPr>
            <w:proofErr w:type="spellStart"/>
            <w:r>
              <w:rPr>
                <w:sz w:val="22"/>
                <w:szCs w:val="22"/>
                <w:lang w:val="en-GB"/>
              </w:rPr>
              <w:t>Arap</w:t>
            </w:r>
            <w:proofErr w:type="spellEnd"/>
          </w:p>
        </w:tc>
        <w:tc>
          <w:tcPr>
            <w:tcW w:w="3780" w:type="dxa"/>
          </w:tcPr>
          <w:p w14:paraId="03284F6C" w14:textId="77777777" w:rsidR="000A1833" w:rsidRPr="00621786" w:rsidRDefault="000A1833" w:rsidP="00D25965">
            <w:pPr>
              <w:spacing w:after="0"/>
              <w:rPr>
                <w:sz w:val="22"/>
                <w:szCs w:val="22"/>
                <w:lang w:val="en-GB"/>
              </w:rPr>
            </w:pPr>
            <w:r>
              <w:rPr>
                <w:sz w:val="22"/>
                <w:szCs w:val="22"/>
                <w:lang w:val="en-GB"/>
              </w:rPr>
              <w:t>6.Arab</w:t>
            </w:r>
          </w:p>
        </w:tc>
      </w:tr>
      <w:tr w:rsidR="000A1833" w:rsidRPr="00621786" w14:paraId="34488564" w14:textId="77777777" w:rsidTr="00D25965">
        <w:trPr>
          <w:cantSplit/>
        </w:trPr>
        <w:tc>
          <w:tcPr>
            <w:tcW w:w="1384" w:type="dxa"/>
          </w:tcPr>
          <w:p w14:paraId="6AE94746" w14:textId="77777777" w:rsidR="000A1833" w:rsidRPr="00621786" w:rsidRDefault="000A1833" w:rsidP="00D25965">
            <w:pPr>
              <w:spacing w:after="0"/>
              <w:jc w:val="left"/>
              <w:rPr>
                <w:sz w:val="22"/>
                <w:szCs w:val="22"/>
                <w:lang w:val="en-GB"/>
              </w:rPr>
            </w:pPr>
          </w:p>
        </w:tc>
        <w:tc>
          <w:tcPr>
            <w:tcW w:w="3780" w:type="dxa"/>
          </w:tcPr>
          <w:p w14:paraId="12603A06" w14:textId="77777777" w:rsidR="000A1833" w:rsidRDefault="000A1833" w:rsidP="000A1833">
            <w:pPr>
              <w:pStyle w:val="ListParagraph"/>
              <w:numPr>
                <w:ilvl w:val="0"/>
                <w:numId w:val="35"/>
              </w:numPr>
              <w:spacing w:after="0"/>
              <w:rPr>
                <w:sz w:val="22"/>
                <w:szCs w:val="22"/>
                <w:lang w:val="en-GB"/>
              </w:rPr>
            </w:pPr>
            <w:r>
              <w:rPr>
                <w:sz w:val="22"/>
                <w:szCs w:val="22"/>
                <w:lang w:val="en-GB"/>
              </w:rPr>
              <w:t>Roman</w:t>
            </w:r>
          </w:p>
        </w:tc>
        <w:tc>
          <w:tcPr>
            <w:tcW w:w="3780" w:type="dxa"/>
          </w:tcPr>
          <w:p w14:paraId="109EB9BF" w14:textId="77777777" w:rsidR="000A1833" w:rsidRPr="000A1833" w:rsidRDefault="000A1833" w:rsidP="000A1833">
            <w:pPr>
              <w:spacing w:after="0"/>
              <w:rPr>
                <w:sz w:val="22"/>
                <w:szCs w:val="22"/>
                <w:lang w:val="en-GB"/>
              </w:rPr>
            </w:pPr>
            <w:r>
              <w:rPr>
                <w:sz w:val="22"/>
                <w:szCs w:val="22"/>
                <w:lang w:val="en-GB"/>
              </w:rPr>
              <w:t>7.Roma/Gypsy</w:t>
            </w:r>
          </w:p>
        </w:tc>
      </w:tr>
      <w:tr w:rsidR="000A1833" w:rsidRPr="00621786" w14:paraId="459961F2" w14:textId="77777777" w:rsidTr="00D25965">
        <w:trPr>
          <w:cantSplit/>
        </w:trPr>
        <w:tc>
          <w:tcPr>
            <w:tcW w:w="1384" w:type="dxa"/>
          </w:tcPr>
          <w:p w14:paraId="5D321F39" w14:textId="77777777" w:rsidR="000A1833" w:rsidRPr="00621786" w:rsidRDefault="000A1833" w:rsidP="00D25965">
            <w:pPr>
              <w:spacing w:after="0"/>
              <w:jc w:val="left"/>
              <w:rPr>
                <w:sz w:val="22"/>
                <w:szCs w:val="22"/>
                <w:lang w:val="en-GB"/>
              </w:rPr>
            </w:pPr>
          </w:p>
        </w:tc>
        <w:tc>
          <w:tcPr>
            <w:tcW w:w="3780" w:type="dxa"/>
          </w:tcPr>
          <w:p w14:paraId="66E4BC00" w14:textId="77777777" w:rsidR="000A1833" w:rsidRPr="000A1833" w:rsidRDefault="000A1833" w:rsidP="000A1833">
            <w:pPr>
              <w:pStyle w:val="ListParagraph"/>
              <w:numPr>
                <w:ilvl w:val="0"/>
                <w:numId w:val="37"/>
              </w:numPr>
              <w:spacing w:after="0"/>
              <w:rPr>
                <w:sz w:val="22"/>
                <w:szCs w:val="22"/>
                <w:lang w:val="en-GB"/>
              </w:rPr>
            </w:pPr>
            <w:proofErr w:type="spellStart"/>
            <w:r w:rsidRPr="000A1833">
              <w:rPr>
                <w:sz w:val="22"/>
                <w:szCs w:val="22"/>
                <w:lang w:val="en-GB"/>
              </w:rPr>
              <w:t>Boşnak</w:t>
            </w:r>
            <w:proofErr w:type="spellEnd"/>
          </w:p>
        </w:tc>
        <w:tc>
          <w:tcPr>
            <w:tcW w:w="3780" w:type="dxa"/>
          </w:tcPr>
          <w:p w14:paraId="700D3439" w14:textId="77777777" w:rsidR="000A1833" w:rsidRPr="000A1833" w:rsidRDefault="000A1833" w:rsidP="000A1833">
            <w:pPr>
              <w:spacing w:after="0"/>
              <w:rPr>
                <w:sz w:val="22"/>
                <w:szCs w:val="22"/>
                <w:lang w:val="en-GB"/>
              </w:rPr>
            </w:pPr>
            <w:r>
              <w:rPr>
                <w:sz w:val="22"/>
                <w:szCs w:val="22"/>
                <w:lang w:val="en-GB"/>
              </w:rPr>
              <w:t>8.</w:t>
            </w:r>
            <w:r w:rsidRPr="000A1833">
              <w:rPr>
                <w:sz w:val="22"/>
                <w:szCs w:val="22"/>
                <w:lang w:val="en-GB"/>
              </w:rPr>
              <w:t>Bosnian</w:t>
            </w:r>
          </w:p>
        </w:tc>
      </w:tr>
      <w:tr w:rsidR="000A1833" w:rsidRPr="00621786" w14:paraId="63BEAF7D" w14:textId="77777777" w:rsidTr="00D25965">
        <w:trPr>
          <w:cantSplit/>
        </w:trPr>
        <w:tc>
          <w:tcPr>
            <w:tcW w:w="1384" w:type="dxa"/>
          </w:tcPr>
          <w:p w14:paraId="284F68D7" w14:textId="77777777" w:rsidR="000A1833" w:rsidRPr="00621786" w:rsidRDefault="000A1833" w:rsidP="00D25965">
            <w:pPr>
              <w:spacing w:after="0"/>
              <w:jc w:val="left"/>
              <w:rPr>
                <w:sz w:val="22"/>
                <w:szCs w:val="22"/>
                <w:lang w:val="en-GB"/>
              </w:rPr>
            </w:pPr>
          </w:p>
        </w:tc>
        <w:tc>
          <w:tcPr>
            <w:tcW w:w="3780" w:type="dxa"/>
          </w:tcPr>
          <w:p w14:paraId="0975D77A" w14:textId="77777777" w:rsidR="000A1833" w:rsidRPr="000A1833" w:rsidRDefault="000A1833" w:rsidP="000A1833">
            <w:pPr>
              <w:pStyle w:val="ListParagraph"/>
              <w:numPr>
                <w:ilvl w:val="0"/>
                <w:numId w:val="36"/>
              </w:numPr>
              <w:spacing w:after="0"/>
              <w:rPr>
                <w:sz w:val="22"/>
                <w:szCs w:val="22"/>
                <w:lang w:val="en-GB"/>
              </w:rPr>
            </w:pPr>
            <w:proofErr w:type="spellStart"/>
            <w:r>
              <w:rPr>
                <w:sz w:val="22"/>
                <w:szCs w:val="22"/>
                <w:lang w:val="en-GB"/>
              </w:rPr>
              <w:t>Diğer</w:t>
            </w:r>
            <w:proofErr w:type="spellEnd"/>
          </w:p>
        </w:tc>
        <w:tc>
          <w:tcPr>
            <w:tcW w:w="3780" w:type="dxa"/>
          </w:tcPr>
          <w:p w14:paraId="08D80EDB" w14:textId="77777777" w:rsidR="000A1833" w:rsidRPr="00621786" w:rsidRDefault="000A1833" w:rsidP="00D25965">
            <w:pPr>
              <w:spacing w:after="0"/>
              <w:rPr>
                <w:sz w:val="22"/>
                <w:szCs w:val="22"/>
                <w:lang w:val="en-GB"/>
              </w:rPr>
            </w:pPr>
            <w:r>
              <w:rPr>
                <w:sz w:val="22"/>
                <w:szCs w:val="22"/>
                <w:lang w:val="en-GB"/>
              </w:rPr>
              <w:t>90. Other</w:t>
            </w:r>
          </w:p>
        </w:tc>
      </w:tr>
      <w:tr w:rsidR="008E1D5D" w:rsidRPr="00621786" w14:paraId="3ADF97AB" w14:textId="77777777" w:rsidTr="00D25965">
        <w:trPr>
          <w:cantSplit/>
        </w:trPr>
        <w:tc>
          <w:tcPr>
            <w:tcW w:w="1384" w:type="dxa"/>
          </w:tcPr>
          <w:p w14:paraId="0733FE45" w14:textId="77777777" w:rsidR="008E1D5D" w:rsidRPr="00621786" w:rsidRDefault="008E1D5D" w:rsidP="00D25965">
            <w:pPr>
              <w:spacing w:after="0"/>
              <w:jc w:val="left"/>
              <w:rPr>
                <w:sz w:val="22"/>
                <w:szCs w:val="22"/>
                <w:lang w:val="en-GB"/>
              </w:rPr>
            </w:pPr>
          </w:p>
        </w:tc>
        <w:tc>
          <w:tcPr>
            <w:tcW w:w="3780" w:type="dxa"/>
          </w:tcPr>
          <w:p w14:paraId="70AE5C87" w14:textId="3860AEBB" w:rsidR="008E1D5D" w:rsidRPr="008E1D5D" w:rsidRDefault="008E1D5D" w:rsidP="008E1D5D">
            <w:pPr>
              <w:spacing w:after="0"/>
              <w:ind w:left="720"/>
              <w:rPr>
                <w:sz w:val="22"/>
                <w:szCs w:val="22"/>
                <w:lang w:val="en-GB"/>
              </w:rPr>
            </w:pPr>
            <w:r w:rsidRPr="008E1D5D">
              <w:rPr>
                <w:sz w:val="22"/>
                <w:szCs w:val="22"/>
                <w:lang w:val="en-GB"/>
              </w:rPr>
              <w:t>99.</w:t>
            </w:r>
            <w:r>
              <w:rPr>
                <w:sz w:val="22"/>
                <w:szCs w:val="22"/>
                <w:lang w:val="en-GB"/>
              </w:rPr>
              <w:t xml:space="preserve"> </w:t>
            </w:r>
            <w:proofErr w:type="spellStart"/>
            <w:r>
              <w:rPr>
                <w:sz w:val="22"/>
                <w:szCs w:val="22"/>
                <w:lang w:val="en-GB"/>
              </w:rPr>
              <w:t>Fikri</w:t>
            </w:r>
            <w:proofErr w:type="spellEnd"/>
            <w:r>
              <w:rPr>
                <w:sz w:val="22"/>
                <w:szCs w:val="22"/>
                <w:lang w:val="en-GB"/>
              </w:rPr>
              <w:t xml:space="preserve"> yok/</w:t>
            </w:r>
            <w:proofErr w:type="spellStart"/>
            <w:r>
              <w:rPr>
                <w:sz w:val="22"/>
                <w:szCs w:val="22"/>
                <w:lang w:val="en-GB"/>
              </w:rPr>
              <w:t>Bilmiyor</w:t>
            </w:r>
            <w:proofErr w:type="spellEnd"/>
            <w:r>
              <w:rPr>
                <w:sz w:val="22"/>
                <w:szCs w:val="22"/>
                <w:lang w:val="en-GB"/>
              </w:rPr>
              <w:t>/</w:t>
            </w:r>
            <w:proofErr w:type="spellStart"/>
            <w:r>
              <w:rPr>
                <w:sz w:val="22"/>
                <w:szCs w:val="22"/>
                <w:lang w:val="en-GB"/>
              </w:rPr>
              <w:t>Cevap</w:t>
            </w:r>
            <w:proofErr w:type="spellEnd"/>
            <w:r>
              <w:rPr>
                <w:sz w:val="22"/>
                <w:szCs w:val="22"/>
                <w:lang w:val="en-GB"/>
              </w:rPr>
              <w:t xml:space="preserve"> yok</w:t>
            </w:r>
          </w:p>
        </w:tc>
        <w:tc>
          <w:tcPr>
            <w:tcW w:w="3780" w:type="dxa"/>
          </w:tcPr>
          <w:p w14:paraId="6C20A179" w14:textId="43D3839C" w:rsidR="008E1D5D" w:rsidRDefault="008E1D5D" w:rsidP="00D25965">
            <w:pPr>
              <w:spacing w:after="0"/>
              <w:rPr>
                <w:sz w:val="22"/>
                <w:szCs w:val="22"/>
                <w:lang w:val="en-GB"/>
              </w:rPr>
            </w:pPr>
            <w:r>
              <w:rPr>
                <w:sz w:val="22"/>
                <w:szCs w:val="22"/>
                <w:lang w:val="en-GB"/>
              </w:rPr>
              <w:t>99. No answer</w:t>
            </w:r>
          </w:p>
        </w:tc>
      </w:tr>
      <w:tr w:rsidR="007B39D2" w:rsidRPr="00621786" w14:paraId="0E772BC9" w14:textId="77777777" w:rsidTr="00D25965">
        <w:tc>
          <w:tcPr>
            <w:tcW w:w="1384" w:type="dxa"/>
          </w:tcPr>
          <w:p w14:paraId="255F36A3" w14:textId="77777777" w:rsidR="007B39D2" w:rsidRPr="00621786" w:rsidRDefault="007B39D2" w:rsidP="00D25965">
            <w:pPr>
              <w:spacing w:after="0"/>
              <w:jc w:val="left"/>
              <w:rPr>
                <w:i/>
                <w:sz w:val="22"/>
                <w:szCs w:val="22"/>
                <w:lang w:val="en-GB"/>
              </w:rPr>
            </w:pPr>
            <w:r w:rsidRPr="00621786">
              <w:rPr>
                <w:i/>
                <w:sz w:val="22"/>
                <w:szCs w:val="22"/>
                <w:lang w:val="en-GB"/>
              </w:rPr>
              <w:t>Interviewer Instruction</w:t>
            </w:r>
          </w:p>
        </w:tc>
        <w:tc>
          <w:tcPr>
            <w:tcW w:w="3780" w:type="dxa"/>
          </w:tcPr>
          <w:p w14:paraId="50BFD817" w14:textId="77777777" w:rsidR="007B39D2" w:rsidRPr="00621786" w:rsidRDefault="007B39D2" w:rsidP="00D25965">
            <w:pPr>
              <w:spacing w:after="0"/>
              <w:rPr>
                <w:sz w:val="22"/>
                <w:szCs w:val="22"/>
                <w:lang w:val="en-GB"/>
              </w:rPr>
            </w:pPr>
          </w:p>
        </w:tc>
        <w:tc>
          <w:tcPr>
            <w:tcW w:w="3780" w:type="dxa"/>
          </w:tcPr>
          <w:p w14:paraId="6AD1D221" w14:textId="77777777" w:rsidR="007B39D2" w:rsidRPr="00621786" w:rsidRDefault="007B39D2" w:rsidP="00D25965">
            <w:pPr>
              <w:spacing w:after="0"/>
              <w:rPr>
                <w:sz w:val="22"/>
                <w:szCs w:val="22"/>
                <w:lang w:val="en-GB"/>
              </w:rPr>
            </w:pPr>
          </w:p>
        </w:tc>
      </w:tr>
      <w:tr w:rsidR="007B39D2" w:rsidRPr="00621786" w14:paraId="5BA21426" w14:textId="77777777" w:rsidTr="00D25965">
        <w:tc>
          <w:tcPr>
            <w:tcW w:w="1384" w:type="dxa"/>
          </w:tcPr>
          <w:p w14:paraId="0CD771CC" w14:textId="77777777" w:rsidR="007B39D2" w:rsidRPr="00621786" w:rsidRDefault="007B39D2" w:rsidP="00D25965">
            <w:pPr>
              <w:spacing w:after="0"/>
              <w:jc w:val="left"/>
              <w:rPr>
                <w:i/>
                <w:sz w:val="22"/>
                <w:szCs w:val="22"/>
                <w:lang w:val="en-GB"/>
              </w:rPr>
            </w:pPr>
            <w:r w:rsidRPr="00621786">
              <w:rPr>
                <w:i/>
                <w:sz w:val="22"/>
                <w:szCs w:val="22"/>
                <w:lang w:val="en-GB"/>
              </w:rPr>
              <w:t>Translation Note</w:t>
            </w:r>
          </w:p>
        </w:tc>
        <w:tc>
          <w:tcPr>
            <w:tcW w:w="7560" w:type="dxa"/>
            <w:gridSpan w:val="2"/>
          </w:tcPr>
          <w:p w14:paraId="4035664B" w14:textId="77777777" w:rsidR="007B39D2" w:rsidRPr="00621786" w:rsidRDefault="007B39D2" w:rsidP="00D25965">
            <w:pPr>
              <w:spacing w:after="0"/>
              <w:rPr>
                <w:sz w:val="22"/>
                <w:szCs w:val="22"/>
                <w:lang w:val="en-GB"/>
              </w:rPr>
            </w:pPr>
          </w:p>
        </w:tc>
      </w:tr>
      <w:tr w:rsidR="007B39D2" w:rsidRPr="00621786" w14:paraId="7D145747" w14:textId="77777777" w:rsidTr="00D25965">
        <w:tc>
          <w:tcPr>
            <w:tcW w:w="1384" w:type="dxa"/>
          </w:tcPr>
          <w:p w14:paraId="73EBEBE4" w14:textId="77777777" w:rsidR="007B39D2" w:rsidRPr="00621786" w:rsidRDefault="007B39D2" w:rsidP="00D25965">
            <w:pPr>
              <w:spacing w:after="0"/>
              <w:jc w:val="left"/>
              <w:rPr>
                <w:i/>
                <w:sz w:val="22"/>
                <w:szCs w:val="22"/>
                <w:lang w:val="en-GB"/>
              </w:rPr>
            </w:pPr>
            <w:r w:rsidRPr="00621786">
              <w:rPr>
                <w:i/>
                <w:sz w:val="22"/>
                <w:szCs w:val="22"/>
                <w:lang w:val="en-GB"/>
              </w:rPr>
              <w:t>Note</w:t>
            </w:r>
          </w:p>
        </w:tc>
        <w:tc>
          <w:tcPr>
            <w:tcW w:w="7560" w:type="dxa"/>
            <w:gridSpan w:val="2"/>
          </w:tcPr>
          <w:p w14:paraId="3CC56DDC" w14:textId="77777777" w:rsidR="007B39D2" w:rsidRPr="00621786" w:rsidRDefault="007B39D2" w:rsidP="00D25965">
            <w:pPr>
              <w:spacing w:after="0"/>
              <w:jc w:val="left"/>
              <w:rPr>
                <w:sz w:val="22"/>
                <w:szCs w:val="22"/>
                <w:lang w:val="en-GB"/>
              </w:rPr>
            </w:pPr>
          </w:p>
        </w:tc>
      </w:tr>
    </w:tbl>
    <w:p w14:paraId="10652E24" w14:textId="77777777" w:rsidR="007B39D2" w:rsidRPr="00621786" w:rsidRDefault="007B39D2" w:rsidP="007B39D2">
      <w:pPr>
        <w:rPr>
          <w:b/>
          <w:lang w:val="en-GB"/>
        </w:rPr>
      </w:pPr>
    </w:p>
    <w:p w14:paraId="14A7CB8F" w14:textId="77777777" w:rsidR="007B39D2" w:rsidRPr="00621786" w:rsidRDefault="007B39D2" w:rsidP="007B39D2">
      <w:pPr>
        <w:spacing w:after="0"/>
        <w:rPr>
          <w:b/>
          <w:lang w:val="en-GB"/>
        </w:rPr>
      </w:pPr>
      <w:r w:rsidRPr="00621786">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621786" w14:paraId="180604BE" w14:textId="77777777" w:rsidTr="00D25965">
        <w:tc>
          <w:tcPr>
            <w:tcW w:w="8995" w:type="dxa"/>
          </w:tcPr>
          <w:p w14:paraId="0438F46F" w14:textId="77777777" w:rsidR="007B39D2" w:rsidRPr="00621786" w:rsidRDefault="007B39D2" w:rsidP="00D25965">
            <w:pPr>
              <w:spacing w:after="0"/>
              <w:rPr>
                <w:b/>
                <w:lang w:val="en-GB"/>
              </w:rPr>
            </w:pPr>
          </w:p>
        </w:tc>
      </w:tr>
    </w:tbl>
    <w:p w14:paraId="39F0AC43" w14:textId="77777777" w:rsidR="007B39D2" w:rsidRPr="00621786" w:rsidRDefault="007B39D2" w:rsidP="007B39D2">
      <w:pPr>
        <w:spacing w:after="0"/>
        <w:rPr>
          <w:b/>
          <w:lang w:val="en-GB"/>
        </w:rPr>
      </w:pPr>
    </w:p>
    <w:p w14:paraId="610D6BDE" w14:textId="77777777" w:rsidR="007B39D2" w:rsidRPr="00621786" w:rsidRDefault="007B39D2" w:rsidP="007B39D2">
      <w:pPr>
        <w:spacing w:after="0"/>
        <w:rPr>
          <w:b/>
          <w:lang w:val="en-GB"/>
        </w:rPr>
      </w:pPr>
      <w:r w:rsidRPr="00621786">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7B39D2" w:rsidRPr="00621786" w14:paraId="1EFEEC22" w14:textId="77777777" w:rsidTr="00D25965">
        <w:tc>
          <w:tcPr>
            <w:tcW w:w="5215" w:type="dxa"/>
            <w:tcMar>
              <w:top w:w="57" w:type="dxa"/>
              <w:bottom w:w="57" w:type="dxa"/>
            </w:tcMar>
            <w:vAlign w:val="center"/>
          </w:tcPr>
          <w:p w14:paraId="5AF00235" w14:textId="77777777" w:rsidR="007B39D2" w:rsidRPr="00621786" w:rsidRDefault="007B39D2" w:rsidP="00D25965">
            <w:pPr>
              <w:jc w:val="center"/>
              <w:rPr>
                <w:b/>
                <w:sz w:val="22"/>
                <w:szCs w:val="22"/>
                <w:lang w:val="en-GB"/>
              </w:rPr>
            </w:pPr>
            <w:r w:rsidRPr="00621786">
              <w:rPr>
                <w:b/>
                <w:sz w:val="22"/>
                <w:szCs w:val="22"/>
                <w:lang w:val="en-GB"/>
              </w:rPr>
              <w:t>Country Variable Codes/Construction Rules</w:t>
            </w:r>
          </w:p>
        </w:tc>
        <w:tc>
          <w:tcPr>
            <w:tcW w:w="3799" w:type="dxa"/>
            <w:tcMar>
              <w:top w:w="57" w:type="dxa"/>
              <w:bottom w:w="57" w:type="dxa"/>
            </w:tcMar>
            <w:vAlign w:val="center"/>
          </w:tcPr>
          <w:p w14:paraId="44918DEF" w14:textId="77777777" w:rsidR="007B39D2" w:rsidRPr="00621786" w:rsidRDefault="007B39D2" w:rsidP="00D25965">
            <w:pPr>
              <w:jc w:val="center"/>
              <w:rPr>
                <w:b/>
                <w:sz w:val="22"/>
                <w:szCs w:val="22"/>
                <w:lang w:val="en-GB"/>
              </w:rPr>
            </w:pPr>
            <w:r w:rsidRPr="00621786">
              <w:rPr>
                <w:b/>
                <w:sz w:val="22"/>
                <w:szCs w:val="22"/>
                <w:lang w:val="en-GB"/>
              </w:rPr>
              <w:sym w:font="Wingdings" w:char="F0E8"/>
            </w:r>
            <w:r w:rsidRPr="00621786">
              <w:rPr>
                <w:rFonts w:ascii="Arial" w:hAnsi="Arial"/>
                <w:b/>
                <w:sz w:val="22"/>
                <w:lang w:val="en-GB"/>
              </w:rPr>
              <w:t xml:space="preserve"> </w:t>
            </w:r>
            <w:r w:rsidR="000A1833">
              <w:rPr>
                <w:rFonts w:ascii="Arial" w:hAnsi="Arial"/>
                <w:b/>
                <w:sz w:val="22"/>
                <w:lang w:val="en-GB"/>
              </w:rPr>
              <w:t>TR_</w:t>
            </w:r>
            <w:r w:rsidRPr="00621786">
              <w:rPr>
                <w:b/>
                <w:sz w:val="22"/>
                <w:lang w:val="en-GB"/>
              </w:rPr>
              <w:t>ETHN1</w:t>
            </w:r>
          </w:p>
        </w:tc>
      </w:tr>
      <w:tr w:rsidR="000A1833" w:rsidRPr="00621786" w14:paraId="24D1E4D6" w14:textId="77777777" w:rsidTr="00D25965">
        <w:tc>
          <w:tcPr>
            <w:tcW w:w="5215" w:type="dxa"/>
          </w:tcPr>
          <w:p w14:paraId="34B593D1"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1</w:t>
            </w:r>
            <w:r w:rsidRPr="002501B6">
              <w:rPr>
                <w:sz w:val="22"/>
                <w:szCs w:val="22"/>
                <w:lang w:val="en-GB"/>
              </w:rPr>
              <w:t>)</w:t>
            </w:r>
          </w:p>
        </w:tc>
        <w:tc>
          <w:tcPr>
            <w:tcW w:w="3799" w:type="dxa"/>
          </w:tcPr>
          <w:p w14:paraId="34F48CFF" w14:textId="77777777" w:rsidR="000A1833" w:rsidRPr="00621786" w:rsidRDefault="000A1833" w:rsidP="000A1833">
            <w:pPr>
              <w:spacing w:after="0"/>
              <w:rPr>
                <w:sz w:val="22"/>
                <w:szCs w:val="22"/>
                <w:lang w:val="en-GB"/>
              </w:rPr>
            </w:pPr>
            <w:r>
              <w:rPr>
                <w:sz w:val="22"/>
                <w:szCs w:val="22"/>
                <w:lang w:val="en-GB"/>
              </w:rPr>
              <w:t>1.Turkish</w:t>
            </w:r>
          </w:p>
        </w:tc>
      </w:tr>
      <w:tr w:rsidR="000A1833" w:rsidRPr="00621786" w14:paraId="5F2C354D" w14:textId="77777777" w:rsidTr="00D25965">
        <w:tc>
          <w:tcPr>
            <w:tcW w:w="5215" w:type="dxa"/>
          </w:tcPr>
          <w:p w14:paraId="2344A32F"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2</w:t>
            </w:r>
            <w:r w:rsidRPr="002501B6">
              <w:rPr>
                <w:sz w:val="22"/>
                <w:szCs w:val="22"/>
                <w:lang w:val="en-GB"/>
              </w:rPr>
              <w:t>)</w:t>
            </w:r>
          </w:p>
        </w:tc>
        <w:tc>
          <w:tcPr>
            <w:tcW w:w="3799" w:type="dxa"/>
          </w:tcPr>
          <w:p w14:paraId="1B3519D1" w14:textId="77777777" w:rsidR="000A1833" w:rsidRPr="000A1833" w:rsidRDefault="000A1833" w:rsidP="000A1833">
            <w:pPr>
              <w:spacing w:after="0"/>
              <w:rPr>
                <w:sz w:val="22"/>
                <w:szCs w:val="22"/>
                <w:lang w:val="en-GB"/>
              </w:rPr>
            </w:pPr>
            <w:r>
              <w:rPr>
                <w:sz w:val="22"/>
                <w:szCs w:val="22"/>
                <w:lang w:val="en-GB"/>
              </w:rPr>
              <w:t>2.Kurdish</w:t>
            </w:r>
          </w:p>
        </w:tc>
      </w:tr>
      <w:tr w:rsidR="000A1833" w:rsidRPr="00621786" w14:paraId="5D93B067" w14:textId="77777777" w:rsidTr="00D25965">
        <w:tc>
          <w:tcPr>
            <w:tcW w:w="5215" w:type="dxa"/>
          </w:tcPr>
          <w:p w14:paraId="3E05A4AA"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3</w:t>
            </w:r>
            <w:r w:rsidRPr="002501B6">
              <w:rPr>
                <w:sz w:val="22"/>
                <w:szCs w:val="22"/>
                <w:lang w:val="en-GB"/>
              </w:rPr>
              <w:t>)</w:t>
            </w:r>
          </w:p>
        </w:tc>
        <w:tc>
          <w:tcPr>
            <w:tcW w:w="3799" w:type="dxa"/>
          </w:tcPr>
          <w:p w14:paraId="798AD17D" w14:textId="77777777" w:rsidR="000A1833" w:rsidRPr="00621786" w:rsidRDefault="000A1833" w:rsidP="000A1833">
            <w:pPr>
              <w:spacing w:after="0"/>
              <w:rPr>
                <w:sz w:val="22"/>
                <w:szCs w:val="22"/>
                <w:lang w:val="en-GB"/>
              </w:rPr>
            </w:pPr>
            <w:r>
              <w:rPr>
                <w:sz w:val="22"/>
                <w:szCs w:val="22"/>
                <w:lang w:val="en-GB"/>
              </w:rPr>
              <w:t>3.Laz</w:t>
            </w:r>
          </w:p>
        </w:tc>
      </w:tr>
      <w:tr w:rsidR="000A1833" w:rsidRPr="00621786" w14:paraId="20782DA6" w14:textId="77777777" w:rsidTr="00D25965">
        <w:tc>
          <w:tcPr>
            <w:tcW w:w="5215" w:type="dxa"/>
          </w:tcPr>
          <w:p w14:paraId="05E35356"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4</w:t>
            </w:r>
            <w:r w:rsidRPr="002501B6">
              <w:rPr>
                <w:sz w:val="22"/>
                <w:szCs w:val="22"/>
                <w:lang w:val="en-GB"/>
              </w:rPr>
              <w:t>)</w:t>
            </w:r>
          </w:p>
        </w:tc>
        <w:tc>
          <w:tcPr>
            <w:tcW w:w="3799" w:type="dxa"/>
          </w:tcPr>
          <w:p w14:paraId="7D00BDA4" w14:textId="77777777" w:rsidR="000A1833" w:rsidRPr="00621786" w:rsidRDefault="000A1833" w:rsidP="000A1833">
            <w:pPr>
              <w:spacing w:after="0"/>
              <w:rPr>
                <w:sz w:val="22"/>
                <w:szCs w:val="22"/>
                <w:lang w:val="en-GB"/>
              </w:rPr>
            </w:pPr>
            <w:r>
              <w:rPr>
                <w:sz w:val="22"/>
                <w:szCs w:val="22"/>
                <w:lang w:val="en-GB"/>
              </w:rPr>
              <w:t>4.Circassian</w:t>
            </w:r>
          </w:p>
        </w:tc>
      </w:tr>
      <w:tr w:rsidR="000A1833" w:rsidRPr="00621786" w14:paraId="34E9CC70" w14:textId="77777777" w:rsidTr="00D25965">
        <w:tc>
          <w:tcPr>
            <w:tcW w:w="5215" w:type="dxa"/>
          </w:tcPr>
          <w:p w14:paraId="3D7BF087"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5</w:t>
            </w:r>
            <w:r w:rsidRPr="002501B6">
              <w:rPr>
                <w:sz w:val="22"/>
                <w:szCs w:val="22"/>
                <w:lang w:val="en-GB"/>
              </w:rPr>
              <w:t>)</w:t>
            </w:r>
          </w:p>
        </w:tc>
        <w:tc>
          <w:tcPr>
            <w:tcW w:w="3799" w:type="dxa"/>
          </w:tcPr>
          <w:p w14:paraId="56C73FDC" w14:textId="77777777" w:rsidR="000A1833" w:rsidRPr="00621786" w:rsidRDefault="000A1833" w:rsidP="000A1833">
            <w:pPr>
              <w:spacing w:after="0"/>
              <w:rPr>
                <w:sz w:val="22"/>
                <w:szCs w:val="22"/>
                <w:lang w:val="en-GB"/>
              </w:rPr>
            </w:pPr>
            <w:r>
              <w:rPr>
                <w:sz w:val="22"/>
                <w:szCs w:val="22"/>
                <w:lang w:val="en-GB"/>
              </w:rPr>
              <w:t>5.Georgian</w:t>
            </w:r>
          </w:p>
        </w:tc>
      </w:tr>
      <w:tr w:rsidR="000A1833" w:rsidRPr="00621786" w14:paraId="26E21B7C" w14:textId="77777777" w:rsidTr="00D25965">
        <w:tc>
          <w:tcPr>
            <w:tcW w:w="5215" w:type="dxa"/>
          </w:tcPr>
          <w:p w14:paraId="0854C5A6"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6</w:t>
            </w:r>
            <w:r w:rsidRPr="002501B6">
              <w:rPr>
                <w:sz w:val="22"/>
                <w:szCs w:val="22"/>
                <w:lang w:val="en-GB"/>
              </w:rPr>
              <w:t>)</w:t>
            </w:r>
          </w:p>
        </w:tc>
        <w:tc>
          <w:tcPr>
            <w:tcW w:w="3799" w:type="dxa"/>
          </w:tcPr>
          <w:p w14:paraId="372F266E" w14:textId="77777777" w:rsidR="000A1833" w:rsidRPr="00621786" w:rsidRDefault="000A1833" w:rsidP="000A1833">
            <w:pPr>
              <w:spacing w:after="0"/>
              <w:rPr>
                <w:sz w:val="22"/>
                <w:szCs w:val="22"/>
                <w:lang w:val="en-GB"/>
              </w:rPr>
            </w:pPr>
            <w:r>
              <w:rPr>
                <w:sz w:val="22"/>
                <w:szCs w:val="22"/>
                <w:lang w:val="en-GB"/>
              </w:rPr>
              <w:t>6.Arab</w:t>
            </w:r>
          </w:p>
        </w:tc>
      </w:tr>
      <w:tr w:rsidR="000A1833" w:rsidRPr="00621786" w14:paraId="74705018" w14:textId="77777777" w:rsidTr="00D25965">
        <w:tc>
          <w:tcPr>
            <w:tcW w:w="5215" w:type="dxa"/>
          </w:tcPr>
          <w:p w14:paraId="4B452F80"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7</w:t>
            </w:r>
            <w:r w:rsidRPr="002501B6">
              <w:rPr>
                <w:sz w:val="22"/>
                <w:szCs w:val="22"/>
                <w:lang w:val="en-GB"/>
              </w:rPr>
              <w:t>)</w:t>
            </w:r>
          </w:p>
        </w:tc>
        <w:tc>
          <w:tcPr>
            <w:tcW w:w="3799" w:type="dxa"/>
          </w:tcPr>
          <w:p w14:paraId="383C17F8" w14:textId="77777777" w:rsidR="000A1833" w:rsidRPr="000A1833" w:rsidRDefault="000A1833" w:rsidP="000A1833">
            <w:pPr>
              <w:spacing w:after="0"/>
              <w:rPr>
                <w:sz w:val="22"/>
                <w:szCs w:val="22"/>
                <w:lang w:val="en-GB"/>
              </w:rPr>
            </w:pPr>
            <w:r>
              <w:rPr>
                <w:sz w:val="22"/>
                <w:szCs w:val="22"/>
                <w:lang w:val="en-GB"/>
              </w:rPr>
              <w:t>7.Roma/Gypsy</w:t>
            </w:r>
          </w:p>
        </w:tc>
      </w:tr>
      <w:tr w:rsidR="000A1833" w:rsidRPr="00621786" w14:paraId="4C80C61F" w14:textId="77777777" w:rsidTr="00D25965">
        <w:tc>
          <w:tcPr>
            <w:tcW w:w="5215" w:type="dxa"/>
          </w:tcPr>
          <w:p w14:paraId="13BDA21B"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8</w:t>
            </w:r>
            <w:r w:rsidRPr="002501B6">
              <w:rPr>
                <w:sz w:val="22"/>
                <w:szCs w:val="22"/>
                <w:lang w:val="en-GB"/>
              </w:rPr>
              <w:t>)</w:t>
            </w:r>
          </w:p>
        </w:tc>
        <w:tc>
          <w:tcPr>
            <w:tcW w:w="3799" w:type="dxa"/>
          </w:tcPr>
          <w:p w14:paraId="6D00A32C" w14:textId="77777777" w:rsidR="000A1833" w:rsidRPr="000A1833" w:rsidRDefault="000A1833" w:rsidP="000A1833">
            <w:pPr>
              <w:spacing w:after="0"/>
              <w:rPr>
                <w:sz w:val="22"/>
                <w:szCs w:val="22"/>
                <w:lang w:val="en-GB"/>
              </w:rPr>
            </w:pPr>
            <w:r>
              <w:rPr>
                <w:sz w:val="22"/>
                <w:szCs w:val="22"/>
                <w:lang w:val="en-GB"/>
              </w:rPr>
              <w:t>8.</w:t>
            </w:r>
            <w:r w:rsidRPr="000A1833">
              <w:rPr>
                <w:sz w:val="22"/>
                <w:szCs w:val="22"/>
                <w:lang w:val="en-GB"/>
              </w:rPr>
              <w:t>Bosnian</w:t>
            </w:r>
          </w:p>
        </w:tc>
      </w:tr>
      <w:tr w:rsidR="000A1833" w:rsidRPr="00621786" w14:paraId="4899B2C9" w14:textId="77777777" w:rsidTr="00D25965">
        <w:tc>
          <w:tcPr>
            <w:tcW w:w="5215" w:type="dxa"/>
          </w:tcPr>
          <w:p w14:paraId="033D65E9" w14:textId="77777777" w:rsidR="000A1833" w:rsidRPr="002501B6" w:rsidRDefault="000A1833" w:rsidP="000A1833">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90</w:t>
            </w:r>
            <w:r w:rsidRPr="002501B6">
              <w:rPr>
                <w:sz w:val="22"/>
                <w:szCs w:val="22"/>
                <w:lang w:val="en-GB"/>
              </w:rPr>
              <w:t>)</w:t>
            </w:r>
          </w:p>
        </w:tc>
        <w:tc>
          <w:tcPr>
            <w:tcW w:w="3799" w:type="dxa"/>
          </w:tcPr>
          <w:p w14:paraId="657B5C88" w14:textId="77777777" w:rsidR="000A1833" w:rsidRPr="00621786" w:rsidRDefault="000A1833" w:rsidP="000A1833">
            <w:pPr>
              <w:spacing w:after="0"/>
              <w:rPr>
                <w:sz w:val="22"/>
                <w:szCs w:val="22"/>
                <w:lang w:val="en-GB"/>
              </w:rPr>
            </w:pPr>
            <w:r>
              <w:rPr>
                <w:sz w:val="22"/>
                <w:szCs w:val="22"/>
                <w:lang w:val="en-GB"/>
              </w:rPr>
              <w:t>90. Other</w:t>
            </w:r>
          </w:p>
        </w:tc>
      </w:tr>
      <w:tr w:rsidR="003247A9" w:rsidRPr="00621786" w14:paraId="531CF37D" w14:textId="77777777" w:rsidTr="00D25965">
        <w:tc>
          <w:tcPr>
            <w:tcW w:w="5215" w:type="dxa"/>
          </w:tcPr>
          <w:p w14:paraId="4B6CB0A5" w14:textId="7AC5ED38" w:rsidR="003247A9" w:rsidRPr="002501B6" w:rsidRDefault="003247A9" w:rsidP="003247A9"/>
        </w:tc>
        <w:tc>
          <w:tcPr>
            <w:tcW w:w="3799" w:type="dxa"/>
          </w:tcPr>
          <w:p w14:paraId="23C18BCD" w14:textId="73C595C4" w:rsidR="003247A9" w:rsidRPr="00621786" w:rsidRDefault="003247A9" w:rsidP="003247A9">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97. Refused</w:t>
            </w:r>
          </w:p>
        </w:tc>
      </w:tr>
      <w:tr w:rsidR="003247A9" w:rsidRPr="00621786" w14:paraId="0F906177" w14:textId="77777777" w:rsidTr="00D25965">
        <w:tc>
          <w:tcPr>
            <w:tcW w:w="5215" w:type="dxa"/>
          </w:tcPr>
          <w:p w14:paraId="18B5EF35" w14:textId="246CBE1C" w:rsidR="003247A9" w:rsidRPr="002501B6" w:rsidRDefault="003247A9" w:rsidP="003247A9"/>
        </w:tc>
        <w:tc>
          <w:tcPr>
            <w:tcW w:w="3799" w:type="dxa"/>
          </w:tcPr>
          <w:p w14:paraId="16A69435" w14:textId="314B43B9" w:rsidR="003247A9" w:rsidRPr="00621786" w:rsidRDefault="003247A9" w:rsidP="003247A9">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98. Don’t know</w:t>
            </w:r>
          </w:p>
        </w:tc>
      </w:tr>
      <w:tr w:rsidR="003247A9" w:rsidRPr="00621786" w14:paraId="4C07FB95" w14:textId="77777777" w:rsidTr="00D25965">
        <w:tc>
          <w:tcPr>
            <w:tcW w:w="5215" w:type="dxa"/>
          </w:tcPr>
          <w:p w14:paraId="30F7CC27" w14:textId="77777777" w:rsidR="003247A9" w:rsidRPr="002501B6" w:rsidRDefault="003247A9" w:rsidP="003247A9">
            <w:r w:rsidRPr="002501B6">
              <w:rPr>
                <w:sz w:val="22"/>
                <w:szCs w:val="22"/>
                <w:lang w:val="en-GB"/>
              </w:rPr>
              <w:t>If (#D.2</w:t>
            </w:r>
            <w:r>
              <w:rPr>
                <w:sz w:val="22"/>
                <w:szCs w:val="22"/>
                <w:lang w:val="en-GB"/>
              </w:rPr>
              <w:t>6</w:t>
            </w:r>
            <w:r w:rsidRPr="002501B6">
              <w:rPr>
                <w:sz w:val="22"/>
                <w:szCs w:val="22"/>
                <w:lang w:val="en-GB"/>
              </w:rPr>
              <w:t>a</w:t>
            </w:r>
            <w:r>
              <w:rPr>
                <w:sz w:val="22"/>
                <w:szCs w:val="22"/>
                <w:lang w:val="en-GB"/>
              </w:rPr>
              <w:t>.</w:t>
            </w:r>
            <w:r w:rsidRPr="002501B6">
              <w:rPr>
                <w:sz w:val="22"/>
                <w:szCs w:val="22"/>
                <w:lang w:val="en-GB"/>
              </w:rPr>
              <w:t>=</w:t>
            </w:r>
            <w:r>
              <w:rPr>
                <w:sz w:val="22"/>
                <w:szCs w:val="22"/>
                <w:lang w:val="en-GB"/>
              </w:rPr>
              <w:t>99</w:t>
            </w:r>
            <w:r w:rsidRPr="002501B6">
              <w:rPr>
                <w:sz w:val="22"/>
                <w:szCs w:val="22"/>
                <w:lang w:val="en-GB"/>
              </w:rPr>
              <w:t>)</w:t>
            </w:r>
          </w:p>
        </w:tc>
        <w:tc>
          <w:tcPr>
            <w:tcW w:w="3799" w:type="dxa"/>
          </w:tcPr>
          <w:p w14:paraId="2D5FB74E" w14:textId="3DD0FB31" w:rsidR="003247A9" w:rsidRPr="00621786" w:rsidRDefault="003247A9" w:rsidP="003247A9">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99. No answer</w:t>
            </w:r>
          </w:p>
        </w:tc>
      </w:tr>
    </w:tbl>
    <w:p w14:paraId="694B7192" w14:textId="77777777" w:rsidR="007B39D2" w:rsidRPr="00621786" w:rsidRDefault="007B39D2" w:rsidP="007B39D2">
      <w:pPr>
        <w:spacing w:after="0"/>
        <w:rPr>
          <w:b/>
          <w:i/>
          <w:lang w:val="en-GB"/>
        </w:rPr>
      </w:pPr>
    </w:p>
    <w:p w14:paraId="0E50E434" w14:textId="77777777" w:rsidR="007B39D2" w:rsidRPr="00621786" w:rsidRDefault="007B39D2" w:rsidP="007B39D2">
      <w:pPr>
        <w:spacing w:after="0"/>
        <w:rPr>
          <w:b/>
          <w:lang w:val="en-GB"/>
        </w:rPr>
      </w:pPr>
      <w:r w:rsidRPr="00621786">
        <w:rPr>
          <w:b/>
          <w:i/>
          <w:lang w:val="en-GB"/>
        </w:rPr>
        <w:t>Optional:</w:t>
      </w:r>
      <w:r w:rsidRPr="00621786">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621786" w14:paraId="10A9F435" w14:textId="77777777" w:rsidTr="00D25965">
        <w:tc>
          <w:tcPr>
            <w:tcW w:w="8995" w:type="dxa"/>
          </w:tcPr>
          <w:p w14:paraId="504F6386" w14:textId="77777777" w:rsidR="007B39D2" w:rsidRPr="00621786" w:rsidRDefault="007B39D2" w:rsidP="00B60F33">
            <w:pPr>
              <w:spacing w:after="0"/>
              <w:rPr>
                <w:b/>
                <w:lang w:val="en-GB"/>
              </w:rPr>
            </w:pPr>
          </w:p>
        </w:tc>
      </w:tr>
    </w:tbl>
    <w:p w14:paraId="630A57A3" w14:textId="77777777" w:rsidR="007B39D2" w:rsidRPr="00621786" w:rsidRDefault="007B39D2" w:rsidP="007B39D2">
      <w:pPr>
        <w:jc w:val="center"/>
        <w:rPr>
          <w:rFonts w:ascii="Arial" w:hAnsi="Arial"/>
          <w:b/>
          <w:sz w:val="22"/>
          <w:lang w:val="en-GB"/>
        </w:rPr>
      </w:pPr>
    </w:p>
    <w:p w14:paraId="1ED105DF" w14:textId="77777777" w:rsidR="007B39D2" w:rsidRDefault="007B39D2" w:rsidP="007B39D2">
      <w:pPr>
        <w:pStyle w:val="Footer"/>
        <w:tabs>
          <w:tab w:val="clear" w:pos="4536"/>
          <w:tab w:val="clear" w:pos="9072"/>
        </w:tabs>
        <w:jc w:val="center"/>
        <w:rPr>
          <w:rFonts w:ascii="Arial" w:hAnsi="Arial" w:cs="Arial"/>
          <w:sz w:val="22"/>
          <w:szCs w:val="22"/>
          <w:lang w:val="en-GB"/>
        </w:rPr>
      </w:pPr>
      <w:r w:rsidRPr="00621786">
        <w:rPr>
          <w:rFonts w:ascii="Arial" w:hAnsi="Arial"/>
          <w:b/>
          <w:sz w:val="22"/>
          <w:lang w:val="en-GB"/>
        </w:rPr>
        <w:br w:type="page"/>
      </w:r>
      <w:r w:rsidR="00737B3F">
        <w:rPr>
          <w:rFonts w:ascii="Arial" w:hAnsi="Arial"/>
          <w:b/>
          <w:sz w:val="22"/>
          <w:lang w:val="en-GB"/>
        </w:rPr>
        <w:lastRenderedPageBreak/>
        <w:t>TR</w:t>
      </w:r>
      <w:r w:rsidRPr="00621786">
        <w:rPr>
          <w:rFonts w:ascii="Arial" w:hAnsi="Arial"/>
          <w:b/>
          <w:sz w:val="22"/>
          <w:lang w:val="en-GB"/>
        </w:rPr>
        <w:t>_</w:t>
      </w:r>
      <w:r w:rsidRPr="00621786">
        <w:rPr>
          <w:rFonts w:ascii="Arial" w:hAnsi="Arial" w:cs="Arial"/>
          <w:b/>
          <w:sz w:val="22"/>
          <w:szCs w:val="22"/>
          <w:lang w:val="en-GB"/>
        </w:rPr>
        <w:t>ETHN2</w:t>
      </w:r>
      <w:r w:rsidRPr="00621786">
        <w:rPr>
          <w:rFonts w:ascii="Arial" w:hAnsi="Arial" w:cs="Arial"/>
          <w:sz w:val="22"/>
          <w:szCs w:val="22"/>
          <w:lang w:val="en-GB"/>
        </w:rPr>
        <w:t xml:space="preserve"> </w:t>
      </w:r>
      <w:r w:rsidRPr="00621786">
        <w:rPr>
          <w:rFonts w:ascii="Arial" w:hAnsi="Arial" w:cs="Arial"/>
          <w:b/>
          <w:sz w:val="22"/>
          <w:szCs w:val="22"/>
          <w:lang w:val="en-GB"/>
        </w:rPr>
        <w:t xml:space="preserve">– </w:t>
      </w:r>
      <w:r w:rsidRPr="00621786">
        <w:rPr>
          <w:rFonts w:ascii="Arial" w:hAnsi="Arial" w:cs="Arial"/>
          <w:sz w:val="22"/>
          <w:szCs w:val="22"/>
          <w:lang w:val="en-GB"/>
        </w:rPr>
        <w:t>Country-specific: ethnic group 2</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37B3F" w:rsidRPr="00621786" w14:paraId="4CE2A082" w14:textId="77777777" w:rsidTr="004F6A0F">
        <w:tc>
          <w:tcPr>
            <w:tcW w:w="1384" w:type="dxa"/>
            <w:tcMar>
              <w:top w:w="57" w:type="dxa"/>
              <w:bottom w:w="57" w:type="dxa"/>
            </w:tcMar>
            <w:vAlign w:val="center"/>
          </w:tcPr>
          <w:p w14:paraId="53DB06F0" w14:textId="77777777" w:rsidR="00737B3F" w:rsidRPr="00621786" w:rsidRDefault="00737B3F" w:rsidP="00737B3F">
            <w:pPr>
              <w:jc w:val="left"/>
              <w:rPr>
                <w:i/>
                <w:sz w:val="22"/>
                <w:lang w:val="en-GB"/>
              </w:rPr>
            </w:pPr>
          </w:p>
        </w:tc>
        <w:tc>
          <w:tcPr>
            <w:tcW w:w="3780" w:type="dxa"/>
            <w:tcMar>
              <w:top w:w="57" w:type="dxa"/>
              <w:bottom w:w="57" w:type="dxa"/>
            </w:tcMar>
            <w:vAlign w:val="center"/>
          </w:tcPr>
          <w:p w14:paraId="14A6179B" w14:textId="77777777" w:rsidR="00737B3F" w:rsidRPr="00621786" w:rsidRDefault="00737B3F" w:rsidP="00737B3F">
            <w:pPr>
              <w:jc w:val="center"/>
              <w:rPr>
                <w:b/>
                <w:sz w:val="22"/>
                <w:szCs w:val="22"/>
                <w:lang w:val="en-GB"/>
              </w:rPr>
            </w:pPr>
            <w:r w:rsidRPr="00621786">
              <w:rPr>
                <w:b/>
                <w:sz w:val="22"/>
                <w:szCs w:val="22"/>
                <w:lang w:val="en-GB"/>
              </w:rPr>
              <w:t>National Language</w:t>
            </w:r>
          </w:p>
        </w:tc>
        <w:tc>
          <w:tcPr>
            <w:tcW w:w="3780" w:type="dxa"/>
            <w:tcMar>
              <w:top w:w="57" w:type="dxa"/>
              <w:bottom w:w="57" w:type="dxa"/>
            </w:tcMar>
            <w:vAlign w:val="center"/>
          </w:tcPr>
          <w:p w14:paraId="42E456CC" w14:textId="77777777" w:rsidR="00737B3F" w:rsidRPr="00621786" w:rsidRDefault="00737B3F" w:rsidP="00737B3F">
            <w:pPr>
              <w:jc w:val="center"/>
              <w:rPr>
                <w:b/>
                <w:sz w:val="22"/>
                <w:szCs w:val="22"/>
                <w:lang w:val="en-GB"/>
              </w:rPr>
            </w:pPr>
            <w:r w:rsidRPr="00621786">
              <w:rPr>
                <w:b/>
                <w:sz w:val="22"/>
                <w:szCs w:val="22"/>
                <w:lang w:val="en-GB"/>
              </w:rPr>
              <w:t>English Translation</w:t>
            </w:r>
          </w:p>
        </w:tc>
      </w:tr>
      <w:tr w:rsidR="00737B3F" w:rsidRPr="00621786" w14:paraId="5477D297" w14:textId="77777777" w:rsidTr="004F6A0F">
        <w:tc>
          <w:tcPr>
            <w:tcW w:w="1384" w:type="dxa"/>
          </w:tcPr>
          <w:p w14:paraId="2D34713F" w14:textId="77777777" w:rsidR="00737B3F" w:rsidRPr="00621786" w:rsidRDefault="00737B3F" w:rsidP="00737B3F">
            <w:pPr>
              <w:spacing w:after="0"/>
              <w:jc w:val="left"/>
              <w:rPr>
                <w:sz w:val="22"/>
                <w:szCs w:val="22"/>
                <w:lang w:val="en-GB"/>
              </w:rPr>
            </w:pPr>
            <w:r w:rsidRPr="00621786">
              <w:rPr>
                <w:i/>
                <w:sz w:val="22"/>
                <w:szCs w:val="22"/>
                <w:lang w:val="en-GB"/>
              </w:rPr>
              <w:t>Question no. and text</w:t>
            </w:r>
          </w:p>
        </w:tc>
        <w:tc>
          <w:tcPr>
            <w:tcW w:w="3780" w:type="dxa"/>
          </w:tcPr>
          <w:p w14:paraId="4FE94571" w14:textId="77777777" w:rsidR="00737B3F" w:rsidRPr="00621786" w:rsidRDefault="00737B3F" w:rsidP="00737B3F">
            <w:pPr>
              <w:spacing w:after="0"/>
              <w:jc w:val="left"/>
              <w:rPr>
                <w:sz w:val="22"/>
                <w:szCs w:val="22"/>
                <w:lang w:val="en-GB"/>
              </w:rPr>
            </w:pPr>
            <w:r>
              <w:rPr>
                <w:sz w:val="22"/>
                <w:szCs w:val="22"/>
                <w:lang w:val="en-GB"/>
              </w:rPr>
              <w:t xml:space="preserve">D.26b Bu </w:t>
            </w:r>
            <w:proofErr w:type="spellStart"/>
            <w:r>
              <w:rPr>
                <w:sz w:val="22"/>
                <w:szCs w:val="22"/>
                <w:lang w:val="en-GB"/>
              </w:rPr>
              <w:t>grubun</w:t>
            </w:r>
            <w:proofErr w:type="spellEnd"/>
            <w:r>
              <w:rPr>
                <w:sz w:val="22"/>
                <w:szCs w:val="22"/>
                <w:lang w:val="en-GB"/>
              </w:rPr>
              <w:t xml:space="preserve"> </w:t>
            </w:r>
            <w:proofErr w:type="spellStart"/>
            <w:r>
              <w:rPr>
                <w:sz w:val="22"/>
                <w:szCs w:val="22"/>
                <w:lang w:val="en-GB"/>
              </w:rPr>
              <w:t>dışında</w:t>
            </w:r>
            <w:proofErr w:type="spellEnd"/>
            <w:r>
              <w:rPr>
                <w:sz w:val="22"/>
                <w:szCs w:val="22"/>
                <w:lang w:val="en-GB"/>
              </w:rPr>
              <w:t xml:space="preserve"> </w:t>
            </w:r>
            <w:proofErr w:type="spellStart"/>
            <w:r>
              <w:rPr>
                <w:sz w:val="22"/>
                <w:szCs w:val="22"/>
                <w:lang w:val="en-GB"/>
              </w:rPr>
              <w:t>kendinizi</w:t>
            </w:r>
            <w:proofErr w:type="spellEnd"/>
            <w:r>
              <w:rPr>
                <w:sz w:val="22"/>
                <w:szCs w:val="22"/>
                <w:lang w:val="en-GB"/>
              </w:rPr>
              <w:t xml:space="preserve"> ait </w:t>
            </w:r>
            <w:proofErr w:type="spellStart"/>
            <w:r>
              <w:rPr>
                <w:sz w:val="22"/>
                <w:szCs w:val="22"/>
                <w:lang w:val="en-GB"/>
              </w:rPr>
              <w:t>hissettiğiniz</w:t>
            </w:r>
            <w:proofErr w:type="spellEnd"/>
            <w:r>
              <w:rPr>
                <w:sz w:val="22"/>
                <w:szCs w:val="22"/>
                <w:lang w:val="en-GB"/>
              </w:rPr>
              <w:t xml:space="preserve"> </w:t>
            </w:r>
            <w:proofErr w:type="spellStart"/>
            <w:r>
              <w:rPr>
                <w:sz w:val="22"/>
                <w:szCs w:val="22"/>
                <w:lang w:val="en-GB"/>
              </w:rPr>
              <w:t>başka</w:t>
            </w:r>
            <w:proofErr w:type="spellEnd"/>
            <w:r>
              <w:rPr>
                <w:sz w:val="22"/>
                <w:szCs w:val="22"/>
                <w:lang w:val="en-GB"/>
              </w:rPr>
              <w:t xml:space="preserve"> </w:t>
            </w:r>
            <w:proofErr w:type="spellStart"/>
            <w:r>
              <w:rPr>
                <w:sz w:val="22"/>
                <w:szCs w:val="22"/>
                <w:lang w:val="en-GB"/>
              </w:rPr>
              <w:t>bir</w:t>
            </w:r>
            <w:proofErr w:type="spellEnd"/>
            <w:r>
              <w:rPr>
                <w:sz w:val="22"/>
                <w:szCs w:val="22"/>
                <w:lang w:val="en-GB"/>
              </w:rPr>
              <w:t xml:space="preserve"> </w:t>
            </w:r>
            <w:proofErr w:type="spellStart"/>
            <w:r>
              <w:rPr>
                <w:sz w:val="22"/>
                <w:szCs w:val="22"/>
                <w:lang w:val="en-GB"/>
              </w:rPr>
              <w:t>grup</w:t>
            </w:r>
            <w:proofErr w:type="spellEnd"/>
            <w:r>
              <w:rPr>
                <w:sz w:val="22"/>
                <w:szCs w:val="22"/>
                <w:lang w:val="en-GB"/>
              </w:rPr>
              <w:t xml:space="preserve"> </w:t>
            </w:r>
            <w:proofErr w:type="spellStart"/>
            <w:r>
              <w:rPr>
                <w:sz w:val="22"/>
                <w:szCs w:val="22"/>
                <w:lang w:val="en-GB"/>
              </w:rPr>
              <w:t>daha</w:t>
            </w:r>
            <w:proofErr w:type="spellEnd"/>
            <w:r>
              <w:rPr>
                <w:sz w:val="22"/>
                <w:szCs w:val="22"/>
                <w:lang w:val="en-GB"/>
              </w:rPr>
              <w:t xml:space="preserve"> var </w:t>
            </w:r>
            <w:proofErr w:type="spellStart"/>
            <w:r>
              <w:rPr>
                <w:sz w:val="22"/>
                <w:szCs w:val="22"/>
                <w:lang w:val="en-GB"/>
              </w:rPr>
              <w:t>mı</w:t>
            </w:r>
            <w:proofErr w:type="spellEnd"/>
            <w:r>
              <w:rPr>
                <w:sz w:val="22"/>
                <w:szCs w:val="22"/>
                <w:lang w:val="en-GB"/>
              </w:rPr>
              <w:t>?</w:t>
            </w:r>
          </w:p>
        </w:tc>
        <w:tc>
          <w:tcPr>
            <w:tcW w:w="3780" w:type="dxa"/>
          </w:tcPr>
          <w:p w14:paraId="4319EBCC" w14:textId="77777777" w:rsidR="00737B3F" w:rsidRPr="00621786" w:rsidRDefault="00737B3F" w:rsidP="00737B3F">
            <w:pPr>
              <w:spacing w:after="0"/>
              <w:jc w:val="left"/>
              <w:rPr>
                <w:sz w:val="22"/>
                <w:szCs w:val="22"/>
                <w:lang w:val="en-GB"/>
              </w:rPr>
            </w:pPr>
            <w:r>
              <w:rPr>
                <w:sz w:val="22"/>
                <w:szCs w:val="22"/>
                <w:lang w:val="en-GB"/>
              </w:rPr>
              <w:t>D.26a Is there another group that you feel you belong to?</w:t>
            </w:r>
          </w:p>
        </w:tc>
      </w:tr>
      <w:tr w:rsidR="004F6A0F" w:rsidRPr="00621786" w14:paraId="0CBE93BA" w14:textId="77777777" w:rsidTr="004F6A0F">
        <w:trPr>
          <w:cantSplit/>
        </w:trPr>
        <w:tc>
          <w:tcPr>
            <w:tcW w:w="1384" w:type="dxa"/>
            <w:vMerge w:val="restart"/>
          </w:tcPr>
          <w:p w14:paraId="13D6D0C3" w14:textId="77777777" w:rsidR="004F6A0F" w:rsidRPr="00621786" w:rsidRDefault="004F6A0F" w:rsidP="004F6A0F">
            <w:pPr>
              <w:spacing w:after="0"/>
              <w:jc w:val="left"/>
              <w:rPr>
                <w:sz w:val="22"/>
                <w:szCs w:val="22"/>
                <w:lang w:val="en-GB"/>
              </w:rPr>
            </w:pPr>
            <w:r w:rsidRPr="00621786">
              <w:rPr>
                <w:i/>
                <w:sz w:val="22"/>
                <w:szCs w:val="22"/>
                <w:lang w:val="en-GB"/>
              </w:rPr>
              <w:t>Codes/ Categories</w:t>
            </w:r>
          </w:p>
        </w:tc>
        <w:tc>
          <w:tcPr>
            <w:tcW w:w="3780" w:type="dxa"/>
          </w:tcPr>
          <w:p w14:paraId="33137D84" w14:textId="75385AE4"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Türk</w:t>
            </w:r>
            <w:proofErr w:type="spellEnd"/>
          </w:p>
        </w:tc>
        <w:tc>
          <w:tcPr>
            <w:tcW w:w="3780" w:type="dxa"/>
          </w:tcPr>
          <w:p w14:paraId="0DC2FF08" w14:textId="77777777" w:rsidR="004F6A0F" w:rsidRPr="00621786" w:rsidRDefault="004F6A0F" w:rsidP="004F6A0F">
            <w:pPr>
              <w:spacing w:after="0"/>
              <w:rPr>
                <w:sz w:val="22"/>
                <w:szCs w:val="22"/>
                <w:lang w:val="en-GB"/>
              </w:rPr>
            </w:pPr>
            <w:r>
              <w:rPr>
                <w:sz w:val="22"/>
                <w:szCs w:val="22"/>
                <w:lang w:val="en-GB"/>
              </w:rPr>
              <w:t>1.Turkish</w:t>
            </w:r>
          </w:p>
        </w:tc>
      </w:tr>
      <w:tr w:rsidR="004F6A0F" w:rsidRPr="00621786" w14:paraId="511CFEA0" w14:textId="77777777" w:rsidTr="004F6A0F">
        <w:trPr>
          <w:cantSplit/>
        </w:trPr>
        <w:tc>
          <w:tcPr>
            <w:tcW w:w="1384" w:type="dxa"/>
            <w:vMerge/>
          </w:tcPr>
          <w:p w14:paraId="0635F46E" w14:textId="77777777" w:rsidR="004F6A0F" w:rsidRPr="00621786" w:rsidRDefault="004F6A0F" w:rsidP="004F6A0F">
            <w:pPr>
              <w:spacing w:after="0"/>
              <w:jc w:val="left"/>
              <w:rPr>
                <w:sz w:val="22"/>
                <w:szCs w:val="22"/>
                <w:lang w:val="en-GB"/>
              </w:rPr>
            </w:pPr>
          </w:p>
        </w:tc>
        <w:tc>
          <w:tcPr>
            <w:tcW w:w="3780" w:type="dxa"/>
          </w:tcPr>
          <w:p w14:paraId="5EEED9BB" w14:textId="423B3092"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Kürt</w:t>
            </w:r>
            <w:proofErr w:type="spellEnd"/>
          </w:p>
        </w:tc>
        <w:tc>
          <w:tcPr>
            <w:tcW w:w="3780" w:type="dxa"/>
          </w:tcPr>
          <w:p w14:paraId="0C23B680" w14:textId="77777777" w:rsidR="004F6A0F" w:rsidRPr="000A1833" w:rsidRDefault="004F6A0F" w:rsidP="004F6A0F">
            <w:pPr>
              <w:spacing w:after="0"/>
              <w:rPr>
                <w:sz w:val="22"/>
                <w:szCs w:val="22"/>
                <w:lang w:val="en-GB"/>
              </w:rPr>
            </w:pPr>
            <w:r>
              <w:rPr>
                <w:sz w:val="22"/>
                <w:szCs w:val="22"/>
                <w:lang w:val="en-GB"/>
              </w:rPr>
              <w:t>2.Kurdish</w:t>
            </w:r>
          </w:p>
        </w:tc>
      </w:tr>
      <w:tr w:rsidR="004F6A0F" w:rsidRPr="00621786" w14:paraId="78EFBB28" w14:textId="77777777" w:rsidTr="004F6A0F">
        <w:trPr>
          <w:cantSplit/>
        </w:trPr>
        <w:tc>
          <w:tcPr>
            <w:tcW w:w="1384" w:type="dxa"/>
            <w:vMerge/>
          </w:tcPr>
          <w:p w14:paraId="60612DD2" w14:textId="77777777" w:rsidR="004F6A0F" w:rsidRPr="00621786" w:rsidRDefault="004F6A0F" w:rsidP="004F6A0F">
            <w:pPr>
              <w:spacing w:after="0"/>
              <w:jc w:val="left"/>
              <w:rPr>
                <w:sz w:val="22"/>
                <w:szCs w:val="22"/>
                <w:lang w:val="en-GB"/>
              </w:rPr>
            </w:pPr>
          </w:p>
        </w:tc>
        <w:tc>
          <w:tcPr>
            <w:tcW w:w="3780" w:type="dxa"/>
          </w:tcPr>
          <w:p w14:paraId="0B27A822" w14:textId="74BB60B9" w:rsidR="004F6A0F" w:rsidRPr="004F6A0F" w:rsidRDefault="004F6A0F" w:rsidP="004F6A0F">
            <w:pPr>
              <w:pStyle w:val="ListParagraph"/>
              <w:numPr>
                <w:ilvl w:val="0"/>
                <w:numId w:val="40"/>
              </w:numPr>
              <w:spacing w:after="0"/>
              <w:jc w:val="left"/>
              <w:rPr>
                <w:sz w:val="22"/>
                <w:szCs w:val="22"/>
                <w:lang w:val="en-GB"/>
              </w:rPr>
            </w:pPr>
            <w:r w:rsidRPr="004F6A0F">
              <w:rPr>
                <w:sz w:val="22"/>
                <w:szCs w:val="22"/>
                <w:lang w:val="en-GB"/>
              </w:rPr>
              <w:t>Laz</w:t>
            </w:r>
          </w:p>
        </w:tc>
        <w:tc>
          <w:tcPr>
            <w:tcW w:w="3780" w:type="dxa"/>
          </w:tcPr>
          <w:p w14:paraId="0B69E7D6" w14:textId="77777777" w:rsidR="004F6A0F" w:rsidRPr="00621786" w:rsidRDefault="004F6A0F" w:rsidP="004F6A0F">
            <w:pPr>
              <w:spacing w:after="0"/>
              <w:rPr>
                <w:sz w:val="22"/>
                <w:szCs w:val="22"/>
                <w:lang w:val="en-GB"/>
              </w:rPr>
            </w:pPr>
            <w:r>
              <w:rPr>
                <w:sz w:val="22"/>
                <w:szCs w:val="22"/>
                <w:lang w:val="en-GB"/>
              </w:rPr>
              <w:t>3.Laz</w:t>
            </w:r>
          </w:p>
        </w:tc>
      </w:tr>
      <w:tr w:rsidR="004F6A0F" w:rsidRPr="00621786" w14:paraId="76A48849" w14:textId="77777777" w:rsidTr="004F6A0F">
        <w:trPr>
          <w:cantSplit/>
        </w:trPr>
        <w:tc>
          <w:tcPr>
            <w:tcW w:w="1384" w:type="dxa"/>
          </w:tcPr>
          <w:p w14:paraId="1FEBD323" w14:textId="77777777" w:rsidR="004F6A0F" w:rsidRPr="00621786" w:rsidRDefault="004F6A0F" w:rsidP="004F6A0F">
            <w:pPr>
              <w:spacing w:after="0"/>
              <w:jc w:val="left"/>
              <w:rPr>
                <w:sz w:val="22"/>
                <w:szCs w:val="22"/>
                <w:lang w:val="en-GB"/>
              </w:rPr>
            </w:pPr>
          </w:p>
        </w:tc>
        <w:tc>
          <w:tcPr>
            <w:tcW w:w="3780" w:type="dxa"/>
          </w:tcPr>
          <w:p w14:paraId="350FA4E1" w14:textId="1D5CD0EF"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Çerkez</w:t>
            </w:r>
            <w:proofErr w:type="spellEnd"/>
          </w:p>
        </w:tc>
        <w:tc>
          <w:tcPr>
            <w:tcW w:w="3780" w:type="dxa"/>
          </w:tcPr>
          <w:p w14:paraId="34352A4D" w14:textId="77777777" w:rsidR="004F6A0F" w:rsidRPr="00621786" w:rsidRDefault="004F6A0F" w:rsidP="004F6A0F">
            <w:pPr>
              <w:spacing w:after="0"/>
              <w:rPr>
                <w:sz w:val="22"/>
                <w:szCs w:val="22"/>
                <w:lang w:val="en-GB"/>
              </w:rPr>
            </w:pPr>
            <w:r>
              <w:rPr>
                <w:sz w:val="22"/>
                <w:szCs w:val="22"/>
                <w:lang w:val="en-GB"/>
              </w:rPr>
              <w:t>4.Circassian</w:t>
            </w:r>
          </w:p>
        </w:tc>
      </w:tr>
      <w:tr w:rsidR="004F6A0F" w:rsidRPr="00621786" w14:paraId="29EAE621" w14:textId="77777777" w:rsidTr="004F6A0F">
        <w:trPr>
          <w:cantSplit/>
        </w:trPr>
        <w:tc>
          <w:tcPr>
            <w:tcW w:w="1384" w:type="dxa"/>
          </w:tcPr>
          <w:p w14:paraId="210D6131" w14:textId="77777777" w:rsidR="004F6A0F" w:rsidRPr="00621786" w:rsidRDefault="004F6A0F" w:rsidP="004F6A0F">
            <w:pPr>
              <w:spacing w:after="0"/>
              <w:jc w:val="left"/>
              <w:rPr>
                <w:sz w:val="22"/>
                <w:szCs w:val="22"/>
                <w:lang w:val="en-GB"/>
              </w:rPr>
            </w:pPr>
          </w:p>
        </w:tc>
        <w:tc>
          <w:tcPr>
            <w:tcW w:w="3780" w:type="dxa"/>
          </w:tcPr>
          <w:p w14:paraId="19565445" w14:textId="751E245B"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Gürcü</w:t>
            </w:r>
            <w:proofErr w:type="spellEnd"/>
          </w:p>
        </w:tc>
        <w:tc>
          <w:tcPr>
            <w:tcW w:w="3780" w:type="dxa"/>
          </w:tcPr>
          <w:p w14:paraId="1FEB88C6" w14:textId="77777777" w:rsidR="004F6A0F" w:rsidRPr="00621786" w:rsidRDefault="004F6A0F" w:rsidP="004F6A0F">
            <w:pPr>
              <w:spacing w:after="0"/>
              <w:rPr>
                <w:sz w:val="22"/>
                <w:szCs w:val="22"/>
                <w:lang w:val="en-GB"/>
              </w:rPr>
            </w:pPr>
            <w:r>
              <w:rPr>
                <w:sz w:val="22"/>
                <w:szCs w:val="22"/>
                <w:lang w:val="en-GB"/>
              </w:rPr>
              <w:t>5.Georgian</w:t>
            </w:r>
          </w:p>
        </w:tc>
      </w:tr>
      <w:tr w:rsidR="004F6A0F" w:rsidRPr="00621786" w14:paraId="4DD4E00B" w14:textId="77777777" w:rsidTr="004F6A0F">
        <w:trPr>
          <w:cantSplit/>
        </w:trPr>
        <w:tc>
          <w:tcPr>
            <w:tcW w:w="1384" w:type="dxa"/>
          </w:tcPr>
          <w:p w14:paraId="338B3D6E" w14:textId="77777777" w:rsidR="004F6A0F" w:rsidRPr="00621786" w:rsidRDefault="004F6A0F" w:rsidP="004F6A0F">
            <w:pPr>
              <w:spacing w:after="0"/>
              <w:jc w:val="left"/>
              <w:rPr>
                <w:sz w:val="22"/>
                <w:szCs w:val="22"/>
                <w:lang w:val="en-GB"/>
              </w:rPr>
            </w:pPr>
          </w:p>
        </w:tc>
        <w:tc>
          <w:tcPr>
            <w:tcW w:w="3780" w:type="dxa"/>
          </w:tcPr>
          <w:p w14:paraId="7FC07CB3" w14:textId="754EE3E3"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Arap</w:t>
            </w:r>
            <w:proofErr w:type="spellEnd"/>
          </w:p>
        </w:tc>
        <w:tc>
          <w:tcPr>
            <w:tcW w:w="3780" w:type="dxa"/>
          </w:tcPr>
          <w:p w14:paraId="167CD3C5" w14:textId="77777777" w:rsidR="004F6A0F" w:rsidRPr="00621786" w:rsidRDefault="004F6A0F" w:rsidP="004F6A0F">
            <w:pPr>
              <w:spacing w:after="0"/>
              <w:rPr>
                <w:sz w:val="22"/>
                <w:szCs w:val="22"/>
                <w:lang w:val="en-GB"/>
              </w:rPr>
            </w:pPr>
            <w:r>
              <w:rPr>
                <w:sz w:val="22"/>
                <w:szCs w:val="22"/>
                <w:lang w:val="en-GB"/>
              </w:rPr>
              <w:t>6.Arab</w:t>
            </w:r>
          </w:p>
        </w:tc>
      </w:tr>
      <w:tr w:rsidR="004F6A0F" w:rsidRPr="00621786" w14:paraId="6026849F" w14:textId="77777777" w:rsidTr="004F6A0F">
        <w:trPr>
          <w:cantSplit/>
        </w:trPr>
        <w:tc>
          <w:tcPr>
            <w:tcW w:w="1384" w:type="dxa"/>
          </w:tcPr>
          <w:p w14:paraId="7AA3D7AA" w14:textId="77777777" w:rsidR="004F6A0F" w:rsidRPr="00621786" w:rsidRDefault="004F6A0F" w:rsidP="004F6A0F">
            <w:pPr>
              <w:spacing w:after="0"/>
              <w:jc w:val="left"/>
              <w:rPr>
                <w:sz w:val="22"/>
                <w:szCs w:val="22"/>
                <w:lang w:val="en-GB"/>
              </w:rPr>
            </w:pPr>
          </w:p>
        </w:tc>
        <w:tc>
          <w:tcPr>
            <w:tcW w:w="3780" w:type="dxa"/>
          </w:tcPr>
          <w:p w14:paraId="7A959482" w14:textId="271E71B3" w:rsidR="004F6A0F" w:rsidRPr="004F6A0F" w:rsidRDefault="004F6A0F" w:rsidP="004F6A0F">
            <w:pPr>
              <w:pStyle w:val="ListParagraph"/>
              <w:numPr>
                <w:ilvl w:val="0"/>
                <w:numId w:val="40"/>
              </w:numPr>
              <w:spacing w:after="0"/>
              <w:jc w:val="left"/>
              <w:rPr>
                <w:sz w:val="22"/>
                <w:szCs w:val="22"/>
                <w:lang w:val="en-GB"/>
              </w:rPr>
            </w:pPr>
            <w:r w:rsidRPr="004F6A0F">
              <w:rPr>
                <w:sz w:val="22"/>
                <w:szCs w:val="22"/>
                <w:lang w:val="en-GB"/>
              </w:rPr>
              <w:t>Roman</w:t>
            </w:r>
          </w:p>
        </w:tc>
        <w:tc>
          <w:tcPr>
            <w:tcW w:w="3780" w:type="dxa"/>
          </w:tcPr>
          <w:p w14:paraId="576F33E4" w14:textId="77777777" w:rsidR="004F6A0F" w:rsidRPr="000A1833" w:rsidRDefault="004F6A0F" w:rsidP="004F6A0F">
            <w:pPr>
              <w:spacing w:after="0"/>
              <w:rPr>
                <w:sz w:val="22"/>
                <w:szCs w:val="22"/>
                <w:lang w:val="en-GB"/>
              </w:rPr>
            </w:pPr>
            <w:r>
              <w:rPr>
                <w:sz w:val="22"/>
                <w:szCs w:val="22"/>
                <w:lang w:val="en-GB"/>
              </w:rPr>
              <w:t>7.Roma/Gypsy</w:t>
            </w:r>
          </w:p>
        </w:tc>
      </w:tr>
      <w:tr w:rsidR="004F6A0F" w:rsidRPr="00621786" w14:paraId="05CF0D9F" w14:textId="77777777" w:rsidTr="004F6A0F">
        <w:trPr>
          <w:cantSplit/>
        </w:trPr>
        <w:tc>
          <w:tcPr>
            <w:tcW w:w="1384" w:type="dxa"/>
          </w:tcPr>
          <w:p w14:paraId="40BABCF3" w14:textId="77777777" w:rsidR="004F6A0F" w:rsidRPr="00621786" w:rsidRDefault="004F6A0F" w:rsidP="004F6A0F">
            <w:pPr>
              <w:spacing w:after="0"/>
              <w:jc w:val="left"/>
              <w:rPr>
                <w:sz w:val="22"/>
                <w:szCs w:val="22"/>
                <w:lang w:val="en-GB"/>
              </w:rPr>
            </w:pPr>
          </w:p>
        </w:tc>
        <w:tc>
          <w:tcPr>
            <w:tcW w:w="3780" w:type="dxa"/>
          </w:tcPr>
          <w:p w14:paraId="56EF936A" w14:textId="5A98D526" w:rsidR="004F6A0F" w:rsidRPr="004F6A0F" w:rsidRDefault="004F6A0F" w:rsidP="004F6A0F">
            <w:pPr>
              <w:pStyle w:val="ListParagraph"/>
              <w:numPr>
                <w:ilvl w:val="0"/>
                <w:numId w:val="40"/>
              </w:numPr>
              <w:spacing w:after="0"/>
              <w:jc w:val="left"/>
              <w:rPr>
                <w:sz w:val="22"/>
                <w:szCs w:val="22"/>
                <w:lang w:val="en-GB"/>
              </w:rPr>
            </w:pPr>
            <w:proofErr w:type="spellStart"/>
            <w:r w:rsidRPr="004F6A0F">
              <w:rPr>
                <w:sz w:val="22"/>
                <w:szCs w:val="22"/>
                <w:lang w:val="en-GB"/>
              </w:rPr>
              <w:t>Boşnak</w:t>
            </w:r>
            <w:proofErr w:type="spellEnd"/>
          </w:p>
        </w:tc>
        <w:tc>
          <w:tcPr>
            <w:tcW w:w="3780" w:type="dxa"/>
          </w:tcPr>
          <w:p w14:paraId="3FF71AE1" w14:textId="77777777" w:rsidR="004F6A0F" w:rsidRPr="000A1833" w:rsidRDefault="004F6A0F" w:rsidP="004F6A0F">
            <w:pPr>
              <w:spacing w:after="0"/>
              <w:rPr>
                <w:sz w:val="22"/>
                <w:szCs w:val="22"/>
                <w:lang w:val="en-GB"/>
              </w:rPr>
            </w:pPr>
            <w:r>
              <w:rPr>
                <w:sz w:val="22"/>
                <w:szCs w:val="22"/>
                <w:lang w:val="en-GB"/>
              </w:rPr>
              <w:t>8.</w:t>
            </w:r>
            <w:r w:rsidRPr="000A1833">
              <w:rPr>
                <w:sz w:val="22"/>
                <w:szCs w:val="22"/>
                <w:lang w:val="en-GB"/>
              </w:rPr>
              <w:t>Bosnian</w:t>
            </w:r>
          </w:p>
        </w:tc>
      </w:tr>
      <w:tr w:rsidR="004F6A0F" w:rsidRPr="00621786" w14:paraId="3D7A61D8" w14:textId="77777777" w:rsidTr="004F6A0F">
        <w:trPr>
          <w:cantSplit/>
        </w:trPr>
        <w:tc>
          <w:tcPr>
            <w:tcW w:w="1384" w:type="dxa"/>
          </w:tcPr>
          <w:p w14:paraId="734A451B" w14:textId="77777777" w:rsidR="004F6A0F" w:rsidRPr="00621786" w:rsidRDefault="004F6A0F" w:rsidP="004F6A0F">
            <w:pPr>
              <w:spacing w:after="0"/>
              <w:jc w:val="left"/>
              <w:rPr>
                <w:sz w:val="22"/>
                <w:szCs w:val="22"/>
                <w:lang w:val="en-GB"/>
              </w:rPr>
            </w:pPr>
          </w:p>
        </w:tc>
        <w:tc>
          <w:tcPr>
            <w:tcW w:w="3780" w:type="dxa"/>
          </w:tcPr>
          <w:p w14:paraId="034A0D6E" w14:textId="341B9B38" w:rsidR="004F6A0F" w:rsidRPr="004F6A0F" w:rsidRDefault="004F6A0F" w:rsidP="004F6A0F">
            <w:pPr>
              <w:spacing w:after="0"/>
              <w:ind w:left="360"/>
              <w:jc w:val="left"/>
              <w:rPr>
                <w:sz w:val="22"/>
                <w:szCs w:val="22"/>
                <w:lang w:val="en-GB"/>
              </w:rPr>
            </w:pPr>
            <w:r>
              <w:rPr>
                <w:sz w:val="22"/>
                <w:szCs w:val="22"/>
                <w:lang w:val="en-GB"/>
              </w:rPr>
              <w:t xml:space="preserve">90. </w:t>
            </w:r>
            <w:proofErr w:type="spellStart"/>
            <w:r w:rsidRPr="004F6A0F">
              <w:rPr>
                <w:sz w:val="22"/>
                <w:szCs w:val="22"/>
                <w:lang w:val="en-GB"/>
              </w:rPr>
              <w:t>Diğer</w:t>
            </w:r>
            <w:proofErr w:type="spellEnd"/>
          </w:p>
        </w:tc>
        <w:tc>
          <w:tcPr>
            <w:tcW w:w="3780" w:type="dxa"/>
          </w:tcPr>
          <w:p w14:paraId="4AF1E8BC" w14:textId="77777777" w:rsidR="004F6A0F" w:rsidRPr="00621786" w:rsidRDefault="004F6A0F" w:rsidP="004F6A0F">
            <w:pPr>
              <w:spacing w:after="0"/>
              <w:rPr>
                <w:sz w:val="22"/>
                <w:szCs w:val="22"/>
                <w:lang w:val="en-GB"/>
              </w:rPr>
            </w:pPr>
            <w:r>
              <w:rPr>
                <w:sz w:val="22"/>
                <w:szCs w:val="22"/>
                <w:lang w:val="en-GB"/>
              </w:rPr>
              <w:t>90. Other</w:t>
            </w:r>
          </w:p>
        </w:tc>
      </w:tr>
      <w:tr w:rsidR="004F6A0F" w:rsidRPr="00621786" w14:paraId="2FB1C160" w14:textId="77777777" w:rsidTr="004F6A0F">
        <w:trPr>
          <w:cantSplit/>
        </w:trPr>
        <w:tc>
          <w:tcPr>
            <w:tcW w:w="1384" w:type="dxa"/>
          </w:tcPr>
          <w:p w14:paraId="66EAC4E8" w14:textId="77777777" w:rsidR="004F6A0F" w:rsidRPr="00621786" w:rsidRDefault="004F6A0F" w:rsidP="004F6A0F">
            <w:pPr>
              <w:spacing w:after="0"/>
              <w:jc w:val="left"/>
              <w:rPr>
                <w:sz w:val="22"/>
                <w:szCs w:val="22"/>
                <w:lang w:val="en-GB"/>
              </w:rPr>
            </w:pPr>
          </w:p>
        </w:tc>
        <w:tc>
          <w:tcPr>
            <w:tcW w:w="3780" w:type="dxa"/>
          </w:tcPr>
          <w:p w14:paraId="5790F4F6" w14:textId="6FA1F289" w:rsidR="004F6A0F" w:rsidRDefault="004F6A0F" w:rsidP="004F6A0F">
            <w:pPr>
              <w:spacing w:after="0"/>
              <w:ind w:left="360"/>
              <w:jc w:val="left"/>
              <w:rPr>
                <w:sz w:val="22"/>
                <w:szCs w:val="22"/>
                <w:lang w:val="en-GB"/>
              </w:rPr>
            </w:pPr>
            <w:r w:rsidRPr="008E1D5D">
              <w:rPr>
                <w:sz w:val="22"/>
                <w:szCs w:val="22"/>
                <w:lang w:val="en-GB"/>
              </w:rPr>
              <w:t>99.</w:t>
            </w:r>
            <w:r>
              <w:rPr>
                <w:sz w:val="22"/>
                <w:szCs w:val="22"/>
                <w:lang w:val="en-GB"/>
              </w:rPr>
              <w:t xml:space="preserve"> </w:t>
            </w:r>
            <w:proofErr w:type="spellStart"/>
            <w:r>
              <w:rPr>
                <w:sz w:val="22"/>
                <w:szCs w:val="22"/>
                <w:lang w:val="en-GB"/>
              </w:rPr>
              <w:t>Fikri</w:t>
            </w:r>
            <w:proofErr w:type="spellEnd"/>
            <w:r>
              <w:rPr>
                <w:sz w:val="22"/>
                <w:szCs w:val="22"/>
                <w:lang w:val="en-GB"/>
              </w:rPr>
              <w:t xml:space="preserve"> yok/</w:t>
            </w:r>
            <w:proofErr w:type="spellStart"/>
            <w:r>
              <w:rPr>
                <w:sz w:val="22"/>
                <w:szCs w:val="22"/>
                <w:lang w:val="en-GB"/>
              </w:rPr>
              <w:t>Bilmiyor</w:t>
            </w:r>
            <w:proofErr w:type="spellEnd"/>
            <w:r>
              <w:rPr>
                <w:sz w:val="22"/>
                <w:szCs w:val="22"/>
                <w:lang w:val="en-GB"/>
              </w:rPr>
              <w:t>/</w:t>
            </w:r>
            <w:proofErr w:type="spellStart"/>
            <w:r>
              <w:rPr>
                <w:sz w:val="22"/>
                <w:szCs w:val="22"/>
                <w:lang w:val="en-GB"/>
              </w:rPr>
              <w:t>Cevap</w:t>
            </w:r>
            <w:proofErr w:type="spellEnd"/>
            <w:r>
              <w:rPr>
                <w:sz w:val="22"/>
                <w:szCs w:val="22"/>
                <w:lang w:val="en-GB"/>
              </w:rPr>
              <w:t xml:space="preserve"> yok</w:t>
            </w:r>
          </w:p>
        </w:tc>
        <w:tc>
          <w:tcPr>
            <w:tcW w:w="3780" w:type="dxa"/>
          </w:tcPr>
          <w:p w14:paraId="6F1264CB" w14:textId="32E27040" w:rsidR="004F6A0F" w:rsidRDefault="004F6A0F" w:rsidP="004F6A0F">
            <w:pPr>
              <w:spacing w:after="0"/>
              <w:rPr>
                <w:sz w:val="22"/>
                <w:szCs w:val="22"/>
                <w:lang w:val="en-GB"/>
              </w:rPr>
            </w:pPr>
            <w:r>
              <w:rPr>
                <w:sz w:val="22"/>
                <w:szCs w:val="22"/>
                <w:lang w:val="en-GB"/>
              </w:rPr>
              <w:t>99. No answer</w:t>
            </w:r>
          </w:p>
        </w:tc>
      </w:tr>
      <w:tr w:rsidR="00737B3F" w:rsidRPr="00621786" w14:paraId="683F9E91" w14:textId="77777777" w:rsidTr="004F6A0F">
        <w:tc>
          <w:tcPr>
            <w:tcW w:w="1384" w:type="dxa"/>
          </w:tcPr>
          <w:p w14:paraId="1B087B61" w14:textId="77777777" w:rsidR="00737B3F" w:rsidRPr="00621786" w:rsidRDefault="00737B3F" w:rsidP="00737B3F">
            <w:pPr>
              <w:spacing w:after="0"/>
              <w:jc w:val="left"/>
              <w:rPr>
                <w:i/>
                <w:sz w:val="22"/>
                <w:szCs w:val="22"/>
                <w:lang w:val="en-GB"/>
              </w:rPr>
            </w:pPr>
            <w:r w:rsidRPr="00621786">
              <w:rPr>
                <w:i/>
                <w:sz w:val="22"/>
                <w:szCs w:val="22"/>
                <w:lang w:val="en-GB"/>
              </w:rPr>
              <w:t>Interviewer Instruction</w:t>
            </w:r>
          </w:p>
        </w:tc>
        <w:tc>
          <w:tcPr>
            <w:tcW w:w="3780" w:type="dxa"/>
          </w:tcPr>
          <w:p w14:paraId="2F71FEE6" w14:textId="77777777" w:rsidR="00737B3F" w:rsidRPr="00621786" w:rsidRDefault="00737B3F" w:rsidP="00737B3F">
            <w:pPr>
              <w:spacing w:after="0"/>
              <w:rPr>
                <w:sz w:val="22"/>
                <w:szCs w:val="22"/>
                <w:lang w:val="en-GB"/>
              </w:rPr>
            </w:pPr>
          </w:p>
        </w:tc>
        <w:tc>
          <w:tcPr>
            <w:tcW w:w="3780" w:type="dxa"/>
          </w:tcPr>
          <w:p w14:paraId="434C7C0C" w14:textId="77777777" w:rsidR="00737B3F" w:rsidRPr="00621786" w:rsidRDefault="00737B3F" w:rsidP="00737B3F">
            <w:pPr>
              <w:spacing w:after="0"/>
              <w:rPr>
                <w:sz w:val="22"/>
                <w:szCs w:val="22"/>
                <w:lang w:val="en-GB"/>
              </w:rPr>
            </w:pPr>
          </w:p>
        </w:tc>
      </w:tr>
      <w:tr w:rsidR="00737B3F" w:rsidRPr="00621786" w14:paraId="0692798D" w14:textId="77777777" w:rsidTr="004F6A0F">
        <w:tc>
          <w:tcPr>
            <w:tcW w:w="1384" w:type="dxa"/>
          </w:tcPr>
          <w:p w14:paraId="6BB30215" w14:textId="77777777" w:rsidR="00737B3F" w:rsidRPr="00621786" w:rsidRDefault="00737B3F" w:rsidP="00737B3F">
            <w:pPr>
              <w:spacing w:after="0"/>
              <w:jc w:val="left"/>
              <w:rPr>
                <w:i/>
                <w:sz w:val="22"/>
                <w:szCs w:val="22"/>
                <w:lang w:val="en-GB"/>
              </w:rPr>
            </w:pPr>
            <w:r w:rsidRPr="00621786">
              <w:rPr>
                <w:i/>
                <w:sz w:val="22"/>
                <w:szCs w:val="22"/>
                <w:lang w:val="en-GB"/>
              </w:rPr>
              <w:t>Translation Note</w:t>
            </w:r>
          </w:p>
        </w:tc>
        <w:tc>
          <w:tcPr>
            <w:tcW w:w="7560" w:type="dxa"/>
            <w:gridSpan w:val="2"/>
          </w:tcPr>
          <w:p w14:paraId="4D63BE90" w14:textId="77777777" w:rsidR="00737B3F" w:rsidRPr="00621786" w:rsidRDefault="00737B3F" w:rsidP="00737B3F">
            <w:pPr>
              <w:spacing w:after="0"/>
              <w:rPr>
                <w:sz w:val="22"/>
                <w:szCs w:val="22"/>
                <w:lang w:val="en-GB"/>
              </w:rPr>
            </w:pPr>
          </w:p>
        </w:tc>
      </w:tr>
      <w:tr w:rsidR="00737B3F" w:rsidRPr="00621786" w14:paraId="5F6386F6" w14:textId="77777777" w:rsidTr="004F6A0F">
        <w:tc>
          <w:tcPr>
            <w:tcW w:w="1384" w:type="dxa"/>
          </w:tcPr>
          <w:p w14:paraId="3C4DC487" w14:textId="77777777" w:rsidR="00737B3F" w:rsidRPr="00621786" w:rsidRDefault="00737B3F" w:rsidP="00737B3F">
            <w:pPr>
              <w:spacing w:after="0"/>
              <w:jc w:val="left"/>
              <w:rPr>
                <w:i/>
                <w:sz w:val="22"/>
                <w:szCs w:val="22"/>
                <w:lang w:val="en-GB"/>
              </w:rPr>
            </w:pPr>
            <w:r w:rsidRPr="00621786">
              <w:rPr>
                <w:i/>
                <w:sz w:val="22"/>
                <w:szCs w:val="22"/>
                <w:lang w:val="en-GB"/>
              </w:rPr>
              <w:t>Note</w:t>
            </w:r>
          </w:p>
        </w:tc>
        <w:tc>
          <w:tcPr>
            <w:tcW w:w="7560" w:type="dxa"/>
            <w:gridSpan w:val="2"/>
          </w:tcPr>
          <w:p w14:paraId="0E7952A0" w14:textId="77777777" w:rsidR="00737B3F" w:rsidRPr="00621786" w:rsidRDefault="00737B3F" w:rsidP="00737B3F">
            <w:pPr>
              <w:spacing w:after="0"/>
              <w:jc w:val="left"/>
              <w:rPr>
                <w:sz w:val="22"/>
                <w:szCs w:val="22"/>
                <w:lang w:val="en-GB"/>
              </w:rPr>
            </w:pPr>
          </w:p>
        </w:tc>
      </w:tr>
    </w:tbl>
    <w:p w14:paraId="083D661C" w14:textId="77777777" w:rsidR="00737B3F" w:rsidRPr="00621786" w:rsidRDefault="00737B3F" w:rsidP="00737B3F">
      <w:pPr>
        <w:rPr>
          <w:b/>
          <w:lang w:val="en-GB"/>
        </w:rPr>
      </w:pPr>
    </w:p>
    <w:p w14:paraId="3682F260" w14:textId="77777777" w:rsidR="007B39D2" w:rsidRPr="00621786" w:rsidRDefault="007B39D2" w:rsidP="007B39D2">
      <w:pPr>
        <w:spacing w:after="0"/>
        <w:rPr>
          <w:b/>
          <w:lang w:val="en-GB"/>
        </w:rPr>
      </w:pPr>
      <w:r w:rsidRPr="00621786">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621786" w14:paraId="04B46013" w14:textId="77777777" w:rsidTr="00D25965">
        <w:tc>
          <w:tcPr>
            <w:tcW w:w="8995" w:type="dxa"/>
          </w:tcPr>
          <w:p w14:paraId="58991B2D" w14:textId="77777777" w:rsidR="007B39D2" w:rsidRPr="00621786" w:rsidRDefault="007B39D2" w:rsidP="00D25965">
            <w:pPr>
              <w:spacing w:after="0"/>
              <w:rPr>
                <w:b/>
                <w:lang w:val="en-GB"/>
              </w:rPr>
            </w:pPr>
          </w:p>
        </w:tc>
      </w:tr>
    </w:tbl>
    <w:p w14:paraId="16D65A66" w14:textId="77777777" w:rsidR="007B39D2" w:rsidRPr="00621786" w:rsidRDefault="007B39D2" w:rsidP="007B39D2">
      <w:pPr>
        <w:spacing w:after="0"/>
        <w:rPr>
          <w:b/>
          <w:lang w:val="en-GB"/>
        </w:rPr>
      </w:pPr>
    </w:p>
    <w:p w14:paraId="3856B5F3" w14:textId="77777777" w:rsidR="00737B3F" w:rsidRPr="00621786" w:rsidRDefault="00737B3F" w:rsidP="00737B3F">
      <w:pPr>
        <w:spacing w:after="0"/>
        <w:rPr>
          <w:b/>
          <w:lang w:val="en-GB"/>
        </w:rPr>
      </w:pPr>
      <w:r w:rsidRPr="00621786">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737B3F" w:rsidRPr="00621786" w14:paraId="28D3E855" w14:textId="77777777" w:rsidTr="00737B3F">
        <w:tc>
          <w:tcPr>
            <w:tcW w:w="5215" w:type="dxa"/>
            <w:tcMar>
              <w:top w:w="57" w:type="dxa"/>
              <w:bottom w:w="57" w:type="dxa"/>
            </w:tcMar>
            <w:vAlign w:val="center"/>
          </w:tcPr>
          <w:p w14:paraId="718EFC46" w14:textId="77777777" w:rsidR="00737B3F" w:rsidRPr="00621786" w:rsidRDefault="00737B3F" w:rsidP="00737B3F">
            <w:pPr>
              <w:jc w:val="center"/>
              <w:rPr>
                <w:b/>
                <w:sz w:val="22"/>
                <w:szCs w:val="22"/>
                <w:lang w:val="en-GB"/>
              </w:rPr>
            </w:pPr>
            <w:r w:rsidRPr="00621786">
              <w:rPr>
                <w:b/>
                <w:sz w:val="22"/>
                <w:szCs w:val="22"/>
                <w:lang w:val="en-GB"/>
              </w:rPr>
              <w:t>Country Variable Codes/Construction Rules</w:t>
            </w:r>
          </w:p>
        </w:tc>
        <w:tc>
          <w:tcPr>
            <w:tcW w:w="3799" w:type="dxa"/>
            <w:tcMar>
              <w:top w:w="57" w:type="dxa"/>
              <w:bottom w:w="57" w:type="dxa"/>
            </w:tcMar>
            <w:vAlign w:val="center"/>
          </w:tcPr>
          <w:p w14:paraId="1570F0D5" w14:textId="77777777" w:rsidR="00737B3F" w:rsidRPr="00621786" w:rsidRDefault="00737B3F" w:rsidP="00737B3F">
            <w:pPr>
              <w:jc w:val="center"/>
              <w:rPr>
                <w:b/>
                <w:sz w:val="22"/>
                <w:szCs w:val="22"/>
                <w:lang w:val="en-GB"/>
              </w:rPr>
            </w:pPr>
            <w:r w:rsidRPr="00621786">
              <w:rPr>
                <w:b/>
                <w:sz w:val="22"/>
                <w:szCs w:val="22"/>
                <w:lang w:val="en-GB"/>
              </w:rPr>
              <w:sym w:font="Wingdings" w:char="F0E8"/>
            </w:r>
            <w:r w:rsidRPr="00621786">
              <w:rPr>
                <w:rFonts w:ascii="Arial" w:hAnsi="Arial"/>
                <w:b/>
                <w:sz w:val="22"/>
                <w:lang w:val="en-GB"/>
              </w:rPr>
              <w:t xml:space="preserve"> </w:t>
            </w:r>
            <w:r>
              <w:rPr>
                <w:rFonts w:ascii="Arial" w:hAnsi="Arial"/>
                <w:b/>
                <w:sz w:val="22"/>
                <w:lang w:val="en-GB"/>
              </w:rPr>
              <w:t>TR_</w:t>
            </w:r>
            <w:r w:rsidRPr="00621786">
              <w:rPr>
                <w:b/>
                <w:sz w:val="22"/>
                <w:lang w:val="en-GB"/>
              </w:rPr>
              <w:t>ETHN1</w:t>
            </w:r>
          </w:p>
        </w:tc>
      </w:tr>
      <w:tr w:rsidR="004F6A0F" w:rsidRPr="00621786" w14:paraId="3FC6E2D2" w14:textId="77777777" w:rsidTr="00737B3F">
        <w:tc>
          <w:tcPr>
            <w:tcW w:w="5215" w:type="dxa"/>
          </w:tcPr>
          <w:p w14:paraId="6484CD42" w14:textId="3CE26E48"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1</w:t>
            </w:r>
            <w:r w:rsidRPr="002501B6">
              <w:rPr>
                <w:sz w:val="22"/>
                <w:szCs w:val="22"/>
                <w:lang w:val="en-GB"/>
              </w:rPr>
              <w:t>)</w:t>
            </w:r>
          </w:p>
        </w:tc>
        <w:tc>
          <w:tcPr>
            <w:tcW w:w="3799" w:type="dxa"/>
          </w:tcPr>
          <w:p w14:paraId="55C348A6" w14:textId="5F8233EA" w:rsidR="004F6A0F" w:rsidRPr="00621786" w:rsidRDefault="004F6A0F" w:rsidP="004F6A0F">
            <w:pPr>
              <w:spacing w:after="0"/>
              <w:rPr>
                <w:sz w:val="22"/>
                <w:szCs w:val="22"/>
                <w:lang w:val="en-GB"/>
              </w:rPr>
            </w:pPr>
            <w:r>
              <w:rPr>
                <w:sz w:val="22"/>
                <w:szCs w:val="22"/>
                <w:lang w:val="en-GB"/>
              </w:rPr>
              <w:t>1.Turkish</w:t>
            </w:r>
          </w:p>
        </w:tc>
      </w:tr>
      <w:tr w:rsidR="004F6A0F" w:rsidRPr="00621786" w14:paraId="33EA6026" w14:textId="77777777" w:rsidTr="00737B3F">
        <w:tc>
          <w:tcPr>
            <w:tcW w:w="5215" w:type="dxa"/>
          </w:tcPr>
          <w:p w14:paraId="4BF855F3" w14:textId="7D647B0D"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2</w:t>
            </w:r>
            <w:r w:rsidRPr="002501B6">
              <w:rPr>
                <w:sz w:val="22"/>
                <w:szCs w:val="22"/>
                <w:lang w:val="en-GB"/>
              </w:rPr>
              <w:t>)</w:t>
            </w:r>
          </w:p>
        </w:tc>
        <w:tc>
          <w:tcPr>
            <w:tcW w:w="3799" w:type="dxa"/>
          </w:tcPr>
          <w:p w14:paraId="110625F2" w14:textId="293362EC" w:rsidR="004F6A0F" w:rsidRPr="000A1833" w:rsidRDefault="004F6A0F" w:rsidP="004F6A0F">
            <w:pPr>
              <w:spacing w:after="0"/>
              <w:rPr>
                <w:sz w:val="22"/>
                <w:szCs w:val="22"/>
                <w:lang w:val="en-GB"/>
              </w:rPr>
            </w:pPr>
            <w:r>
              <w:rPr>
                <w:sz w:val="22"/>
                <w:szCs w:val="22"/>
                <w:lang w:val="en-GB"/>
              </w:rPr>
              <w:t>2.Kurdish</w:t>
            </w:r>
          </w:p>
        </w:tc>
      </w:tr>
      <w:tr w:rsidR="004F6A0F" w:rsidRPr="00621786" w14:paraId="4AF0EF40" w14:textId="77777777" w:rsidTr="00737B3F">
        <w:tc>
          <w:tcPr>
            <w:tcW w:w="5215" w:type="dxa"/>
          </w:tcPr>
          <w:p w14:paraId="4177643A" w14:textId="60BEFB61"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3</w:t>
            </w:r>
            <w:r w:rsidRPr="002501B6">
              <w:rPr>
                <w:sz w:val="22"/>
                <w:szCs w:val="22"/>
                <w:lang w:val="en-GB"/>
              </w:rPr>
              <w:t>)</w:t>
            </w:r>
          </w:p>
        </w:tc>
        <w:tc>
          <w:tcPr>
            <w:tcW w:w="3799" w:type="dxa"/>
          </w:tcPr>
          <w:p w14:paraId="1C4CD76B" w14:textId="7E97BEE5" w:rsidR="004F6A0F" w:rsidRPr="00621786" w:rsidRDefault="004F6A0F" w:rsidP="004F6A0F">
            <w:pPr>
              <w:spacing w:after="0"/>
              <w:rPr>
                <w:sz w:val="22"/>
                <w:szCs w:val="22"/>
                <w:lang w:val="en-GB"/>
              </w:rPr>
            </w:pPr>
            <w:r>
              <w:rPr>
                <w:sz w:val="22"/>
                <w:szCs w:val="22"/>
                <w:lang w:val="en-GB"/>
              </w:rPr>
              <w:t>3.Laz</w:t>
            </w:r>
          </w:p>
        </w:tc>
      </w:tr>
      <w:tr w:rsidR="004F6A0F" w:rsidRPr="00621786" w14:paraId="3B91E906" w14:textId="77777777" w:rsidTr="00737B3F">
        <w:tc>
          <w:tcPr>
            <w:tcW w:w="5215" w:type="dxa"/>
          </w:tcPr>
          <w:p w14:paraId="181739C0" w14:textId="3F21F8FF"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4</w:t>
            </w:r>
            <w:r w:rsidRPr="002501B6">
              <w:rPr>
                <w:sz w:val="22"/>
                <w:szCs w:val="22"/>
                <w:lang w:val="en-GB"/>
              </w:rPr>
              <w:t>)</w:t>
            </w:r>
          </w:p>
        </w:tc>
        <w:tc>
          <w:tcPr>
            <w:tcW w:w="3799" w:type="dxa"/>
          </w:tcPr>
          <w:p w14:paraId="4E0F49E0" w14:textId="6106441F" w:rsidR="004F6A0F" w:rsidRPr="00621786" w:rsidRDefault="004F6A0F" w:rsidP="004F6A0F">
            <w:pPr>
              <w:spacing w:after="0"/>
              <w:rPr>
                <w:sz w:val="22"/>
                <w:szCs w:val="22"/>
                <w:lang w:val="en-GB"/>
              </w:rPr>
            </w:pPr>
            <w:r>
              <w:rPr>
                <w:sz w:val="22"/>
                <w:szCs w:val="22"/>
                <w:lang w:val="en-GB"/>
              </w:rPr>
              <w:t>4.Circassian</w:t>
            </w:r>
          </w:p>
        </w:tc>
      </w:tr>
      <w:tr w:rsidR="004F6A0F" w:rsidRPr="00621786" w14:paraId="5868D135" w14:textId="77777777" w:rsidTr="00737B3F">
        <w:tc>
          <w:tcPr>
            <w:tcW w:w="5215" w:type="dxa"/>
          </w:tcPr>
          <w:p w14:paraId="67A54C11" w14:textId="40FA6908"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5</w:t>
            </w:r>
            <w:r w:rsidRPr="002501B6">
              <w:rPr>
                <w:sz w:val="22"/>
                <w:szCs w:val="22"/>
                <w:lang w:val="en-GB"/>
              </w:rPr>
              <w:t>)</w:t>
            </w:r>
          </w:p>
        </w:tc>
        <w:tc>
          <w:tcPr>
            <w:tcW w:w="3799" w:type="dxa"/>
          </w:tcPr>
          <w:p w14:paraId="4B640D8E" w14:textId="6CB9B548" w:rsidR="004F6A0F" w:rsidRPr="00621786" w:rsidRDefault="004F6A0F" w:rsidP="004F6A0F">
            <w:pPr>
              <w:spacing w:after="0"/>
              <w:rPr>
                <w:sz w:val="22"/>
                <w:szCs w:val="22"/>
                <w:lang w:val="en-GB"/>
              </w:rPr>
            </w:pPr>
            <w:r>
              <w:rPr>
                <w:sz w:val="22"/>
                <w:szCs w:val="22"/>
                <w:lang w:val="en-GB"/>
              </w:rPr>
              <w:t>5.Georgian</w:t>
            </w:r>
          </w:p>
        </w:tc>
      </w:tr>
      <w:tr w:rsidR="004F6A0F" w:rsidRPr="00621786" w14:paraId="090B1ECB" w14:textId="77777777" w:rsidTr="00737B3F">
        <w:tc>
          <w:tcPr>
            <w:tcW w:w="5215" w:type="dxa"/>
          </w:tcPr>
          <w:p w14:paraId="482EC92D" w14:textId="41A5CD1E"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6</w:t>
            </w:r>
            <w:r w:rsidRPr="002501B6">
              <w:rPr>
                <w:sz w:val="22"/>
                <w:szCs w:val="22"/>
                <w:lang w:val="en-GB"/>
              </w:rPr>
              <w:t>)</w:t>
            </w:r>
          </w:p>
        </w:tc>
        <w:tc>
          <w:tcPr>
            <w:tcW w:w="3799" w:type="dxa"/>
          </w:tcPr>
          <w:p w14:paraId="45E8A4E7" w14:textId="0CEC4E97" w:rsidR="004F6A0F" w:rsidRPr="00621786" w:rsidRDefault="004F6A0F" w:rsidP="004F6A0F">
            <w:pPr>
              <w:spacing w:after="0"/>
              <w:rPr>
                <w:sz w:val="22"/>
                <w:szCs w:val="22"/>
                <w:lang w:val="en-GB"/>
              </w:rPr>
            </w:pPr>
            <w:r>
              <w:rPr>
                <w:sz w:val="22"/>
                <w:szCs w:val="22"/>
                <w:lang w:val="en-GB"/>
              </w:rPr>
              <w:t>6.Arab</w:t>
            </w:r>
          </w:p>
        </w:tc>
      </w:tr>
      <w:tr w:rsidR="004F6A0F" w:rsidRPr="00621786" w14:paraId="333199E5" w14:textId="77777777" w:rsidTr="00737B3F">
        <w:tc>
          <w:tcPr>
            <w:tcW w:w="5215" w:type="dxa"/>
          </w:tcPr>
          <w:p w14:paraId="0AA9024E" w14:textId="699176E4"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7</w:t>
            </w:r>
            <w:r w:rsidRPr="002501B6">
              <w:rPr>
                <w:sz w:val="22"/>
                <w:szCs w:val="22"/>
                <w:lang w:val="en-GB"/>
              </w:rPr>
              <w:t>)</w:t>
            </w:r>
          </w:p>
        </w:tc>
        <w:tc>
          <w:tcPr>
            <w:tcW w:w="3799" w:type="dxa"/>
          </w:tcPr>
          <w:p w14:paraId="10CA126D" w14:textId="28BC04FF" w:rsidR="004F6A0F" w:rsidRPr="000A1833" w:rsidRDefault="004F6A0F" w:rsidP="004F6A0F">
            <w:pPr>
              <w:spacing w:after="0"/>
              <w:rPr>
                <w:sz w:val="22"/>
                <w:szCs w:val="22"/>
                <w:lang w:val="en-GB"/>
              </w:rPr>
            </w:pPr>
            <w:r>
              <w:rPr>
                <w:sz w:val="22"/>
                <w:szCs w:val="22"/>
                <w:lang w:val="en-GB"/>
              </w:rPr>
              <w:t>7.Roma/Gypsy</w:t>
            </w:r>
          </w:p>
        </w:tc>
      </w:tr>
      <w:tr w:rsidR="004F6A0F" w:rsidRPr="00621786" w14:paraId="59D5756C" w14:textId="77777777" w:rsidTr="00737B3F">
        <w:tc>
          <w:tcPr>
            <w:tcW w:w="5215" w:type="dxa"/>
          </w:tcPr>
          <w:p w14:paraId="10E9A5CF" w14:textId="4AA48392"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8</w:t>
            </w:r>
            <w:r w:rsidRPr="002501B6">
              <w:rPr>
                <w:sz w:val="22"/>
                <w:szCs w:val="22"/>
                <w:lang w:val="en-GB"/>
              </w:rPr>
              <w:t>)</w:t>
            </w:r>
          </w:p>
        </w:tc>
        <w:tc>
          <w:tcPr>
            <w:tcW w:w="3799" w:type="dxa"/>
          </w:tcPr>
          <w:p w14:paraId="6E8AB1D7" w14:textId="0FB3C070" w:rsidR="004F6A0F" w:rsidRPr="000A1833" w:rsidRDefault="004F6A0F" w:rsidP="004F6A0F">
            <w:pPr>
              <w:spacing w:after="0"/>
              <w:rPr>
                <w:sz w:val="22"/>
                <w:szCs w:val="22"/>
                <w:lang w:val="en-GB"/>
              </w:rPr>
            </w:pPr>
            <w:r>
              <w:rPr>
                <w:sz w:val="22"/>
                <w:szCs w:val="22"/>
                <w:lang w:val="en-GB"/>
              </w:rPr>
              <w:t>8.</w:t>
            </w:r>
            <w:r w:rsidRPr="000A1833">
              <w:rPr>
                <w:sz w:val="22"/>
                <w:szCs w:val="22"/>
                <w:lang w:val="en-GB"/>
              </w:rPr>
              <w:t>Bosnian</w:t>
            </w:r>
          </w:p>
        </w:tc>
      </w:tr>
      <w:tr w:rsidR="004F6A0F" w:rsidRPr="00621786" w14:paraId="2EAF8D33" w14:textId="77777777" w:rsidTr="00737B3F">
        <w:tc>
          <w:tcPr>
            <w:tcW w:w="5215" w:type="dxa"/>
          </w:tcPr>
          <w:p w14:paraId="6D0694DC" w14:textId="6E9FAFFF"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90</w:t>
            </w:r>
            <w:r w:rsidRPr="002501B6">
              <w:rPr>
                <w:sz w:val="22"/>
                <w:szCs w:val="22"/>
                <w:lang w:val="en-GB"/>
              </w:rPr>
              <w:t>)</w:t>
            </w:r>
          </w:p>
        </w:tc>
        <w:tc>
          <w:tcPr>
            <w:tcW w:w="3799" w:type="dxa"/>
          </w:tcPr>
          <w:p w14:paraId="3089B9F4" w14:textId="0B782360" w:rsidR="004F6A0F" w:rsidRPr="00621786" w:rsidRDefault="004F6A0F" w:rsidP="004F6A0F">
            <w:pPr>
              <w:spacing w:after="0"/>
              <w:rPr>
                <w:sz w:val="22"/>
                <w:szCs w:val="22"/>
                <w:lang w:val="en-GB"/>
              </w:rPr>
            </w:pPr>
            <w:r>
              <w:rPr>
                <w:sz w:val="22"/>
                <w:szCs w:val="22"/>
                <w:lang w:val="en-GB"/>
              </w:rPr>
              <w:t>90. Other</w:t>
            </w:r>
          </w:p>
        </w:tc>
      </w:tr>
      <w:tr w:rsidR="004F6A0F" w:rsidRPr="00621786" w14:paraId="05D7FF88" w14:textId="77777777" w:rsidTr="00737B3F">
        <w:tc>
          <w:tcPr>
            <w:tcW w:w="5215" w:type="dxa"/>
          </w:tcPr>
          <w:p w14:paraId="1FC8A2EA" w14:textId="1AF1C0EA" w:rsidR="004F6A0F" w:rsidRPr="002501B6" w:rsidRDefault="004F6A0F" w:rsidP="004F6A0F"/>
        </w:tc>
        <w:tc>
          <w:tcPr>
            <w:tcW w:w="3799" w:type="dxa"/>
          </w:tcPr>
          <w:p w14:paraId="6F1EA620" w14:textId="78C790AF" w:rsidR="004F6A0F" w:rsidRPr="00621786" w:rsidRDefault="004F6A0F" w:rsidP="004F6A0F">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97. Refused</w:t>
            </w:r>
          </w:p>
        </w:tc>
      </w:tr>
      <w:tr w:rsidR="004F6A0F" w:rsidRPr="00621786" w14:paraId="7BAD6591" w14:textId="77777777" w:rsidTr="00737B3F">
        <w:tc>
          <w:tcPr>
            <w:tcW w:w="5215" w:type="dxa"/>
          </w:tcPr>
          <w:p w14:paraId="4A72B915" w14:textId="1B068CB4" w:rsidR="004F6A0F" w:rsidRPr="002501B6" w:rsidRDefault="004F6A0F" w:rsidP="004F6A0F"/>
        </w:tc>
        <w:tc>
          <w:tcPr>
            <w:tcW w:w="3799" w:type="dxa"/>
          </w:tcPr>
          <w:p w14:paraId="2E3328B5" w14:textId="5CE78698" w:rsidR="004F6A0F" w:rsidRPr="00621786" w:rsidRDefault="004F6A0F" w:rsidP="004F6A0F">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98. Don’t know</w:t>
            </w:r>
          </w:p>
        </w:tc>
      </w:tr>
      <w:tr w:rsidR="004F6A0F" w:rsidRPr="00621786" w14:paraId="6C9A57BB" w14:textId="77777777" w:rsidTr="00737B3F">
        <w:tc>
          <w:tcPr>
            <w:tcW w:w="5215" w:type="dxa"/>
          </w:tcPr>
          <w:p w14:paraId="461E6642" w14:textId="67DAA95D" w:rsidR="004F6A0F" w:rsidRPr="002501B6" w:rsidRDefault="004F6A0F" w:rsidP="004F6A0F">
            <w:r w:rsidRPr="002501B6">
              <w:rPr>
                <w:sz w:val="22"/>
                <w:szCs w:val="22"/>
                <w:lang w:val="en-GB"/>
              </w:rPr>
              <w:t>If (#D.2</w:t>
            </w:r>
            <w:r>
              <w:rPr>
                <w:sz w:val="22"/>
                <w:szCs w:val="22"/>
                <w:lang w:val="en-GB"/>
              </w:rPr>
              <w:t>6b.</w:t>
            </w:r>
            <w:r w:rsidRPr="002501B6">
              <w:rPr>
                <w:sz w:val="22"/>
                <w:szCs w:val="22"/>
                <w:lang w:val="en-GB"/>
              </w:rPr>
              <w:t>=</w:t>
            </w:r>
            <w:r>
              <w:rPr>
                <w:sz w:val="22"/>
                <w:szCs w:val="22"/>
                <w:lang w:val="en-GB"/>
              </w:rPr>
              <w:t>99</w:t>
            </w:r>
            <w:r w:rsidRPr="002501B6">
              <w:rPr>
                <w:sz w:val="22"/>
                <w:szCs w:val="22"/>
                <w:lang w:val="en-GB"/>
              </w:rPr>
              <w:t>)</w:t>
            </w:r>
          </w:p>
        </w:tc>
        <w:tc>
          <w:tcPr>
            <w:tcW w:w="3799" w:type="dxa"/>
          </w:tcPr>
          <w:p w14:paraId="1745D21D" w14:textId="18C0F885" w:rsidR="004F6A0F" w:rsidRPr="00621786" w:rsidRDefault="004F6A0F" w:rsidP="004F6A0F">
            <w:pPr>
              <w:pStyle w:val="Heading1"/>
              <w:spacing w:before="0" w:after="0"/>
              <w:jc w:val="left"/>
              <w:rPr>
                <w:rFonts w:ascii="Times New Roman" w:hAnsi="Times New Roman" w:cs="Times New Roman"/>
                <w:b w:val="0"/>
                <w:sz w:val="22"/>
                <w:szCs w:val="22"/>
                <w:lang w:val="en-GB"/>
              </w:rPr>
            </w:pPr>
            <w:r w:rsidRPr="007B39D2">
              <w:rPr>
                <w:rFonts w:ascii="Times New Roman" w:hAnsi="Times New Roman" w:cs="Times New Roman"/>
                <w:b w:val="0"/>
                <w:sz w:val="22"/>
                <w:szCs w:val="22"/>
                <w:lang w:val="en-GB"/>
              </w:rPr>
              <w:t>99. No answer</w:t>
            </w:r>
          </w:p>
        </w:tc>
      </w:tr>
    </w:tbl>
    <w:p w14:paraId="78249FC9" w14:textId="77777777" w:rsidR="00737B3F" w:rsidRPr="00621786" w:rsidRDefault="00737B3F" w:rsidP="00737B3F">
      <w:pPr>
        <w:spacing w:after="0"/>
        <w:rPr>
          <w:b/>
          <w:i/>
          <w:lang w:val="en-GB"/>
        </w:rPr>
      </w:pPr>
    </w:p>
    <w:p w14:paraId="3012CFCA" w14:textId="77777777" w:rsidR="007B39D2" w:rsidRPr="000E017B" w:rsidRDefault="007B39D2" w:rsidP="007B39D2">
      <w:pPr>
        <w:spacing w:after="0"/>
        <w:rPr>
          <w:b/>
          <w:lang w:val="en-GB"/>
        </w:rPr>
      </w:pPr>
      <w:r w:rsidRPr="00621786">
        <w:rPr>
          <w:b/>
          <w:i/>
          <w:lang w:val="en-GB"/>
        </w:rPr>
        <w:t>Optional:</w:t>
      </w:r>
      <w:r w:rsidRPr="00621786">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0E017B" w14:paraId="738C5F64" w14:textId="77777777" w:rsidTr="00D25965">
        <w:tc>
          <w:tcPr>
            <w:tcW w:w="8995" w:type="dxa"/>
          </w:tcPr>
          <w:p w14:paraId="5CBA5644" w14:textId="77777777" w:rsidR="007B39D2" w:rsidRPr="000E017B" w:rsidRDefault="007B39D2" w:rsidP="00B60F33">
            <w:pPr>
              <w:spacing w:after="0"/>
              <w:rPr>
                <w:b/>
                <w:lang w:val="en-GB"/>
              </w:rPr>
            </w:pPr>
          </w:p>
        </w:tc>
      </w:tr>
    </w:tbl>
    <w:p w14:paraId="6B3486B9" w14:textId="77777777" w:rsidR="00D0039C" w:rsidRPr="000E017B" w:rsidRDefault="00D0039C" w:rsidP="007B39D2">
      <w:pPr>
        <w:jc w:val="center"/>
        <w:rPr>
          <w:rFonts w:ascii="Arial" w:hAnsi="Arial"/>
          <w:b/>
          <w:sz w:val="22"/>
          <w:lang w:val="en-GB"/>
        </w:rPr>
      </w:pPr>
      <w:r w:rsidRPr="000E017B">
        <w:rPr>
          <w:rFonts w:ascii="Arial" w:hAnsi="Arial"/>
          <w:b/>
          <w:sz w:val="22"/>
          <w:lang w:val="en-GB"/>
        </w:rPr>
        <w:br w:type="page"/>
      </w:r>
      <w:r w:rsidRPr="000E017B">
        <w:rPr>
          <w:rFonts w:ascii="Arial" w:hAnsi="Arial"/>
          <w:b/>
          <w:sz w:val="22"/>
          <w:lang w:val="en-GB"/>
        </w:rPr>
        <w:lastRenderedPageBreak/>
        <w:t>HOMPOP</w:t>
      </w:r>
      <w:r w:rsidRPr="000E017B">
        <w:rPr>
          <w:rFonts w:ascii="Arial" w:hAnsi="Arial"/>
          <w:sz w:val="22"/>
          <w:lang w:val="en-GB"/>
        </w:rPr>
        <w:t xml:space="preserve"> </w:t>
      </w:r>
      <w:r w:rsidRPr="000E017B">
        <w:rPr>
          <w:rFonts w:ascii="Arial" w:hAnsi="Arial"/>
          <w:b/>
          <w:sz w:val="22"/>
          <w:lang w:val="en-GB"/>
        </w:rPr>
        <w:t xml:space="preserve">- </w:t>
      </w:r>
      <w:r w:rsidRPr="000E017B">
        <w:rPr>
          <w:rFonts w:ascii="Arial" w:hAnsi="Arial"/>
          <w:sz w:val="22"/>
          <w:lang w:val="en-GB"/>
        </w:rPr>
        <w:t>How many persons in household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D0039C" w:rsidRPr="001637AA" w14:paraId="2863A266" w14:textId="77777777">
        <w:tc>
          <w:tcPr>
            <w:tcW w:w="1384" w:type="dxa"/>
            <w:tcMar>
              <w:top w:w="57" w:type="dxa"/>
              <w:bottom w:w="57" w:type="dxa"/>
            </w:tcMar>
            <w:vAlign w:val="center"/>
          </w:tcPr>
          <w:p w14:paraId="592149BD" w14:textId="77777777" w:rsidR="00D0039C" w:rsidRPr="001637AA" w:rsidRDefault="00D0039C" w:rsidP="002B43D8">
            <w:pPr>
              <w:jc w:val="left"/>
              <w:rPr>
                <w:i/>
                <w:sz w:val="22"/>
                <w:szCs w:val="22"/>
                <w:lang w:val="en-GB"/>
              </w:rPr>
            </w:pPr>
          </w:p>
        </w:tc>
        <w:tc>
          <w:tcPr>
            <w:tcW w:w="3780" w:type="dxa"/>
            <w:tcMar>
              <w:top w:w="57" w:type="dxa"/>
              <w:bottom w:w="57" w:type="dxa"/>
            </w:tcMar>
            <w:vAlign w:val="center"/>
          </w:tcPr>
          <w:p w14:paraId="6D16AC1A" w14:textId="77777777" w:rsidR="00D0039C" w:rsidRPr="001637AA" w:rsidRDefault="00D0039C"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19D5567C" w14:textId="77777777" w:rsidR="00D0039C" w:rsidRPr="001637AA" w:rsidRDefault="00D0039C" w:rsidP="002B43D8">
            <w:pPr>
              <w:jc w:val="center"/>
              <w:rPr>
                <w:b/>
                <w:sz w:val="22"/>
                <w:szCs w:val="22"/>
                <w:lang w:val="en-GB"/>
              </w:rPr>
            </w:pPr>
            <w:r w:rsidRPr="001637AA">
              <w:rPr>
                <w:b/>
                <w:sz w:val="22"/>
                <w:szCs w:val="22"/>
                <w:lang w:val="en-GB"/>
              </w:rPr>
              <w:t>English Translation</w:t>
            </w:r>
          </w:p>
        </w:tc>
      </w:tr>
      <w:tr w:rsidR="00D0039C" w:rsidRPr="001637AA" w14:paraId="6A2E015C" w14:textId="77777777">
        <w:tc>
          <w:tcPr>
            <w:tcW w:w="1384" w:type="dxa"/>
          </w:tcPr>
          <w:p w14:paraId="1159E43F" w14:textId="77777777" w:rsidR="00D0039C" w:rsidRPr="001637AA" w:rsidRDefault="00D0039C" w:rsidP="002B43D8">
            <w:pPr>
              <w:spacing w:after="0"/>
              <w:jc w:val="left"/>
              <w:rPr>
                <w:sz w:val="22"/>
                <w:szCs w:val="22"/>
                <w:lang w:val="en-GB"/>
              </w:rPr>
            </w:pPr>
            <w:r w:rsidRPr="001637AA">
              <w:rPr>
                <w:i/>
                <w:sz w:val="22"/>
                <w:szCs w:val="22"/>
                <w:lang w:val="en-GB"/>
              </w:rPr>
              <w:t>Question no. and text</w:t>
            </w:r>
          </w:p>
        </w:tc>
        <w:tc>
          <w:tcPr>
            <w:tcW w:w="3780" w:type="dxa"/>
          </w:tcPr>
          <w:p w14:paraId="4095F969" w14:textId="2F057800" w:rsidR="00D0039C" w:rsidRPr="001637AA" w:rsidRDefault="002501B6" w:rsidP="00737B3F">
            <w:pPr>
              <w:spacing w:after="0"/>
              <w:rPr>
                <w:sz w:val="22"/>
                <w:szCs w:val="22"/>
                <w:lang w:val="en-GB"/>
              </w:rPr>
            </w:pPr>
            <w:r w:rsidRPr="001637AA">
              <w:rPr>
                <w:sz w:val="22"/>
                <w:szCs w:val="22"/>
                <w:lang w:val="en-GB"/>
              </w:rPr>
              <w:t>D.2</w:t>
            </w:r>
            <w:r w:rsidR="002C0FDF">
              <w:rPr>
                <w:sz w:val="22"/>
                <w:szCs w:val="22"/>
                <w:lang w:val="en-GB"/>
              </w:rPr>
              <w:t>8</w:t>
            </w:r>
            <w:r w:rsidR="003C11BD">
              <w:rPr>
                <w:sz w:val="22"/>
                <w:szCs w:val="22"/>
                <w:lang w:val="en-GB"/>
              </w:rPr>
              <w:t>t</w:t>
            </w:r>
            <w:r w:rsidRPr="001637AA">
              <w:rPr>
                <w:sz w:val="22"/>
                <w:szCs w:val="22"/>
                <w:lang w:val="en-GB"/>
              </w:rPr>
              <w:t xml:space="preserve">. </w:t>
            </w:r>
            <w:proofErr w:type="spellStart"/>
            <w:r w:rsidRPr="001637AA">
              <w:rPr>
                <w:bCs/>
                <w:sz w:val="22"/>
                <w:szCs w:val="22"/>
                <w:lang w:val="en-US"/>
              </w:rPr>
              <w:t>Kendiniz</w:t>
            </w:r>
            <w:proofErr w:type="spellEnd"/>
            <w:r w:rsidRPr="001637AA">
              <w:rPr>
                <w:bCs/>
                <w:sz w:val="22"/>
                <w:szCs w:val="22"/>
                <w:lang w:val="en-US"/>
              </w:rPr>
              <w:t xml:space="preserve"> </w:t>
            </w:r>
            <w:proofErr w:type="spellStart"/>
            <w:r w:rsidRPr="001637AA">
              <w:rPr>
                <w:bCs/>
                <w:sz w:val="22"/>
                <w:szCs w:val="22"/>
                <w:lang w:val="en-US"/>
              </w:rPr>
              <w:t>ve</w:t>
            </w:r>
            <w:proofErr w:type="spellEnd"/>
            <w:r w:rsidRPr="001637AA">
              <w:rPr>
                <w:bCs/>
                <w:sz w:val="22"/>
                <w:szCs w:val="22"/>
                <w:lang w:val="en-US"/>
              </w:rPr>
              <w:t xml:space="preserve"> </w:t>
            </w:r>
            <w:proofErr w:type="spellStart"/>
            <w:r w:rsidRPr="001637AA">
              <w:rPr>
                <w:bCs/>
                <w:sz w:val="22"/>
                <w:szCs w:val="22"/>
                <w:lang w:val="en-US"/>
              </w:rPr>
              <w:t>çocuklarınız</w:t>
            </w:r>
            <w:proofErr w:type="spellEnd"/>
            <w:r w:rsidRPr="001637AA">
              <w:rPr>
                <w:bCs/>
                <w:sz w:val="22"/>
                <w:szCs w:val="22"/>
                <w:lang w:val="en-US"/>
              </w:rPr>
              <w:t xml:space="preserve"> da </w:t>
            </w:r>
            <w:proofErr w:type="spellStart"/>
            <w:r w:rsidRPr="001637AA">
              <w:rPr>
                <w:bCs/>
                <w:sz w:val="22"/>
                <w:szCs w:val="22"/>
                <w:lang w:val="en-US"/>
              </w:rPr>
              <w:t>dâhil</w:t>
            </w:r>
            <w:proofErr w:type="spellEnd"/>
            <w:r w:rsidRPr="001637AA">
              <w:rPr>
                <w:bCs/>
                <w:sz w:val="22"/>
                <w:szCs w:val="22"/>
                <w:lang w:val="en-US"/>
              </w:rPr>
              <w:t xml:space="preserve"> </w:t>
            </w:r>
            <w:proofErr w:type="spellStart"/>
            <w:r w:rsidRPr="001637AA">
              <w:rPr>
                <w:bCs/>
                <w:sz w:val="22"/>
                <w:szCs w:val="22"/>
                <w:lang w:val="en-US"/>
              </w:rPr>
              <w:t>olmak</w:t>
            </w:r>
            <w:proofErr w:type="spellEnd"/>
            <w:r w:rsidRPr="001637AA">
              <w:rPr>
                <w:bCs/>
                <w:sz w:val="22"/>
                <w:szCs w:val="22"/>
                <w:lang w:val="en-US"/>
              </w:rPr>
              <w:t xml:space="preserve"> </w:t>
            </w:r>
            <w:proofErr w:type="spellStart"/>
            <w:r w:rsidRPr="001637AA">
              <w:rPr>
                <w:bCs/>
                <w:sz w:val="22"/>
                <w:szCs w:val="22"/>
                <w:lang w:val="en-US"/>
              </w:rPr>
              <w:t>üzere</w:t>
            </w:r>
            <w:proofErr w:type="spellEnd"/>
            <w:r w:rsidRPr="001637AA">
              <w:rPr>
                <w:bCs/>
                <w:sz w:val="22"/>
                <w:szCs w:val="22"/>
                <w:lang w:val="en-US"/>
              </w:rPr>
              <w:t xml:space="preserve"> </w:t>
            </w:r>
            <w:proofErr w:type="spellStart"/>
            <w:r w:rsidRPr="001637AA">
              <w:rPr>
                <w:bCs/>
                <w:sz w:val="22"/>
                <w:szCs w:val="22"/>
                <w:lang w:val="en-US"/>
              </w:rPr>
              <w:t>bu</w:t>
            </w:r>
            <w:proofErr w:type="spellEnd"/>
            <w:r w:rsidRPr="001637AA">
              <w:rPr>
                <w:bCs/>
                <w:sz w:val="22"/>
                <w:szCs w:val="22"/>
                <w:lang w:val="en-US"/>
              </w:rPr>
              <w:t xml:space="preserve"> </w:t>
            </w:r>
            <w:proofErr w:type="spellStart"/>
            <w:r w:rsidRPr="001637AA">
              <w:rPr>
                <w:bCs/>
                <w:sz w:val="22"/>
                <w:szCs w:val="22"/>
                <w:lang w:val="en-US"/>
              </w:rPr>
              <w:t>hanede</w:t>
            </w:r>
            <w:proofErr w:type="spellEnd"/>
            <w:r w:rsidRPr="001637AA">
              <w:rPr>
                <w:bCs/>
                <w:sz w:val="22"/>
                <w:szCs w:val="22"/>
                <w:lang w:val="en-US"/>
              </w:rPr>
              <w:t xml:space="preserve"> </w:t>
            </w:r>
            <w:proofErr w:type="spellStart"/>
            <w:r w:rsidRPr="001637AA">
              <w:rPr>
                <w:bCs/>
                <w:sz w:val="22"/>
                <w:szCs w:val="22"/>
                <w:lang w:val="en-US"/>
              </w:rPr>
              <w:t>genellikle</w:t>
            </w:r>
            <w:proofErr w:type="spellEnd"/>
            <w:r w:rsidRPr="001637AA">
              <w:rPr>
                <w:bCs/>
                <w:sz w:val="22"/>
                <w:szCs w:val="22"/>
                <w:lang w:val="en-US"/>
              </w:rPr>
              <w:t xml:space="preserve"> </w:t>
            </w:r>
            <w:proofErr w:type="spellStart"/>
            <w:r w:rsidRPr="001637AA">
              <w:rPr>
                <w:bCs/>
                <w:sz w:val="22"/>
                <w:szCs w:val="22"/>
                <w:lang w:val="en-US"/>
              </w:rPr>
              <w:t>kaç</w:t>
            </w:r>
            <w:proofErr w:type="spellEnd"/>
            <w:r w:rsidRPr="001637AA">
              <w:rPr>
                <w:bCs/>
                <w:sz w:val="22"/>
                <w:szCs w:val="22"/>
                <w:lang w:val="en-US"/>
              </w:rPr>
              <w:t xml:space="preserve"> </w:t>
            </w:r>
            <w:proofErr w:type="spellStart"/>
            <w:r w:rsidRPr="001637AA">
              <w:rPr>
                <w:bCs/>
                <w:sz w:val="22"/>
                <w:szCs w:val="22"/>
                <w:lang w:val="en-US"/>
              </w:rPr>
              <w:t>kişi</w:t>
            </w:r>
            <w:proofErr w:type="spellEnd"/>
            <w:r w:rsidRPr="001637AA">
              <w:rPr>
                <w:bCs/>
                <w:sz w:val="22"/>
                <w:szCs w:val="22"/>
                <w:lang w:val="en-US"/>
              </w:rPr>
              <w:t xml:space="preserve"> </w:t>
            </w:r>
            <w:proofErr w:type="spellStart"/>
            <w:r w:rsidRPr="001637AA">
              <w:rPr>
                <w:bCs/>
                <w:sz w:val="22"/>
                <w:szCs w:val="22"/>
                <w:lang w:val="en-US"/>
              </w:rPr>
              <w:t>yaşamaktadır</w:t>
            </w:r>
            <w:proofErr w:type="spellEnd"/>
            <w:r w:rsidRPr="001637AA">
              <w:rPr>
                <w:bCs/>
                <w:sz w:val="22"/>
                <w:szCs w:val="22"/>
                <w:lang w:val="en-US"/>
              </w:rPr>
              <w:t>?</w:t>
            </w:r>
          </w:p>
        </w:tc>
        <w:tc>
          <w:tcPr>
            <w:tcW w:w="3780" w:type="dxa"/>
          </w:tcPr>
          <w:p w14:paraId="548E17A5" w14:textId="5078DEBD" w:rsidR="00D0039C" w:rsidRPr="001637AA" w:rsidRDefault="002501B6" w:rsidP="00737B3F">
            <w:pPr>
              <w:spacing w:after="0"/>
              <w:rPr>
                <w:sz w:val="22"/>
                <w:szCs w:val="22"/>
                <w:lang w:val="en-GB"/>
              </w:rPr>
            </w:pPr>
            <w:r w:rsidRPr="001637AA">
              <w:rPr>
                <w:sz w:val="22"/>
                <w:szCs w:val="22"/>
                <w:lang w:val="en-GB"/>
              </w:rPr>
              <w:t>D.2</w:t>
            </w:r>
            <w:r w:rsidR="00737B3F">
              <w:rPr>
                <w:sz w:val="22"/>
                <w:szCs w:val="22"/>
                <w:lang w:val="en-GB"/>
              </w:rPr>
              <w:t>7</w:t>
            </w:r>
            <w:r w:rsidR="003C11BD">
              <w:rPr>
                <w:sz w:val="22"/>
                <w:szCs w:val="22"/>
                <w:lang w:val="en-GB"/>
              </w:rPr>
              <w:t>t</w:t>
            </w:r>
            <w:r w:rsidRPr="001637AA">
              <w:rPr>
                <w:sz w:val="22"/>
                <w:szCs w:val="22"/>
                <w:lang w:val="en-GB"/>
              </w:rPr>
              <w:t xml:space="preserve">. </w:t>
            </w:r>
            <w:r w:rsidRPr="001637AA">
              <w:rPr>
                <w:sz w:val="22"/>
                <w:szCs w:val="22"/>
                <w:lang w:val="en-US"/>
              </w:rPr>
              <w:t>Including yourself, how many people - including children - usually live in your household?</w:t>
            </w:r>
          </w:p>
        </w:tc>
      </w:tr>
      <w:tr w:rsidR="002501B6" w:rsidRPr="001637AA" w14:paraId="33B7727D" w14:textId="77777777">
        <w:trPr>
          <w:cantSplit/>
        </w:trPr>
        <w:tc>
          <w:tcPr>
            <w:tcW w:w="1384" w:type="dxa"/>
            <w:vMerge w:val="restart"/>
          </w:tcPr>
          <w:p w14:paraId="01F72042" w14:textId="77777777" w:rsidR="002501B6" w:rsidRPr="001637AA" w:rsidRDefault="002501B6" w:rsidP="002B43D8">
            <w:pPr>
              <w:spacing w:after="0"/>
              <w:jc w:val="left"/>
              <w:rPr>
                <w:sz w:val="22"/>
                <w:szCs w:val="22"/>
                <w:lang w:val="en-GB"/>
              </w:rPr>
            </w:pPr>
            <w:r w:rsidRPr="001637AA">
              <w:rPr>
                <w:i/>
                <w:sz w:val="22"/>
                <w:szCs w:val="22"/>
                <w:lang w:val="en-GB"/>
              </w:rPr>
              <w:t>Codes/ Categories</w:t>
            </w:r>
          </w:p>
        </w:tc>
        <w:tc>
          <w:tcPr>
            <w:tcW w:w="3780" w:type="dxa"/>
          </w:tcPr>
          <w:p w14:paraId="009D44CB" w14:textId="77777777" w:rsidR="002501B6" w:rsidRPr="001637AA" w:rsidRDefault="002501B6" w:rsidP="002501B6">
            <w:pPr>
              <w:spacing w:after="0"/>
              <w:rPr>
                <w:sz w:val="22"/>
                <w:szCs w:val="22"/>
                <w:lang w:val="en-GB"/>
              </w:rPr>
            </w:pPr>
            <w:r w:rsidRPr="001637AA">
              <w:rPr>
                <w:sz w:val="22"/>
                <w:szCs w:val="22"/>
                <w:lang w:val="en-GB"/>
              </w:rPr>
              <w:t>1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2C64D7CC" w14:textId="77777777" w:rsidR="002501B6" w:rsidRPr="001637AA" w:rsidRDefault="002501B6" w:rsidP="002501B6">
            <w:pPr>
              <w:spacing w:after="0"/>
              <w:rPr>
                <w:sz w:val="22"/>
                <w:szCs w:val="22"/>
                <w:lang w:val="en-GB"/>
              </w:rPr>
            </w:pPr>
            <w:r w:rsidRPr="001637AA">
              <w:rPr>
                <w:sz w:val="22"/>
                <w:szCs w:val="22"/>
                <w:lang w:val="en-GB"/>
              </w:rPr>
              <w:t>1 (Lowest valid code)</w:t>
            </w:r>
          </w:p>
        </w:tc>
      </w:tr>
      <w:tr w:rsidR="002501B6" w:rsidRPr="001637AA" w14:paraId="1B8520B1" w14:textId="77777777">
        <w:trPr>
          <w:cantSplit/>
        </w:trPr>
        <w:tc>
          <w:tcPr>
            <w:tcW w:w="1384" w:type="dxa"/>
            <w:vMerge/>
          </w:tcPr>
          <w:p w14:paraId="1FAFF3C0" w14:textId="77777777" w:rsidR="002501B6" w:rsidRPr="001637AA" w:rsidRDefault="002501B6" w:rsidP="002B43D8">
            <w:pPr>
              <w:spacing w:after="0"/>
              <w:jc w:val="left"/>
              <w:rPr>
                <w:sz w:val="22"/>
                <w:szCs w:val="22"/>
                <w:lang w:val="en-GB"/>
              </w:rPr>
            </w:pPr>
          </w:p>
        </w:tc>
        <w:tc>
          <w:tcPr>
            <w:tcW w:w="3780" w:type="dxa"/>
          </w:tcPr>
          <w:p w14:paraId="3C26CFC6" w14:textId="77777777" w:rsidR="002501B6" w:rsidRPr="001637AA" w:rsidRDefault="002501B6" w:rsidP="00737B3F">
            <w:pPr>
              <w:spacing w:after="0"/>
              <w:rPr>
                <w:sz w:val="22"/>
                <w:szCs w:val="22"/>
                <w:lang w:val="en-GB"/>
              </w:rPr>
            </w:pPr>
            <w:r w:rsidRPr="001637AA">
              <w:rPr>
                <w:sz w:val="22"/>
                <w:szCs w:val="22"/>
                <w:lang w:val="en-GB"/>
              </w:rPr>
              <w:t>1</w:t>
            </w:r>
            <w:r w:rsidR="00737B3F">
              <w:rPr>
                <w:sz w:val="22"/>
                <w:szCs w:val="22"/>
                <w:lang w:val="en-GB"/>
              </w:rPr>
              <w:t>5</w:t>
            </w:r>
            <w:r w:rsidRPr="001637AA">
              <w:rPr>
                <w:sz w:val="22"/>
                <w:szCs w:val="22"/>
                <w:lang w:val="en-GB"/>
              </w:rPr>
              <w:t xml:space="preserve">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büyük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37FDB7E8" w14:textId="77777777" w:rsidR="002501B6" w:rsidRPr="001637AA" w:rsidRDefault="002501B6" w:rsidP="00737B3F">
            <w:pPr>
              <w:spacing w:after="0"/>
              <w:rPr>
                <w:sz w:val="22"/>
                <w:szCs w:val="22"/>
                <w:lang w:val="en-GB"/>
              </w:rPr>
            </w:pPr>
            <w:r w:rsidRPr="001637AA">
              <w:rPr>
                <w:sz w:val="22"/>
                <w:szCs w:val="22"/>
                <w:lang w:val="en-GB"/>
              </w:rPr>
              <w:t>1</w:t>
            </w:r>
            <w:r w:rsidR="00737B3F">
              <w:rPr>
                <w:sz w:val="22"/>
                <w:szCs w:val="22"/>
                <w:lang w:val="en-GB"/>
              </w:rPr>
              <w:t>5</w:t>
            </w:r>
            <w:r w:rsidRPr="001637AA">
              <w:rPr>
                <w:sz w:val="22"/>
                <w:szCs w:val="22"/>
                <w:lang w:val="en-GB"/>
              </w:rPr>
              <w:t xml:space="preserve"> (Highest valid code)</w:t>
            </w:r>
          </w:p>
        </w:tc>
      </w:tr>
      <w:tr w:rsidR="00D0039C" w:rsidRPr="001637AA" w14:paraId="5DEE4246" w14:textId="77777777">
        <w:trPr>
          <w:cantSplit/>
        </w:trPr>
        <w:tc>
          <w:tcPr>
            <w:tcW w:w="1384" w:type="dxa"/>
            <w:vMerge/>
          </w:tcPr>
          <w:p w14:paraId="5D43DEDF" w14:textId="77777777" w:rsidR="00D0039C" w:rsidRPr="001637AA" w:rsidRDefault="00D0039C" w:rsidP="002B43D8">
            <w:pPr>
              <w:spacing w:after="0"/>
              <w:jc w:val="left"/>
              <w:rPr>
                <w:sz w:val="22"/>
                <w:szCs w:val="22"/>
                <w:lang w:val="en-GB"/>
              </w:rPr>
            </w:pPr>
          </w:p>
        </w:tc>
        <w:tc>
          <w:tcPr>
            <w:tcW w:w="3780" w:type="dxa"/>
          </w:tcPr>
          <w:p w14:paraId="0FC9F02D" w14:textId="77777777" w:rsidR="00D0039C" w:rsidRPr="001637AA" w:rsidRDefault="002501B6" w:rsidP="002B43D8">
            <w:pPr>
              <w:spacing w:after="0"/>
              <w:rPr>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510F95AF" w14:textId="77777777" w:rsidR="00D0039C" w:rsidRPr="001637AA" w:rsidRDefault="002501B6" w:rsidP="002B43D8">
            <w:pPr>
              <w:spacing w:after="0"/>
              <w:rPr>
                <w:sz w:val="22"/>
                <w:szCs w:val="22"/>
                <w:lang w:val="en-GB"/>
              </w:rPr>
            </w:pPr>
            <w:r w:rsidRPr="001637AA">
              <w:rPr>
                <w:sz w:val="22"/>
                <w:szCs w:val="22"/>
                <w:lang w:val="en-US" w:eastAsia="en-US"/>
              </w:rPr>
              <w:t>99. No answer</w:t>
            </w:r>
          </w:p>
        </w:tc>
      </w:tr>
      <w:tr w:rsidR="00D0039C" w:rsidRPr="001637AA" w14:paraId="235F6281" w14:textId="77777777">
        <w:tc>
          <w:tcPr>
            <w:tcW w:w="1384" w:type="dxa"/>
          </w:tcPr>
          <w:p w14:paraId="18716042" w14:textId="77777777" w:rsidR="00D0039C" w:rsidRPr="001637AA" w:rsidRDefault="00D0039C" w:rsidP="002B43D8">
            <w:pPr>
              <w:spacing w:after="0"/>
              <w:jc w:val="left"/>
              <w:rPr>
                <w:i/>
                <w:sz w:val="22"/>
                <w:szCs w:val="22"/>
                <w:lang w:val="en-GB"/>
              </w:rPr>
            </w:pPr>
            <w:r w:rsidRPr="001637AA">
              <w:rPr>
                <w:i/>
                <w:sz w:val="22"/>
                <w:szCs w:val="22"/>
                <w:lang w:val="en-GB"/>
              </w:rPr>
              <w:t>Interviewer Instruction</w:t>
            </w:r>
          </w:p>
        </w:tc>
        <w:tc>
          <w:tcPr>
            <w:tcW w:w="3780" w:type="dxa"/>
          </w:tcPr>
          <w:p w14:paraId="50867BDF" w14:textId="77777777" w:rsidR="00D0039C" w:rsidRPr="001637AA" w:rsidRDefault="00D0039C" w:rsidP="002B43D8">
            <w:pPr>
              <w:spacing w:after="0"/>
              <w:rPr>
                <w:sz w:val="22"/>
                <w:szCs w:val="22"/>
                <w:lang w:val="en-GB"/>
              </w:rPr>
            </w:pPr>
          </w:p>
        </w:tc>
        <w:tc>
          <w:tcPr>
            <w:tcW w:w="3780" w:type="dxa"/>
          </w:tcPr>
          <w:p w14:paraId="524B072E" w14:textId="77777777" w:rsidR="00D0039C" w:rsidRPr="001637AA" w:rsidRDefault="00D0039C" w:rsidP="002B43D8">
            <w:pPr>
              <w:spacing w:after="0"/>
              <w:rPr>
                <w:sz w:val="22"/>
                <w:szCs w:val="22"/>
                <w:lang w:val="en-GB"/>
              </w:rPr>
            </w:pPr>
          </w:p>
        </w:tc>
      </w:tr>
      <w:tr w:rsidR="00D0039C" w:rsidRPr="001637AA" w14:paraId="7DFB26DF" w14:textId="77777777">
        <w:tc>
          <w:tcPr>
            <w:tcW w:w="1384" w:type="dxa"/>
          </w:tcPr>
          <w:p w14:paraId="1D52ACD5" w14:textId="77777777" w:rsidR="00D0039C" w:rsidRPr="001637AA" w:rsidRDefault="00D0039C" w:rsidP="002B43D8">
            <w:pPr>
              <w:spacing w:after="0"/>
              <w:jc w:val="left"/>
              <w:rPr>
                <w:i/>
                <w:sz w:val="22"/>
                <w:szCs w:val="22"/>
                <w:lang w:val="en-GB"/>
              </w:rPr>
            </w:pPr>
            <w:r w:rsidRPr="001637AA">
              <w:rPr>
                <w:i/>
                <w:sz w:val="22"/>
                <w:szCs w:val="22"/>
                <w:lang w:val="en-GB"/>
              </w:rPr>
              <w:t>Translation Note</w:t>
            </w:r>
          </w:p>
        </w:tc>
        <w:tc>
          <w:tcPr>
            <w:tcW w:w="7560" w:type="dxa"/>
            <w:gridSpan w:val="2"/>
          </w:tcPr>
          <w:p w14:paraId="07BD232D" w14:textId="77777777" w:rsidR="00D0039C" w:rsidRPr="001637AA" w:rsidRDefault="00D0039C" w:rsidP="002B43D8">
            <w:pPr>
              <w:spacing w:after="0"/>
              <w:rPr>
                <w:sz w:val="22"/>
                <w:szCs w:val="22"/>
                <w:lang w:val="en-GB"/>
              </w:rPr>
            </w:pPr>
          </w:p>
        </w:tc>
      </w:tr>
      <w:tr w:rsidR="00D0039C" w:rsidRPr="001637AA" w14:paraId="3822BA73" w14:textId="77777777">
        <w:tc>
          <w:tcPr>
            <w:tcW w:w="1384" w:type="dxa"/>
          </w:tcPr>
          <w:p w14:paraId="270F3BB0" w14:textId="77777777" w:rsidR="00D0039C" w:rsidRPr="001637AA" w:rsidRDefault="00D0039C" w:rsidP="002B43D8">
            <w:pPr>
              <w:spacing w:after="0"/>
              <w:jc w:val="left"/>
              <w:rPr>
                <w:i/>
                <w:sz w:val="22"/>
                <w:szCs w:val="22"/>
                <w:lang w:val="en-GB"/>
              </w:rPr>
            </w:pPr>
            <w:r w:rsidRPr="001637AA">
              <w:rPr>
                <w:i/>
                <w:sz w:val="22"/>
                <w:szCs w:val="22"/>
                <w:lang w:val="en-GB"/>
              </w:rPr>
              <w:t>Note</w:t>
            </w:r>
          </w:p>
        </w:tc>
        <w:tc>
          <w:tcPr>
            <w:tcW w:w="7560" w:type="dxa"/>
            <w:gridSpan w:val="2"/>
          </w:tcPr>
          <w:p w14:paraId="0E71A063" w14:textId="77777777" w:rsidR="00D0039C" w:rsidRPr="001637AA" w:rsidRDefault="00D0039C" w:rsidP="002B43D8">
            <w:pPr>
              <w:spacing w:after="0"/>
              <w:jc w:val="left"/>
              <w:rPr>
                <w:sz w:val="22"/>
                <w:szCs w:val="22"/>
                <w:lang w:val="en-GB"/>
              </w:rPr>
            </w:pPr>
          </w:p>
        </w:tc>
      </w:tr>
    </w:tbl>
    <w:p w14:paraId="2757A85E" w14:textId="77777777" w:rsidR="00D0039C" w:rsidRPr="000E017B" w:rsidRDefault="00D0039C" w:rsidP="00D0039C">
      <w:pPr>
        <w:rPr>
          <w:b/>
          <w:lang w:val="en-GB"/>
        </w:rPr>
      </w:pPr>
    </w:p>
    <w:p w14:paraId="68E2E8C6" w14:textId="77777777" w:rsidR="00D0039C" w:rsidRPr="000E017B" w:rsidRDefault="00D0039C" w:rsidP="00D0039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D0039C" w:rsidRPr="000E017B" w14:paraId="460C13B7" w14:textId="77777777">
        <w:tc>
          <w:tcPr>
            <w:tcW w:w="8995" w:type="dxa"/>
          </w:tcPr>
          <w:p w14:paraId="6408F0D5" w14:textId="77777777" w:rsidR="00D0039C" w:rsidRPr="000E017B" w:rsidRDefault="00D0039C" w:rsidP="002B43D8">
            <w:pPr>
              <w:spacing w:after="0"/>
              <w:rPr>
                <w:b/>
                <w:lang w:val="en-GB"/>
              </w:rPr>
            </w:pPr>
          </w:p>
        </w:tc>
      </w:tr>
    </w:tbl>
    <w:p w14:paraId="585D2261" w14:textId="77777777" w:rsidR="00D0039C" w:rsidRPr="000E017B" w:rsidRDefault="00D0039C" w:rsidP="00D0039C">
      <w:pPr>
        <w:spacing w:after="0"/>
        <w:rPr>
          <w:b/>
          <w:lang w:val="en-GB"/>
        </w:rPr>
      </w:pP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D0039C" w:rsidRPr="001637AA" w14:paraId="2C777099" w14:textId="77777777">
        <w:tc>
          <w:tcPr>
            <w:tcW w:w="5215" w:type="dxa"/>
            <w:tcMar>
              <w:top w:w="57" w:type="dxa"/>
              <w:bottom w:w="57" w:type="dxa"/>
            </w:tcMar>
            <w:vAlign w:val="center"/>
          </w:tcPr>
          <w:p w14:paraId="07FCC759" w14:textId="77777777" w:rsidR="00D0039C" w:rsidRPr="001637AA" w:rsidRDefault="00D0039C" w:rsidP="002B43D8">
            <w:pPr>
              <w:jc w:val="center"/>
              <w:rPr>
                <w:b/>
                <w:sz w:val="22"/>
                <w:szCs w:val="22"/>
                <w:lang w:val="en-GB"/>
              </w:rPr>
            </w:pPr>
            <w:r w:rsidRPr="001637AA">
              <w:rPr>
                <w:b/>
                <w:sz w:val="22"/>
                <w:szCs w:val="22"/>
                <w:lang w:val="en-GB"/>
              </w:rPr>
              <w:t>Country Variable Codes/Construction Rules</w:t>
            </w:r>
          </w:p>
        </w:tc>
        <w:tc>
          <w:tcPr>
            <w:tcW w:w="3799" w:type="dxa"/>
            <w:tcMar>
              <w:top w:w="57" w:type="dxa"/>
              <w:bottom w:w="57" w:type="dxa"/>
            </w:tcMar>
            <w:vAlign w:val="center"/>
          </w:tcPr>
          <w:p w14:paraId="07784839" w14:textId="77777777" w:rsidR="00D0039C" w:rsidRPr="001637AA" w:rsidRDefault="00D0039C" w:rsidP="002B43D8">
            <w:pPr>
              <w:jc w:val="center"/>
              <w:rPr>
                <w:b/>
                <w:sz w:val="22"/>
                <w:szCs w:val="22"/>
                <w:lang w:val="en-GB"/>
              </w:rPr>
            </w:pPr>
            <w:r w:rsidRPr="001637AA">
              <w:rPr>
                <w:b/>
                <w:sz w:val="22"/>
                <w:szCs w:val="22"/>
                <w:lang w:val="en-GB"/>
              </w:rPr>
              <w:sym w:font="Wingdings" w:char="F0E8"/>
            </w:r>
            <w:r w:rsidRPr="001637AA">
              <w:rPr>
                <w:b/>
                <w:sz w:val="22"/>
                <w:szCs w:val="22"/>
                <w:lang w:val="en-GB"/>
              </w:rPr>
              <w:t xml:space="preserve"> HOMPOP</w:t>
            </w:r>
          </w:p>
        </w:tc>
      </w:tr>
      <w:tr w:rsidR="00D0039C" w:rsidRPr="001637AA" w14:paraId="33837EB4" w14:textId="77777777">
        <w:tc>
          <w:tcPr>
            <w:tcW w:w="5215" w:type="dxa"/>
          </w:tcPr>
          <w:p w14:paraId="7D2778C4" w14:textId="77777777" w:rsidR="00D0039C" w:rsidRPr="001637AA" w:rsidRDefault="00D0039C" w:rsidP="002B43D8">
            <w:pPr>
              <w:spacing w:after="0"/>
              <w:rPr>
                <w:sz w:val="22"/>
                <w:szCs w:val="22"/>
                <w:lang w:val="en-GB"/>
              </w:rPr>
            </w:pPr>
          </w:p>
        </w:tc>
        <w:tc>
          <w:tcPr>
            <w:tcW w:w="3799" w:type="dxa"/>
          </w:tcPr>
          <w:p w14:paraId="6E50F993" w14:textId="77777777" w:rsidR="00D0039C" w:rsidRPr="001637AA" w:rsidRDefault="00D0039C" w:rsidP="002B43D8">
            <w:pPr>
              <w:spacing w:after="0"/>
              <w:ind w:left="284" w:hanging="284"/>
              <w:rPr>
                <w:sz w:val="22"/>
                <w:szCs w:val="22"/>
                <w:lang w:val="en-GB"/>
              </w:rPr>
            </w:pPr>
            <w:r w:rsidRPr="001637AA">
              <w:rPr>
                <w:sz w:val="22"/>
                <w:szCs w:val="22"/>
                <w:lang w:val="en-GB"/>
              </w:rPr>
              <w:t xml:space="preserve">00. Not a private household </w:t>
            </w:r>
          </w:p>
        </w:tc>
      </w:tr>
      <w:tr w:rsidR="00D0039C" w:rsidRPr="001637AA" w14:paraId="5377F232" w14:textId="77777777">
        <w:tc>
          <w:tcPr>
            <w:tcW w:w="5215" w:type="dxa"/>
          </w:tcPr>
          <w:p w14:paraId="56A0946F" w14:textId="63C48720" w:rsidR="00D0039C" w:rsidRPr="001637AA" w:rsidRDefault="008E3941" w:rsidP="008C38DB">
            <w:pPr>
              <w:spacing w:after="0"/>
              <w:rPr>
                <w:sz w:val="22"/>
                <w:szCs w:val="22"/>
                <w:lang w:val="en-GB"/>
              </w:rPr>
            </w:pPr>
            <w:r w:rsidRPr="001637AA">
              <w:rPr>
                <w:sz w:val="22"/>
                <w:szCs w:val="22"/>
                <w:lang w:val="en-GB"/>
              </w:rPr>
              <w:t>If (#D.2</w:t>
            </w:r>
            <w:r w:rsidR="008C38DB">
              <w:rPr>
                <w:sz w:val="22"/>
                <w:szCs w:val="22"/>
                <w:lang w:val="en-GB"/>
              </w:rPr>
              <w:t>7</w:t>
            </w:r>
            <w:r w:rsidR="003C11BD">
              <w:rPr>
                <w:sz w:val="22"/>
                <w:szCs w:val="22"/>
                <w:lang w:val="en-GB"/>
              </w:rPr>
              <w:t>t</w:t>
            </w:r>
            <w:r w:rsidRPr="001637AA">
              <w:rPr>
                <w:sz w:val="22"/>
                <w:szCs w:val="22"/>
                <w:lang w:val="en-GB"/>
              </w:rPr>
              <w:t>.=</w:t>
            </w:r>
            <w:r w:rsidR="00545D04">
              <w:rPr>
                <w:sz w:val="22"/>
                <w:szCs w:val="22"/>
                <w:lang w:val="en-GB"/>
              </w:rPr>
              <w:t>1</w:t>
            </w:r>
            <w:r w:rsidRPr="001637AA">
              <w:rPr>
                <w:sz w:val="22"/>
                <w:szCs w:val="22"/>
                <w:lang w:val="en-GB"/>
              </w:rPr>
              <w:t>)</w:t>
            </w:r>
          </w:p>
        </w:tc>
        <w:tc>
          <w:tcPr>
            <w:tcW w:w="3799" w:type="dxa"/>
          </w:tcPr>
          <w:p w14:paraId="696B4661" w14:textId="77777777" w:rsidR="00D0039C" w:rsidRPr="001637AA" w:rsidRDefault="00D0039C" w:rsidP="002B43D8">
            <w:pPr>
              <w:spacing w:after="0"/>
              <w:ind w:left="284" w:hanging="284"/>
              <w:rPr>
                <w:sz w:val="22"/>
                <w:szCs w:val="22"/>
                <w:lang w:val="en-GB"/>
              </w:rPr>
            </w:pPr>
            <w:r w:rsidRPr="001637AA">
              <w:rPr>
                <w:sz w:val="22"/>
                <w:szCs w:val="22"/>
                <w:lang w:val="en-GB"/>
              </w:rPr>
              <w:t>01. One person (only respondent)</w:t>
            </w:r>
          </w:p>
        </w:tc>
      </w:tr>
      <w:tr w:rsidR="00D0039C" w:rsidRPr="001637AA" w14:paraId="081A6A9E" w14:textId="77777777">
        <w:tc>
          <w:tcPr>
            <w:tcW w:w="5215" w:type="dxa"/>
          </w:tcPr>
          <w:p w14:paraId="3B9344C7" w14:textId="361E09F8" w:rsidR="00D0039C" w:rsidRPr="001637AA" w:rsidRDefault="008E3941" w:rsidP="008C38DB">
            <w:pPr>
              <w:spacing w:after="0"/>
              <w:rPr>
                <w:sz w:val="22"/>
                <w:szCs w:val="22"/>
                <w:lang w:val="en-GB"/>
              </w:rPr>
            </w:pPr>
            <w:r w:rsidRPr="001637AA">
              <w:rPr>
                <w:sz w:val="22"/>
                <w:szCs w:val="22"/>
                <w:lang w:val="en-GB"/>
              </w:rPr>
              <w:t>If (#D. 2</w:t>
            </w:r>
            <w:r w:rsidR="008C38DB">
              <w:rPr>
                <w:sz w:val="22"/>
                <w:szCs w:val="22"/>
                <w:lang w:val="en-GB"/>
              </w:rPr>
              <w:t>7</w:t>
            </w:r>
            <w:r w:rsidR="003C11BD">
              <w:rPr>
                <w:sz w:val="22"/>
                <w:szCs w:val="22"/>
                <w:lang w:val="en-GB"/>
              </w:rPr>
              <w:t>t</w:t>
            </w:r>
            <w:r w:rsidRPr="001637AA">
              <w:rPr>
                <w:sz w:val="22"/>
                <w:szCs w:val="22"/>
                <w:lang w:val="en-GB"/>
              </w:rPr>
              <w:t>.=</w:t>
            </w:r>
            <w:r w:rsidR="00545D04">
              <w:rPr>
                <w:sz w:val="22"/>
                <w:szCs w:val="22"/>
                <w:lang w:val="en-GB"/>
              </w:rPr>
              <w:t>15</w:t>
            </w:r>
            <w:r w:rsidRPr="001637AA">
              <w:rPr>
                <w:sz w:val="22"/>
                <w:szCs w:val="22"/>
                <w:lang w:val="en-GB"/>
              </w:rPr>
              <w:t>)</w:t>
            </w:r>
          </w:p>
        </w:tc>
        <w:tc>
          <w:tcPr>
            <w:tcW w:w="3799" w:type="dxa"/>
          </w:tcPr>
          <w:p w14:paraId="1BC24D41" w14:textId="77777777" w:rsidR="00D0039C" w:rsidRPr="001637AA" w:rsidRDefault="008E3941" w:rsidP="00545D04">
            <w:pPr>
              <w:spacing w:after="0"/>
              <w:rPr>
                <w:sz w:val="22"/>
                <w:szCs w:val="22"/>
                <w:lang w:val="en-GB"/>
              </w:rPr>
            </w:pPr>
            <w:r w:rsidRPr="001637AA">
              <w:rPr>
                <w:sz w:val="22"/>
                <w:szCs w:val="22"/>
                <w:lang w:val="en-GB"/>
              </w:rPr>
              <w:t>1</w:t>
            </w:r>
            <w:r w:rsidR="00545D04">
              <w:rPr>
                <w:sz w:val="22"/>
                <w:szCs w:val="22"/>
                <w:lang w:val="en-GB"/>
              </w:rPr>
              <w:t>5</w:t>
            </w:r>
            <w:r w:rsidRPr="001637AA">
              <w:rPr>
                <w:sz w:val="22"/>
                <w:szCs w:val="22"/>
                <w:lang w:val="en-GB"/>
              </w:rPr>
              <w:t>. F</w:t>
            </w:r>
            <w:r w:rsidR="00545D04">
              <w:rPr>
                <w:sz w:val="22"/>
                <w:szCs w:val="22"/>
                <w:lang w:val="en-GB"/>
              </w:rPr>
              <w:t>ifteen</w:t>
            </w:r>
            <w:r w:rsidRPr="001637AA">
              <w:rPr>
                <w:sz w:val="22"/>
                <w:szCs w:val="22"/>
                <w:lang w:val="en-GB"/>
              </w:rPr>
              <w:t xml:space="preserve"> persons (Highest valid code)</w:t>
            </w:r>
          </w:p>
        </w:tc>
      </w:tr>
      <w:tr w:rsidR="00D0039C" w:rsidRPr="001637AA" w14:paraId="3D9E7778" w14:textId="77777777">
        <w:tc>
          <w:tcPr>
            <w:tcW w:w="5215" w:type="dxa"/>
          </w:tcPr>
          <w:p w14:paraId="7878E51E" w14:textId="4B71FA33" w:rsidR="00D0039C" w:rsidRPr="001637AA" w:rsidRDefault="008E3941" w:rsidP="008C38DB">
            <w:pPr>
              <w:spacing w:after="0"/>
              <w:rPr>
                <w:sz w:val="22"/>
                <w:szCs w:val="22"/>
                <w:lang w:val="en-GB"/>
              </w:rPr>
            </w:pPr>
            <w:r w:rsidRPr="001637AA">
              <w:rPr>
                <w:sz w:val="22"/>
                <w:szCs w:val="22"/>
                <w:lang w:val="en-GB"/>
              </w:rPr>
              <w:t>If (#D. 2</w:t>
            </w:r>
            <w:r w:rsidR="008C38DB">
              <w:rPr>
                <w:sz w:val="22"/>
                <w:szCs w:val="22"/>
                <w:lang w:val="en-GB"/>
              </w:rPr>
              <w:t>7</w:t>
            </w:r>
            <w:r w:rsidR="003C11BD">
              <w:rPr>
                <w:sz w:val="22"/>
                <w:szCs w:val="22"/>
                <w:lang w:val="en-GB"/>
              </w:rPr>
              <w:t>t</w:t>
            </w:r>
            <w:r w:rsidRPr="001637AA">
              <w:rPr>
                <w:sz w:val="22"/>
                <w:szCs w:val="22"/>
                <w:lang w:val="en-GB"/>
              </w:rPr>
              <w:t>.=99)</w:t>
            </w:r>
          </w:p>
        </w:tc>
        <w:tc>
          <w:tcPr>
            <w:tcW w:w="3799" w:type="dxa"/>
          </w:tcPr>
          <w:p w14:paraId="50FAB92B" w14:textId="77777777" w:rsidR="00D0039C" w:rsidRPr="001637AA" w:rsidRDefault="00D0039C" w:rsidP="002B43D8">
            <w:pPr>
              <w:spacing w:after="0"/>
              <w:ind w:left="284" w:hanging="284"/>
              <w:rPr>
                <w:sz w:val="22"/>
                <w:szCs w:val="22"/>
                <w:lang w:val="en-GB"/>
              </w:rPr>
            </w:pPr>
            <w:r w:rsidRPr="001637AA">
              <w:rPr>
                <w:sz w:val="22"/>
                <w:szCs w:val="22"/>
                <w:lang w:val="en-GB"/>
              </w:rPr>
              <w:t>99. No answer</w:t>
            </w:r>
          </w:p>
        </w:tc>
      </w:tr>
    </w:tbl>
    <w:p w14:paraId="035A1010" w14:textId="77777777" w:rsidR="00D0039C" w:rsidRPr="000E017B" w:rsidRDefault="00D0039C" w:rsidP="00D0039C">
      <w:pPr>
        <w:jc w:val="left"/>
        <w:rPr>
          <w:lang w:val="en-GB"/>
        </w:rPr>
      </w:pPr>
    </w:p>
    <w:p w14:paraId="3126E4A5" w14:textId="77777777" w:rsidR="00D0039C" w:rsidRPr="000E017B" w:rsidRDefault="00D0039C" w:rsidP="00D0039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D0039C" w:rsidRPr="000E017B" w14:paraId="72C5B4C0" w14:textId="77777777">
        <w:tc>
          <w:tcPr>
            <w:tcW w:w="8995" w:type="dxa"/>
          </w:tcPr>
          <w:p w14:paraId="3C1E5593" w14:textId="77777777" w:rsidR="008E3941" w:rsidRPr="000E017B" w:rsidRDefault="008E3941" w:rsidP="008E3941">
            <w:pPr>
              <w:spacing w:after="0"/>
              <w:rPr>
                <w:b/>
                <w:lang w:val="en-GB"/>
              </w:rPr>
            </w:pPr>
          </w:p>
        </w:tc>
      </w:tr>
    </w:tbl>
    <w:p w14:paraId="25B42D7A" w14:textId="77777777" w:rsidR="00D0039C" w:rsidRPr="000E017B" w:rsidRDefault="00D0039C" w:rsidP="002B56D3">
      <w:pPr>
        <w:keepNext/>
        <w:jc w:val="center"/>
        <w:rPr>
          <w:rFonts w:ascii="Arial" w:hAnsi="Arial"/>
          <w:b/>
          <w:sz w:val="22"/>
          <w:lang w:val="en-GB"/>
        </w:rPr>
      </w:pPr>
    </w:p>
    <w:p w14:paraId="0C416163" w14:textId="77777777" w:rsidR="00B81CF8" w:rsidRPr="000E017B" w:rsidRDefault="00D0039C" w:rsidP="00B81CF8">
      <w:pPr>
        <w:jc w:val="center"/>
        <w:rPr>
          <w:rFonts w:ascii="Arial" w:hAnsi="Arial"/>
          <w:b/>
          <w:sz w:val="22"/>
          <w:lang w:val="en-GB"/>
        </w:rPr>
      </w:pPr>
      <w:r w:rsidRPr="000E017B">
        <w:rPr>
          <w:rFonts w:ascii="Arial" w:hAnsi="Arial"/>
          <w:b/>
          <w:sz w:val="22"/>
          <w:lang w:val="en-GB"/>
        </w:rPr>
        <w:br w:type="page"/>
      </w:r>
      <w:r w:rsidR="00B81CF8" w:rsidRPr="004D5FAC">
        <w:rPr>
          <w:rFonts w:ascii="Arial" w:hAnsi="Arial"/>
          <w:b/>
          <w:sz w:val="22"/>
          <w:lang w:val="en-GB"/>
        </w:rPr>
        <w:lastRenderedPageBreak/>
        <w:t>HHCHILDR</w:t>
      </w:r>
      <w:r w:rsidR="00B81CF8" w:rsidRPr="004D5FAC">
        <w:rPr>
          <w:rFonts w:ascii="Arial" w:hAnsi="Arial"/>
          <w:sz w:val="22"/>
          <w:lang w:val="en-GB"/>
        </w:rPr>
        <w:t xml:space="preserve"> </w:t>
      </w:r>
      <w:r w:rsidR="00B81CF8" w:rsidRPr="004D5FAC">
        <w:rPr>
          <w:rFonts w:ascii="Arial" w:hAnsi="Arial"/>
          <w:b/>
          <w:sz w:val="22"/>
          <w:lang w:val="en-GB"/>
        </w:rPr>
        <w:t xml:space="preserve">- </w:t>
      </w:r>
      <w:r w:rsidR="00B81CF8" w:rsidRPr="004D5FAC">
        <w:rPr>
          <w:rFonts w:ascii="Arial" w:hAnsi="Arial"/>
          <w:sz w:val="22"/>
          <w:lang w:val="en-GB"/>
        </w:rPr>
        <w:t>How many children in household</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B81CF8" w:rsidRPr="001637AA" w14:paraId="63D5F33C" w14:textId="77777777" w:rsidTr="003C11BD">
        <w:tc>
          <w:tcPr>
            <w:tcW w:w="1384" w:type="dxa"/>
            <w:tcMar>
              <w:top w:w="57" w:type="dxa"/>
              <w:bottom w:w="57" w:type="dxa"/>
            </w:tcMar>
            <w:vAlign w:val="center"/>
          </w:tcPr>
          <w:p w14:paraId="4341D20E" w14:textId="77777777" w:rsidR="00B81CF8" w:rsidRPr="001637AA" w:rsidRDefault="00B81CF8" w:rsidP="002B43D8">
            <w:pPr>
              <w:jc w:val="left"/>
              <w:rPr>
                <w:i/>
                <w:sz w:val="22"/>
                <w:szCs w:val="22"/>
                <w:lang w:val="en-GB"/>
              </w:rPr>
            </w:pPr>
          </w:p>
        </w:tc>
        <w:tc>
          <w:tcPr>
            <w:tcW w:w="3780" w:type="dxa"/>
            <w:tcMar>
              <w:top w:w="57" w:type="dxa"/>
              <w:bottom w:w="57" w:type="dxa"/>
            </w:tcMar>
            <w:vAlign w:val="center"/>
          </w:tcPr>
          <w:p w14:paraId="4F243AAD" w14:textId="77777777" w:rsidR="00B81CF8" w:rsidRPr="001637AA" w:rsidRDefault="00B81CF8"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3BEBE5A6" w14:textId="77777777" w:rsidR="00B81CF8" w:rsidRPr="001637AA" w:rsidRDefault="00B81CF8" w:rsidP="002B43D8">
            <w:pPr>
              <w:jc w:val="center"/>
              <w:rPr>
                <w:b/>
                <w:sz w:val="22"/>
                <w:szCs w:val="22"/>
                <w:lang w:val="en-GB"/>
              </w:rPr>
            </w:pPr>
            <w:r w:rsidRPr="001637AA">
              <w:rPr>
                <w:b/>
                <w:sz w:val="22"/>
                <w:szCs w:val="22"/>
                <w:lang w:val="en-GB"/>
              </w:rPr>
              <w:t>English Translation</w:t>
            </w:r>
          </w:p>
        </w:tc>
      </w:tr>
      <w:tr w:rsidR="004D5FAC" w:rsidRPr="001637AA" w14:paraId="6E9006C1" w14:textId="77777777" w:rsidTr="003C11BD">
        <w:tc>
          <w:tcPr>
            <w:tcW w:w="1384" w:type="dxa"/>
          </w:tcPr>
          <w:p w14:paraId="21E12E26" w14:textId="77777777" w:rsidR="004D5FAC" w:rsidRPr="001637AA" w:rsidRDefault="004D5FAC" w:rsidP="004D5FAC">
            <w:pPr>
              <w:spacing w:after="0"/>
              <w:jc w:val="left"/>
              <w:rPr>
                <w:sz w:val="22"/>
                <w:szCs w:val="22"/>
                <w:lang w:val="en-GB"/>
              </w:rPr>
            </w:pPr>
            <w:r w:rsidRPr="001637AA">
              <w:rPr>
                <w:i/>
                <w:sz w:val="22"/>
                <w:szCs w:val="22"/>
                <w:lang w:val="en-GB"/>
              </w:rPr>
              <w:t>Question no. and text</w:t>
            </w:r>
          </w:p>
        </w:tc>
        <w:tc>
          <w:tcPr>
            <w:tcW w:w="3780" w:type="dxa"/>
          </w:tcPr>
          <w:p w14:paraId="56B42A1D" w14:textId="35AC3242" w:rsidR="004D5FAC" w:rsidRPr="003C11BD" w:rsidRDefault="004D5FAC" w:rsidP="004D5FAC">
            <w:pPr>
              <w:spacing w:after="0"/>
              <w:jc w:val="left"/>
              <w:rPr>
                <w:b/>
                <w:bCs/>
                <w:sz w:val="22"/>
                <w:szCs w:val="22"/>
                <w:lang w:val="en-GB"/>
              </w:rPr>
            </w:pPr>
            <w:r w:rsidRPr="001637AA">
              <w:rPr>
                <w:sz w:val="22"/>
                <w:szCs w:val="22"/>
                <w:lang w:val="en-GB"/>
              </w:rPr>
              <w:t>D.2</w:t>
            </w:r>
            <w:r>
              <w:rPr>
                <w:sz w:val="22"/>
                <w:szCs w:val="22"/>
                <w:lang w:val="en-GB"/>
              </w:rPr>
              <w:t>7b</w:t>
            </w:r>
            <w:r w:rsidRPr="001637AA">
              <w:rPr>
                <w:sz w:val="22"/>
                <w:szCs w:val="22"/>
                <w:lang w:val="en-GB"/>
              </w:rPr>
              <w:t xml:space="preserve">. </w:t>
            </w:r>
            <w:proofErr w:type="spellStart"/>
            <w:r w:rsidRPr="001637AA">
              <w:rPr>
                <w:sz w:val="22"/>
                <w:szCs w:val="22"/>
                <w:lang w:val="en-US"/>
              </w:rPr>
              <w:t>Çocuklar</w:t>
            </w:r>
            <w:proofErr w:type="spellEnd"/>
            <w:r w:rsidRPr="001637AA">
              <w:rPr>
                <w:sz w:val="22"/>
                <w:szCs w:val="22"/>
                <w:lang w:val="en-US"/>
              </w:rPr>
              <w:t xml:space="preserve"> (</w:t>
            </w:r>
            <w:proofErr w:type="spellStart"/>
            <w:r w:rsidRPr="001637AA">
              <w:rPr>
                <w:sz w:val="22"/>
                <w:szCs w:val="22"/>
                <w:lang w:val="en-US"/>
              </w:rPr>
              <w:t>ilkokul</w:t>
            </w:r>
            <w:proofErr w:type="spellEnd"/>
            <w:r w:rsidRPr="001637AA">
              <w:rPr>
                <w:sz w:val="22"/>
                <w:szCs w:val="22"/>
                <w:lang w:val="en-US"/>
              </w:rPr>
              <w:t xml:space="preserve"> </w:t>
            </w:r>
            <w:proofErr w:type="spellStart"/>
            <w:r w:rsidRPr="001637AA">
              <w:rPr>
                <w:sz w:val="22"/>
                <w:szCs w:val="22"/>
                <w:lang w:val="en-US"/>
              </w:rPr>
              <w:t>çağından</w:t>
            </w:r>
            <w:proofErr w:type="spellEnd"/>
            <w:r w:rsidRPr="001637AA">
              <w:rPr>
                <w:sz w:val="22"/>
                <w:szCs w:val="22"/>
                <w:lang w:val="en-US"/>
              </w:rPr>
              <w:t xml:space="preserve"> -17 </w:t>
            </w:r>
            <w:proofErr w:type="spellStart"/>
            <w:r w:rsidRPr="001637AA">
              <w:rPr>
                <w:sz w:val="22"/>
                <w:szCs w:val="22"/>
                <w:lang w:val="en-US"/>
              </w:rPr>
              <w:t>yaşına</w:t>
            </w:r>
            <w:proofErr w:type="spellEnd"/>
            <w:r w:rsidRPr="001637AA">
              <w:rPr>
                <w:sz w:val="22"/>
                <w:szCs w:val="22"/>
                <w:lang w:val="en-US"/>
              </w:rPr>
              <w:t xml:space="preserve"> </w:t>
            </w:r>
            <w:proofErr w:type="spellStart"/>
            <w:r w:rsidRPr="001637AA">
              <w:rPr>
                <w:sz w:val="22"/>
                <w:szCs w:val="22"/>
                <w:lang w:val="en-US"/>
              </w:rPr>
              <w:t>kadar</w:t>
            </w:r>
            <w:proofErr w:type="spellEnd"/>
            <w:r w:rsidRPr="001637AA">
              <w:rPr>
                <w:sz w:val="22"/>
                <w:szCs w:val="22"/>
                <w:lang w:val="en-US"/>
              </w:rPr>
              <w:t xml:space="preserve"> </w:t>
            </w:r>
            <w:proofErr w:type="spellStart"/>
            <w:r w:rsidRPr="001637AA">
              <w:rPr>
                <w:sz w:val="22"/>
                <w:szCs w:val="22"/>
                <w:lang w:val="en-US"/>
              </w:rPr>
              <w:t>olanlar</w:t>
            </w:r>
            <w:proofErr w:type="spellEnd"/>
            <w:r w:rsidRPr="001637AA">
              <w:rPr>
                <w:sz w:val="22"/>
                <w:szCs w:val="22"/>
                <w:lang w:val="en-US"/>
              </w:rPr>
              <w:t>)</w:t>
            </w:r>
          </w:p>
        </w:tc>
        <w:tc>
          <w:tcPr>
            <w:tcW w:w="3780" w:type="dxa"/>
          </w:tcPr>
          <w:p w14:paraId="58C09138" w14:textId="622A762B" w:rsidR="004D5FAC" w:rsidRPr="003C11BD" w:rsidRDefault="004D5FAC" w:rsidP="004D5FAC">
            <w:pPr>
              <w:spacing w:after="0"/>
              <w:jc w:val="left"/>
              <w:rPr>
                <w:b/>
                <w:bCs/>
                <w:sz w:val="22"/>
                <w:szCs w:val="22"/>
                <w:lang w:val="en-GB"/>
              </w:rPr>
            </w:pPr>
            <w:r>
              <w:rPr>
                <w:sz w:val="22"/>
                <w:szCs w:val="22"/>
                <w:lang w:val="en-US"/>
              </w:rPr>
              <w:t>Children (from primary school age to age of 17)</w:t>
            </w:r>
          </w:p>
        </w:tc>
      </w:tr>
      <w:tr w:rsidR="004D5FAC" w:rsidRPr="001637AA" w14:paraId="1495A4A5" w14:textId="77777777" w:rsidTr="003C11BD">
        <w:trPr>
          <w:cantSplit/>
        </w:trPr>
        <w:tc>
          <w:tcPr>
            <w:tcW w:w="1384" w:type="dxa"/>
            <w:vMerge w:val="restart"/>
          </w:tcPr>
          <w:p w14:paraId="26600C28" w14:textId="77777777" w:rsidR="004D5FAC" w:rsidRPr="001637AA" w:rsidRDefault="004D5FAC" w:rsidP="004D5FAC">
            <w:pPr>
              <w:spacing w:after="0"/>
              <w:jc w:val="left"/>
              <w:rPr>
                <w:sz w:val="22"/>
                <w:szCs w:val="22"/>
                <w:lang w:val="en-GB"/>
              </w:rPr>
            </w:pPr>
            <w:r w:rsidRPr="001637AA">
              <w:rPr>
                <w:i/>
                <w:sz w:val="22"/>
                <w:szCs w:val="22"/>
                <w:lang w:val="en-GB"/>
              </w:rPr>
              <w:t>Codes/ Categories</w:t>
            </w:r>
          </w:p>
        </w:tc>
        <w:tc>
          <w:tcPr>
            <w:tcW w:w="3780" w:type="dxa"/>
          </w:tcPr>
          <w:p w14:paraId="4DBF1FB1" w14:textId="49A82CA3" w:rsidR="004D5FAC" w:rsidRPr="003C11BD" w:rsidRDefault="004D5FAC" w:rsidP="004D5FAC">
            <w:pPr>
              <w:spacing w:after="0"/>
              <w:rPr>
                <w:b/>
                <w:bCs/>
                <w:sz w:val="22"/>
                <w:szCs w:val="22"/>
                <w:lang w:val="en-GB"/>
              </w:rPr>
            </w:pPr>
            <w:r w:rsidRPr="001637AA">
              <w:rPr>
                <w:sz w:val="22"/>
                <w:szCs w:val="22"/>
                <w:lang w:val="en-GB"/>
              </w:rPr>
              <w:t>0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382F95E1" w14:textId="5012141F" w:rsidR="004D5FAC" w:rsidRPr="003C11BD" w:rsidRDefault="004D5FAC" w:rsidP="004D5FAC">
            <w:pPr>
              <w:spacing w:after="0"/>
              <w:rPr>
                <w:b/>
                <w:bCs/>
                <w:sz w:val="22"/>
                <w:szCs w:val="22"/>
                <w:lang w:val="en-GB"/>
              </w:rPr>
            </w:pPr>
            <w:r w:rsidRPr="001637AA">
              <w:rPr>
                <w:sz w:val="22"/>
                <w:szCs w:val="22"/>
                <w:lang w:val="en-GB"/>
              </w:rPr>
              <w:t>0 (Lowest valid code)</w:t>
            </w:r>
          </w:p>
        </w:tc>
      </w:tr>
      <w:tr w:rsidR="004D5FAC" w:rsidRPr="001637AA" w14:paraId="55082AE4" w14:textId="77777777" w:rsidTr="003C11BD">
        <w:trPr>
          <w:cantSplit/>
        </w:trPr>
        <w:tc>
          <w:tcPr>
            <w:tcW w:w="1384" w:type="dxa"/>
            <w:vMerge/>
          </w:tcPr>
          <w:p w14:paraId="4BDA017E" w14:textId="77777777" w:rsidR="004D5FAC" w:rsidRPr="001637AA" w:rsidRDefault="004D5FAC" w:rsidP="004D5FAC">
            <w:pPr>
              <w:spacing w:after="0"/>
              <w:jc w:val="left"/>
              <w:rPr>
                <w:sz w:val="22"/>
                <w:szCs w:val="22"/>
                <w:lang w:val="en-GB"/>
              </w:rPr>
            </w:pPr>
          </w:p>
        </w:tc>
        <w:tc>
          <w:tcPr>
            <w:tcW w:w="3780" w:type="dxa"/>
          </w:tcPr>
          <w:p w14:paraId="0578176B" w14:textId="2D9FFE15" w:rsidR="004D5FAC" w:rsidRPr="003C11BD" w:rsidRDefault="004D5FAC" w:rsidP="004D5FAC">
            <w:pPr>
              <w:spacing w:after="0"/>
              <w:rPr>
                <w:b/>
                <w:bCs/>
                <w:sz w:val="22"/>
                <w:szCs w:val="22"/>
                <w:lang w:val="en-GB"/>
              </w:rPr>
            </w:pPr>
            <w:r>
              <w:rPr>
                <w:sz w:val="22"/>
                <w:szCs w:val="22"/>
                <w:lang w:val="en-GB"/>
              </w:rPr>
              <w:t>9</w:t>
            </w:r>
            <w:r w:rsidRPr="001637AA">
              <w:rPr>
                <w:sz w:val="22"/>
                <w:szCs w:val="22"/>
                <w:lang w:val="en-GB"/>
              </w:rPr>
              <w:t xml:space="preserve">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büyük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6B2712C6" w14:textId="41043440" w:rsidR="004D5FAC" w:rsidRPr="003C11BD" w:rsidRDefault="004D5FAC" w:rsidP="004D5FAC">
            <w:pPr>
              <w:spacing w:after="0"/>
              <w:rPr>
                <w:b/>
                <w:bCs/>
                <w:sz w:val="22"/>
                <w:szCs w:val="22"/>
                <w:lang w:val="en-GB"/>
              </w:rPr>
            </w:pPr>
            <w:r>
              <w:rPr>
                <w:sz w:val="22"/>
                <w:szCs w:val="22"/>
                <w:lang w:val="en-GB"/>
              </w:rPr>
              <w:t>9</w:t>
            </w:r>
            <w:r w:rsidRPr="001637AA">
              <w:rPr>
                <w:sz w:val="22"/>
                <w:szCs w:val="22"/>
                <w:lang w:val="en-GB"/>
              </w:rPr>
              <w:t xml:space="preserve"> (Highest valid code)</w:t>
            </w:r>
          </w:p>
        </w:tc>
      </w:tr>
      <w:tr w:rsidR="004D5FAC" w:rsidRPr="001637AA" w14:paraId="001E4D50" w14:textId="77777777" w:rsidTr="003C11BD">
        <w:trPr>
          <w:cantSplit/>
        </w:trPr>
        <w:tc>
          <w:tcPr>
            <w:tcW w:w="1384" w:type="dxa"/>
            <w:vMerge/>
          </w:tcPr>
          <w:p w14:paraId="35625B80" w14:textId="77777777" w:rsidR="004D5FAC" w:rsidRPr="001637AA" w:rsidRDefault="004D5FAC" w:rsidP="004D5FAC">
            <w:pPr>
              <w:spacing w:after="0"/>
              <w:jc w:val="left"/>
              <w:rPr>
                <w:sz w:val="22"/>
                <w:szCs w:val="22"/>
                <w:lang w:val="en-GB"/>
              </w:rPr>
            </w:pPr>
          </w:p>
        </w:tc>
        <w:tc>
          <w:tcPr>
            <w:tcW w:w="3780" w:type="dxa"/>
          </w:tcPr>
          <w:p w14:paraId="195CFBD8" w14:textId="3B1E1479" w:rsidR="004D5FAC" w:rsidRPr="003C11BD" w:rsidRDefault="004D5FAC" w:rsidP="004D5FAC">
            <w:pPr>
              <w:spacing w:after="0"/>
              <w:rPr>
                <w:b/>
                <w:bCs/>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1F3645BE" w14:textId="1B6EF702" w:rsidR="004D5FAC" w:rsidRPr="003C11BD" w:rsidRDefault="004D5FAC" w:rsidP="004D5FAC">
            <w:pPr>
              <w:spacing w:after="0"/>
              <w:rPr>
                <w:b/>
                <w:bCs/>
                <w:sz w:val="22"/>
                <w:szCs w:val="22"/>
                <w:lang w:val="en-GB"/>
              </w:rPr>
            </w:pPr>
            <w:r w:rsidRPr="001637AA">
              <w:rPr>
                <w:sz w:val="22"/>
                <w:szCs w:val="22"/>
                <w:lang w:val="en-US" w:eastAsia="en-US"/>
              </w:rPr>
              <w:t>99. No answer</w:t>
            </w:r>
          </w:p>
        </w:tc>
      </w:tr>
      <w:tr w:rsidR="00B81CF8" w:rsidRPr="001637AA" w14:paraId="4C7C6E3A" w14:textId="77777777" w:rsidTr="003C11BD">
        <w:tc>
          <w:tcPr>
            <w:tcW w:w="1384" w:type="dxa"/>
          </w:tcPr>
          <w:p w14:paraId="2588ADE3" w14:textId="77777777" w:rsidR="00B81CF8" w:rsidRPr="001637AA" w:rsidRDefault="00B81CF8" w:rsidP="002B43D8">
            <w:pPr>
              <w:spacing w:after="0"/>
              <w:jc w:val="left"/>
              <w:rPr>
                <w:i/>
                <w:sz w:val="22"/>
                <w:szCs w:val="22"/>
                <w:lang w:val="en-GB"/>
              </w:rPr>
            </w:pPr>
            <w:r w:rsidRPr="001637AA">
              <w:rPr>
                <w:i/>
                <w:sz w:val="22"/>
                <w:szCs w:val="22"/>
                <w:lang w:val="en-GB"/>
              </w:rPr>
              <w:t>Interviewer Instruction</w:t>
            </w:r>
          </w:p>
        </w:tc>
        <w:tc>
          <w:tcPr>
            <w:tcW w:w="3780" w:type="dxa"/>
          </w:tcPr>
          <w:p w14:paraId="07839D4F" w14:textId="77777777" w:rsidR="00B81CF8" w:rsidRPr="001637AA" w:rsidRDefault="00B81CF8" w:rsidP="002B43D8">
            <w:pPr>
              <w:spacing w:after="0"/>
              <w:rPr>
                <w:sz w:val="22"/>
                <w:szCs w:val="22"/>
                <w:lang w:val="en-GB"/>
              </w:rPr>
            </w:pPr>
          </w:p>
        </w:tc>
        <w:tc>
          <w:tcPr>
            <w:tcW w:w="3780" w:type="dxa"/>
          </w:tcPr>
          <w:p w14:paraId="5F369845" w14:textId="77777777" w:rsidR="00B81CF8" w:rsidRPr="001637AA" w:rsidRDefault="00B81CF8" w:rsidP="002B43D8">
            <w:pPr>
              <w:spacing w:after="0"/>
              <w:rPr>
                <w:sz w:val="22"/>
                <w:szCs w:val="22"/>
                <w:lang w:val="en-GB"/>
              </w:rPr>
            </w:pPr>
          </w:p>
        </w:tc>
      </w:tr>
      <w:tr w:rsidR="00B81CF8" w:rsidRPr="001637AA" w14:paraId="47F2C687" w14:textId="77777777" w:rsidTr="003C11BD">
        <w:tc>
          <w:tcPr>
            <w:tcW w:w="1384" w:type="dxa"/>
          </w:tcPr>
          <w:p w14:paraId="5C9D74C5" w14:textId="77777777" w:rsidR="00B81CF8" w:rsidRPr="001637AA" w:rsidRDefault="00B81CF8" w:rsidP="002B43D8">
            <w:pPr>
              <w:spacing w:after="0"/>
              <w:jc w:val="left"/>
              <w:rPr>
                <w:i/>
                <w:sz w:val="22"/>
                <w:szCs w:val="22"/>
                <w:lang w:val="en-GB"/>
              </w:rPr>
            </w:pPr>
            <w:r w:rsidRPr="001637AA">
              <w:rPr>
                <w:i/>
                <w:sz w:val="22"/>
                <w:szCs w:val="22"/>
                <w:lang w:val="en-GB"/>
              </w:rPr>
              <w:t>Translation Note</w:t>
            </w:r>
          </w:p>
        </w:tc>
        <w:tc>
          <w:tcPr>
            <w:tcW w:w="7560" w:type="dxa"/>
            <w:gridSpan w:val="2"/>
          </w:tcPr>
          <w:p w14:paraId="1F959145" w14:textId="77777777" w:rsidR="00B81CF8" w:rsidRPr="001637AA" w:rsidRDefault="00B81CF8" w:rsidP="002B43D8">
            <w:pPr>
              <w:spacing w:after="0"/>
              <w:rPr>
                <w:sz w:val="22"/>
                <w:szCs w:val="22"/>
                <w:lang w:val="en-GB"/>
              </w:rPr>
            </w:pPr>
          </w:p>
        </w:tc>
      </w:tr>
      <w:tr w:rsidR="00B81CF8" w:rsidRPr="001637AA" w14:paraId="3C7F11DE" w14:textId="77777777" w:rsidTr="003C11BD">
        <w:tc>
          <w:tcPr>
            <w:tcW w:w="1384" w:type="dxa"/>
          </w:tcPr>
          <w:p w14:paraId="47B7074D" w14:textId="77777777" w:rsidR="00B81CF8" w:rsidRPr="001637AA" w:rsidRDefault="00B81CF8" w:rsidP="002B43D8">
            <w:pPr>
              <w:spacing w:after="0"/>
              <w:jc w:val="left"/>
              <w:rPr>
                <w:i/>
                <w:sz w:val="22"/>
                <w:szCs w:val="22"/>
                <w:lang w:val="en-GB"/>
              </w:rPr>
            </w:pPr>
            <w:r w:rsidRPr="001637AA">
              <w:rPr>
                <w:i/>
                <w:sz w:val="22"/>
                <w:szCs w:val="22"/>
                <w:lang w:val="en-GB"/>
              </w:rPr>
              <w:t>Note</w:t>
            </w:r>
          </w:p>
        </w:tc>
        <w:tc>
          <w:tcPr>
            <w:tcW w:w="7560" w:type="dxa"/>
            <w:gridSpan w:val="2"/>
          </w:tcPr>
          <w:p w14:paraId="53A00224" w14:textId="77777777" w:rsidR="00B81CF8" w:rsidRPr="001637AA" w:rsidRDefault="00B81CF8" w:rsidP="002B43D8">
            <w:pPr>
              <w:spacing w:after="0"/>
              <w:jc w:val="left"/>
              <w:rPr>
                <w:sz w:val="22"/>
                <w:szCs w:val="22"/>
                <w:lang w:val="en-GB"/>
              </w:rPr>
            </w:pPr>
          </w:p>
        </w:tc>
      </w:tr>
    </w:tbl>
    <w:p w14:paraId="71DD55FA" w14:textId="77777777" w:rsidR="00B81CF8" w:rsidRPr="000E017B" w:rsidRDefault="00B81CF8" w:rsidP="00B81CF8">
      <w:pPr>
        <w:rPr>
          <w:b/>
          <w:lang w:val="en-GB"/>
        </w:rPr>
      </w:pPr>
    </w:p>
    <w:p w14:paraId="533839FA" w14:textId="77777777" w:rsidR="00B81CF8" w:rsidRPr="000E017B" w:rsidRDefault="00B81CF8" w:rsidP="00B81CF8">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B81CF8" w:rsidRPr="000E017B" w14:paraId="5441F92B" w14:textId="77777777">
        <w:tc>
          <w:tcPr>
            <w:tcW w:w="8995" w:type="dxa"/>
          </w:tcPr>
          <w:p w14:paraId="2F1503DD" w14:textId="77777777" w:rsidR="00B81CF8" w:rsidRPr="000E017B" w:rsidRDefault="00B81CF8" w:rsidP="002B43D8">
            <w:pPr>
              <w:spacing w:after="0"/>
              <w:rPr>
                <w:b/>
                <w:lang w:val="en-GB"/>
              </w:rPr>
            </w:pPr>
          </w:p>
        </w:tc>
      </w:tr>
    </w:tbl>
    <w:p w14:paraId="0200D632" w14:textId="77777777" w:rsidR="00B81CF8" w:rsidRPr="000E017B" w:rsidRDefault="00B81CF8" w:rsidP="00B81CF8">
      <w:pPr>
        <w:spacing w:after="0"/>
        <w:rPr>
          <w:b/>
          <w:lang w:val="en-GB"/>
        </w:rPr>
      </w:pPr>
    </w:p>
    <w:p w14:paraId="7525DB08" w14:textId="77777777" w:rsidR="00B81CF8" w:rsidRPr="000E017B" w:rsidRDefault="00B81CF8" w:rsidP="00B81CF8">
      <w:pPr>
        <w:spacing w:after="0"/>
        <w:rPr>
          <w:b/>
          <w:lang w:val="en-GB"/>
        </w:rPr>
      </w:pPr>
      <w:r w:rsidRPr="000E017B">
        <w:rPr>
          <w:b/>
          <w:lang w:val="en-GB"/>
        </w:rPr>
        <w:t xml:space="preserve">Construction/Recoding: </w:t>
      </w:r>
      <w:r w:rsidRPr="000E017B">
        <w:rPr>
          <w:lang w:val="en-GB"/>
        </w:rPr>
        <w:t>(list lowest, highest, and ‘missing’ codes only, replace terms in [square brackets] with real numbers.)</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B81CF8" w:rsidRPr="000E017B" w14:paraId="6FC75A56" w14:textId="77777777">
        <w:tc>
          <w:tcPr>
            <w:tcW w:w="5215" w:type="dxa"/>
            <w:tcMar>
              <w:top w:w="57" w:type="dxa"/>
              <w:bottom w:w="57" w:type="dxa"/>
            </w:tcMar>
            <w:vAlign w:val="center"/>
          </w:tcPr>
          <w:p w14:paraId="4850BBD1" w14:textId="77777777" w:rsidR="00B81CF8" w:rsidRPr="000E017B" w:rsidRDefault="00B81CF8"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5C421FB5" w14:textId="77777777" w:rsidR="00B81CF8" w:rsidRPr="000E017B" w:rsidRDefault="00B81CF8" w:rsidP="002B43D8">
            <w:pPr>
              <w:jc w:val="center"/>
              <w:rPr>
                <w:b/>
                <w:sz w:val="22"/>
                <w:szCs w:val="22"/>
                <w:lang w:val="en-GB"/>
              </w:rPr>
            </w:pPr>
            <w:r w:rsidRPr="000E017B">
              <w:rPr>
                <w:b/>
                <w:sz w:val="22"/>
                <w:szCs w:val="22"/>
                <w:lang w:val="en-GB"/>
              </w:rPr>
              <w:sym w:font="Wingdings" w:char="F0E8"/>
            </w:r>
            <w:r w:rsidR="005C2DC5" w:rsidRPr="000E017B">
              <w:rPr>
                <w:b/>
                <w:sz w:val="22"/>
                <w:szCs w:val="22"/>
                <w:lang w:val="en-GB"/>
              </w:rPr>
              <w:t xml:space="preserve"> HHCHILDR</w:t>
            </w:r>
          </w:p>
        </w:tc>
      </w:tr>
      <w:tr w:rsidR="004D5FAC" w:rsidRPr="000E017B" w14:paraId="5B0B6AF0" w14:textId="77777777">
        <w:tc>
          <w:tcPr>
            <w:tcW w:w="5215" w:type="dxa"/>
          </w:tcPr>
          <w:p w14:paraId="4DE1918C" w14:textId="165AC142" w:rsidR="004D5FAC" w:rsidRPr="000E017B" w:rsidRDefault="004D5FAC" w:rsidP="004D5FAC">
            <w:pPr>
              <w:spacing w:after="0"/>
              <w:rPr>
                <w:sz w:val="22"/>
                <w:szCs w:val="22"/>
                <w:lang w:val="en-GB"/>
              </w:rPr>
            </w:pPr>
            <w:r w:rsidRPr="002501B6">
              <w:rPr>
                <w:sz w:val="22"/>
                <w:szCs w:val="22"/>
                <w:lang w:val="en-GB"/>
              </w:rPr>
              <w:t>If (#</w:t>
            </w:r>
            <w:r>
              <w:rPr>
                <w:sz w:val="22"/>
                <w:szCs w:val="22"/>
                <w:lang w:val="en-GB"/>
              </w:rPr>
              <w:t>D.27B.=0</w:t>
            </w:r>
            <w:r w:rsidRPr="002501B6">
              <w:rPr>
                <w:sz w:val="22"/>
                <w:szCs w:val="22"/>
                <w:lang w:val="en-GB"/>
              </w:rPr>
              <w:t>)</w:t>
            </w:r>
          </w:p>
        </w:tc>
        <w:tc>
          <w:tcPr>
            <w:tcW w:w="3799" w:type="dxa"/>
          </w:tcPr>
          <w:p w14:paraId="61998EE2" w14:textId="5CE290A0" w:rsidR="004D5FAC" w:rsidRPr="000E017B" w:rsidRDefault="004D5FAC" w:rsidP="004D5FAC">
            <w:pPr>
              <w:spacing w:after="0"/>
              <w:ind w:left="284" w:hanging="284"/>
              <w:rPr>
                <w:sz w:val="22"/>
                <w:lang w:val="en-GB"/>
              </w:rPr>
            </w:pPr>
            <w:r w:rsidRPr="000E017B">
              <w:rPr>
                <w:sz w:val="22"/>
                <w:lang w:val="en-GB"/>
              </w:rPr>
              <w:t>00. No children</w:t>
            </w:r>
          </w:p>
        </w:tc>
      </w:tr>
      <w:tr w:rsidR="004D5FAC" w:rsidRPr="000E017B" w14:paraId="784A47C6" w14:textId="77777777">
        <w:tc>
          <w:tcPr>
            <w:tcW w:w="5215" w:type="dxa"/>
          </w:tcPr>
          <w:p w14:paraId="6012562C" w14:textId="139E4F4F" w:rsidR="004D5FAC" w:rsidRPr="000E017B" w:rsidRDefault="004D5FAC" w:rsidP="004D5FAC">
            <w:pPr>
              <w:spacing w:after="0"/>
              <w:rPr>
                <w:sz w:val="22"/>
                <w:szCs w:val="22"/>
                <w:lang w:val="en-GB"/>
              </w:rPr>
            </w:pPr>
            <w:r w:rsidRPr="002501B6">
              <w:rPr>
                <w:sz w:val="22"/>
                <w:szCs w:val="22"/>
                <w:lang w:val="en-GB"/>
              </w:rPr>
              <w:t>If (#</w:t>
            </w:r>
            <w:r>
              <w:rPr>
                <w:sz w:val="22"/>
                <w:szCs w:val="22"/>
                <w:lang w:val="en-GB"/>
              </w:rPr>
              <w:t>D.27B.=1</w:t>
            </w:r>
            <w:r w:rsidRPr="002501B6">
              <w:rPr>
                <w:sz w:val="22"/>
                <w:szCs w:val="22"/>
                <w:lang w:val="en-GB"/>
              </w:rPr>
              <w:t>)</w:t>
            </w:r>
          </w:p>
        </w:tc>
        <w:tc>
          <w:tcPr>
            <w:tcW w:w="3799" w:type="dxa"/>
          </w:tcPr>
          <w:p w14:paraId="3A80BFC9" w14:textId="4F1044EB" w:rsidR="004D5FAC" w:rsidRPr="000E017B" w:rsidRDefault="004D5FAC" w:rsidP="004D5FAC">
            <w:pPr>
              <w:spacing w:after="0"/>
              <w:ind w:left="284" w:hanging="284"/>
              <w:rPr>
                <w:sz w:val="22"/>
                <w:lang w:val="en-GB"/>
              </w:rPr>
            </w:pPr>
            <w:r w:rsidRPr="000E017B">
              <w:rPr>
                <w:sz w:val="22"/>
                <w:lang w:val="en-GB"/>
              </w:rPr>
              <w:t>01. One child</w:t>
            </w:r>
          </w:p>
        </w:tc>
      </w:tr>
      <w:tr w:rsidR="004D5FAC" w:rsidRPr="000E017B" w14:paraId="59DAB04C" w14:textId="77777777">
        <w:tc>
          <w:tcPr>
            <w:tcW w:w="5215" w:type="dxa"/>
          </w:tcPr>
          <w:p w14:paraId="54B07B41" w14:textId="3E30C044" w:rsidR="004D5FAC" w:rsidRPr="000E017B" w:rsidRDefault="004D5FAC" w:rsidP="004D5FAC">
            <w:pPr>
              <w:spacing w:after="0"/>
              <w:rPr>
                <w:sz w:val="22"/>
                <w:szCs w:val="22"/>
                <w:lang w:val="en-GB"/>
              </w:rPr>
            </w:pPr>
          </w:p>
        </w:tc>
        <w:tc>
          <w:tcPr>
            <w:tcW w:w="3799" w:type="dxa"/>
          </w:tcPr>
          <w:p w14:paraId="11753E10" w14:textId="6EDAF57C" w:rsidR="004D5FAC" w:rsidRPr="000E017B" w:rsidRDefault="004D5FAC" w:rsidP="004D5FAC">
            <w:pPr>
              <w:spacing w:after="0"/>
              <w:rPr>
                <w:sz w:val="22"/>
                <w:lang w:val="en-GB"/>
              </w:rPr>
            </w:pPr>
            <w:r w:rsidRPr="000E017B">
              <w:rPr>
                <w:sz w:val="22"/>
                <w:lang w:val="en-GB"/>
              </w:rPr>
              <w:t>…</w:t>
            </w:r>
          </w:p>
        </w:tc>
      </w:tr>
      <w:tr w:rsidR="004D5FAC" w:rsidRPr="000E017B" w14:paraId="128D4614" w14:textId="77777777">
        <w:tc>
          <w:tcPr>
            <w:tcW w:w="5215" w:type="dxa"/>
          </w:tcPr>
          <w:p w14:paraId="35AA2E33" w14:textId="77777777" w:rsidR="004D5FAC" w:rsidRPr="000E017B" w:rsidRDefault="004D5FAC" w:rsidP="004D5FAC">
            <w:pPr>
              <w:spacing w:after="0"/>
              <w:rPr>
                <w:sz w:val="22"/>
                <w:szCs w:val="22"/>
                <w:lang w:val="en-GB"/>
              </w:rPr>
            </w:pPr>
          </w:p>
        </w:tc>
        <w:tc>
          <w:tcPr>
            <w:tcW w:w="3799" w:type="dxa"/>
          </w:tcPr>
          <w:p w14:paraId="5CBB2528" w14:textId="21C96361" w:rsidR="004D5FAC" w:rsidRPr="000E017B" w:rsidRDefault="004D5FAC" w:rsidP="004D5FAC">
            <w:pPr>
              <w:spacing w:after="0"/>
              <w:ind w:left="284" w:hanging="284"/>
              <w:rPr>
                <w:sz w:val="22"/>
                <w:lang w:val="en-GB"/>
              </w:rPr>
            </w:pPr>
            <w:r w:rsidRPr="000E017B">
              <w:rPr>
                <w:sz w:val="22"/>
                <w:lang w:val="en-GB"/>
              </w:rPr>
              <w:t>96. NAP (Code 0 in HOMPOP)</w:t>
            </w:r>
          </w:p>
        </w:tc>
      </w:tr>
      <w:tr w:rsidR="004D5FAC" w:rsidRPr="000E017B" w14:paraId="70711988" w14:textId="77777777">
        <w:tc>
          <w:tcPr>
            <w:tcW w:w="5215" w:type="dxa"/>
          </w:tcPr>
          <w:p w14:paraId="50C618E0" w14:textId="12195A6C" w:rsidR="004D5FAC" w:rsidRPr="000E017B" w:rsidRDefault="004D5FAC" w:rsidP="004D5FAC">
            <w:pPr>
              <w:spacing w:after="0"/>
              <w:rPr>
                <w:sz w:val="22"/>
                <w:szCs w:val="22"/>
                <w:lang w:val="en-GB"/>
              </w:rPr>
            </w:pPr>
            <w:r w:rsidRPr="002501B6">
              <w:rPr>
                <w:sz w:val="22"/>
                <w:szCs w:val="22"/>
                <w:lang w:val="en-GB"/>
              </w:rPr>
              <w:t>If (#</w:t>
            </w:r>
            <w:r>
              <w:rPr>
                <w:sz w:val="22"/>
                <w:szCs w:val="22"/>
                <w:lang w:val="en-GB"/>
              </w:rPr>
              <w:t>D.27B.</w:t>
            </w:r>
            <w:r w:rsidRPr="002501B6">
              <w:rPr>
                <w:sz w:val="22"/>
                <w:szCs w:val="22"/>
                <w:lang w:val="en-GB"/>
              </w:rPr>
              <w:t>=99)</w:t>
            </w:r>
          </w:p>
        </w:tc>
        <w:tc>
          <w:tcPr>
            <w:tcW w:w="3799" w:type="dxa"/>
          </w:tcPr>
          <w:p w14:paraId="5AB51846" w14:textId="51F63701" w:rsidR="004D5FAC" w:rsidRPr="000E017B" w:rsidRDefault="004D5FAC" w:rsidP="004D5FAC">
            <w:pPr>
              <w:spacing w:after="0"/>
              <w:ind w:left="284" w:hanging="284"/>
              <w:rPr>
                <w:sz w:val="22"/>
                <w:lang w:val="en-GB"/>
              </w:rPr>
            </w:pPr>
            <w:r w:rsidRPr="000E017B">
              <w:rPr>
                <w:sz w:val="22"/>
                <w:lang w:val="en-GB"/>
              </w:rPr>
              <w:t>99. No answer</w:t>
            </w:r>
          </w:p>
        </w:tc>
      </w:tr>
    </w:tbl>
    <w:p w14:paraId="1A54A025" w14:textId="77777777" w:rsidR="004D5FAC" w:rsidRDefault="004D5FAC" w:rsidP="00B81CF8">
      <w:pPr>
        <w:spacing w:after="0"/>
        <w:rPr>
          <w:b/>
          <w:i/>
          <w:lang w:val="en-GB"/>
        </w:rPr>
      </w:pPr>
    </w:p>
    <w:p w14:paraId="2529E258" w14:textId="037AD546" w:rsidR="00B81CF8" w:rsidRPr="000E017B" w:rsidRDefault="00B81CF8" w:rsidP="00B81CF8">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B81CF8" w:rsidRPr="000E017B" w14:paraId="087CF055" w14:textId="77777777">
        <w:tc>
          <w:tcPr>
            <w:tcW w:w="8995" w:type="dxa"/>
          </w:tcPr>
          <w:p w14:paraId="52DD2262" w14:textId="77777777" w:rsidR="008E3941" w:rsidRPr="000E017B" w:rsidRDefault="008E3941" w:rsidP="008E3941">
            <w:pPr>
              <w:spacing w:after="0"/>
              <w:rPr>
                <w:b/>
                <w:lang w:val="en-GB"/>
              </w:rPr>
            </w:pPr>
          </w:p>
        </w:tc>
      </w:tr>
    </w:tbl>
    <w:p w14:paraId="3C1CA17B" w14:textId="77777777" w:rsidR="00B81CF8" w:rsidRPr="000E017B" w:rsidRDefault="00B81CF8" w:rsidP="002B56D3">
      <w:pPr>
        <w:keepNext/>
        <w:jc w:val="center"/>
        <w:rPr>
          <w:rFonts w:ascii="Arial" w:hAnsi="Arial"/>
          <w:b/>
          <w:sz w:val="22"/>
          <w:lang w:val="en-GB"/>
        </w:rPr>
      </w:pPr>
    </w:p>
    <w:p w14:paraId="316BB2CB" w14:textId="77777777" w:rsidR="005C2DC5" w:rsidRPr="000E017B" w:rsidRDefault="00B81CF8" w:rsidP="005C2DC5">
      <w:pPr>
        <w:jc w:val="center"/>
        <w:rPr>
          <w:rFonts w:ascii="Arial" w:hAnsi="Arial"/>
          <w:b/>
          <w:sz w:val="22"/>
          <w:lang w:val="en-GB"/>
        </w:rPr>
      </w:pPr>
      <w:r w:rsidRPr="000E017B">
        <w:rPr>
          <w:rFonts w:ascii="Arial" w:hAnsi="Arial"/>
          <w:b/>
          <w:sz w:val="22"/>
          <w:lang w:val="en-GB"/>
        </w:rPr>
        <w:br w:type="page"/>
      </w:r>
      <w:r w:rsidR="005C2DC5" w:rsidRPr="000E017B">
        <w:rPr>
          <w:rFonts w:ascii="Arial" w:hAnsi="Arial"/>
          <w:b/>
          <w:sz w:val="22"/>
          <w:lang w:val="en-GB"/>
        </w:rPr>
        <w:lastRenderedPageBreak/>
        <w:t>HHTODD</w:t>
      </w:r>
      <w:r w:rsidR="005C2DC5" w:rsidRPr="000E017B">
        <w:rPr>
          <w:rFonts w:ascii="Arial" w:hAnsi="Arial"/>
          <w:sz w:val="22"/>
          <w:lang w:val="en-GB"/>
        </w:rPr>
        <w:t xml:space="preserve"> </w:t>
      </w:r>
      <w:r w:rsidR="005C2DC5" w:rsidRPr="000E017B">
        <w:rPr>
          <w:rFonts w:ascii="Arial" w:hAnsi="Arial"/>
          <w:b/>
          <w:sz w:val="22"/>
          <w:lang w:val="en-GB"/>
        </w:rPr>
        <w:t xml:space="preserve">- </w:t>
      </w:r>
      <w:r w:rsidR="005C2DC5" w:rsidRPr="000E017B">
        <w:rPr>
          <w:rFonts w:ascii="Arial" w:hAnsi="Arial"/>
          <w:sz w:val="22"/>
          <w:lang w:val="en-GB"/>
        </w:rPr>
        <w:t>How many toddlers in household</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5C2DC5" w:rsidRPr="001637AA" w14:paraId="607728D9" w14:textId="77777777" w:rsidTr="00C52A84">
        <w:tc>
          <w:tcPr>
            <w:tcW w:w="1384" w:type="dxa"/>
            <w:tcMar>
              <w:top w:w="57" w:type="dxa"/>
              <w:bottom w:w="57" w:type="dxa"/>
            </w:tcMar>
            <w:vAlign w:val="center"/>
          </w:tcPr>
          <w:p w14:paraId="0BB6D7B0" w14:textId="77777777" w:rsidR="005C2DC5" w:rsidRPr="001637AA" w:rsidRDefault="005C2DC5" w:rsidP="002B43D8">
            <w:pPr>
              <w:jc w:val="left"/>
              <w:rPr>
                <w:i/>
                <w:sz w:val="22"/>
                <w:szCs w:val="22"/>
                <w:lang w:val="en-GB"/>
              </w:rPr>
            </w:pPr>
          </w:p>
        </w:tc>
        <w:tc>
          <w:tcPr>
            <w:tcW w:w="3780" w:type="dxa"/>
            <w:tcMar>
              <w:top w:w="57" w:type="dxa"/>
              <w:bottom w:w="57" w:type="dxa"/>
            </w:tcMar>
            <w:vAlign w:val="center"/>
          </w:tcPr>
          <w:p w14:paraId="007D286C" w14:textId="77777777" w:rsidR="005C2DC5" w:rsidRPr="001637AA" w:rsidRDefault="005C2DC5"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5C847486" w14:textId="77777777" w:rsidR="005C2DC5" w:rsidRPr="001637AA" w:rsidRDefault="005C2DC5" w:rsidP="002B43D8">
            <w:pPr>
              <w:jc w:val="center"/>
              <w:rPr>
                <w:b/>
                <w:sz w:val="22"/>
                <w:szCs w:val="22"/>
                <w:lang w:val="en-GB"/>
              </w:rPr>
            </w:pPr>
            <w:r w:rsidRPr="001637AA">
              <w:rPr>
                <w:b/>
                <w:sz w:val="22"/>
                <w:szCs w:val="22"/>
                <w:lang w:val="en-GB"/>
              </w:rPr>
              <w:t>English Translation</w:t>
            </w:r>
          </w:p>
        </w:tc>
      </w:tr>
      <w:tr w:rsidR="00C52A84" w:rsidRPr="001637AA" w14:paraId="04F49345" w14:textId="77777777" w:rsidTr="00C52A84">
        <w:tc>
          <w:tcPr>
            <w:tcW w:w="1384" w:type="dxa"/>
          </w:tcPr>
          <w:p w14:paraId="5666EEEA" w14:textId="77777777" w:rsidR="00C52A84" w:rsidRPr="001637AA" w:rsidRDefault="00C52A84" w:rsidP="00C52A84">
            <w:pPr>
              <w:spacing w:after="0"/>
              <w:jc w:val="left"/>
              <w:rPr>
                <w:sz w:val="22"/>
                <w:szCs w:val="22"/>
                <w:lang w:val="en-GB"/>
              </w:rPr>
            </w:pPr>
            <w:r w:rsidRPr="001637AA">
              <w:rPr>
                <w:i/>
                <w:sz w:val="22"/>
                <w:szCs w:val="22"/>
                <w:lang w:val="en-GB"/>
              </w:rPr>
              <w:t>Question no. and text</w:t>
            </w:r>
          </w:p>
        </w:tc>
        <w:tc>
          <w:tcPr>
            <w:tcW w:w="3780" w:type="dxa"/>
          </w:tcPr>
          <w:p w14:paraId="45E857EE" w14:textId="562F5B54" w:rsidR="00C52A84" w:rsidRPr="001637AA" w:rsidRDefault="00C52A84" w:rsidP="00C52A84">
            <w:pPr>
              <w:spacing w:after="0"/>
              <w:jc w:val="left"/>
              <w:rPr>
                <w:sz w:val="22"/>
                <w:szCs w:val="22"/>
                <w:lang w:val="en-GB"/>
              </w:rPr>
            </w:pPr>
            <w:r w:rsidRPr="001637AA">
              <w:rPr>
                <w:sz w:val="22"/>
                <w:szCs w:val="22"/>
                <w:lang w:val="en-GB"/>
              </w:rPr>
              <w:t>D.2</w:t>
            </w:r>
            <w:r>
              <w:rPr>
                <w:sz w:val="22"/>
                <w:szCs w:val="22"/>
                <w:lang w:val="en-GB"/>
              </w:rPr>
              <w:t>7c</w:t>
            </w:r>
            <w:r w:rsidRPr="001637AA">
              <w:rPr>
                <w:sz w:val="22"/>
                <w:szCs w:val="22"/>
                <w:lang w:val="en-GB"/>
              </w:rPr>
              <w:t xml:space="preserve">. </w:t>
            </w:r>
            <w:r w:rsidRPr="001637AA">
              <w:rPr>
                <w:sz w:val="22"/>
                <w:szCs w:val="22"/>
              </w:rPr>
              <w:t>Bir yaşından ilkokul çağına kadar olanlar</w:t>
            </w:r>
          </w:p>
        </w:tc>
        <w:tc>
          <w:tcPr>
            <w:tcW w:w="3780" w:type="dxa"/>
          </w:tcPr>
          <w:p w14:paraId="7D8225E4" w14:textId="71CF9561" w:rsidR="00C52A84" w:rsidRPr="001637AA" w:rsidRDefault="00C52A84" w:rsidP="00C52A84">
            <w:pPr>
              <w:spacing w:after="0"/>
              <w:rPr>
                <w:sz w:val="22"/>
                <w:szCs w:val="22"/>
                <w:lang w:val="en-GB"/>
              </w:rPr>
            </w:pPr>
            <w:r w:rsidRPr="001637AA">
              <w:rPr>
                <w:sz w:val="22"/>
                <w:szCs w:val="22"/>
                <w:lang w:val="en-GB"/>
              </w:rPr>
              <w:t>D.2</w:t>
            </w:r>
            <w:r>
              <w:rPr>
                <w:sz w:val="22"/>
                <w:szCs w:val="22"/>
                <w:lang w:val="en-GB"/>
              </w:rPr>
              <w:t>7c</w:t>
            </w:r>
            <w:r w:rsidRPr="001637AA">
              <w:rPr>
                <w:sz w:val="22"/>
                <w:szCs w:val="22"/>
                <w:lang w:val="en-GB"/>
              </w:rPr>
              <w:t xml:space="preserve">. </w:t>
            </w:r>
            <w:r w:rsidRPr="001637AA">
              <w:rPr>
                <w:sz w:val="22"/>
                <w:szCs w:val="22"/>
                <w:lang w:val="en-US"/>
              </w:rPr>
              <w:t>How many children in household: Children up to the age of school age.</w:t>
            </w:r>
            <w:r w:rsidRPr="001637AA">
              <w:rPr>
                <w:sz w:val="22"/>
                <w:szCs w:val="22"/>
                <w:lang w:val="en-GB"/>
              </w:rPr>
              <w:t xml:space="preserve"> </w:t>
            </w:r>
          </w:p>
        </w:tc>
      </w:tr>
      <w:tr w:rsidR="00C52A84" w:rsidRPr="001637AA" w14:paraId="5AE51B89" w14:textId="77777777" w:rsidTr="00C52A84">
        <w:trPr>
          <w:cantSplit/>
        </w:trPr>
        <w:tc>
          <w:tcPr>
            <w:tcW w:w="1384" w:type="dxa"/>
            <w:vMerge w:val="restart"/>
          </w:tcPr>
          <w:p w14:paraId="35C25FDC" w14:textId="77777777" w:rsidR="00C52A84" w:rsidRPr="001637AA" w:rsidRDefault="00C52A84" w:rsidP="00C52A84">
            <w:pPr>
              <w:spacing w:after="0"/>
              <w:jc w:val="left"/>
              <w:rPr>
                <w:sz w:val="22"/>
                <w:szCs w:val="22"/>
                <w:lang w:val="en-GB"/>
              </w:rPr>
            </w:pPr>
            <w:r w:rsidRPr="001637AA">
              <w:rPr>
                <w:i/>
                <w:sz w:val="22"/>
                <w:szCs w:val="22"/>
                <w:lang w:val="en-GB"/>
              </w:rPr>
              <w:t>Codes/ Categories</w:t>
            </w:r>
          </w:p>
        </w:tc>
        <w:tc>
          <w:tcPr>
            <w:tcW w:w="3780" w:type="dxa"/>
          </w:tcPr>
          <w:p w14:paraId="7CE451AF" w14:textId="43A2B1B5" w:rsidR="00C52A84" w:rsidRPr="001637AA" w:rsidRDefault="00C52A84" w:rsidP="00C52A84">
            <w:pPr>
              <w:spacing w:after="0"/>
              <w:rPr>
                <w:sz w:val="22"/>
                <w:szCs w:val="22"/>
                <w:lang w:val="en-GB"/>
              </w:rPr>
            </w:pPr>
            <w:r w:rsidRPr="001637AA">
              <w:rPr>
                <w:sz w:val="22"/>
                <w:szCs w:val="22"/>
                <w:lang w:val="en-GB"/>
              </w:rPr>
              <w:t>0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5E1EB3D0" w14:textId="5388562D" w:rsidR="00C52A84" w:rsidRPr="001637AA" w:rsidRDefault="00C52A84" w:rsidP="00C52A84">
            <w:pPr>
              <w:spacing w:after="0"/>
              <w:rPr>
                <w:sz w:val="22"/>
                <w:szCs w:val="22"/>
                <w:lang w:val="en-GB"/>
              </w:rPr>
            </w:pPr>
            <w:r w:rsidRPr="001637AA">
              <w:rPr>
                <w:sz w:val="22"/>
                <w:szCs w:val="22"/>
                <w:lang w:val="en-GB"/>
              </w:rPr>
              <w:t>0 (Lowest valid code)</w:t>
            </w:r>
          </w:p>
        </w:tc>
      </w:tr>
      <w:tr w:rsidR="00C52A84" w:rsidRPr="001637AA" w14:paraId="209AD054" w14:textId="77777777" w:rsidTr="00C52A84">
        <w:trPr>
          <w:cantSplit/>
        </w:trPr>
        <w:tc>
          <w:tcPr>
            <w:tcW w:w="1384" w:type="dxa"/>
            <w:vMerge/>
          </w:tcPr>
          <w:p w14:paraId="225E42F8" w14:textId="77777777" w:rsidR="00C52A84" w:rsidRPr="001637AA" w:rsidRDefault="00C52A84" w:rsidP="00C52A84">
            <w:pPr>
              <w:spacing w:after="0"/>
              <w:jc w:val="left"/>
              <w:rPr>
                <w:sz w:val="22"/>
                <w:szCs w:val="22"/>
                <w:lang w:val="en-GB"/>
              </w:rPr>
            </w:pPr>
          </w:p>
        </w:tc>
        <w:tc>
          <w:tcPr>
            <w:tcW w:w="3780" w:type="dxa"/>
          </w:tcPr>
          <w:p w14:paraId="153BE2A9" w14:textId="305EEBFE" w:rsidR="00C52A84" w:rsidRPr="001637AA" w:rsidRDefault="00C52A84" w:rsidP="00C52A84">
            <w:pPr>
              <w:spacing w:after="0"/>
              <w:rPr>
                <w:sz w:val="22"/>
                <w:szCs w:val="22"/>
                <w:lang w:val="en-GB"/>
              </w:rPr>
            </w:pPr>
            <w:r>
              <w:rPr>
                <w:sz w:val="22"/>
                <w:szCs w:val="22"/>
                <w:lang w:val="en-GB"/>
              </w:rPr>
              <w:t>5</w:t>
            </w:r>
            <w:r w:rsidRPr="001637AA">
              <w:rPr>
                <w:sz w:val="22"/>
                <w:szCs w:val="22"/>
                <w:lang w:val="en-GB"/>
              </w:rPr>
              <w:t xml:space="preserve">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büyük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35733A92" w14:textId="44903B7A" w:rsidR="00C52A84" w:rsidRPr="001637AA" w:rsidRDefault="00C52A84" w:rsidP="00C52A84">
            <w:pPr>
              <w:spacing w:after="0"/>
              <w:rPr>
                <w:sz w:val="22"/>
                <w:szCs w:val="22"/>
                <w:lang w:val="en-GB"/>
              </w:rPr>
            </w:pPr>
            <w:r>
              <w:rPr>
                <w:sz w:val="22"/>
                <w:szCs w:val="22"/>
                <w:lang w:val="en-GB"/>
              </w:rPr>
              <w:t>5</w:t>
            </w:r>
            <w:r w:rsidRPr="001637AA">
              <w:rPr>
                <w:sz w:val="22"/>
                <w:szCs w:val="22"/>
                <w:lang w:val="en-GB"/>
              </w:rPr>
              <w:t xml:space="preserve"> (Highest valid code)</w:t>
            </w:r>
          </w:p>
        </w:tc>
      </w:tr>
      <w:tr w:rsidR="00C52A84" w:rsidRPr="001637AA" w14:paraId="5CADAC3B" w14:textId="77777777" w:rsidTr="00C52A84">
        <w:trPr>
          <w:cantSplit/>
        </w:trPr>
        <w:tc>
          <w:tcPr>
            <w:tcW w:w="1384" w:type="dxa"/>
            <w:vMerge/>
          </w:tcPr>
          <w:p w14:paraId="6E36DF75" w14:textId="77777777" w:rsidR="00C52A84" w:rsidRPr="001637AA" w:rsidRDefault="00C52A84" w:rsidP="00C52A84">
            <w:pPr>
              <w:spacing w:after="0"/>
              <w:jc w:val="left"/>
              <w:rPr>
                <w:sz w:val="22"/>
                <w:szCs w:val="22"/>
                <w:lang w:val="en-GB"/>
              </w:rPr>
            </w:pPr>
          </w:p>
        </w:tc>
        <w:tc>
          <w:tcPr>
            <w:tcW w:w="3780" w:type="dxa"/>
          </w:tcPr>
          <w:p w14:paraId="4A278D81" w14:textId="6C4686BE" w:rsidR="00C52A84" w:rsidRPr="001637AA" w:rsidRDefault="00C52A84" w:rsidP="00C52A84">
            <w:pPr>
              <w:spacing w:after="0"/>
              <w:rPr>
                <w:sz w:val="22"/>
                <w:szCs w:val="22"/>
                <w:lang w:val="en-GB"/>
              </w:rPr>
            </w:pPr>
            <w:r w:rsidRPr="001637AA">
              <w:rPr>
                <w:sz w:val="22"/>
                <w:szCs w:val="22"/>
                <w:lang w:val="en-GB"/>
              </w:rPr>
              <w:t xml:space="preserve">99.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6A6C6D65" w14:textId="68AC158A" w:rsidR="00C52A84" w:rsidRPr="001637AA" w:rsidRDefault="00C52A84" w:rsidP="00C52A84">
            <w:pPr>
              <w:spacing w:after="0"/>
              <w:rPr>
                <w:sz w:val="22"/>
                <w:szCs w:val="22"/>
                <w:lang w:val="en-GB"/>
              </w:rPr>
            </w:pPr>
            <w:r w:rsidRPr="001637AA">
              <w:rPr>
                <w:sz w:val="22"/>
                <w:szCs w:val="22"/>
                <w:lang w:val="en-US" w:eastAsia="en-US"/>
              </w:rPr>
              <w:t>99. No answer</w:t>
            </w:r>
          </w:p>
        </w:tc>
      </w:tr>
      <w:tr w:rsidR="005C2DC5" w:rsidRPr="001637AA" w14:paraId="2E94039C" w14:textId="77777777" w:rsidTr="00C52A84">
        <w:tc>
          <w:tcPr>
            <w:tcW w:w="1384" w:type="dxa"/>
          </w:tcPr>
          <w:p w14:paraId="0DB54CE5" w14:textId="77777777" w:rsidR="005C2DC5" w:rsidRPr="001637AA" w:rsidRDefault="005C2DC5" w:rsidP="002B43D8">
            <w:pPr>
              <w:spacing w:after="0"/>
              <w:jc w:val="left"/>
              <w:rPr>
                <w:i/>
                <w:sz w:val="22"/>
                <w:szCs w:val="22"/>
                <w:lang w:val="en-GB"/>
              </w:rPr>
            </w:pPr>
            <w:r w:rsidRPr="001637AA">
              <w:rPr>
                <w:i/>
                <w:sz w:val="22"/>
                <w:szCs w:val="22"/>
                <w:lang w:val="en-GB"/>
              </w:rPr>
              <w:t>Interviewer Instruction</w:t>
            </w:r>
          </w:p>
        </w:tc>
        <w:tc>
          <w:tcPr>
            <w:tcW w:w="3780" w:type="dxa"/>
          </w:tcPr>
          <w:p w14:paraId="7F53B186" w14:textId="77777777" w:rsidR="005C2DC5" w:rsidRPr="001637AA" w:rsidRDefault="005C2DC5" w:rsidP="002B43D8">
            <w:pPr>
              <w:spacing w:after="0"/>
              <w:rPr>
                <w:sz w:val="22"/>
                <w:szCs w:val="22"/>
                <w:lang w:val="en-GB"/>
              </w:rPr>
            </w:pPr>
          </w:p>
        </w:tc>
        <w:tc>
          <w:tcPr>
            <w:tcW w:w="3780" w:type="dxa"/>
          </w:tcPr>
          <w:p w14:paraId="48CE54B2" w14:textId="77777777" w:rsidR="005C2DC5" w:rsidRPr="001637AA" w:rsidRDefault="005C2DC5" w:rsidP="002B43D8">
            <w:pPr>
              <w:spacing w:after="0"/>
              <w:rPr>
                <w:sz w:val="22"/>
                <w:szCs w:val="22"/>
                <w:lang w:val="en-GB"/>
              </w:rPr>
            </w:pPr>
          </w:p>
        </w:tc>
      </w:tr>
      <w:tr w:rsidR="005C2DC5" w:rsidRPr="001637AA" w14:paraId="6C2C658A" w14:textId="77777777" w:rsidTr="00C52A84">
        <w:tc>
          <w:tcPr>
            <w:tcW w:w="1384" w:type="dxa"/>
          </w:tcPr>
          <w:p w14:paraId="7F5B546E" w14:textId="77777777" w:rsidR="005C2DC5" w:rsidRPr="001637AA" w:rsidRDefault="005C2DC5" w:rsidP="002B43D8">
            <w:pPr>
              <w:spacing w:after="0"/>
              <w:jc w:val="left"/>
              <w:rPr>
                <w:i/>
                <w:sz w:val="22"/>
                <w:szCs w:val="22"/>
                <w:lang w:val="en-GB"/>
              </w:rPr>
            </w:pPr>
            <w:r w:rsidRPr="001637AA">
              <w:rPr>
                <w:i/>
                <w:sz w:val="22"/>
                <w:szCs w:val="22"/>
                <w:lang w:val="en-GB"/>
              </w:rPr>
              <w:t>Translation Note</w:t>
            </w:r>
          </w:p>
        </w:tc>
        <w:tc>
          <w:tcPr>
            <w:tcW w:w="7560" w:type="dxa"/>
            <w:gridSpan w:val="2"/>
          </w:tcPr>
          <w:p w14:paraId="6DC2FB37" w14:textId="77777777" w:rsidR="005C2DC5" w:rsidRPr="001637AA" w:rsidRDefault="005C2DC5" w:rsidP="002B43D8">
            <w:pPr>
              <w:spacing w:after="0"/>
              <w:rPr>
                <w:sz w:val="22"/>
                <w:szCs w:val="22"/>
                <w:lang w:val="en-GB"/>
              </w:rPr>
            </w:pPr>
          </w:p>
        </w:tc>
      </w:tr>
      <w:tr w:rsidR="005C2DC5" w:rsidRPr="001637AA" w14:paraId="77F66AAB" w14:textId="77777777" w:rsidTr="00C52A84">
        <w:tc>
          <w:tcPr>
            <w:tcW w:w="1384" w:type="dxa"/>
          </w:tcPr>
          <w:p w14:paraId="7E404302" w14:textId="77777777" w:rsidR="005C2DC5" w:rsidRPr="001637AA" w:rsidRDefault="005C2DC5" w:rsidP="002B43D8">
            <w:pPr>
              <w:spacing w:after="0"/>
              <w:jc w:val="left"/>
              <w:rPr>
                <w:i/>
                <w:sz w:val="22"/>
                <w:szCs w:val="22"/>
                <w:lang w:val="en-GB"/>
              </w:rPr>
            </w:pPr>
            <w:r w:rsidRPr="001637AA">
              <w:rPr>
                <w:i/>
                <w:sz w:val="22"/>
                <w:szCs w:val="22"/>
                <w:lang w:val="en-GB"/>
              </w:rPr>
              <w:t>Note</w:t>
            </w:r>
          </w:p>
        </w:tc>
        <w:tc>
          <w:tcPr>
            <w:tcW w:w="7560" w:type="dxa"/>
            <w:gridSpan w:val="2"/>
          </w:tcPr>
          <w:p w14:paraId="0257A8E1" w14:textId="77777777" w:rsidR="005C2DC5" w:rsidRPr="001637AA" w:rsidRDefault="005C2DC5" w:rsidP="002B43D8">
            <w:pPr>
              <w:spacing w:after="0"/>
              <w:jc w:val="left"/>
              <w:rPr>
                <w:sz w:val="22"/>
                <w:szCs w:val="22"/>
                <w:lang w:val="en-GB"/>
              </w:rPr>
            </w:pPr>
          </w:p>
        </w:tc>
      </w:tr>
    </w:tbl>
    <w:p w14:paraId="43672566" w14:textId="77777777" w:rsidR="005C2DC5" w:rsidRPr="000E017B" w:rsidRDefault="005C2DC5" w:rsidP="005C2DC5">
      <w:pPr>
        <w:rPr>
          <w:b/>
          <w:lang w:val="en-GB"/>
        </w:rPr>
      </w:pPr>
    </w:p>
    <w:p w14:paraId="67128D99" w14:textId="77777777" w:rsidR="005C2DC5" w:rsidRPr="000E017B" w:rsidRDefault="005C2DC5" w:rsidP="005C2DC5">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5C2DC5" w:rsidRPr="000E017B" w14:paraId="1C5AFDDD" w14:textId="77777777">
        <w:tc>
          <w:tcPr>
            <w:tcW w:w="8995" w:type="dxa"/>
          </w:tcPr>
          <w:p w14:paraId="4DCF14BA" w14:textId="77777777" w:rsidR="005C2DC5" w:rsidRPr="000E017B" w:rsidRDefault="005C2DC5" w:rsidP="002B43D8">
            <w:pPr>
              <w:spacing w:after="0"/>
              <w:rPr>
                <w:b/>
                <w:lang w:val="en-GB"/>
              </w:rPr>
            </w:pPr>
          </w:p>
        </w:tc>
      </w:tr>
    </w:tbl>
    <w:p w14:paraId="69C9B60A" w14:textId="77777777" w:rsidR="005C2DC5" w:rsidRPr="000E017B" w:rsidRDefault="005C2DC5" w:rsidP="005C2DC5">
      <w:pPr>
        <w:spacing w:after="0"/>
        <w:rPr>
          <w:b/>
          <w:lang w:val="en-GB"/>
        </w:rPr>
      </w:pPr>
    </w:p>
    <w:p w14:paraId="7A5984A8" w14:textId="77777777" w:rsidR="005C2DC5" w:rsidRPr="000E017B" w:rsidRDefault="005C2DC5" w:rsidP="005C2DC5">
      <w:pPr>
        <w:spacing w:after="0"/>
        <w:rPr>
          <w:b/>
          <w:lang w:val="en-GB"/>
        </w:rPr>
      </w:pPr>
      <w:r w:rsidRPr="000E017B">
        <w:rPr>
          <w:b/>
          <w:lang w:val="en-GB"/>
        </w:rPr>
        <w:t xml:space="preserve">Construction/Recoding: </w:t>
      </w:r>
      <w:r w:rsidRPr="000E017B">
        <w:rPr>
          <w:lang w:val="en-GB"/>
        </w:rPr>
        <w:t>(list lowest, highest, and ‘missing’ codes only, replace terms in [square brackets] with real numbers.)</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5C2DC5" w:rsidRPr="000E017B" w14:paraId="087AFC65" w14:textId="77777777">
        <w:tc>
          <w:tcPr>
            <w:tcW w:w="5215" w:type="dxa"/>
            <w:tcMar>
              <w:top w:w="57" w:type="dxa"/>
              <w:bottom w:w="57" w:type="dxa"/>
            </w:tcMar>
            <w:vAlign w:val="center"/>
          </w:tcPr>
          <w:p w14:paraId="574317DE" w14:textId="77777777" w:rsidR="005C2DC5" w:rsidRPr="000E017B" w:rsidRDefault="005C2DC5"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43F77CC9" w14:textId="77777777" w:rsidR="005C2DC5" w:rsidRPr="000E017B" w:rsidRDefault="005C2DC5" w:rsidP="002B43D8">
            <w:pPr>
              <w:jc w:val="center"/>
              <w:rPr>
                <w:b/>
                <w:sz w:val="22"/>
                <w:szCs w:val="22"/>
                <w:lang w:val="en-GB"/>
              </w:rPr>
            </w:pPr>
            <w:r w:rsidRPr="000E017B">
              <w:rPr>
                <w:b/>
                <w:sz w:val="22"/>
                <w:szCs w:val="22"/>
                <w:lang w:val="en-GB"/>
              </w:rPr>
              <w:sym w:font="Wingdings" w:char="F0E8"/>
            </w:r>
            <w:r w:rsidR="00166BEC" w:rsidRPr="000E017B">
              <w:rPr>
                <w:b/>
                <w:sz w:val="22"/>
                <w:szCs w:val="22"/>
                <w:lang w:val="en-GB"/>
              </w:rPr>
              <w:t xml:space="preserve"> HHTODD</w:t>
            </w:r>
          </w:p>
        </w:tc>
      </w:tr>
      <w:tr w:rsidR="00C52A84" w:rsidRPr="000E017B" w14:paraId="7904CCFB" w14:textId="77777777">
        <w:tc>
          <w:tcPr>
            <w:tcW w:w="5215" w:type="dxa"/>
          </w:tcPr>
          <w:p w14:paraId="71316C34" w14:textId="77777777" w:rsidR="00C52A84" w:rsidRPr="000E017B" w:rsidRDefault="00C52A84" w:rsidP="00C52A84">
            <w:pPr>
              <w:spacing w:after="0"/>
              <w:rPr>
                <w:sz w:val="22"/>
                <w:szCs w:val="22"/>
                <w:lang w:val="en-GB"/>
              </w:rPr>
            </w:pPr>
            <w:r w:rsidRPr="002501B6">
              <w:rPr>
                <w:sz w:val="22"/>
                <w:szCs w:val="22"/>
                <w:lang w:val="en-GB"/>
              </w:rPr>
              <w:t>If (#</w:t>
            </w:r>
            <w:r>
              <w:rPr>
                <w:sz w:val="22"/>
                <w:szCs w:val="22"/>
                <w:lang w:val="en-GB"/>
              </w:rPr>
              <w:t>D.27C.=0</w:t>
            </w:r>
            <w:r w:rsidRPr="002501B6">
              <w:rPr>
                <w:sz w:val="22"/>
                <w:szCs w:val="22"/>
                <w:lang w:val="en-GB"/>
              </w:rPr>
              <w:t>)</w:t>
            </w:r>
          </w:p>
        </w:tc>
        <w:tc>
          <w:tcPr>
            <w:tcW w:w="3799" w:type="dxa"/>
          </w:tcPr>
          <w:p w14:paraId="10110BF7" w14:textId="0D8480AB" w:rsidR="00C52A84" w:rsidRPr="000E017B" w:rsidRDefault="00C52A84" w:rsidP="00C52A84">
            <w:pPr>
              <w:spacing w:after="0"/>
              <w:ind w:left="284" w:hanging="284"/>
              <w:rPr>
                <w:sz w:val="22"/>
                <w:lang w:val="en-GB"/>
              </w:rPr>
            </w:pPr>
            <w:r w:rsidRPr="000E017B">
              <w:rPr>
                <w:sz w:val="22"/>
                <w:lang w:val="en-GB"/>
              </w:rPr>
              <w:t>00. No toddlers</w:t>
            </w:r>
          </w:p>
        </w:tc>
      </w:tr>
      <w:tr w:rsidR="00C52A84" w:rsidRPr="000E017B" w14:paraId="75F23004" w14:textId="77777777">
        <w:tc>
          <w:tcPr>
            <w:tcW w:w="5215" w:type="dxa"/>
          </w:tcPr>
          <w:p w14:paraId="4838B99C" w14:textId="77777777" w:rsidR="00C52A84" w:rsidRPr="000E017B" w:rsidRDefault="00C52A84" w:rsidP="00C52A84">
            <w:pPr>
              <w:spacing w:after="0"/>
              <w:rPr>
                <w:sz w:val="22"/>
                <w:szCs w:val="22"/>
                <w:lang w:val="en-GB"/>
              </w:rPr>
            </w:pPr>
            <w:r w:rsidRPr="002501B6">
              <w:rPr>
                <w:sz w:val="22"/>
                <w:szCs w:val="22"/>
                <w:lang w:val="en-GB"/>
              </w:rPr>
              <w:t>If (#</w:t>
            </w:r>
            <w:r>
              <w:rPr>
                <w:sz w:val="22"/>
                <w:szCs w:val="22"/>
                <w:lang w:val="en-GB"/>
              </w:rPr>
              <w:t>D.27C.=1</w:t>
            </w:r>
            <w:r w:rsidRPr="002501B6">
              <w:rPr>
                <w:sz w:val="22"/>
                <w:szCs w:val="22"/>
                <w:lang w:val="en-GB"/>
              </w:rPr>
              <w:t>)</w:t>
            </w:r>
          </w:p>
        </w:tc>
        <w:tc>
          <w:tcPr>
            <w:tcW w:w="3799" w:type="dxa"/>
          </w:tcPr>
          <w:p w14:paraId="43357C66" w14:textId="1AE9E3BA" w:rsidR="00C52A84" w:rsidRPr="000E017B" w:rsidRDefault="00C52A84" w:rsidP="00C52A84">
            <w:pPr>
              <w:spacing w:after="0"/>
              <w:ind w:left="284" w:hanging="284"/>
              <w:rPr>
                <w:sz w:val="22"/>
                <w:lang w:val="en-GB"/>
              </w:rPr>
            </w:pPr>
            <w:r w:rsidRPr="000E017B">
              <w:rPr>
                <w:sz w:val="22"/>
                <w:lang w:val="en-GB"/>
              </w:rPr>
              <w:t>01. One toddler</w:t>
            </w:r>
          </w:p>
        </w:tc>
      </w:tr>
      <w:tr w:rsidR="00C52A84" w:rsidRPr="000E017B" w14:paraId="6CC5A0FC" w14:textId="77777777">
        <w:tc>
          <w:tcPr>
            <w:tcW w:w="5215" w:type="dxa"/>
          </w:tcPr>
          <w:p w14:paraId="6728F6EC" w14:textId="77777777" w:rsidR="00C52A84" w:rsidRPr="000E017B" w:rsidRDefault="00C52A84" w:rsidP="00C52A84">
            <w:pPr>
              <w:spacing w:after="0"/>
              <w:rPr>
                <w:sz w:val="22"/>
                <w:szCs w:val="22"/>
                <w:lang w:val="en-GB"/>
              </w:rPr>
            </w:pPr>
            <w:r w:rsidRPr="002501B6">
              <w:rPr>
                <w:sz w:val="22"/>
                <w:szCs w:val="22"/>
                <w:lang w:val="en-GB"/>
              </w:rPr>
              <w:t>If (#</w:t>
            </w:r>
            <w:r>
              <w:rPr>
                <w:sz w:val="22"/>
                <w:szCs w:val="22"/>
                <w:lang w:val="en-GB"/>
              </w:rPr>
              <w:t>D.27C.=5</w:t>
            </w:r>
            <w:r w:rsidRPr="002501B6">
              <w:rPr>
                <w:sz w:val="22"/>
                <w:szCs w:val="22"/>
                <w:lang w:val="en-GB"/>
              </w:rPr>
              <w:t>)</w:t>
            </w:r>
          </w:p>
        </w:tc>
        <w:tc>
          <w:tcPr>
            <w:tcW w:w="3799" w:type="dxa"/>
          </w:tcPr>
          <w:p w14:paraId="2995A41C" w14:textId="2B9B8BBB" w:rsidR="00C52A84" w:rsidRPr="000E017B" w:rsidRDefault="00C52A84" w:rsidP="00C52A84">
            <w:pPr>
              <w:spacing w:after="0"/>
              <w:rPr>
                <w:sz w:val="22"/>
                <w:lang w:val="en-GB"/>
              </w:rPr>
            </w:pPr>
            <w:r w:rsidRPr="000E017B">
              <w:rPr>
                <w:sz w:val="22"/>
                <w:lang w:val="en-GB"/>
              </w:rPr>
              <w:t>…</w:t>
            </w:r>
          </w:p>
        </w:tc>
      </w:tr>
      <w:tr w:rsidR="00C52A84" w:rsidRPr="000E017B" w14:paraId="0C67A63E" w14:textId="77777777">
        <w:tc>
          <w:tcPr>
            <w:tcW w:w="5215" w:type="dxa"/>
          </w:tcPr>
          <w:p w14:paraId="74BDC314" w14:textId="77777777" w:rsidR="00C52A84" w:rsidRPr="000E017B" w:rsidRDefault="00C52A84" w:rsidP="00C52A84">
            <w:pPr>
              <w:spacing w:after="0"/>
              <w:rPr>
                <w:sz w:val="22"/>
                <w:szCs w:val="22"/>
                <w:lang w:val="en-GB"/>
              </w:rPr>
            </w:pPr>
          </w:p>
        </w:tc>
        <w:tc>
          <w:tcPr>
            <w:tcW w:w="3799" w:type="dxa"/>
          </w:tcPr>
          <w:p w14:paraId="2EF1C6E2" w14:textId="4CD1FDAB" w:rsidR="00C52A84" w:rsidRPr="000E017B" w:rsidRDefault="00C52A84" w:rsidP="00C52A84">
            <w:pPr>
              <w:spacing w:after="0"/>
              <w:ind w:left="284" w:hanging="284"/>
              <w:rPr>
                <w:sz w:val="22"/>
                <w:lang w:val="en-GB"/>
              </w:rPr>
            </w:pPr>
            <w:r w:rsidRPr="000E017B">
              <w:rPr>
                <w:sz w:val="22"/>
                <w:lang w:val="en-GB"/>
              </w:rPr>
              <w:t>96. NAP (Code 0 in HOMPOP)</w:t>
            </w:r>
          </w:p>
        </w:tc>
      </w:tr>
      <w:tr w:rsidR="00C52A84" w:rsidRPr="000E017B" w14:paraId="2CAC0232" w14:textId="77777777">
        <w:tc>
          <w:tcPr>
            <w:tcW w:w="5215" w:type="dxa"/>
          </w:tcPr>
          <w:p w14:paraId="7F615FB4" w14:textId="77777777" w:rsidR="00C52A84" w:rsidRPr="000E017B" w:rsidRDefault="00C52A84" w:rsidP="00C52A84">
            <w:pPr>
              <w:spacing w:after="0"/>
              <w:rPr>
                <w:sz w:val="22"/>
                <w:szCs w:val="22"/>
                <w:lang w:val="en-GB"/>
              </w:rPr>
            </w:pPr>
            <w:r w:rsidRPr="002501B6">
              <w:rPr>
                <w:sz w:val="22"/>
                <w:szCs w:val="22"/>
                <w:lang w:val="en-GB"/>
              </w:rPr>
              <w:t>If (#</w:t>
            </w:r>
            <w:r>
              <w:rPr>
                <w:sz w:val="22"/>
                <w:szCs w:val="22"/>
                <w:lang w:val="en-GB"/>
              </w:rPr>
              <w:t>D.27C.</w:t>
            </w:r>
            <w:r w:rsidRPr="002501B6">
              <w:rPr>
                <w:sz w:val="22"/>
                <w:szCs w:val="22"/>
                <w:lang w:val="en-GB"/>
              </w:rPr>
              <w:t>=99)</w:t>
            </w:r>
          </w:p>
        </w:tc>
        <w:tc>
          <w:tcPr>
            <w:tcW w:w="3799" w:type="dxa"/>
          </w:tcPr>
          <w:p w14:paraId="55A16BA8" w14:textId="4B0F1A6D" w:rsidR="00C52A84" w:rsidRPr="000E017B" w:rsidRDefault="00C52A84" w:rsidP="00C52A84">
            <w:pPr>
              <w:spacing w:after="0"/>
              <w:ind w:left="284" w:hanging="284"/>
              <w:rPr>
                <w:sz w:val="22"/>
                <w:lang w:val="en-GB"/>
              </w:rPr>
            </w:pPr>
            <w:r w:rsidRPr="000E017B">
              <w:rPr>
                <w:sz w:val="22"/>
                <w:lang w:val="en-GB"/>
              </w:rPr>
              <w:t>99: No answer</w:t>
            </w:r>
          </w:p>
        </w:tc>
      </w:tr>
    </w:tbl>
    <w:p w14:paraId="1F05B43E" w14:textId="77777777" w:rsidR="005C2DC5" w:rsidRPr="000E017B" w:rsidRDefault="005C2DC5" w:rsidP="005C2DC5">
      <w:pPr>
        <w:jc w:val="left"/>
        <w:rPr>
          <w:lang w:val="en-GB"/>
        </w:rPr>
      </w:pPr>
    </w:p>
    <w:p w14:paraId="38E06A18" w14:textId="77777777" w:rsidR="005C2DC5" w:rsidRPr="000E017B" w:rsidRDefault="005C2DC5" w:rsidP="005C2DC5">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5C2DC5" w:rsidRPr="000E017B" w14:paraId="4A102B11" w14:textId="77777777">
        <w:tc>
          <w:tcPr>
            <w:tcW w:w="8995" w:type="dxa"/>
          </w:tcPr>
          <w:p w14:paraId="1452DDB5" w14:textId="77777777" w:rsidR="002B1A13" w:rsidRPr="000E017B" w:rsidRDefault="002B1A13" w:rsidP="002B1A13">
            <w:pPr>
              <w:spacing w:after="0"/>
              <w:rPr>
                <w:b/>
                <w:lang w:val="en-GB"/>
              </w:rPr>
            </w:pPr>
          </w:p>
        </w:tc>
      </w:tr>
    </w:tbl>
    <w:p w14:paraId="6950FB7F" w14:textId="77777777" w:rsidR="005C2DC5" w:rsidRPr="000E017B" w:rsidRDefault="005C2DC5" w:rsidP="002B56D3">
      <w:pPr>
        <w:keepNext/>
        <w:jc w:val="center"/>
        <w:rPr>
          <w:rFonts w:ascii="Arial" w:hAnsi="Arial"/>
          <w:b/>
          <w:sz w:val="22"/>
          <w:lang w:val="en-GB"/>
        </w:rPr>
      </w:pPr>
    </w:p>
    <w:p w14:paraId="62CD2C8C" w14:textId="77777777" w:rsidR="00166BEC" w:rsidRPr="000E017B" w:rsidRDefault="005C2DC5" w:rsidP="00166BEC">
      <w:pPr>
        <w:jc w:val="center"/>
        <w:rPr>
          <w:rFonts w:ascii="Arial" w:hAnsi="Arial"/>
          <w:sz w:val="22"/>
          <w:lang w:val="en-GB"/>
        </w:rPr>
      </w:pPr>
      <w:r w:rsidRPr="000E017B">
        <w:rPr>
          <w:rFonts w:ascii="Arial" w:hAnsi="Arial"/>
          <w:b/>
          <w:sz w:val="22"/>
          <w:lang w:val="en-GB"/>
        </w:rPr>
        <w:br w:type="page"/>
      </w:r>
      <w:r w:rsidR="008C38DB">
        <w:rPr>
          <w:rFonts w:ascii="Arial" w:hAnsi="Arial"/>
          <w:b/>
          <w:sz w:val="22"/>
          <w:lang w:val="en-GB"/>
        </w:rPr>
        <w:lastRenderedPageBreak/>
        <w:t>TR</w:t>
      </w:r>
      <w:r w:rsidR="00166BEC" w:rsidRPr="000E017B">
        <w:rPr>
          <w:rFonts w:ascii="Arial" w:hAnsi="Arial"/>
          <w:b/>
          <w:sz w:val="22"/>
          <w:lang w:val="en-GB"/>
        </w:rPr>
        <w:t>_RINC –</w:t>
      </w:r>
      <w:r w:rsidR="00166BEC" w:rsidRPr="000E017B">
        <w:rPr>
          <w:rFonts w:ascii="Arial" w:hAnsi="Arial"/>
          <w:sz w:val="22"/>
          <w:lang w:val="en-GB"/>
        </w:rPr>
        <w:t xml:space="preserve"> Country-specific: personal income</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166BEC" w:rsidRPr="001637AA" w14:paraId="5F0C3875" w14:textId="77777777" w:rsidTr="00504D62">
        <w:tc>
          <w:tcPr>
            <w:tcW w:w="1384" w:type="dxa"/>
            <w:tcMar>
              <w:top w:w="57" w:type="dxa"/>
              <w:bottom w:w="57" w:type="dxa"/>
            </w:tcMar>
            <w:vAlign w:val="center"/>
          </w:tcPr>
          <w:p w14:paraId="7432E8E6" w14:textId="77777777" w:rsidR="00166BEC" w:rsidRPr="001637AA" w:rsidRDefault="00166BEC" w:rsidP="002B43D8">
            <w:pPr>
              <w:jc w:val="left"/>
              <w:rPr>
                <w:i/>
                <w:sz w:val="22"/>
                <w:szCs w:val="22"/>
                <w:lang w:val="en-GB"/>
              </w:rPr>
            </w:pPr>
          </w:p>
        </w:tc>
        <w:tc>
          <w:tcPr>
            <w:tcW w:w="3780" w:type="dxa"/>
            <w:tcMar>
              <w:top w:w="57" w:type="dxa"/>
              <w:bottom w:w="57" w:type="dxa"/>
            </w:tcMar>
            <w:vAlign w:val="center"/>
          </w:tcPr>
          <w:p w14:paraId="601DAAED" w14:textId="77777777" w:rsidR="00166BEC" w:rsidRPr="001637AA" w:rsidRDefault="00166BEC"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6D332B2C" w14:textId="77777777" w:rsidR="00166BEC" w:rsidRPr="001637AA" w:rsidRDefault="00166BEC" w:rsidP="002B43D8">
            <w:pPr>
              <w:jc w:val="center"/>
              <w:rPr>
                <w:b/>
                <w:sz w:val="22"/>
                <w:szCs w:val="22"/>
                <w:lang w:val="en-GB"/>
              </w:rPr>
            </w:pPr>
            <w:r w:rsidRPr="001637AA">
              <w:rPr>
                <w:b/>
                <w:sz w:val="22"/>
                <w:szCs w:val="22"/>
                <w:lang w:val="en-GB"/>
              </w:rPr>
              <w:t>English Translation</w:t>
            </w:r>
          </w:p>
        </w:tc>
      </w:tr>
      <w:tr w:rsidR="001A6B17" w:rsidRPr="001637AA" w14:paraId="1235B9E7" w14:textId="77777777" w:rsidTr="00504D62">
        <w:trPr>
          <w:trHeight w:val="282"/>
        </w:trPr>
        <w:tc>
          <w:tcPr>
            <w:tcW w:w="1384" w:type="dxa"/>
          </w:tcPr>
          <w:p w14:paraId="72DEDBE8" w14:textId="77777777" w:rsidR="001A6B17" w:rsidRPr="001637AA" w:rsidRDefault="001A6B17" w:rsidP="002B43D8">
            <w:pPr>
              <w:spacing w:after="0"/>
              <w:jc w:val="left"/>
              <w:rPr>
                <w:sz w:val="22"/>
                <w:szCs w:val="22"/>
                <w:lang w:val="en-GB"/>
              </w:rPr>
            </w:pPr>
            <w:r w:rsidRPr="001637AA">
              <w:rPr>
                <w:i/>
                <w:sz w:val="22"/>
                <w:szCs w:val="22"/>
                <w:lang w:val="en-GB"/>
              </w:rPr>
              <w:t>Question no. and text</w:t>
            </w:r>
          </w:p>
        </w:tc>
        <w:tc>
          <w:tcPr>
            <w:tcW w:w="3780" w:type="dxa"/>
            <w:vAlign w:val="bottom"/>
          </w:tcPr>
          <w:p w14:paraId="6AA759B3" w14:textId="72CD5802" w:rsidR="001A6B17" w:rsidRPr="00504D62" w:rsidRDefault="001A6B17" w:rsidP="001A6B17">
            <w:pPr>
              <w:widowControl w:val="0"/>
              <w:autoSpaceDE w:val="0"/>
              <w:autoSpaceDN w:val="0"/>
              <w:adjustRightInd w:val="0"/>
              <w:spacing w:after="0"/>
              <w:rPr>
                <w:sz w:val="22"/>
                <w:szCs w:val="22"/>
              </w:rPr>
            </w:pPr>
            <w:r w:rsidRPr="00504D62">
              <w:rPr>
                <w:sz w:val="22"/>
                <w:szCs w:val="22"/>
              </w:rPr>
              <w:t>D.</w:t>
            </w:r>
            <w:r w:rsidR="00A27740" w:rsidRPr="00504D62">
              <w:rPr>
                <w:sz w:val="22"/>
                <w:szCs w:val="22"/>
              </w:rPr>
              <w:t>30</w:t>
            </w:r>
            <w:r w:rsidRPr="00504D62">
              <w:rPr>
                <w:sz w:val="22"/>
                <w:szCs w:val="22"/>
              </w:rPr>
              <w:t>. Vergiler ve diğer kesintiler düşülmeden, ortalama olarak her ay kişisel olarak kazandığınız toplam gelir ne kadardır?</w:t>
            </w:r>
          </w:p>
        </w:tc>
        <w:tc>
          <w:tcPr>
            <w:tcW w:w="3780" w:type="dxa"/>
          </w:tcPr>
          <w:p w14:paraId="31292323" w14:textId="44324F16" w:rsidR="001A6B17" w:rsidRPr="00504D62" w:rsidRDefault="001A6B17" w:rsidP="001A6B17">
            <w:pPr>
              <w:spacing w:after="0"/>
              <w:rPr>
                <w:sz w:val="22"/>
                <w:szCs w:val="22"/>
                <w:lang w:val="en-GB"/>
              </w:rPr>
            </w:pPr>
            <w:r w:rsidRPr="00504D62">
              <w:rPr>
                <w:sz w:val="22"/>
                <w:szCs w:val="22"/>
              </w:rPr>
              <w:t>D.</w:t>
            </w:r>
            <w:r w:rsidR="00504D62">
              <w:rPr>
                <w:sz w:val="22"/>
                <w:szCs w:val="22"/>
              </w:rPr>
              <w:t>30</w:t>
            </w:r>
            <w:r w:rsidRPr="00504D62">
              <w:rPr>
                <w:sz w:val="22"/>
                <w:szCs w:val="22"/>
              </w:rPr>
              <w:t xml:space="preserve">. </w:t>
            </w:r>
            <w:r w:rsidRPr="00504D62">
              <w:rPr>
                <w:sz w:val="22"/>
                <w:szCs w:val="22"/>
                <w:lang w:val="en-US"/>
              </w:rPr>
              <w:t>Without taxes and other deductions, how much is your average monthly personal income?</w:t>
            </w:r>
          </w:p>
        </w:tc>
      </w:tr>
      <w:tr w:rsidR="001A6B17" w:rsidRPr="001637AA" w14:paraId="31F1C210" w14:textId="77777777" w:rsidTr="00504D62">
        <w:trPr>
          <w:cantSplit/>
        </w:trPr>
        <w:tc>
          <w:tcPr>
            <w:tcW w:w="1384" w:type="dxa"/>
            <w:vMerge w:val="restart"/>
          </w:tcPr>
          <w:p w14:paraId="322991A2" w14:textId="77777777" w:rsidR="001A6B17" w:rsidRPr="001637AA" w:rsidRDefault="001A6B17" w:rsidP="002B43D8">
            <w:pPr>
              <w:spacing w:after="0"/>
              <w:jc w:val="left"/>
              <w:rPr>
                <w:sz w:val="22"/>
                <w:szCs w:val="22"/>
                <w:lang w:val="en-GB"/>
              </w:rPr>
            </w:pPr>
            <w:r w:rsidRPr="001637AA">
              <w:rPr>
                <w:i/>
                <w:sz w:val="22"/>
                <w:szCs w:val="22"/>
                <w:lang w:val="en-GB"/>
              </w:rPr>
              <w:t>Codes/ Categories</w:t>
            </w:r>
          </w:p>
        </w:tc>
        <w:tc>
          <w:tcPr>
            <w:tcW w:w="3780" w:type="dxa"/>
          </w:tcPr>
          <w:p w14:paraId="7FC4CEF6" w14:textId="77777777" w:rsidR="001A6B17" w:rsidRPr="001637AA" w:rsidRDefault="001A6B17" w:rsidP="001A6B17">
            <w:pPr>
              <w:spacing w:after="0"/>
              <w:rPr>
                <w:sz w:val="22"/>
                <w:szCs w:val="22"/>
                <w:lang w:val="en-GB"/>
              </w:rPr>
            </w:pPr>
            <w:r w:rsidRPr="001637AA">
              <w:rPr>
                <w:sz w:val="22"/>
                <w:szCs w:val="22"/>
                <w:lang w:val="en-GB"/>
              </w:rPr>
              <w:t>50 (</w:t>
            </w:r>
            <w:proofErr w:type="spellStart"/>
            <w:r w:rsidRPr="001637AA">
              <w:rPr>
                <w:sz w:val="22"/>
                <w:szCs w:val="22"/>
                <w:lang w:val="en-GB"/>
              </w:rPr>
              <w:t>Aylık</w:t>
            </w:r>
            <w:proofErr w:type="spellEnd"/>
            <w:r w:rsidRPr="001637AA">
              <w:rPr>
                <w:sz w:val="22"/>
                <w:szCs w:val="22"/>
                <w:lang w:val="en-GB"/>
              </w:rPr>
              <w:t xml:space="preserve"> YTL - </w:t>
            </w:r>
            <w:proofErr w:type="spellStart"/>
            <w:r w:rsidRPr="001637AA">
              <w:rPr>
                <w:sz w:val="22"/>
                <w:szCs w:val="22"/>
                <w:lang w:val="en-GB"/>
              </w:rPr>
              <w:t>En</w:t>
            </w:r>
            <w:proofErr w:type="spellEnd"/>
            <w:r w:rsidRPr="001637AA">
              <w:rPr>
                <w:sz w:val="22"/>
                <w:szCs w:val="22"/>
                <w:lang w:val="en-GB"/>
              </w:rPr>
              <w:t xml:space="preserve"> </w:t>
            </w:r>
            <w:proofErr w:type="spellStart"/>
            <w:r w:rsidRPr="001637AA">
              <w:rPr>
                <w:sz w:val="22"/>
                <w:szCs w:val="22"/>
                <w:lang w:val="en-GB"/>
              </w:rPr>
              <w:t>küçük</w:t>
            </w:r>
            <w:proofErr w:type="spellEnd"/>
            <w:r w:rsidRPr="001637AA">
              <w:rPr>
                <w:sz w:val="22"/>
                <w:szCs w:val="22"/>
                <w:lang w:val="en-GB"/>
              </w:rPr>
              <w:t xml:space="preserve"> </w:t>
            </w:r>
            <w:proofErr w:type="spellStart"/>
            <w:r w:rsidRPr="001637AA">
              <w:rPr>
                <w:sz w:val="22"/>
                <w:szCs w:val="22"/>
                <w:lang w:val="en-GB"/>
              </w:rPr>
              <w:t>geçerli</w:t>
            </w:r>
            <w:proofErr w:type="spellEnd"/>
            <w:r w:rsidRPr="001637AA">
              <w:rPr>
                <w:sz w:val="22"/>
                <w:szCs w:val="22"/>
                <w:lang w:val="en-GB"/>
              </w:rPr>
              <w:t xml:space="preserve"> </w:t>
            </w:r>
            <w:proofErr w:type="spellStart"/>
            <w:r w:rsidRPr="001637AA">
              <w:rPr>
                <w:sz w:val="22"/>
                <w:szCs w:val="22"/>
                <w:lang w:val="en-GB"/>
              </w:rPr>
              <w:t>kodlama</w:t>
            </w:r>
            <w:proofErr w:type="spellEnd"/>
            <w:r w:rsidRPr="001637AA">
              <w:rPr>
                <w:sz w:val="22"/>
                <w:szCs w:val="22"/>
                <w:lang w:val="en-GB"/>
              </w:rPr>
              <w:t>)</w:t>
            </w:r>
          </w:p>
        </w:tc>
        <w:tc>
          <w:tcPr>
            <w:tcW w:w="3780" w:type="dxa"/>
          </w:tcPr>
          <w:p w14:paraId="3C44AEC6" w14:textId="77777777" w:rsidR="001A6B17" w:rsidRPr="001637AA" w:rsidRDefault="001A6B17" w:rsidP="001A6B17">
            <w:pPr>
              <w:spacing w:after="0"/>
              <w:rPr>
                <w:sz w:val="22"/>
                <w:szCs w:val="22"/>
                <w:lang w:val="en-GB"/>
              </w:rPr>
            </w:pPr>
            <w:r w:rsidRPr="001637AA">
              <w:rPr>
                <w:sz w:val="22"/>
                <w:szCs w:val="22"/>
                <w:lang w:val="en-GB"/>
              </w:rPr>
              <w:t>50 (TRY per month - Lowest valid code)</w:t>
            </w:r>
          </w:p>
        </w:tc>
      </w:tr>
      <w:tr w:rsidR="001A6B17" w:rsidRPr="001637AA" w14:paraId="29218887" w14:textId="77777777" w:rsidTr="00504D62">
        <w:trPr>
          <w:cantSplit/>
        </w:trPr>
        <w:tc>
          <w:tcPr>
            <w:tcW w:w="1384" w:type="dxa"/>
            <w:vMerge/>
          </w:tcPr>
          <w:p w14:paraId="22AEBB61" w14:textId="77777777" w:rsidR="001A6B17" w:rsidRPr="001637AA" w:rsidRDefault="001A6B17" w:rsidP="002B43D8">
            <w:pPr>
              <w:spacing w:after="0"/>
              <w:jc w:val="left"/>
              <w:rPr>
                <w:sz w:val="22"/>
                <w:szCs w:val="22"/>
                <w:lang w:val="en-GB"/>
              </w:rPr>
            </w:pPr>
          </w:p>
        </w:tc>
        <w:tc>
          <w:tcPr>
            <w:tcW w:w="3780" w:type="dxa"/>
          </w:tcPr>
          <w:p w14:paraId="24572A5E" w14:textId="77777777" w:rsidR="001A6B17" w:rsidRPr="001637AA" w:rsidRDefault="008C38DB" w:rsidP="001A6B17">
            <w:pPr>
              <w:spacing w:after="0"/>
              <w:rPr>
                <w:sz w:val="22"/>
                <w:szCs w:val="22"/>
                <w:lang w:val="en-GB"/>
              </w:rPr>
            </w:pPr>
            <w:r>
              <w:rPr>
                <w:sz w:val="22"/>
                <w:szCs w:val="22"/>
                <w:lang w:val="en-GB"/>
              </w:rPr>
              <w:t>25</w:t>
            </w:r>
            <w:r w:rsidR="001A6B17" w:rsidRPr="001637AA">
              <w:rPr>
                <w:sz w:val="22"/>
                <w:szCs w:val="22"/>
                <w:lang w:val="en-GB"/>
              </w:rPr>
              <w:t>000 (</w:t>
            </w:r>
            <w:proofErr w:type="spellStart"/>
            <w:r w:rsidR="001A6B17" w:rsidRPr="001637AA">
              <w:rPr>
                <w:sz w:val="22"/>
                <w:szCs w:val="22"/>
                <w:lang w:val="en-GB"/>
              </w:rPr>
              <w:t>Aylık</w:t>
            </w:r>
            <w:proofErr w:type="spellEnd"/>
            <w:r w:rsidR="001A6B17" w:rsidRPr="001637AA">
              <w:rPr>
                <w:sz w:val="22"/>
                <w:szCs w:val="22"/>
                <w:lang w:val="en-GB"/>
              </w:rPr>
              <w:t xml:space="preserve"> YTL - </w:t>
            </w:r>
            <w:proofErr w:type="spellStart"/>
            <w:r w:rsidR="001A6B17" w:rsidRPr="001637AA">
              <w:rPr>
                <w:sz w:val="22"/>
                <w:szCs w:val="22"/>
                <w:lang w:val="en-GB"/>
              </w:rPr>
              <w:t>En</w:t>
            </w:r>
            <w:proofErr w:type="spellEnd"/>
            <w:r w:rsidR="001A6B17" w:rsidRPr="001637AA">
              <w:rPr>
                <w:sz w:val="22"/>
                <w:szCs w:val="22"/>
                <w:lang w:val="en-GB"/>
              </w:rPr>
              <w:t xml:space="preserve"> </w:t>
            </w:r>
            <w:proofErr w:type="spellStart"/>
            <w:r w:rsidR="001A6B17" w:rsidRPr="001637AA">
              <w:rPr>
                <w:sz w:val="22"/>
                <w:szCs w:val="22"/>
                <w:lang w:val="en-GB"/>
              </w:rPr>
              <w:t>büyük</w:t>
            </w:r>
            <w:proofErr w:type="spellEnd"/>
            <w:r w:rsidR="001A6B17" w:rsidRPr="001637AA">
              <w:rPr>
                <w:sz w:val="22"/>
                <w:szCs w:val="22"/>
                <w:lang w:val="en-GB"/>
              </w:rPr>
              <w:t xml:space="preserve"> </w:t>
            </w:r>
            <w:proofErr w:type="spellStart"/>
            <w:r w:rsidR="001A6B17" w:rsidRPr="001637AA">
              <w:rPr>
                <w:sz w:val="22"/>
                <w:szCs w:val="22"/>
                <w:lang w:val="en-GB"/>
              </w:rPr>
              <w:t>geçerli</w:t>
            </w:r>
            <w:proofErr w:type="spellEnd"/>
            <w:r w:rsidR="001A6B17" w:rsidRPr="001637AA">
              <w:rPr>
                <w:sz w:val="22"/>
                <w:szCs w:val="22"/>
                <w:lang w:val="en-GB"/>
              </w:rPr>
              <w:t xml:space="preserve"> </w:t>
            </w:r>
            <w:proofErr w:type="spellStart"/>
            <w:r w:rsidR="001A6B17" w:rsidRPr="001637AA">
              <w:rPr>
                <w:sz w:val="22"/>
                <w:szCs w:val="22"/>
                <w:lang w:val="en-GB"/>
              </w:rPr>
              <w:t>kodlama</w:t>
            </w:r>
            <w:proofErr w:type="spellEnd"/>
            <w:r w:rsidR="001A6B17" w:rsidRPr="001637AA">
              <w:rPr>
                <w:sz w:val="22"/>
                <w:szCs w:val="22"/>
                <w:lang w:val="en-GB"/>
              </w:rPr>
              <w:t>)</w:t>
            </w:r>
          </w:p>
        </w:tc>
        <w:tc>
          <w:tcPr>
            <w:tcW w:w="3780" w:type="dxa"/>
          </w:tcPr>
          <w:p w14:paraId="3F011F7B" w14:textId="77777777" w:rsidR="001A6B17" w:rsidRPr="001637AA" w:rsidRDefault="008C38DB" w:rsidP="001A6B17">
            <w:pPr>
              <w:spacing w:after="0"/>
              <w:rPr>
                <w:sz w:val="22"/>
                <w:szCs w:val="22"/>
                <w:lang w:val="en-GB"/>
              </w:rPr>
            </w:pPr>
            <w:r>
              <w:rPr>
                <w:sz w:val="22"/>
                <w:szCs w:val="22"/>
                <w:lang w:val="en-GB"/>
              </w:rPr>
              <w:t>25</w:t>
            </w:r>
            <w:r w:rsidR="001A6B17" w:rsidRPr="001637AA">
              <w:rPr>
                <w:sz w:val="22"/>
                <w:szCs w:val="22"/>
                <w:lang w:val="en-GB"/>
              </w:rPr>
              <w:t>000 (TRY per month - Highest valid code)</w:t>
            </w:r>
          </w:p>
        </w:tc>
      </w:tr>
      <w:tr w:rsidR="001A6B17" w:rsidRPr="001637AA" w14:paraId="6E787A55" w14:textId="77777777" w:rsidTr="00504D62">
        <w:trPr>
          <w:cantSplit/>
        </w:trPr>
        <w:tc>
          <w:tcPr>
            <w:tcW w:w="1384" w:type="dxa"/>
            <w:vMerge/>
          </w:tcPr>
          <w:p w14:paraId="067F6A87" w14:textId="77777777" w:rsidR="001A6B17" w:rsidRPr="001637AA" w:rsidRDefault="001A6B17" w:rsidP="002B43D8">
            <w:pPr>
              <w:spacing w:after="0"/>
              <w:jc w:val="left"/>
              <w:rPr>
                <w:sz w:val="22"/>
                <w:szCs w:val="22"/>
                <w:lang w:val="en-GB"/>
              </w:rPr>
            </w:pPr>
          </w:p>
        </w:tc>
        <w:tc>
          <w:tcPr>
            <w:tcW w:w="3780" w:type="dxa"/>
          </w:tcPr>
          <w:p w14:paraId="61267B75" w14:textId="15BDF822" w:rsidR="001A6B17" w:rsidRPr="00504D62" w:rsidRDefault="00504D62" w:rsidP="00504D62">
            <w:pPr>
              <w:pStyle w:val="ListParagraph"/>
              <w:numPr>
                <w:ilvl w:val="0"/>
                <w:numId w:val="35"/>
              </w:numPr>
              <w:spacing w:after="0"/>
              <w:rPr>
                <w:sz w:val="22"/>
                <w:szCs w:val="22"/>
                <w:lang w:val="en-GB"/>
              </w:rPr>
            </w:pPr>
            <w:proofErr w:type="spellStart"/>
            <w:r w:rsidRPr="00504D62">
              <w:rPr>
                <w:sz w:val="22"/>
                <w:szCs w:val="22"/>
                <w:lang w:val="en-GB"/>
              </w:rPr>
              <w:t>Fikri</w:t>
            </w:r>
            <w:proofErr w:type="spellEnd"/>
            <w:r w:rsidRPr="00504D62">
              <w:rPr>
                <w:sz w:val="22"/>
                <w:szCs w:val="22"/>
                <w:lang w:val="en-GB"/>
              </w:rPr>
              <w:t xml:space="preserve"> yok</w:t>
            </w:r>
          </w:p>
        </w:tc>
        <w:tc>
          <w:tcPr>
            <w:tcW w:w="3780" w:type="dxa"/>
          </w:tcPr>
          <w:p w14:paraId="1C5B1D1C" w14:textId="5107BA66" w:rsidR="001A6B17" w:rsidRPr="00504D62" w:rsidRDefault="00497328" w:rsidP="00497328">
            <w:pPr>
              <w:pStyle w:val="ListParagraph"/>
              <w:spacing w:after="0"/>
              <w:rPr>
                <w:sz w:val="22"/>
                <w:szCs w:val="22"/>
                <w:lang w:val="en-GB"/>
              </w:rPr>
            </w:pPr>
            <w:r>
              <w:rPr>
                <w:sz w:val="22"/>
                <w:szCs w:val="22"/>
                <w:lang w:val="en-GB"/>
              </w:rPr>
              <w:t xml:space="preserve">8. </w:t>
            </w:r>
            <w:r w:rsidR="00504D62">
              <w:rPr>
                <w:sz w:val="22"/>
                <w:szCs w:val="22"/>
                <w:lang w:val="en-GB"/>
              </w:rPr>
              <w:t>Do not know</w:t>
            </w:r>
          </w:p>
        </w:tc>
      </w:tr>
      <w:tr w:rsidR="00504D62" w:rsidRPr="001637AA" w14:paraId="553D3429" w14:textId="77777777" w:rsidTr="00504D62">
        <w:trPr>
          <w:cantSplit/>
        </w:trPr>
        <w:tc>
          <w:tcPr>
            <w:tcW w:w="1384" w:type="dxa"/>
          </w:tcPr>
          <w:p w14:paraId="5CF0A810" w14:textId="77777777" w:rsidR="00504D62" w:rsidRPr="001637AA" w:rsidRDefault="00504D62" w:rsidP="00504D62">
            <w:pPr>
              <w:spacing w:after="0"/>
              <w:jc w:val="left"/>
              <w:rPr>
                <w:sz w:val="22"/>
                <w:szCs w:val="22"/>
                <w:lang w:val="en-GB"/>
              </w:rPr>
            </w:pPr>
          </w:p>
        </w:tc>
        <w:tc>
          <w:tcPr>
            <w:tcW w:w="3780" w:type="dxa"/>
          </w:tcPr>
          <w:p w14:paraId="176C4A6E" w14:textId="23F1E0BC" w:rsidR="00504D62" w:rsidRPr="001637AA" w:rsidRDefault="00504D62" w:rsidP="00504D62">
            <w:pPr>
              <w:spacing w:after="0"/>
              <w:rPr>
                <w:sz w:val="22"/>
                <w:szCs w:val="22"/>
                <w:lang w:val="en-GB"/>
              </w:rPr>
            </w:pPr>
            <w:r w:rsidRPr="001637AA">
              <w:rPr>
                <w:sz w:val="22"/>
                <w:szCs w:val="22"/>
                <w:lang w:val="en-GB"/>
              </w:rPr>
              <w:t xml:space="preserve">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30700A05" w14:textId="11474698" w:rsidR="00504D62" w:rsidRPr="001637AA" w:rsidRDefault="00504D62" w:rsidP="00504D62">
            <w:pPr>
              <w:spacing w:after="0"/>
              <w:rPr>
                <w:sz w:val="22"/>
                <w:szCs w:val="22"/>
                <w:lang w:val="en-US" w:eastAsia="en-US"/>
              </w:rPr>
            </w:pPr>
            <w:r w:rsidRPr="001637AA">
              <w:rPr>
                <w:sz w:val="22"/>
                <w:szCs w:val="22"/>
                <w:lang w:val="en-US" w:eastAsia="en-US"/>
              </w:rPr>
              <w:t>9. No answer</w:t>
            </w:r>
          </w:p>
        </w:tc>
      </w:tr>
      <w:tr w:rsidR="001A6B17" w:rsidRPr="001637AA" w14:paraId="637B7FB7" w14:textId="77777777" w:rsidTr="00504D62">
        <w:tc>
          <w:tcPr>
            <w:tcW w:w="1384" w:type="dxa"/>
          </w:tcPr>
          <w:p w14:paraId="1EFA13CE" w14:textId="77777777" w:rsidR="001A6B17" w:rsidRPr="001637AA" w:rsidRDefault="001A6B17" w:rsidP="002B43D8">
            <w:pPr>
              <w:spacing w:after="0"/>
              <w:jc w:val="left"/>
              <w:rPr>
                <w:i/>
                <w:sz w:val="22"/>
                <w:szCs w:val="22"/>
                <w:lang w:val="en-GB"/>
              </w:rPr>
            </w:pPr>
            <w:r w:rsidRPr="001637AA">
              <w:rPr>
                <w:i/>
                <w:sz w:val="22"/>
                <w:szCs w:val="22"/>
                <w:lang w:val="en-GB"/>
              </w:rPr>
              <w:t>Interviewer Instruction</w:t>
            </w:r>
          </w:p>
        </w:tc>
        <w:tc>
          <w:tcPr>
            <w:tcW w:w="3780" w:type="dxa"/>
          </w:tcPr>
          <w:p w14:paraId="7AD6824D" w14:textId="77777777" w:rsidR="001A6B17" w:rsidRPr="001637AA" w:rsidRDefault="001A6B17" w:rsidP="002B43D8">
            <w:pPr>
              <w:spacing w:after="0"/>
              <w:rPr>
                <w:sz w:val="22"/>
                <w:szCs w:val="22"/>
                <w:lang w:val="en-GB"/>
              </w:rPr>
            </w:pPr>
            <w:r w:rsidRPr="001637AA">
              <w:rPr>
                <w:bCs/>
                <w:iCs/>
                <w:sz w:val="22"/>
                <w:szCs w:val="22"/>
                <w:lang w:val="en-US"/>
              </w:rPr>
              <w:t>SÖYLENEN MİKTARI YENİ TÜRK LİRASI OLARAK YAZIN</w:t>
            </w:r>
          </w:p>
        </w:tc>
        <w:tc>
          <w:tcPr>
            <w:tcW w:w="3780" w:type="dxa"/>
          </w:tcPr>
          <w:p w14:paraId="1251B438" w14:textId="77777777" w:rsidR="001A6B17" w:rsidRPr="001637AA" w:rsidRDefault="001A6B17" w:rsidP="002B43D8">
            <w:pPr>
              <w:spacing w:after="0"/>
              <w:rPr>
                <w:sz w:val="22"/>
                <w:szCs w:val="22"/>
                <w:lang w:val="en-GB"/>
              </w:rPr>
            </w:pPr>
            <w:r w:rsidRPr="001637AA">
              <w:rPr>
                <w:sz w:val="22"/>
                <w:szCs w:val="22"/>
                <w:lang w:val="en-GB"/>
              </w:rPr>
              <w:t>Write down the indicated amount in TRY</w:t>
            </w:r>
          </w:p>
        </w:tc>
      </w:tr>
      <w:tr w:rsidR="001A6B17" w:rsidRPr="001637AA" w14:paraId="51E9013F" w14:textId="77777777" w:rsidTr="00504D62">
        <w:tc>
          <w:tcPr>
            <w:tcW w:w="1384" w:type="dxa"/>
          </w:tcPr>
          <w:p w14:paraId="13DF723D" w14:textId="77777777" w:rsidR="001A6B17" w:rsidRPr="001637AA" w:rsidRDefault="001A6B17" w:rsidP="002B43D8">
            <w:pPr>
              <w:spacing w:after="0"/>
              <w:jc w:val="left"/>
              <w:rPr>
                <w:i/>
                <w:sz w:val="22"/>
                <w:szCs w:val="22"/>
                <w:lang w:val="en-GB"/>
              </w:rPr>
            </w:pPr>
            <w:r w:rsidRPr="001637AA">
              <w:rPr>
                <w:i/>
                <w:sz w:val="22"/>
                <w:szCs w:val="22"/>
                <w:lang w:val="en-GB"/>
              </w:rPr>
              <w:t>Translation Note</w:t>
            </w:r>
          </w:p>
        </w:tc>
        <w:tc>
          <w:tcPr>
            <w:tcW w:w="7560" w:type="dxa"/>
            <w:gridSpan w:val="2"/>
          </w:tcPr>
          <w:p w14:paraId="7E2E5111" w14:textId="77777777" w:rsidR="001A6B17" w:rsidRPr="001637AA" w:rsidRDefault="001A6B17" w:rsidP="002B43D8">
            <w:pPr>
              <w:spacing w:after="0"/>
              <w:rPr>
                <w:sz w:val="22"/>
                <w:szCs w:val="22"/>
                <w:lang w:val="en-GB"/>
              </w:rPr>
            </w:pPr>
          </w:p>
        </w:tc>
      </w:tr>
      <w:tr w:rsidR="001A6B17" w:rsidRPr="001637AA" w14:paraId="63CDC7EF" w14:textId="77777777" w:rsidTr="00504D62">
        <w:tc>
          <w:tcPr>
            <w:tcW w:w="1384" w:type="dxa"/>
          </w:tcPr>
          <w:p w14:paraId="72E1A254" w14:textId="77777777" w:rsidR="001A6B17" w:rsidRPr="001637AA" w:rsidRDefault="001A6B17" w:rsidP="002B43D8">
            <w:pPr>
              <w:spacing w:after="0"/>
              <w:jc w:val="left"/>
              <w:rPr>
                <w:i/>
                <w:sz w:val="22"/>
                <w:szCs w:val="22"/>
                <w:lang w:val="en-GB"/>
              </w:rPr>
            </w:pPr>
            <w:r w:rsidRPr="001637AA">
              <w:rPr>
                <w:i/>
                <w:sz w:val="22"/>
                <w:szCs w:val="22"/>
                <w:lang w:val="en-GB"/>
              </w:rPr>
              <w:t>Note</w:t>
            </w:r>
          </w:p>
        </w:tc>
        <w:tc>
          <w:tcPr>
            <w:tcW w:w="7560" w:type="dxa"/>
            <w:gridSpan w:val="2"/>
          </w:tcPr>
          <w:p w14:paraId="551D658D" w14:textId="77777777" w:rsidR="001A6B17" w:rsidRPr="001637AA" w:rsidRDefault="001A6B17" w:rsidP="00DE3521">
            <w:pPr>
              <w:spacing w:after="0"/>
              <w:jc w:val="left"/>
              <w:rPr>
                <w:b/>
                <w:sz w:val="22"/>
                <w:szCs w:val="22"/>
                <w:lang w:val="en-GB"/>
              </w:rPr>
            </w:pPr>
            <w:r w:rsidRPr="001637AA">
              <w:rPr>
                <w:b/>
                <w:sz w:val="22"/>
                <w:szCs w:val="22"/>
                <w:lang w:val="en-GB" w:eastAsia="en-US"/>
              </w:rPr>
              <w:t>Please enter name of the currency: Turkish Lira (TRY)</w:t>
            </w:r>
          </w:p>
        </w:tc>
      </w:tr>
    </w:tbl>
    <w:p w14:paraId="687C035F" w14:textId="77777777" w:rsidR="00166BEC" w:rsidRPr="000E017B" w:rsidRDefault="00166BEC" w:rsidP="00166BEC">
      <w:pPr>
        <w:rPr>
          <w:b/>
          <w:lang w:val="en-GB"/>
        </w:rPr>
      </w:pPr>
    </w:p>
    <w:p w14:paraId="789A54C3" w14:textId="77777777" w:rsidR="00166BEC" w:rsidRPr="000E017B" w:rsidRDefault="00166BEC" w:rsidP="00166BE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66BEC" w:rsidRPr="000E017B" w14:paraId="07312D08" w14:textId="77777777">
        <w:tc>
          <w:tcPr>
            <w:tcW w:w="8995" w:type="dxa"/>
          </w:tcPr>
          <w:p w14:paraId="53B2A357" w14:textId="77777777" w:rsidR="00166BEC" w:rsidRPr="000E017B" w:rsidRDefault="00166BEC" w:rsidP="002B43D8">
            <w:pPr>
              <w:spacing w:after="0"/>
              <w:rPr>
                <w:bCs/>
                <w:sz w:val="22"/>
                <w:lang w:val="en-GB"/>
              </w:rPr>
            </w:pPr>
          </w:p>
        </w:tc>
      </w:tr>
    </w:tbl>
    <w:p w14:paraId="04993904" w14:textId="77777777" w:rsidR="00166BEC" w:rsidRPr="000E017B" w:rsidRDefault="00166BEC" w:rsidP="00166BEC">
      <w:pPr>
        <w:spacing w:after="0"/>
        <w:rPr>
          <w:b/>
          <w:lang w:val="en-GB"/>
        </w:rPr>
      </w:pPr>
    </w:p>
    <w:p w14:paraId="052D0F45" w14:textId="77777777" w:rsidR="00166BEC" w:rsidRPr="000E017B" w:rsidRDefault="00166BEC" w:rsidP="00DC31EC">
      <w:pPr>
        <w:rPr>
          <w:lang w:val="en-GB"/>
        </w:rPr>
      </w:pPr>
      <w:r w:rsidRPr="000E017B">
        <w:rPr>
          <w:b/>
          <w:lang w:val="en-GB"/>
        </w:rPr>
        <w:t>Construction/Recoding:</w:t>
      </w:r>
      <w:r w:rsidRPr="000E017B">
        <w:rPr>
          <w:lang w:val="en-GB"/>
        </w:rPr>
        <w:t xml:space="preserve"> </w:t>
      </w:r>
      <w:r w:rsidR="00DC31EC" w:rsidRPr="000E017B">
        <w:rPr>
          <w:lang w:val="en-GB"/>
        </w:rPr>
        <w:t xml:space="preserve">(If the income information is collected by asking for income classes or brackets, please code class midpoints in local currency and </w:t>
      </w:r>
      <w:r w:rsidRPr="000E017B">
        <w:rPr>
          <w:lang w:val="en-GB"/>
        </w:rPr>
        <w:t>report classes offered to respondents. If asking for individual amounts, list lowest, highest, and ‘missing’ codes only)</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166BEC" w:rsidRPr="000E017B" w14:paraId="23C9F958" w14:textId="77777777" w:rsidTr="00504D62">
        <w:tc>
          <w:tcPr>
            <w:tcW w:w="5215" w:type="dxa"/>
            <w:tcMar>
              <w:top w:w="57" w:type="dxa"/>
              <w:bottom w:w="57" w:type="dxa"/>
            </w:tcMar>
            <w:vAlign w:val="center"/>
          </w:tcPr>
          <w:p w14:paraId="2CAF821D" w14:textId="77777777" w:rsidR="00166BEC" w:rsidRPr="000E017B" w:rsidRDefault="00166BEC" w:rsidP="002B43D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641F6747" w14:textId="77777777" w:rsidR="00166BEC" w:rsidRPr="000E017B" w:rsidRDefault="00166BEC" w:rsidP="002B43D8">
            <w:pPr>
              <w:jc w:val="center"/>
              <w:rPr>
                <w:b/>
                <w:sz w:val="22"/>
                <w:szCs w:val="22"/>
                <w:lang w:val="en-GB"/>
              </w:rPr>
            </w:pPr>
            <w:r w:rsidRPr="000E017B">
              <w:rPr>
                <w:b/>
                <w:sz w:val="22"/>
                <w:szCs w:val="22"/>
                <w:lang w:val="en-GB"/>
              </w:rPr>
              <w:sym w:font="Wingdings" w:char="F0E8"/>
            </w:r>
            <w:r w:rsidRPr="000E017B">
              <w:rPr>
                <w:b/>
                <w:sz w:val="22"/>
                <w:szCs w:val="22"/>
                <w:lang w:val="en-GB"/>
              </w:rPr>
              <w:t>nat_RINC</w:t>
            </w:r>
          </w:p>
        </w:tc>
      </w:tr>
      <w:tr w:rsidR="00504D62" w:rsidRPr="000E017B" w14:paraId="7BDD33FA" w14:textId="77777777" w:rsidTr="00504D62">
        <w:tc>
          <w:tcPr>
            <w:tcW w:w="5215" w:type="dxa"/>
          </w:tcPr>
          <w:p w14:paraId="166F63B0" w14:textId="77777777" w:rsidR="00504D62" w:rsidRPr="000E017B" w:rsidRDefault="00504D62" w:rsidP="00504D62">
            <w:pPr>
              <w:spacing w:after="0"/>
              <w:jc w:val="left"/>
              <w:rPr>
                <w:b/>
                <w:sz w:val="22"/>
                <w:szCs w:val="22"/>
                <w:lang w:val="en-GB"/>
              </w:rPr>
            </w:pPr>
          </w:p>
        </w:tc>
        <w:tc>
          <w:tcPr>
            <w:tcW w:w="3780" w:type="dxa"/>
          </w:tcPr>
          <w:p w14:paraId="4A500BB0" w14:textId="157D0A50" w:rsidR="00504D62" w:rsidRPr="000E017B" w:rsidRDefault="00504D62" w:rsidP="00504D62">
            <w:pPr>
              <w:tabs>
                <w:tab w:val="left" w:pos="426"/>
              </w:tabs>
              <w:spacing w:after="0"/>
              <w:jc w:val="left"/>
              <w:rPr>
                <w:sz w:val="22"/>
                <w:szCs w:val="22"/>
                <w:lang w:val="en-GB"/>
              </w:rPr>
            </w:pPr>
            <w:r w:rsidRPr="000E017B">
              <w:rPr>
                <w:sz w:val="22"/>
                <w:szCs w:val="22"/>
                <w:lang w:val="en-GB"/>
              </w:rPr>
              <w:t>…</w:t>
            </w:r>
          </w:p>
        </w:tc>
      </w:tr>
      <w:tr w:rsidR="00504D62" w:rsidRPr="000E017B" w14:paraId="62D18253" w14:textId="77777777" w:rsidTr="00504D62">
        <w:tc>
          <w:tcPr>
            <w:tcW w:w="5215" w:type="dxa"/>
          </w:tcPr>
          <w:p w14:paraId="7020043D" w14:textId="0A86CD65" w:rsidR="00504D62" w:rsidRPr="000E017B" w:rsidRDefault="00504D62" w:rsidP="00504D62">
            <w:pPr>
              <w:spacing w:after="0"/>
              <w:jc w:val="left"/>
              <w:rPr>
                <w:b/>
                <w:sz w:val="22"/>
                <w:szCs w:val="22"/>
                <w:lang w:val="en-GB"/>
              </w:rPr>
            </w:pPr>
            <w:r w:rsidRPr="002501B6">
              <w:rPr>
                <w:sz w:val="22"/>
                <w:szCs w:val="22"/>
                <w:lang w:val="en-GB"/>
              </w:rPr>
              <w:t>If (#</w:t>
            </w:r>
            <w:r>
              <w:rPr>
                <w:sz w:val="22"/>
                <w:szCs w:val="22"/>
                <w:lang w:val="en-GB"/>
              </w:rPr>
              <w:t>D.30.=0</w:t>
            </w:r>
            <w:r w:rsidRPr="002501B6">
              <w:rPr>
                <w:sz w:val="22"/>
                <w:szCs w:val="22"/>
                <w:lang w:val="en-GB"/>
              </w:rPr>
              <w:t>)</w:t>
            </w:r>
          </w:p>
        </w:tc>
        <w:tc>
          <w:tcPr>
            <w:tcW w:w="3780" w:type="dxa"/>
          </w:tcPr>
          <w:p w14:paraId="174F9345" w14:textId="45438D39" w:rsidR="00504D62" w:rsidRPr="000E017B" w:rsidRDefault="00504D62" w:rsidP="00504D62">
            <w:pPr>
              <w:tabs>
                <w:tab w:val="left" w:pos="426"/>
              </w:tabs>
              <w:spacing w:after="0"/>
              <w:jc w:val="left"/>
              <w:rPr>
                <w:sz w:val="22"/>
                <w:szCs w:val="22"/>
                <w:lang w:val="en-GB"/>
              </w:rPr>
            </w:pPr>
            <w:r w:rsidRPr="000E017B">
              <w:rPr>
                <w:sz w:val="22"/>
                <w:szCs w:val="22"/>
                <w:lang w:val="en-GB"/>
              </w:rPr>
              <w:t>000000. No income</w:t>
            </w:r>
          </w:p>
        </w:tc>
      </w:tr>
      <w:tr w:rsidR="00504D62" w:rsidRPr="000E017B" w14:paraId="615038BC" w14:textId="77777777" w:rsidTr="00504D62">
        <w:tc>
          <w:tcPr>
            <w:tcW w:w="5215" w:type="dxa"/>
          </w:tcPr>
          <w:p w14:paraId="1A819634" w14:textId="7082583B" w:rsidR="00504D62" w:rsidRPr="000E017B" w:rsidRDefault="00504D62" w:rsidP="00504D62">
            <w:pPr>
              <w:spacing w:after="0"/>
              <w:jc w:val="left"/>
              <w:rPr>
                <w:b/>
                <w:sz w:val="22"/>
                <w:szCs w:val="22"/>
                <w:lang w:val="en-GB"/>
              </w:rPr>
            </w:pPr>
          </w:p>
        </w:tc>
        <w:tc>
          <w:tcPr>
            <w:tcW w:w="3780" w:type="dxa"/>
          </w:tcPr>
          <w:p w14:paraId="786BF984" w14:textId="1451C4FB" w:rsidR="00504D62" w:rsidRPr="000E017B" w:rsidRDefault="00504D62" w:rsidP="00504D62">
            <w:pPr>
              <w:tabs>
                <w:tab w:val="left" w:pos="426"/>
              </w:tabs>
              <w:spacing w:after="0"/>
              <w:jc w:val="left"/>
              <w:rPr>
                <w:sz w:val="22"/>
                <w:szCs w:val="22"/>
                <w:lang w:val="en-GB"/>
              </w:rPr>
            </w:pPr>
            <w:r w:rsidRPr="000E017B">
              <w:rPr>
                <w:sz w:val="22"/>
                <w:szCs w:val="22"/>
                <w:lang w:val="en-GB"/>
              </w:rPr>
              <w:t>999997. Refused</w:t>
            </w:r>
          </w:p>
        </w:tc>
      </w:tr>
      <w:tr w:rsidR="00504D62" w:rsidRPr="000E017B" w14:paraId="71E7316A" w14:textId="77777777" w:rsidTr="00504D62">
        <w:tc>
          <w:tcPr>
            <w:tcW w:w="5215" w:type="dxa"/>
          </w:tcPr>
          <w:p w14:paraId="5D9D60D5" w14:textId="2DFEC3B2" w:rsidR="00504D62" w:rsidRPr="000E017B" w:rsidRDefault="00504D62" w:rsidP="00504D62">
            <w:pPr>
              <w:spacing w:after="0"/>
              <w:jc w:val="left"/>
              <w:rPr>
                <w:b/>
                <w:sz w:val="22"/>
                <w:szCs w:val="22"/>
                <w:lang w:val="en-GB"/>
              </w:rPr>
            </w:pPr>
            <w:r w:rsidRPr="002501B6">
              <w:rPr>
                <w:sz w:val="22"/>
                <w:szCs w:val="22"/>
                <w:lang w:val="en-GB"/>
              </w:rPr>
              <w:t>If (#</w:t>
            </w:r>
            <w:r>
              <w:rPr>
                <w:sz w:val="22"/>
                <w:szCs w:val="22"/>
                <w:lang w:val="en-GB"/>
              </w:rPr>
              <w:t>D.30.=8</w:t>
            </w:r>
            <w:r w:rsidRPr="002501B6">
              <w:rPr>
                <w:sz w:val="22"/>
                <w:szCs w:val="22"/>
                <w:lang w:val="en-GB"/>
              </w:rPr>
              <w:t>)</w:t>
            </w:r>
          </w:p>
        </w:tc>
        <w:tc>
          <w:tcPr>
            <w:tcW w:w="3780" w:type="dxa"/>
          </w:tcPr>
          <w:p w14:paraId="7998B1BA" w14:textId="0392C94B" w:rsidR="00504D62" w:rsidRPr="000E017B" w:rsidRDefault="00504D62" w:rsidP="00504D62">
            <w:pPr>
              <w:tabs>
                <w:tab w:val="left" w:pos="426"/>
              </w:tabs>
              <w:spacing w:after="0"/>
              <w:jc w:val="left"/>
              <w:rPr>
                <w:sz w:val="22"/>
                <w:szCs w:val="22"/>
                <w:lang w:val="en-GB"/>
              </w:rPr>
            </w:pPr>
            <w:r w:rsidRPr="000E017B">
              <w:rPr>
                <w:sz w:val="22"/>
                <w:szCs w:val="22"/>
                <w:lang w:val="en-GB"/>
              </w:rPr>
              <w:t>999998. Don’t know</w:t>
            </w:r>
          </w:p>
        </w:tc>
      </w:tr>
      <w:tr w:rsidR="00504D62" w:rsidRPr="000E017B" w14:paraId="14A281CE" w14:textId="77777777" w:rsidTr="00504D62">
        <w:tc>
          <w:tcPr>
            <w:tcW w:w="5215" w:type="dxa"/>
          </w:tcPr>
          <w:p w14:paraId="4D5FB1A8" w14:textId="065DEF8A" w:rsidR="00504D62" w:rsidRPr="000E017B" w:rsidRDefault="00504D62" w:rsidP="00504D62">
            <w:pPr>
              <w:spacing w:after="0"/>
              <w:jc w:val="left"/>
              <w:rPr>
                <w:b/>
                <w:sz w:val="22"/>
                <w:szCs w:val="22"/>
                <w:lang w:val="en-GB"/>
              </w:rPr>
            </w:pPr>
            <w:r w:rsidRPr="002501B6">
              <w:rPr>
                <w:sz w:val="22"/>
                <w:szCs w:val="22"/>
                <w:lang w:val="en-GB"/>
              </w:rPr>
              <w:t>If (#</w:t>
            </w:r>
            <w:r>
              <w:rPr>
                <w:sz w:val="22"/>
                <w:szCs w:val="22"/>
                <w:lang w:val="en-GB"/>
              </w:rPr>
              <w:t>D.30.=9</w:t>
            </w:r>
            <w:r w:rsidRPr="002501B6">
              <w:rPr>
                <w:sz w:val="22"/>
                <w:szCs w:val="22"/>
                <w:lang w:val="en-GB"/>
              </w:rPr>
              <w:t>)</w:t>
            </w:r>
          </w:p>
        </w:tc>
        <w:tc>
          <w:tcPr>
            <w:tcW w:w="3780" w:type="dxa"/>
          </w:tcPr>
          <w:p w14:paraId="6B2F6780" w14:textId="237313A4" w:rsidR="00504D62" w:rsidRPr="000E017B" w:rsidRDefault="00504D62" w:rsidP="00504D62">
            <w:pPr>
              <w:tabs>
                <w:tab w:val="left" w:pos="426"/>
              </w:tabs>
              <w:spacing w:after="0"/>
              <w:jc w:val="left"/>
              <w:rPr>
                <w:sz w:val="22"/>
                <w:szCs w:val="22"/>
                <w:lang w:val="en-GB"/>
              </w:rPr>
            </w:pPr>
            <w:r w:rsidRPr="000E017B">
              <w:rPr>
                <w:sz w:val="22"/>
                <w:szCs w:val="22"/>
                <w:lang w:val="en-GB"/>
              </w:rPr>
              <w:t>999999. No answer</w:t>
            </w:r>
          </w:p>
        </w:tc>
      </w:tr>
    </w:tbl>
    <w:p w14:paraId="12FED7F2" w14:textId="77777777" w:rsidR="00166BEC" w:rsidRPr="000E017B" w:rsidRDefault="00166BEC" w:rsidP="00166BEC">
      <w:pPr>
        <w:jc w:val="left"/>
        <w:rPr>
          <w:lang w:val="en-GB"/>
        </w:rPr>
      </w:pPr>
    </w:p>
    <w:p w14:paraId="55AF117D" w14:textId="77777777" w:rsidR="00166BEC" w:rsidRPr="000E017B" w:rsidRDefault="00166BEC" w:rsidP="00166BE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66BEC" w:rsidRPr="000E017B" w14:paraId="5E2CDAB3" w14:textId="77777777">
        <w:tc>
          <w:tcPr>
            <w:tcW w:w="8995" w:type="dxa"/>
          </w:tcPr>
          <w:p w14:paraId="383ED98D" w14:textId="77777777" w:rsidR="002D1A02" w:rsidRPr="000E017B" w:rsidRDefault="002D1A02" w:rsidP="002B43D8">
            <w:pPr>
              <w:spacing w:after="0"/>
              <w:rPr>
                <w:b/>
                <w:lang w:val="en-GB"/>
              </w:rPr>
            </w:pPr>
          </w:p>
        </w:tc>
      </w:tr>
    </w:tbl>
    <w:p w14:paraId="79CEF51E" w14:textId="77777777" w:rsidR="00166BEC" w:rsidRPr="000E017B" w:rsidRDefault="00166BEC" w:rsidP="00166BEC">
      <w:pPr>
        <w:rPr>
          <w:rFonts w:ascii="Arial" w:hAnsi="Arial"/>
          <w:b/>
          <w:sz w:val="22"/>
          <w:lang w:val="en-GB"/>
        </w:rPr>
      </w:pPr>
    </w:p>
    <w:p w14:paraId="139E75EA" w14:textId="77777777" w:rsidR="00166BEC" w:rsidRPr="000E017B" w:rsidRDefault="00166BEC" w:rsidP="00166BEC">
      <w:pPr>
        <w:jc w:val="center"/>
        <w:rPr>
          <w:rFonts w:ascii="Arial" w:hAnsi="Arial"/>
          <w:sz w:val="22"/>
          <w:lang w:val="en-GB"/>
        </w:rPr>
      </w:pPr>
      <w:r w:rsidRPr="000E017B">
        <w:rPr>
          <w:rFonts w:ascii="Arial" w:hAnsi="Arial"/>
          <w:b/>
          <w:sz w:val="22"/>
          <w:lang w:val="en-GB"/>
        </w:rPr>
        <w:br w:type="page"/>
      </w:r>
      <w:r w:rsidR="008C38DB">
        <w:rPr>
          <w:rFonts w:ascii="Arial" w:hAnsi="Arial"/>
          <w:b/>
          <w:sz w:val="22"/>
          <w:lang w:val="en-GB"/>
        </w:rPr>
        <w:lastRenderedPageBreak/>
        <w:t>TR</w:t>
      </w:r>
      <w:r w:rsidRPr="000E017B">
        <w:rPr>
          <w:rFonts w:ascii="Arial" w:hAnsi="Arial"/>
          <w:b/>
          <w:sz w:val="22"/>
          <w:lang w:val="en-GB"/>
        </w:rPr>
        <w:t xml:space="preserve">_INC – </w:t>
      </w:r>
      <w:r w:rsidRPr="000E017B">
        <w:rPr>
          <w:rFonts w:ascii="Arial" w:hAnsi="Arial"/>
          <w:sz w:val="22"/>
          <w:lang w:val="en-GB"/>
        </w:rPr>
        <w:t>Country-specific: household income</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166BEC" w:rsidRPr="001637AA" w14:paraId="685F3FF1" w14:textId="77777777" w:rsidTr="00F56155">
        <w:tc>
          <w:tcPr>
            <w:tcW w:w="1384" w:type="dxa"/>
            <w:tcMar>
              <w:top w:w="57" w:type="dxa"/>
              <w:bottom w:w="57" w:type="dxa"/>
            </w:tcMar>
            <w:vAlign w:val="center"/>
          </w:tcPr>
          <w:p w14:paraId="411E48C8" w14:textId="77777777" w:rsidR="00166BEC" w:rsidRPr="001637AA" w:rsidRDefault="00166BEC" w:rsidP="002B43D8">
            <w:pPr>
              <w:jc w:val="center"/>
              <w:rPr>
                <w:i/>
                <w:sz w:val="22"/>
                <w:szCs w:val="22"/>
                <w:lang w:val="en-GB"/>
              </w:rPr>
            </w:pPr>
          </w:p>
        </w:tc>
        <w:tc>
          <w:tcPr>
            <w:tcW w:w="3780" w:type="dxa"/>
            <w:tcMar>
              <w:top w:w="57" w:type="dxa"/>
              <w:bottom w:w="57" w:type="dxa"/>
            </w:tcMar>
            <w:vAlign w:val="center"/>
          </w:tcPr>
          <w:p w14:paraId="41DAF207" w14:textId="77777777" w:rsidR="00166BEC" w:rsidRPr="001637AA" w:rsidRDefault="00166BEC" w:rsidP="002B43D8">
            <w:pPr>
              <w:jc w:val="center"/>
              <w:rPr>
                <w:b/>
                <w:sz w:val="22"/>
                <w:szCs w:val="22"/>
                <w:lang w:val="en-GB"/>
              </w:rPr>
            </w:pPr>
            <w:r w:rsidRPr="001637AA">
              <w:rPr>
                <w:b/>
                <w:sz w:val="22"/>
                <w:szCs w:val="22"/>
                <w:lang w:val="en-GB"/>
              </w:rPr>
              <w:t>National Language</w:t>
            </w:r>
          </w:p>
        </w:tc>
        <w:tc>
          <w:tcPr>
            <w:tcW w:w="3780" w:type="dxa"/>
            <w:tcMar>
              <w:top w:w="57" w:type="dxa"/>
              <w:bottom w:w="57" w:type="dxa"/>
            </w:tcMar>
            <w:vAlign w:val="center"/>
          </w:tcPr>
          <w:p w14:paraId="0783DA6D" w14:textId="77777777" w:rsidR="00166BEC" w:rsidRPr="001637AA" w:rsidRDefault="00166BEC" w:rsidP="002B43D8">
            <w:pPr>
              <w:jc w:val="center"/>
              <w:rPr>
                <w:b/>
                <w:sz w:val="22"/>
                <w:szCs w:val="22"/>
                <w:lang w:val="en-GB"/>
              </w:rPr>
            </w:pPr>
            <w:r w:rsidRPr="001637AA">
              <w:rPr>
                <w:b/>
                <w:sz w:val="22"/>
                <w:szCs w:val="22"/>
                <w:lang w:val="en-GB"/>
              </w:rPr>
              <w:t>English Translation</w:t>
            </w:r>
          </w:p>
        </w:tc>
      </w:tr>
      <w:tr w:rsidR="00166BEC" w:rsidRPr="001637AA" w14:paraId="098EDD33" w14:textId="77777777" w:rsidTr="00F56155">
        <w:tc>
          <w:tcPr>
            <w:tcW w:w="1384" w:type="dxa"/>
          </w:tcPr>
          <w:p w14:paraId="2924F12B" w14:textId="77777777" w:rsidR="00166BEC" w:rsidRPr="001637AA" w:rsidRDefault="00166BEC" w:rsidP="002B43D8">
            <w:pPr>
              <w:spacing w:after="0"/>
              <w:rPr>
                <w:sz w:val="22"/>
                <w:szCs w:val="22"/>
                <w:lang w:val="en-GB"/>
              </w:rPr>
            </w:pPr>
            <w:r w:rsidRPr="001637AA">
              <w:rPr>
                <w:i/>
                <w:sz w:val="22"/>
                <w:szCs w:val="22"/>
                <w:lang w:val="en-GB"/>
              </w:rPr>
              <w:t>Question no. and text</w:t>
            </w:r>
          </w:p>
        </w:tc>
        <w:tc>
          <w:tcPr>
            <w:tcW w:w="3780" w:type="dxa"/>
          </w:tcPr>
          <w:p w14:paraId="0944D8B0" w14:textId="49BF1B67" w:rsidR="00166BEC" w:rsidRPr="001637AA" w:rsidRDefault="002D1A02" w:rsidP="002D1A02">
            <w:pPr>
              <w:spacing w:after="0"/>
              <w:rPr>
                <w:sz w:val="22"/>
                <w:szCs w:val="22"/>
                <w:lang w:val="en-GB"/>
              </w:rPr>
            </w:pPr>
            <w:r w:rsidRPr="001637AA">
              <w:rPr>
                <w:sz w:val="22"/>
                <w:szCs w:val="22"/>
                <w:lang w:val="en-GB"/>
              </w:rPr>
              <w:t>D.3</w:t>
            </w:r>
            <w:r w:rsidR="00A27740">
              <w:rPr>
                <w:sz w:val="22"/>
                <w:szCs w:val="22"/>
                <w:lang w:val="en-GB"/>
              </w:rPr>
              <w:t>1</w:t>
            </w:r>
            <w:r w:rsidRPr="001637AA">
              <w:rPr>
                <w:sz w:val="22"/>
                <w:szCs w:val="22"/>
                <w:lang w:val="en-GB"/>
              </w:rPr>
              <w:t xml:space="preserve">. </w:t>
            </w:r>
            <w:r w:rsidRPr="001637AA">
              <w:rPr>
                <w:bCs/>
                <w:sz w:val="22"/>
                <w:szCs w:val="22"/>
              </w:rPr>
              <w:t>Vergiler ve diğer kesintiler düşülmeden, ortalama olarak her ay hanenizin toplam geliri ne kadardır?</w:t>
            </w:r>
          </w:p>
        </w:tc>
        <w:tc>
          <w:tcPr>
            <w:tcW w:w="3780" w:type="dxa"/>
          </w:tcPr>
          <w:p w14:paraId="31399827" w14:textId="77777777" w:rsidR="00166BEC" w:rsidRPr="001637AA" w:rsidRDefault="002D1A02" w:rsidP="002B43D8">
            <w:pPr>
              <w:spacing w:after="0"/>
              <w:jc w:val="left"/>
              <w:rPr>
                <w:sz w:val="22"/>
                <w:szCs w:val="22"/>
                <w:lang w:val="en-GB"/>
              </w:rPr>
            </w:pPr>
            <w:r w:rsidRPr="001637AA">
              <w:rPr>
                <w:sz w:val="22"/>
                <w:szCs w:val="22"/>
                <w:lang w:val="en-GB"/>
              </w:rPr>
              <w:t xml:space="preserve">D.30. </w:t>
            </w:r>
            <w:r w:rsidRPr="001637AA">
              <w:rPr>
                <w:sz w:val="22"/>
                <w:szCs w:val="22"/>
                <w:lang w:val="en-US" w:eastAsia="en-US"/>
              </w:rPr>
              <w:t>Without taxes and other deductions, how much total is your average monthly household income?</w:t>
            </w:r>
          </w:p>
        </w:tc>
      </w:tr>
      <w:tr w:rsidR="002D1A02" w:rsidRPr="001637AA" w14:paraId="71F84C3B" w14:textId="77777777" w:rsidTr="00F56155">
        <w:trPr>
          <w:cantSplit/>
        </w:trPr>
        <w:tc>
          <w:tcPr>
            <w:tcW w:w="1384" w:type="dxa"/>
            <w:vMerge w:val="restart"/>
          </w:tcPr>
          <w:p w14:paraId="48C89683" w14:textId="77777777" w:rsidR="002D1A02" w:rsidRPr="001637AA" w:rsidRDefault="002D1A02" w:rsidP="002B43D8">
            <w:pPr>
              <w:spacing w:after="0"/>
              <w:rPr>
                <w:sz w:val="22"/>
                <w:szCs w:val="22"/>
                <w:lang w:val="en-GB"/>
              </w:rPr>
            </w:pPr>
            <w:r w:rsidRPr="001637AA">
              <w:rPr>
                <w:i/>
                <w:sz w:val="22"/>
                <w:szCs w:val="22"/>
                <w:lang w:val="en-GB"/>
              </w:rPr>
              <w:t>Codes/ Categories</w:t>
            </w:r>
          </w:p>
        </w:tc>
        <w:tc>
          <w:tcPr>
            <w:tcW w:w="3780" w:type="dxa"/>
          </w:tcPr>
          <w:p w14:paraId="52430724" w14:textId="2A1D5789" w:rsidR="002D1A02" w:rsidRPr="001637AA" w:rsidRDefault="00F56155" w:rsidP="002D1A02">
            <w:pPr>
              <w:spacing w:after="0"/>
              <w:rPr>
                <w:sz w:val="22"/>
                <w:szCs w:val="22"/>
                <w:lang w:val="en-GB"/>
              </w:rPr>
            </w:pPr>
            <w:r>
              <w:rPr>
                <w:sz w:val="22"/>
                <w:szCs w:val="22"/>
                <w:lang w:val="en-GB"/>
              </w:rPr>
              <w:t>2</w:t>
            </w:r>
            <w:r w:rsidR="002D1A02" w:rsidRPr="001637AA">
              <w:rPr>
                <w:sz w:val="22"/>
                <w:szCs w:val="22"/>
                <w:lang w:val="en-GB"/>
              </w:rPr>
              <w:t>00 (</w:t>
            </w:r>
            <w:proofErr w:type="spellStart"/>
            <w:r w:rsidR="002D1A02" w:rsidRPr="001637AA">
              <w:rPr>
                <w:sz w:val="22"/>
                <w:szCs w:val="22"/>
                <w:lang w:val="en-GB"/>
              </w:rPr>
              <w:t>Aylık</w:t>
            </w:r>
            <w:proofErr w:type="spellEnd"/>
            <w:r w:rsidR="002D1A02" w:rsidRPr="001637AA">
              <w:rPr>
                <w:sz w:val="22"/>
                <w:szCs w:val="22"/>
                <w:lang w:val="en-GB"/>
              </w:rPr>
              <w:t xml:space="preserve"> YTL - </w:t>
            </w:r>
            <w:proofErr w:type="spellStart"/>
            <w:r w:rsidR="002D1A02" w:rsidRPr="001637AA">
              <w:rPr>
                <w:sz w:val="22"/>
                <w:szCs w:val="22"/>
                <w:lang w:val="en-GB"/>
              </w:rPr>
              <w:t>En</w:t>
            </w:r>
            <w:proofErr w:type="spellEnd"/>
            <w:r w:rsidR="002D1A02" w:rsidRPr="001637AA">
              <w:rPr>
                <w:sz w:val="22"/>
                <w:szCs w:val="22"/>
                <w:lang w:val="en-GB"/>
              </w:rPr>
              <w:t xml:space="preserve"> </w:t>
            </w:r>
            <w:proofErr w:type="spellStart"/>
            <w:r w:rsidR="002D1A02" w:rsidRPr="001637AA">
              <w:rPr>
                <w:sz w:val="22"/>
                <w:szCs w:val="22"/>
                <w:lang w:val="en-GB"/>
              </w:rPr>
              <w:t>küçük</w:t>
            </w:r>
            <w:proofErr w:type="spellEnd"/>
            <w:r w:rsidR="002D1A02" w:rsidRPr="001637AA">
              <w:rPr>
                <w:sz w:val="22"/>
                <w:szCs w:val="22"/>
                <w:lang w:val="en-GB"/>
              </w:rPr>
              <w:t xml:space="preserve"> </w:t>
            </w:r>
            <w:proofErr w:type="spellStart"/>
            <w:r w:rsidR="002D1A02" w:rsidRPr="001637AA">
              <w:rPr>
                <w:sz w:val="22"/>
                <w:szCs w:val="22"/>
                <w:lang w:val="en-GB"/>
              </w:rPr>
              <w:t>geçerli</w:t>
            </w:r>
            <w:proofErr w:type="spellEnd"/>
            <w:r w:rsidR="002D1A02" w:rsidRPr="001637AA">
              <w:rPr>
                <w:sz w:val="22"/>
                <w:szCs w:val="22"/>
                <w:lang w:val="en-GB"/>
              </w:rPr>
              <w:t xml:space="preserve"> </w:t>
            </w:r>
            <w:proofErr w:type="spellStart"/>
            <w:r w:rsidR="002D1A02" w:rsidRPr="001637AA">
              <w:rPr>
                <w:sz w:val="22"/>
                <w:szCs w:val="22"/>
                <w:lang w:val="en-GB"/>
              </w:rPr>
              <w:t>kodlama</w:t>
            </w:r>
            <w:proofErr w:type="spellEnd"/>
            <w:r w:rsidR="002D1A02" w:rsidRPr="001637AA">
              <w:rPr>
                <w:sz w:val="22"/>
                <w:szCs w:val="22"/>
                <w:lang w:val="en-GB"/>
              </w:rPr>
              <w:t>)</w:t>
            </w:r>
          </w:p>
        </w:tc>
        <w:tc>
          <w:tcPr>
            <w:tcW w:w="3780" w:type="dxa"/>
          </w:tcPr>
          <w:p w14:paraId="7075CAF7" w14:textId="77777777" w:rsidR="002D1A02" w:rsidRPr="001637AA" w:rsidRDefault="008C38DB" w:rsidP="002D1A02">
            <w:pPr>
              <w:spacing w:after="0"/>
              <w:rPr>
                <w:sz w:val="22"/>
                <w:szCs w:val="22"/>
                <w:lang w:val="en-GB"/>
              </w:rPr>
            </w:pPr>
            <w:r>
              <w:rPr>
                <w:sz w:val="22"/>
                <w:szCs w:val="22"/>
                <w:lang w:val="en-GB"/>
              </w:rPr>
              <w:t>2</w:t>
            </w:r>
            <w:r w:rsidR="002D1A02" w:rsidRPr="001637AA">
              <w:rPr>
                <w:sz w:val="22"/>
                <w:szCs w:val="22"/>
                <w:lang w:val="en-GB"/>
              </w:rPr>
              <w:t>00 (TRY per month - Lowest valid code)</w:t>
            </w:r>
          </w:p>
        </w:tc>
      </w:tr>
      <w:tr w:rsidR="002D1A02" w:rsidRPr="001637AA" w14:paraId="47488A25" w14:textId="77777777" w:rsidTr="00F56155">
        <w:trPr>
          <w:cantSplit/>
        </w:trPr>
        <w:tc>
          <w:tcPr>
            <w:tcW w:w="1384" w:type="dxa"/>
            <w:vMerge/>
          </w:tcPr>
          <w:p w14:paraId="5D915FDA" w14:textId="77777777" w:rsidR="002D1A02" w:rsidRPr="001637AA" w:rsidRDefault="002D1A02" w:rsidP="002B43D8">
            <w:pPr>
              <w:spacing w:after="0"/>
              <w:rPr>
                <w:sz w:val="22"/>
                <w:szCs w:val="22"/>
                <w:lang w:val="en-GB"/>
              </w:rPr>
            </w:pPr>
          </w:p>
        </w:tc>
        <w:tc>
          <w:tcPr>
            <w:tcW w:w="3780" w:type="dxa"/>
          </w:tcPr>
          <w:p w14:paraId="2D17281B" w14:textId="77777777" w:rsidR="002D1A02" w:rsidRPr="001637AA" w:rsidRDefault="008C38DB" w:rsidP="002D1A02">
            <w:pPr>
              <w:spacing w:after="0"/>
              <w:rPr>
                <w:sz w:val="22"/>
                <w:szCs w:val="22"/>
                <w:lang w:val="en-GB"/>
              </w:rPr>
            </w:pPr>
            <w:r>
              <w:rPr>
                <w:sz w:val="22"/>
                <w:szCs w:val="22"/>
                <w:lang w:val="en-GB"/>
              </w:rPr>
              <w:t>25</w:t>
            </w:r>
            <w:r w:rsidR="002D1A02" w:rsidRPr="001637AA">
              <w:rPr>
                <w:sz w:val="22"/>
                <w:szCs w:val="22"/>
                <w:lang w:val="en-GB"/>
              </w:rPr>
              <w:t>000 (</w:t>
            </w:r>
            <w:proofErr w:type="spellStart"/>
            <w:r w:rsidR="002D1A02" w:rsidRPr="001637AA">
              <w:rPr>
                <w:sz w:val="22"/>
                <w:szCs w:val="22"/>
                <w:lang w:val="en-GB"/>
              </w:rPr>
              <w:t>Aylık</w:t>
            </w:r>
            <w:proofErr w:type="spellEnd"/>
            <w:r w:rsidR="002D1A02" w:rsidRPr="001637AA">
              <w:rPr>
                <w:sz w:val="22"/>
                <w:szCs w:val="22"/>
                <w:lang w:val="en-GB"/>
              </w:rPr>
              <w:t xml:space="preserve"> YTL - </w:t>
            </w:r>
            <w:proofErr w:type="spellStart"/>
            <w:r w:rsidR="002D1A02" w:rsidRPr="001637AA">
              <w:rPr>
                <w:sz w:val="22"/>
                <w:szCs w:val="22"/>
                <w:lang w:val="en-GB"/>
              </w:rPr>
              <w:t>En</w:t>
            </w:r>
            <w:proofErr w:type="spellEnd"/>
            <w:r w:rsidR="002D1A02" w:rsidRPr="001637AA">
              <w:rPr>
                <w:sz w:val="22"/>
                <w:szCs w:val="22"/>
                <w:lang w:val="en-GB"/>
              </w:rPr>
              <w:t xml:space="preserve"> </w:t>
            </w:r>
            <w:proofErr w:type="spellStart"/>
            <w:r w:rsidR="002D1A02" w:rsidRPr="001637AA">
              <w:rPr>
                <w:sz w:val="22"/>
                <w:szCs w:val="22"/>
                <w:lang w:val="en-GB"/>
              </w:rPr>
              <w:t>büyük</w:t>
            </w:r>
            <w:proofErr w:type="spellEnd"/>
            <w:r w:rsidR="002D1A02" w:rsidRPr="001637AA">
              <w:rPr>
                <w:sz w:val="22"/>
                <w:szCs w:val="22"/>
                <w:lang w:val="en-GB"/>
              </w:rPr>
              <w:t xml:space="preserve"> </w:t>
            </w:r>
            <w:proofErr w:type="spellStart"/>
            <w:r w:rsidR="002D1A02" w:rsidRPr="001637AA">
              <w:rPr>
                <w:sz w:val="22"/>
                <w:szCs w:val="22"/>
                <w:lang w:val="en-GB"/>
              </w:rPr>
              <w:t>geçerli</w:t>
            </w:r>
            <w:proofErr w:type="spellEnd"/>
            <w:r w:rsidR="002D1A02" w:rsidRPr="001637AA">
              <w:rPr>
                <w:sz w:val="22"/>
                <w:szCs w:val="22"/>
                <w:lang w:val="en-GB"/>
              </w:rPr>
              <w:t xml:space="preserve"> </w:t>
            </w:r>
            <w:proofErr w:type="spellStart"/>
            <w:r w:rsidR="002D1A02" w:rsidRPr="001637AA">
              <w:rPr>
                <w:sz w:val="22"/>
                <w:szCs w:val="22"/>
                <w:lang w:val="en-GB"/>
              </w:rPr>
              <w:t>kodlama</w:t>
            </w:r>
            <w:proofErr w:type="spellEnd"/>
            <w:r w:rsidR="002D1A02" w:rsidRPr="001637AA">
              <w:rPr>
                <w:sz w:val="22"/>
                <w:szCs w:val="22"/>
                <w:lang w:val="en-GB"/>
              </w:rPr>
              <w:t>)</w:t>
            </w:r>
          </w:p>
        </w:tc>
        <w:tc>
          <w:tcPr>
            <w:tcW w:w="3780" w:type="dxa"/>
          </w:tcPr>
          <w:p w14:paraId="6C6A5B96" w14:textId="77777777" w:rsidR="002D1A02" w:rsidRPr="001637AA" w:rsidRDefault="008C38DB" w:rsidP="002D1A02">
            <w:pPr>
              <w:spacing w:after="0"/>
              <w:rPr>
                <w:sz w:val="22"/>
                <w:szCs w:val="22"/>
                <w:lang w:val="en-GB"/>
              </w:rPr>
            </w:pPr>
            <w:r>
              <w:rPr>
                <w:sz w:val="22"/>
                <w:szCs w:val="22"/>
                <w:lang w:val="en-GB"/>
              </w:rPr>
              <w:t>25</w:t>
            </w:r>
            <w:r w:rsidR="002D1A02" w:rsidRPr="001637AA">
              <w:rPr>
                <w:sz w:val="22"/>
                <w:szCs w:val="22"/>
                <w:lang w:val="en-GB"/>
              </w:rPr>
              <w:t>000 (TRY per month - Highest valid code)</w:t>
            </w:r>
          </w:p>
        </w:tc>
      </w:tr>
      <w:tr w:rsidR="00F56155" w:rsidRPr="001637AA" w14:paraId="6C44B36F" w14:textId="77777777" w:rsidTr="00F56155">
        <w:trPr>
          <w:cantSplit/>
        </w:trPr>
        <w:tc>
          <w:tcPr>
            <w:tcW w:w="1384" w:type="dxa"/>
            <w:vMerge/>
          </w:tcPr>
          <w:p w14:paraId="44E882A3" w14:textId="77777777" w:rsidR="00F56155" w:rsidRPr="001637AA" w:rsidRDefault="00F56155" w:rsidP="00F56155">
            <w:pPr>
              <w:spacing w:after="0"/>
              <w:rPr>
                <w:sz w:val="22"/>
                <w:szCs w:val="22"/>
                <w:lang w:val="en-GB"/>
              </w:rPr>
            </w:pPr>
          </w:p>
        </w:tc>
        <w:tc>
          <w:tcPr>
            <w:tcW w:w="3780" w:type="dxa"/>
          </w:tcPr>
          <w:p w14:paraId="26E86ED9" w14:textId="57E8C2DA" w:rsidR="00F56155" w:rsidRPr="001637AA" w:rsidRDefault="00F56155" w:rsidP="00F56155">
            <w:pPr>
              <w:spacing w:after="0"/>
              <w:rPr>
                <w:sz w:val="22"/>
                <w:szCs w:val="22"/>
                <w:lang w:val="en-GB"/>
              </w:rPr>
            </w:pPr>
            <w:proofErr w:type="spellStart"/>
            <w:r w:rsidRPr="00504D62">
              <w:rPr>
                <w:sz w:val="22"/>
                <w:szCs w:val="22"/>
                <w:lang w:val="en-GB"/>
              </w:rPr>
              <w:t>Fikri</w:t>
            </w:r>
            <w:proofErr w:type="spellEnd"/>
            <w:r w:rsidRPr="00504D62">
              <w:rPr>
                <w:sz w:val="22"/>
                <w:szCs w:val="22"/>
                <w:lang w:val="en-GB"/>
              </w:rPr>
              <w:t xml:space="preserve"> yok</w:t>
            </w:r>
          </w:p>
        </w:tc>
        <w:tc>
          <w:tcPr>
            <w:tcW w:w="3780" w:type="dxa"/>
          </w:tcPr>
          <w:p w14:paraId="3DF1472F" w14:textId="5A076EA5" w:rsidR="00F56155" w:rsidRPr="001637AA" w:rsidRDefault="00F56155" w:rsidP="00F56155">
            <w:pPr>
              <w:spacing w:after="0"/>
              <w:rPr>
                <w:sz w:val="22"/>
                <w:szCs w:val="22"/>
                <w:lang w:val="en-GB"/>
              </w:rPr>
            </w:pPr>
            <w:r>
              <w:rPr>
                <w:sz w:val="22"/>
                <w:szCs w:val="22"/>
                <w:lang w:val="en-GB"/>
              </w:rPr>
              <w:t>8. Do not know</w:t>
            </w:r>
          </w:p>
        </w:tc>
      </w:tr>
      <w:tr w:rsidR="00F56155" w:rsidRPr="001637AA" w14:paraId="524C51B8" w14:textId="77777777" w:rsidTr="00F56155">
        <w:trPr>
          <w:cantSplit/>
        </w:trPr>
        <w:tc>
          <w:tcPr>
            <w:tcW w:w="1384" w:type="dxa"/>
          </w:tcPr>
          <w:p w14:paraId="2C3E0D49" w14:textId="77777777" w:rsidR="00F56155" w:rsidRPr="001637AA" w:rsidRDefault="00F56155" w:rsidP="00F56155">
            <w:pPr>
              <w:spacing w:after="0"/>
              <w:rPr>
                <w:sz w:val="22"/>
                <w:szCs w:val="22"/>
                <w:lang w:val="en-GB"/>
              </w:rPr>
            </w:pPr>
          </w:p>
        </w:tc>
        <w:tc>
          <w:tcPr>
            <w:tcW w:w="3780" w:type="dxa"/>
          </w:tcPr>
          <w:p w14:paraId="63906995" w14:textId="6A2C897A" w:rsidR="00F56155" w:rsidRPr="001637AA" w:rsidRDefault="00F56155" w:rsidP="00F56155">
            <w:pPr>
              <w:spacing w:after="0"/>
              <w:rPr>
                <w:sz w:val="22"/>
                <w:szCs w:val="22"/>
                <w:lang w:val="en-GB"/>
              </w:rPr>
            </w:pPr>
            <w:r w:rsidRPr="001637AA">
              <w:rPr>
                <w:sz w:val="22"/>
                <w:szCs w:val="22"/>
                <w:lang w:val="en-GB"/>
              </w:rPr>
              <w:t xml:space="preserve">9. </w:t>
            </w:r>
            <w:proofErr w:type="spellStart"/>
            <w:r w:rsidRPr="001637AA">
              <w:rPr>
                <w:sz w:val="22"/>
                <w:szCs w:val="22"/>
                <w:lang w:val="en-GB"/>
              </w:rPr>
              <w:t>Cevap</w:t>
            </w:r>
            <w:proofErr w:type="spellEnd"/>
            <w:r w:rsidRPr="001637AA">
              <w:rPr>
                <w:sz w:val="22"/>
                <w:szCs w:val="22"/>
                <w:lang w:val="en-GB"/>
              </w:rPr>
              <w:t xml:space="preserve"> Yok</w:t>
            </w:r>
          </w:p>
        </w:tc>
        <w:tc>
          <w:tcPr>
            <w:tcW w:w="3780" w:type="dxa"/>
          </w:tcPr>
          <w:p w14:paraId="362F5E95" w14:textId="49A30FD8" w:rsidR="00F56155" w:rsidRPr="001637AA" w:rsidRDefault="00F56155" w:rsidP="00F56155">
            <w:pPr>
              <w:spacing w:after="0"/>
              <w:rPr>
                <w:sz w:val="22"/>
                <w:szCs w:val="22"/>
                <w:lang w:val="en-US" w:eastAsia="en-US"/>
              </w:rPr>
            </w:pPr>
            <w:r w:rsidRPr="001637AA">
              <w:rPr>
                <w:sz w:val="22"/>
                <w:szCs w:val="22"/>
                <w:lang w:val="en-US" w:eastAsia="en-US"/>
              </w:rPr>
              <w:t>9. No answer</w:t>
            </w:r>
          </w:p>
        </w:tc>
      </w:tr>
      <w:tr w:rsidR="00166BEC" w:rsidRPr="001637AA" w14:paraId="2F3D06F9" w14:textId="77777777" w:rsidTr="00F56155">
        <w:tc>
          <w:tcPr>
            <w:tcW w:w="1384" w:type="dxa"/>
          </w:tcPr>
          <w:p w14:paraId="22A48F9A" w14:textId="77777777" w:rsidR="00166BEC" w:rsidRPr="001637AA" w:rsidRDefault="00166BEC" w:rsidP="002B43D8">
            <w:pPr>
              <w:spacing w:after="0"/>
              <w:jc w:val="left"/>
              <w:rPr>
                <w:i/>
                <w:sz w:val="22"/>
                <w:szCs w:val="22"/>
                <w:lang w:val="en-GB"/>
              </w:rPr>
            </w:pPr>
            <w:r w:rsidRPr="001637AA">
              <w:rPr>
                <w:i/>
                <w:sz w:val="22"/>
                <w:szCs w:val="22"/>
                <w:lang w:val="en-GB"/>
              </w:rPr>
              <w:t>Interviewer Instruction</w:t>
            </w:r>
          </w:p>
        </w:tc>
        <w:tc>
          <w:tcPr>
            <w:tcW w:w="3780" w:type="dxa"/>
          </w:tcPr>
          <w:p w14:paraId="1E25DE8A" w14:textId="77777777" w:rsidR="00166BEC" w:rsidRPr="001637AA" w:rsidRDefault="00166BEC" w:rsidP="002B43D8">
            <w:pPr>
              <w:spacing w:after="0"/>
              <w:rPr>
                <w:sz w:val="22"/>
                <w:szCs w:val="22"/>
                <w:lang w:val="en-GB"/>
              </w:rPr>
            </w:pPr>
          </w:p>
        </w:tc>
        <w:tc>
          <w:tcPr>
            <w:tcW w:w="3780" w:type="dxa"/>
          </w:tcPr>
          <w:p w14:paraId="2DD71493" w14:textId="77777777" w:rsidR="00166BEC" w:rsidRPr="001637AA" w:rsidRDefault="00166BEC" w:rsidP="002B43D8">
            <w:pPr>
              <w:spacing w:after="0"/>
              <w:rPr>
                <w:sz w:val="22"/>
                <w:szCs w:val="22"/>
                <w:lang w:val="en-GB"/>
              </w:rPr>
            </w:pPr>
          </w:p>
        </w:tc>
      </w:tr>
      <w:tr w:rsidR="00166BEC" w:rsidRPr="001637AA" w14:paraId="6D22D3E4" w14:textId="77777777" w:rsidTr="00F56155">
        <w:tc>
          <w:tcPr>
            <w:tcW w:w="1384" w:type="dxa"/>
          </w:tcPr>
          <w:p w14:paraId="53414171" w14:textId="77777777" w:rsidR="00166BEC" w:rsidRPr="001637AA" w:rsidRDefault="00166BEC" w:rsidP="002B43D8">
            <w:pPr>
              <w:spacing w:after="0"/>
              <w:jc w:val="left"/>
              <w:rPr>
                <w:i/>
                <w:sz w:val="22"/>
                <w:szCs w:val="22"/>
                <w:lang w:val="en-GB"/>
              </w:rPr>
            </w:pPr>
            <w:r w:rsidRPr="001637AA">
              <w:rPr>
                <w:i/>
                <w:sz w:val="22"/>
                <w:szCs w:val="22"/>
                <w:lang w:val="en-GB"/>
              </w:rPr>
              <w:t>Translation Note</w:t>
            </w:r>
          </w:p>
        </w:tc>
        <w:tc>
          <w:tcPr>
            <w:tcW w:w="7560" w:type="dxa"/>
            <w:gridSpan w:val="2"/>
          </w:tcPr>
          <w:p w14:paraId="097874BB" w14:textId="77777777" w:rsidR="00166BEC" w:rsidRPr="001637AA" w:rsidRDefault="00166BEC" w:rsidP="002B43D8">
            <w:pPr>
              <w:spacing w:after="0"/>
              <w:rPr>
                <w:sz w:val="22"/>
                <w:szCs w:val="22"/>
                <w:lang w:val="en-GB"/>
              </w:rPr>
            </w:pPr>
          </w:p>
        </w:tc>
      </w:tr>
      <w:tr w:rsidR="00166BEC" w:rsidRPr="001637AA" w14:paraId="7B87ACD8" w14:textId="77777777" w:rsidTr="00F56155">
        <w:tc>
          <w:tcPr>
            <w:tcW w:w="1384" w:type="dxa"/>
          </w:tcPr>
          <w:p w14:paraId="6C27C73D" w14:textId="77777777" w:rsidR="00166BEC" w:rsidRPr="001637AA" w:rsidRDefault="00166BEC" w:rsidP="002B43D8">
            <w:pPr>
              <w:spacing w:after="0"/>
              <w:rPr>
                <w:i/>
                <w:sz w:val="22"/>
                <w:szCs w:val="22"/>
                <w:lang w:val="en-GB"/>
              </w:rPr>
            </w:pPr>
            <w:r w:rsidRPr="001637AA">
              <w:rPr>
                <w:i/>
                <w:sz w:val="22"/>
                <w:szCs w:val="22"/>
                <w:lang w:val="en-GB"/>
              </w:rPr>
              <w:t>Note</w:t>
            </w:r>
          </w:p>
        </w:tc>
        <w:tc>
          <w:tcPr>
            <w:tcW w:w="7560" w:type="dxa"/>
            <w:gridSpan w:val="2"/>
          </w:tcPr>
          <w:p w14:paraId="4D136147" w14:textId="77777777" w:rsidR="00166BEC" w:rsidRPr="001637AA" w:rsidRDefault="00802F60" w:rsidP="00802F60">
            <w:pPr>
              <w:autoSpaceDE w:val="0"/>
              <w:autoSpaceDN w:val="0"/>
              <w:adjustRightInd w:val="0"/>
              <w:spacing w:after="0"/>
              <w:rPr>
                <w:b/>
                <w:sz w:val="22"/>
                <w:szCs w:val="22"/>
                <w:lang w:val="en-GB" w:eastAsia="en-US"/>
              </w:rPr>
            </w:pPr>
            <w:r w:rsidRPr="001637AA">
              <w:rPr>
                <w:b/>
                <w:sz w:val="22"/>
                <w:szCs w:val="22"/>
                <w:lang w:val="en-GB" w:eastAsia="en-US"/>
              </w:rPr>
              <w:t>Please enter n</w:t>
            </w:r>
            <w:r w:rsidR="00761E02" w:rsidRPr="001637AA">
              <w:rPr>
                <w:b/>
                <w:sz w:val="22"/>
                <w:szCs w:val="22"/>
                <w:lang w:val="en-GB" w:eastAsia="en-US"/>
              </w:rPr>
              <w:t>ame of the currency:</w:t>
            </w:r>
            <w:r w:rsidR="002D1A02" w:rsidRPr="001637AA">
              <w:rPr>
                <w:b/>
                <w:sz w:val="22"/>
                <w:szCs w:val="22"/>
                <w:lang w:val="en-GB" w:eastAsia="en-US"/>
              </w:rPr>
              <w:t xml:space="preserve"> Turkish Lira (TRY)</w:t>
            </w:r>
          </w:p>
        </w:tc>
      </w:tr>
    </w:tbl>
    <w:p w14:paraId="1EFEC252" w14:textId="77777777" w:rsidR="00166BEC" w:rsidRPr="000E017B" w:rsidRDefault="00166BEC" w:rsidP="00166BEC">
      <w:pPr>
        <w:rPr>
          <w:lang w:val="en-GB"/>
        </w:rPr>
      </w:pPr>
    </w:p>
    <w:p w14:paraId="2E719457" w14:textId="77777777" w:rsidR="00166BEC" w:rsidRPr="000E017B" w:rsidRDefault="00166BEC" w:rsidP="00166BEC">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66BEC" w:rsidRPr="000E017B" w14:paraId="046CE2D9" w14:textId="77777777">
        <w:tc>
          <w:tcPr>
            <w:tcW w:w="8995" w:type="dxa"/>
          </w:tcPr>
          <w:p w14:paraId="56548B32" w14:textId="77777777" w:rsidR="00166BEC" w:rsidRPr="000E017B" w:rsidRDefault="00166BEC" w:rsidP="002B43D8">
            <w:pPr>
              <w:spacing w:after="0"/>
              <w:rPr>
                <w:b/>
                <w:lang w:val="en-GB"/>
              </w:rPr>
            </w:pPr>
          </w:p>
        </w:tc>
      </w:tr>
    </w:tbl>
    <w:p w14:paraId="60473E9A" w14:textId="77777777" w:rsidR="00166BEC" w:rsidRPr="000E017B" w:rsidRDefault="00166BEC" w:rsidP="00166BEC">
      <w:pPr>
        <w:spacing w:after="0"/>
        <w:rPr>
          <w:lang w:val="en-GB"/>
        </w:rPr>
      </w:pPr>
    </w:p>
    <w:p w14:paraId="28397463" w14:textId="77777777" w:rsidR="00166BEC" w:rsidRPr="000E017B" w:rsidRDefault="00166BEC" w:rsidP="00DC31EC">
      <w:pPr>
        <w:rPr>
          <w:lang w:val="en-GB"/>
        </w:rPr>
      </w:pPr>
      <w:r w:rsidRPr="000E017B">
        <w:rPr>
          <w:b/>
          <w:lang w:val="en-GB"/>
        </w:rPr>
        <w:t>Construction/Recoding:</w:t>
      </w:r>
      <w:r w:rsidRPr="000E017B">
        <w:rPr>
          <w:lang w:val="en-GB"/>
        </w:rPr>
        <w:t xml:space="preserve"> </w:t>
      </w:r>
      <w:r w:rsidR="00DC31EC" w:rsidRPr="000E017B">
        <w:rPr>
          <w:lang w:val="en-GB"/>
        </w:rPr>
        <w:t>(If the income information is collected by asking for income classes or brackets, please code class midpoints in local currency and</w:t>
      </w:r>
      <w:r w:rsidRPr="000E017B">
        <w:rPr>
          <w:lang w:val="en-GB"/>
        </w:rPr>
        <w:t xml:space="preserve"> report classes offered to respondents. If asking for individual amounts, list lowest, highest, and ‘missin</w:t>
      </w:r>
      <w:r w:rsidR="000A1C15" w:rsidRPr="000E017B">
        <w:rPr>
          <w:lang w:val="en-GB"/>
        </w:rPr>
        <w:t>g’ codes only</w:t>
      </w:r>
      <w:r w:rsidRPr="000E017B">
        <w:rPr>
          <w:lang w:val="en-GB"/>
        </w:rPr>
        <w: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80"/>
      </w:tblGrid>
      <w:tr w:rsidR="00166BEC" w:rsidRPr="000E017B" w14:paraId="76CF0825" w14:textId="77777777" w:rsidTr="00F56155">
        <w:tc>
          <w:tcPr>
            <w:tcW w:w="5215" w:type="dxa"/>
            <w:tcMar>
              <w:top w:w="57" w:type="dxa"/>
              <w:bottom w:w="57" w:type="dxa"/>
            </w:tcMar>
            <w:vAlign w:val="center"/>
          </w:tcPr>
          <w:p w14:paraId="3F32B6A8" w14:textId="77777777" w:rsidR="00166BEC" w:rsidRPr="000E017B" w:rsidRDefault="00166BEC" w:rsidP="002B43D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179629D1" w14:textId="77777777" w:rsidR="00166BEC" w:rsidRPr="000E017B" w:rsidRDefault="00166BEC" w:rsidP="002B43D8">
            <w:pPr>
              <w:jc w:val="center"/>
              <w:rPr>
                <w:b/>
                <w:sz w:val="22"/>
                <w:szCs w:val="22"/>
                <w:lang w:val="en-GB"/>
              </w:rPr>
            </w:pPr>
            <w:r w:rsidRPr="000E017B">
              <w:rPr>
                <w:b/>
                <w:sz w:val="22"/>
                <w:szCs w:val="22"/>
                <w:lang w:val="en-GB"/>
              </w:rPr>
              <w:sym w:font="Wingdings" w:char="F0E8"/>
            </w:r>
            <w:r w:rsidRPr="000E017B">
              <w:rPr>
                <w:b/>
                <w:sz w:val="22"/>
                <w:szCs w:val="22"/>
                <w:lang w:val="en-GB"/>
              </w:rPr>
              <w:t>nat_INC</w:t>
            </w:r>
          </w:p>
        </w:tc>
      </w:tr>
      <w:tr w:rsidR="00F56155" w:rsidRPr="000E017B" w14:paraId="7398880E" w14:textId="77777777" w:rsidTr="00F56155">
        <w:tc>
          <w:tcPr>
            <w:tcW w:w="5215" w:type="dxa"/>
          </w:tcPr>
          <w:p w14:paraId="7F786FBE" w14:textId="77777777" w:rsidR="00F56155" w:rsidRPr="000E017B" w:rsidRDefault="00F56155" w:rsidP="00F56155">
            <w:pPr>
              <w:spacing w:after="0"/>
              <w:jc w:val="left"/>
              <w:rPr>
                <w:b/>
                <w:sz w:val="22"/>
                <w:szCs w:val="22"/>
                <w:lang w:val="en-GB"/>
              </w:rPr>
            </w:pPr>
          </w:p>
        </w:tc>
        <w:tc>
          <w:tcPr>
            <w:tcW w:w="3780" w:type="dxa"/>
          </w:tcPr>
          <w:p w14:paraId="4A63D96A" w14:textId="423BFCB6" w:rsidR="00F56155" w:rsidRPr="000E017B" w:rsidRDefault="00F56155" w:rsidP="00F56155">
            <w:pPr>
              <w:tabs>
                <w:tab w:val="left" w:pos="426"/>
              </w:tabs>
              <w:spacing w:after="0"/>
              <w:jc w:val="left"/>
              <w:rPr>
                <w:sz w:val="22"/>
                <w:szCs w:val="22"/>
                <w:lang w:val="en-GB"/>
              </w:rPr>
            </w:pPr>
            <w:r w:rsidRPr="000E017B">
              <w:rPr>
                <w:sz w:val="22"/>
                <w:szCs w:val="22"/>
                <w:lang w:val="en-GB"/>
              </w:rPr>
              <w:t>…</w:t>
            </w:r>
          </w:p>
        </w:tc>
      </w:tr>
      <w:tr w:rsidR="00F56155" w:rsidRPr="000E017B" w14:paraId="291F80F0" w14:textId="77777777" w:rsidTr="00F56155">
        <w:tc>
          <w:tcPr>
            <w:tcW w:w="5215" w:type="dxa"/>
          </w:tcPr>
          <w:p w14:paraId="3DA8650A" w14:textId="5DEB4707" w:rsidR="00F56155" w:rsidRPr="000E017B" w:rsidRDefault="00F56155" w:rsidP="00F56155">
            <w:pPr>
              <w:spacing w:after="0"/>
              <w:jc w:val="left"/>
              <w:rPr>
                <w:b/>
                <w:sz w:val="22"/>
                <w:szCs w:val="22"/>
                <w:lang w:val="en-GB"/>
              </w:rPr>
            </w:pPr>
            <w:r w:rsidRPr="002501B6">
              <w:rPr>
                <w:sz w:val="22"/>
                <w:szCs w:val="22"/>
                <w:lang w:val="en-GB"/>
              </w:rPr>
              <w:t>If (#</w:t>
            </w:r>
            <w:r>
              <w:rPr>
                <w:sz w:val="22"/>
                <w:szCs w:val="22"/>
                <w:lang w:val="en-GB"/>
              </w:rPr>
              <w:t>D.31.=0</w:t>
            </w:r>
            <w:r w:rsidRPr="002501B6">
              <w:rPr>
                <w:sz w:val="22"/>
                <w:szCs w:val="22"/>
                <w:lang w:val="en-GB"/>
              </w:rPr>
              <w:t>)</w:t>
            </w:r>
          </w:p>
        </w:tc>
        <w:tc>
          <w:tcPr>
            <w:tcW w:w="3780" w:type="dxa"/>
          </w:tcPr>
          <w:p w14:paraId="00391677" w14:textId="3A7B3393" w:rsidR="00F56155" w:rsidRPr="000E017B" w:rsidRDefault="00F56155" w:rsidP="00F56155">
            <w:pPr>
              <w:tabs>
                <w:tab w:val="left" w:pos="426"/>
              </w:tabs>
              <w:spacing w:after="0"/>
              <w:jc w:val="left"/>
              <w:rPr>
                <w:sz w:val="22"/>
                <w:szCs w:val="22"/>
                <w:lang w:val="en-GB"/>
              </w:rPr>
            </w:pPr>
            <w:r w:rsidRPr="000E017B">
              <w:rPr>
                <w:sz w:val="22"/>
                <w:szCs w:val="22"/>
                <w:lang w:val="en-GB"/>
              </w:rPr>
              <w:t>000000. No income</w:t>
            </w:r>
          </w:p>
        </w:tc>
      </w:tr>
      <w:tr w:rsidR="00F56155" w:rsidRPr="000E017B" w14:paraId="4C6B0CB1" w14:textId="77777777" w:rsidTr="00F56155">
        <w:tc>
          <w:tcPr>
            <w:tcW w:w="5215" w:type="dxa"/>
          </w:tcPr>
          <w:p w14:paraId="38A24963" w14:textId="3396007E" w:rsidR="00F56155" w:rsidRPr="000E017B" w:rsidRDefault="00F56155" w:rsidP="00F56155">
            <w:pPr>
              <w:spacing w:after="0"/>
              <w:jc w:val="left"/>
              <w:rPr>
                <w:b/>
                <w:sz w:val="22"/>
                <w:szCs w:val="22"/>
                <w:lang w:val="en-GB"/>
              </w:rPr>
            </w:pPr>
          </w:p>
        </w:tc>
        <w:tc>
          <w:tcPr>
            <w:tcW w:w="3780" w:type="dxa"/>
          </w:tcPr>
          <w:p w14:paraId="44E626CB" w14:textId="0FCC2CBC" w:rsidR="00F56155" w:rsidRPr="000E017B" w:rsidRDefault="00F56155" w:rsidP="00F56155">
            <w:pPr>
              <w:tabs>
                <w:tab w:val="left" w:pos="426"/>
              </w:tabs>
              <w:spacing w:after="0"/>
              <w:jc w:val="left"/>
              <w:rPr>
                <w:sz w:val="22"/>
                <w:szCs w:val="22"/>
                <w:lang w:val="en-GB"/>
              </w:rPr>
            </w:pPr>
            <w:r w:rsidRPr="000E017B">
              <w:rPr>
                <w:sz w:val="22"/>
                <w:szCs w:val="22"/>
                <w:lang w:val="en-GB"/>
              </w:rPr>
              <w:t>999997. Refused</w:t>
            </w:r>
          </w:p>
        </w:tc>
      </w:tr>
      <w:tr w:rsidR="00F56155" w:rsidRPr="000E017B" w14:paraId="78C6FADF" w14:textId="77777777" w:rsidTr="00F56155">
        <w:tc>
          <w:tcPr>
            <w:tcW w:w="5215" w:type="dxa"/>
          </w:tcPr>
          <w:p w14:paraId="41D2BF10" w14:textId="22BD5FD4" w:rsidR="00F56155" w:rsidRPr="000E017B" w:rsidRDefault="00F56155" w:rsidP="00F56155">
            <w:pPr>
              <w:spacing w:after="0"/>
              <w:jc w:val="left"/>
              <w:rPr>
                <w:b/>
                <w:sz w:val="22"/>
                <w:szCs w:val="22"/>
                <w:lang w:val="en-GB"/>
              </w:rPr>
            </w:pPr>
            <w:r w:rsidRPr="002501B6">
              <w:rPr>
                <w:sz w:val="22"/>
                <w:szCs w:val="22"/>
                <w:lang w:val="en-GB"/>
              </w:rPr>
              <w:t>If (#</w:t>
            </w:r>
            <w:r>
              <w:rPr>
                <w:sz w:val="22"/>
                <w:szCs w:val="22"/>
                <w:lang w:val="en-GB"/>
              </w:rPr>
              <w:t>D.31.=8</w:t>
            </w:r>
            <w:r w:rsidRPr="002501B6">
              <w:rPr>
                <w:sz w:val="22"/>
                <w:szCs w:val="22"/>
                <w:lang w:val="en-GB"/>
              </w:rPr>
              <w:t>)</w:t>
            </w:r>
          </w:p>
        </w:tc>
        <w:tc>
          <w:tcPr>
            <w:tcW w:w="3780" w:type="dxa"/>
          </w:tcPr>
          <w:p w14:paraId="4CF89DB5" w14:textId="025B076F" w:rsidR="00F56155" w:rsidRPr="000E017B" w:rsidRDefault="00F56155" w:rsidP="00F56155">
            <w:pPr>
              <w:tabs>
                <w:tab w:val="left" w:pos="426"/>
              </w:tabs>
              <w:spacing w:after="0"/>
              <w:jc w:val="left"/>
              <w:rPr>
                <w:sz w:val="22"/>
                <w:szCs w:val="22"/>
                <w:lang w:val="en-GB"/>
              </w:rPr>
            </w:pPr>
            <w:r w:rsidRPr="000E017B">
              <w:rPr>
                <w:sz w:val="22"/>
                <w:szCs w:val="22"/>
                <w:lang w:val="en-GB"/>
              </w:rPr>
              <w:t>999998. Don’t know</w:t>
            </w:r>
          </w:p>
        </w:tc>
      </w:tr>
      <w:tr w:rsidR="00F56155" w:rsidRPr="000E017B" w14:paraId="1BADA38F" w14:textId="77777777" w:rsidTr="00F56155">
        <w:tc>
          <w:tcPr>
            <w:tcW w:w="5215" w:type="dxa"/>
          </w:tcPr>
          <w:p w14:paraId="04934037" w14:textId="0CE0EBD1" w:rsidR="00F56155" w:rsidRPr="000E017B" w:rsidRDefault="00F56155" w:rsidP="00F56155">
            <w:pPr>
              <w:spacing w:after="0"/>
              <w:jc w:val="left"/>
              <w:rPr>
                <w:b/>
                <w:sz w:val="22"/>
                <w:szCs w:val="22"/>
                <w:lang w:val="en-GB"/>
              </w:rPr>
            </w:pPr>
            <w:r w:rsidRPr="002501B6">
              <w:rPr>
                <w:sz w:val="22"/>
                <w:szCs w:val="22"/>
                <w:lang w:val="en-GB"/>
              </w:rPr>
              <w:t>If (#</w:t>
            </w:r>
            <w:r>
              <w:rPr>
                <w:sz w:val="22"/>
                <w:szCs w:val="22"/>
                <w:lang w:val="en-GB"/>
              </w:rPr>
              <w:t>D.31.=9</w:t>
            </w:r>
            <w:r w:rsidRPr="002501B6">
              <w:rPr>
                <w:sz w:val="22"/>
                <w:szCs w:val="22"/>
                <w:lang w:val="en-GB"/>
              </w:rPr>
              <w:t>)</w:t>
            </w:r>
          </w:p>
        </w:tc>
        <w:tc>
          <w:tcPr>
            <w:tcW w:w="3780" w:type="dxa"/>
          </w:tcPr>
          <w:p w14:paraId="2013338E" w14:textId="144EBE95" w:rsidR="00F56155" w:rsidRPr="000E017B" w:rsidRDefault="00F56155" w:rsidP="00F56155">
            <w:pPr>
              <w:tabs>
                <w:tab w:val="left" w:pos="426"/>
              </w:tabs>
              <w:spacing w:after="0"/>
              <w:jc w:val="left"/>
              <w:rPr>
                <w:sz w:val="22"/>
                <w:szCs w:val="22"/>
                <w:lang w:val="en-GB"/>
              </w:rPr>
            </w:pPr>
            <w:r w:rsidRPr="000E017B">
              <w:rPr>
                <w:sz w:val="22"/>
                <w:szCs w:val="22"/>
                <w:lang w:val="en-GB"/>
              </w:rPr>
              <w:t>999999. No answer</w:t>
            </w:r>
          </w:p>
        </w:tc>
      </w:tr>
    </w:tbl>
    <w:p w14:paraId="6527FBB3" w14:textId="77777777" w:rsidR="00166BEC" w:rsidRPr="000E017B" w:rsidRDefault="00166BEC" w:rsidP="00166BEC">
      <w:pPr>
        <w:jc w:val="left"/>
        <w:rPr>
          <w:lang w:val="en-GB"/>
        </w:rPr>
      </w:pPr>
    </w:p>
    <w:p w14:paraId="49EFF0FF" w14:textId="77777777" w:rsidR="00166BEC" w:rsidRPr="000E017B" w:rsidRDefault="00166BEC" w:rsidP="00166BEC">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66BEC" w:rsidRPr="000E017B" w14:paraId="52ADB958" w14:textId="77777777">
        <w:tc>
          <w:tcPr>
            <w:tcW w:w="8995" w:type="dxa"/>
          </w:tcPr>
          <w:p w14:paraId="14FD40DA" w14:textId="77777777" w:rsidR="002D1A02" w:rsidRPr="000E017B" w:rsidRDefault="002D1A02" w:rsidP="002D1A02">
            <w:pPr>
              <w:spacing w:after="0"/>
              <w:rPr>
                <w:b/>
                <w:lang w:val="en-GB"/>
              </w:rPr>
            </w:pPr>
          </w:p>
        </w:tc>
      </w:tr>
    </w:tbl>
    <w:p w14:paraId="6DAC501D" w14:textId="77777777" w:rsidR="000A1C15" w:rsidRPr="000E017B" w:rsidRDefault="000A1C15" w:rsidP="002B56D3">
      <w:pPr>
        <w:keepNext/>
        <w:jc w:val="center"/>
        <w:rPr>
          <w:rFonts w:ascii="Arial" w:hAnsi="Arial"/>
          <w:b/>
          <w:sz w:val="22"/>
          <w:lang w:val="en-GB"/>
        </w:rPr>
      </w:pPr>
    </w:p>
    <w:p w14:paraId="068A5F00" w14:textId="77777777" w:rsidR="002B56D3" w:rsidRPr="000E017B" w:rsidRDefault="000A1C15" w:rsidP="002B56D3">
      <w:pPr>
        <w:keepNext/>
        <w:jc w:val="center"/>
        <w:rPr>
          <w:b/>
          <w:lang w:val="en-GB"/>
        </w:rPr>
      </w:pPr>
      <w:r w:rsidRPr="000E017B">
        <w:rPr>
          <w:rFonts w:ascii="Arial" w:hAnsi="Arial"/>
          <w:b/>
          <w:sz w:val="22"/>
          <w:lang w:val="en-GB"/>
        </w:rPr>
        <w:br w:type="page"/>
      </w:r>
      <w:r w:rsidR="002B56D3" w:rsidRPr="009F7714">
        <w:rPr>
          <w:rFonts w:ascii="Arial" w:hAnsi="Arial"/>
          <w:b/>
          <w:sz w:val="22"/>
          <w:lang w:val="en-GB"/>
        </w:rPr>
        <w:lastRenderedPageBreak/>
        <w:t xml:space="preserve">MARITAL </w:t>
      </w:r>
      <w:r w:rsidRPr="009F7714">
        <w:rPr>
          <w:rFonts w:ascii="Arial" w:hAnsi="Arial"/>
          <w:b/>
          <w:sz w:val="22"/>
          <w:lang w:val="en-GB"/>
        </w:rPr>
        <w:t>–</w:t>
      </w:r>
      <w:r w:rsidR="002B56D3" w:rsidRPr="009F7714">
        <w:rPr>
          <w:rFonts w:ascii="Arial" w:hAnsi="Arial"/>
          <w:b/>
          <w:sz w:val="22"/>
          <w:lang w:val="en-GB"/>
        </w:rPr>
        <w:t xml:space="preserve"> </w:t>
      </w:r>
      <w:r w:rsidRPr="009F7714">
        <w:rPr>
          <w:rFonts w:ascii="Arial" w:hAnsi="Arial"/>
          <w:sz w:val="22"/>
          <w:lang w:val="en-GB"/>
        </w:rPr>
        <w:t>Legal partnership status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2B56D3" w:rsidRPr="00677D16" w14:paraId="7B36CE4E" w14:textId="77777777" w:rsidTr="009F7714">
        <w:tc>
          <w:tcPr>
            <w:tcW w:w="1384" w:type="dxa"/>
            <w:tcMar>
              <w:top w:w="57" w:type="dxa"/>
              <w:bottom w:w="57" w:type="dxa"/>
            </w:tcMar>
            <w:vAlign w:val="center"/>
          </w:tcPr>
          <w:p w14:paraId="056B3D39" w14:textId="77777777" w:rsidR="002B56D3" w:rsidRPr="00677D16" w:rsidRDefault="002B56D3" w:rsidP="00991408">
            <w:pPr>
              <w:jc w:val="left"/>
              <w:rPr>
                <w:i/>
                <w:sz w:val="22"/>
                <w:szCs w:val="22"/>
                <w:lang w:val="en-GB"/>
              </w:rPr>
            </w:pPr>
          </w:p>
        </w:tc>
        <w:tc>
          <w:tcPr>
            <w:tcW w:w="3780" w:type="dxa"/>
            <w:tcMar>
              <w:top w:w="57" w:type="dxa"/>
              <w:bottom w:w="57" w:type="dxa"/>
            </w:tcMar>
            <w:vAlign w:val="center"/>
          </w:tcPr>
          <w:p w14:paraId="7E186C59" w14:textId="77777777" w:rsidR="002B56D3" w:rsidRPr="00677D16" w:rsidRDefault="002B56D3" w:rsidP="00991408">
            <w:pPr>
              <w:jc w:val="center"/>
              <w:rPr>
                <w:b/>
                <w:sz w:val="22"/>
                <w:szCs w:val="22"/>
                <w:lang w:val="en-GB"/>
              </w:rPr>
            </w:pPr>
            <w:r w:rsidRPr="00677D16">
              <w:rPr>
                <w:b/>
                <w:sz w:val="22"/>
                <w:szCs w:val="22"/>
                <w:lang w:val="en-GB"/>
              </w:rPr>
              <w:t>National Language</w:t>
            </w:r>
          </w:p>
        </w:tc>
        <w:tc>
          <w:tcPr>
            <w:tcW w:w="3780" w:type="dxa"/>
            <w:tcMar>
              <w:top w:w="57" w:type="dxa"/>
              <w:bottom w:w="57" w:type="dxa"/>
            </w:tcMar>
            <w:vAlign w:val="center"/>
          </w:tcPr>
          <w:p w14:paraId="0A019ED4" w14:textId="77777777" w:rsidR="002B56D3" w:rsidRPr="00677D16" w:rsidRDefault="002B56D3" w:rsidP="00991408">
            <w:pPr>
              <w:jc w:val="center"/>
              <w:rPr>
                <w:b/>
                <w:sz w:val="22"/>
                <w:szCs w:val="22"/>
                <w:lang w:val="en-GB"/>
              </w:rPr>
            </w:pPr>
            <w:r w:rsidRPr="00677D16">
              <w:rPr>
                <w:b/>
                <w:sz w:val="22"/>
                <w:szCs w:val="22"/>
                <w:lang w:val="en-GB"/>
              </w:rPr>
              <w:t>English Translation</w:t>
            </w:r>
          </w:p>
        </w:tc>
      </w:tr>
      <w:tr w:rsidR="009F7714" w:rsidRPr="00677D16" w14:paraId="6F3BCD24" w14:textId="77777777" w:rsidTr="009F7714">
        <w:tc>
          <w:tcPr>
            <w:tcW w:w="1384" w:type="dxa"/>
          </w:tcPr>
          <w:p w14:paraId="00957562" w14:textId="77777777" w:rsidR="009F7714" w:rsidRPr="00677D16" w:rsidRDefault="009F7714" w:rsidP="009F7714">
            <w:pPr>
              <w:spacing w:after="0"/>
              <w:jc w:val="left"/>
              <w:rPr>
                <w:sz w:val="22"/>
                <w:szCs w:val="22"/>
                <w:lang w:val="en-GB"/>
              </w:rPr>
            </w:pPr>
            <w:r w:rsidRPr="00677D16">
              <w:rPr>
                <w:i/>
                <w:sz w:val="22"/>
                <w:szCs w:val="22"/>
                <w:lang w:val="en-GB"/>
              </w:rPr>
              <w:t>Question no. and text</w:t>
            </w:r>
          </w:p>
        </w:tc>
        <w:tc>
          <w:tcPr>
            <w:tcW w:w="3780" w:type="dxa"/>
            <w:vAlign w:val="center"/>
          </w:tcPr>
          <w:p w14:paraId="00C4EB93" w14:textId="42BD9856" w:rsidR="009F7714" w:rsidRPr="00677D16" w:rsidRDefault="009F7714" w:rsidP="009F7714">
            <w:pPr>
              <w:spacing w:after="0"/>
              <w:jc w:val="left"/>
              <w:rPr>
                <w:sz w:val="22"/>
                <w:szCs w:val="22"/>
                <w:lang w:val="en-GB"/>
              </w:rPr>
            </w:pPr>
            <w:r w:rsidRPr="000E017B">
              <w:rPr>
                <w:b/>
                <w:sz w:val="22"/>
                <w:szCs w:val="22"/>
                <w:lang w:val="en-GB"/>
              </w:rPr>
              <w:t>National Language</w:t>
            </w:r>
          </w:p>
        </w:tc>
        <w:tc>
          <w:tcPr>
            <w:tcW w:w="3780" w:type="dxa"/>
            <w:vAlign w:val="center"/>
          </w:tcPr>
          <w:p w14:paraId="1D8E1802" w14:textId="7E89F42E" w:rsidR="009F7714" w:rsidRPr="00677D16" w:rsidRDefault="009F7714" w:rsidP="009F7714">
            <w:pPr>
              <w:spacing w:after="0"/>
              <w:jc w:val="left"/>
              <w:rPr>
                <w:sz w:val="22"/>
                <w:szCs w:val="22"/>
                <w:lang w:val="en-GB"/>
              </w:rPr>
            </w:pPr>
            <w:r w:rsidRPr="000E017B">
              <w:rPr>
                <w:b/>
                <w:sz w:val="22"/>
                <w:szCs w:val="22"/>
                <w:lang w:val="en-GB"/>
              </w:rPr>
              <w:t>English Translation</w:t>
            </w:r>
          </w:p>
        </w:tc>
      </w:tr>
      <w:tr w:rsidR="009F7714" w:rsidRPr="00677D16" w14:paraId="6533315F" w14:textId="77777777" w:rsidTr="009F7714">
        <w:trPr>
          <w:cantSplit/>
        </w:trPr>
        <w:tc>
          <w:tcPr>
            <w:tcW w:w="1384" w:type="dxa"/>
            <w:vMerge w:val="restart"/>
          </w:tcPr>
          <w:p w14:paraId="6439C969" w14:textId="77777777" w:rsidR="009F7714" w:rsidRPr="00677D16" w:rsidRDefault="009F7714" w:rsidP="009F7714">
            <w:pPr>
              <w:spacing w:after="0"/>
              <w:jc w:val="left"/>
              <w:rPr>
                <w:sz w:val="22"/>
                <w:szCs w:val="22"/>
                <w:lang w:val="en-GB"/>
              </w:rPr>
            </w:pPr>
            <w:r w:rsidRPr="00677D16">
              <w:rPr>
                <w:i/>
                <w:sz w:val="22"/>
                <w:szCs w:val="22"/>
                <w:lang w:val="en-GB"/>
              </w:rPr>
              <w:t>Codes/ Categories</w:t>
            </w:r>
          </w:p>
        </w:tc>
        <w:tc>
          <w:tcPr>
            <w:tcW w:w="3780" w:type="dxa"/>
            <w:vAlign w:val="center"/>
          </w:tcPr>
          <w:p w14:paraId="17F0B5F6" w14:textId="0D6979DB" w:rsidR="009F7714" w:rsidRPr="00677D16" w:rsidRDefault="009F7714" w:rsidP="009F7714">
            <w:pPr>
              <w:widowControl w:val="0"/>
              <w:autoSpaceDE w:val="0"/>
              <w:autoSpaceDN w:val="0"/>
              <w:adjustRightInd w:val="0"/>
              <w:spacing w:after="0" w:line="192" w:lineRule="exact"/>
              <w:ind w:left="31"/>
              <w:jc w:val="left"/>
              <w:rPr>
                <w:sz w:val="22"/>
                <w:szCs w:val="22"/>
              </w:rPr>
            </w:pPr>
            <w:r w:rsidRPr="00677D16">
              <w:rPr>
                <w:sz w:val="22"/>
                <w:szCs w:val="22"/>
              </w:rPr>
              <w:t>1. Evli</w:t>
            </w:r>
          </w:p>
        </w:tc>
        <w:tc>
          <w:tcPr>
            <w:tcW w:w="3780" w:type="dxa"/>
            <w:vAlign w:val="center"/>
          </w:tcPr>
          <w:p w14:paraId="088158AA" w14:textId="227484D3" w:rsidR="009F7714" w:rsidRPr="00677D16" w:rsidRDefault="009F7714" w:rsidP="009F7714">
            <w:pPr>
              <w:widowControl w:val="0"/>
              <w:autoSpaceDE w:val="0"/>
              <w:autoSpaceDN w:val="0"/>
              <w:adjustRightInd w:val="0"/>
              <w:jc w:val="left"/>
              <w:rPr>
                <w:sz w:val="22"/>
                <w:szCs w:val="22"/>
                <w:lang w:eastAsia="en-US"/>
              </w:rPr>
            </w:pPr>
            <w:r w:rsidRPr="00677D16">
              <w:rPr>
                <w:sz w:val="22"/>
                <w:szCs w:val="22"/>
                <w:lang w:val="en-US" w:eastAsia="en-US"/>
              </w:rPr>
              <w:t>1. Married</w:t>
            </w:r>
          </w:p>
        </w:tc>
      </w:tr>
      <w:tr w:rsidR="009F7714" w:rsidRPr="00677D16" w14:paraId="6A5C0254" w14:textId="77777777" w:rsidTr="009F7714">
        <w:trPr>
          <w:cantSplit/>
        </w:trPr>
        <w:tc>
          <w:tcPr>
            <w:tcW w:w="1384" w:type="dxa"/>
            <w:vMerge/>
          </w:tcPr>
          <w:p w14:paraId="77F9EB84" w14:textId="77777777" w:rsidR="009F7714" w:rsidRPr="00677D16" w:rsidRDefault="009F7714" w:rsidP="009F7714">
            <w:pPr>
              <w:spacing w:after="0"/>
              <w:jc w:val="left"/>
              <w:rPr>
                <w:sz w:val="22"/>
                <w:szCs w:val="22"/>
                <w:lang w:val="en-GB"/>
              </w:rPr>
            </w:pPr>
          </w:p>
        </w:tc>
        <w:tc>
          <w:tcPr>
            <w:tcW w:w="3780" w:type="dxa"/>
            <w:vAlign w:val="center"/>
          </w:tcPr>
          <w:p w14:paraId="49CD1745" w14:textId="6B186A51" w:rsidR="009F7714" w:rsidRPr="00677D16" w:rsidRDefault="009F7714" w:rsidP="009F7714">
            <w:pPr>
              <w:widowControl w:val="0"/>
              <w:autoSpaceDE w:val="0"/>
              <w:autoSpaceDN w:val="0"/>
              <w:adjustRightInd w:val="0"/>
              <w:spacing w:after="0" w:line="190" w:lineRule="exact"/>
              <w:ind w:left="60"/>
              <w:jc w:val="left"/>
              <w:rPr>
                <w:sz w:val="22"/>
                <w:szCs w:val="22"/>
              </w:rPr>
            </w:pPr>
            <w:r w:rsidRPr="00677D16">
              <w:rPr>
                <w:sz w:val="22"/>
                <w:szCs w:val="22"/>
              </w:rPr>
              <w:t>2. Bir arada yaşıyor</w:t>
            </w:r>
          </w:p>
        </w:tc>
        <w:tc>
          <w:tcPr>
            <w:tcW w:w="3780" w:type="dxa"/>
            <w:vAlign w:val="center"/>
          </w:tcPr>
          <w:p w14:paraId="5C0296B2" w14:textId="22B39333" w:rsidR="009F7714" w:rsidRPr="00677D16" w:rsidRDefault="009F7714" w:rsidP="009F7714">
            <w:pPr>
              <w:widowControl w:val="0"/>
              <w:autoSpaceDE w:val="0"/>
              <w:autoSpaceDN w:val="0"/>
              <w:adjustRightInd w:val="0"/>
              <w:jc w:val="left"/>
              <w:rPr>
                <w:sz w:val="22"/>
                <w:szCs w:val="22"/>
                <w:lang w:eastAsia="en-US"/>
              </w:rPr>
            </w:pPr>
            <w:r w:rsidRPr="00677D16">
              <w:rPr>
                <w:sz w:val="22"/>
                <w:szCs w:val="22"/>
                <w:lang w:val="en-US" w:eastAsia="en-US"/>
              </w:rPr>
              <w:t>2. Civil partnership</w:t>
            </w:r>
          </w:p>
        </w:tc>
      </w:tr>
      <w:tr w:rsidR="009F7714" w:rsidRPr="00677D16" w14:paraId="23AB7D51" w14:textId="77777777" w:rsidTr="009F7714">
        <w:trPr>
          <w:cantSplit/>
        </w:trPr>
        <w:tc>
          <w:tcPr>
            <w:tcW w:w="1384" w:type="dxa"/>
            <w:vMerge/>
          </w:tcPr>
          <w:p w14:paraId="66D23E49" w14:textId="77777777" w:rsidR="009F7714" w:rsidRPr="00677D16" w:rsidRDefault="009F7714" w:rsidP="009F7714">
            <w:pPr>
              <w:spacing w:after="0"/>
              <w:jc w:val="left"/>
              <w:rPr>
                <w:sz w:val="22"/>
                <w:szCs w:val="22"/>
                <w:lang w:val="en-GB"/>
              </w:rPr>
            </w:pPr>
          </w:p>
        </w:tc>
        <w:tc>
          <w:tcPr>
            <w:tcW w:w="3780" w:type="dxa"/>
            <w:vAlign w:val="center"/>
          </w:tcPr>
          <w:p w14:paraId="2AAC5455" w14:textId="5E22C30C" w:rsidR="009F7714" w:rsidRPr="00677D16" w:rsidRDefault="009F7714" w:rsidP="009F7714">
            <w:pPr>
              <w:widowControl w:val="0"/>
              <w:autoSpaceDE w:val="0"/>
              <w:autoSpaceDN w:val="0"/>
              <w:adjustRightInd w:val="0"/>
              <w:spacing w:after="0"/>
              <w:ind w:left="60"/>
              <w:jc w:val="left"/>
              <w:rPr>
                <w:sz w:val="22"/>
                <w:szCs w:val="22"/>
              </w:rPr>
            </w:pPr>
            <w:r w:rsidRPr="00677D16">
              <w:rPr>
                <w:sz w:val="22"/>
                <w:szCs w:val="22"/>
              </w:rPr>
              <w:t>3. Ayrı (hukuken evli fakat eşinden ayrı yaşıyor)</w:t>
            </w:r>
          </w:p>
        </w:tc>
        <w:tc>
          <w:tcPr>
            <w:tcW w:w="3780" w:type="dxa"/>
            <w:vAlign w:val="center"/>
          </w:tcPr>
          <w:p w14:paraId="302C043E" w14:textId="76A1940C" w:rsidR="009F7714" w:rsidRPr="00677D16" w:rsidRDefault="009F7714" w:rsidP="009F7714">
            <w:pPr>
              <w:widowControl w:val="0"/>
              <w:autoSpaceDE w:val="0"/>
              <w:autoSpaceDN w:val="0"/>
              <w:adjustRightInd w:val="0"/>
              <w:jc w:val="left"/>
              <w:rPr>
                <w:sz w:val="22"/>
                <w:szCs w:val="22"/>
                <w:lang w:eastAsia="en-US"/>
              </w:rPr>
            </w:pPr>
            <w:r w:rsidRPr="00677D16">
              <w:rPr>
                <w:sz w:val="22"/>
                <w:szCs w:val="22"/>
                <w:lang w:val="en-US" w:eastAsia="en-US"/>
              </w:rPr>
              <w:t>3. Separated from spouse/ civil partner (still legally married/ still legally in a civil partnership)</w:t>
            </w:r>
          </w:p>
        </w:tc>
      </w:tr>
      <w:tr w:rsidR="009F7714" w:rsidRPr="00677D16" w14:paraId="6309696A" w14:textId="77777777" w:rsidTr="009F7714">
        <w:trPr>
          <w:cantSplit/>
        </w:trPr>
        <w:tc>
          <w:tcPr>
            <w:tcW w:w="1384" w:type="dxa"/>
            <w:vMerge/>
          </w:tcPr>
          <w:p w14:paraId="04F34826" w14:textId="77777777" w:rsidR="009F7714" w:rsidRPr="00677D16" w:rsidRDefault="009F7714" w:rsidP="009F7714">
            <w:pPr>
              <w:spacing w:after="0"/>
              <w:jc w:val="left"/>
              <w:rPr>
                <w:sz w:val="22"/>
                <w:szCs w:val="22"/>
                <w:lang w:val="en-GB"/>
              </w:rPr>
            </w:pPr>
          </w:p>
        </w:tc>
        <w:tc>
          <w:tcPr>
            <w:tcW w:w="3780" w:type="dxa"/>
            <w:vAlign w:val="center"/>
          </w:tcPr>
          <w:p w14:paraId="0423845E" w14:textId="2FB997C2" w:rsidR="009F7714" w:rsidRPr="00677D16" w:rsidRDefault="009F7714" w:rsidP="009F7714">
            <w:pPr>
              <w:widowControl w:val="0"/>
              <w:autoSpaceDE w:val="0"/>
              <w:autoSpaceDN w:val="0"/>
              <w:adjustRightInd w:val="0"/>
              <w:spacing w:after="0" w:line="192" w:lineRule="exact"/>
              <w:ind w:left="60"/>
              <w:jc w:val="left"/>
              <w:rPr>
                <w:sz w:val="22"/>
                <w:szCs w:val="22"/>
              </w:rPr>
            </w:pPr>
            <w:r w:rsidRPr="00677D16">
              <w:rPr>
                <w:sz w:val="22"/>
                <w:szCs w:val="22"/>
              </w:rPr>
              <w:t>4. Boşanmış</w:t>
            </w:r>
          </w:p>
        </w:tc>
        <w:tc>
          <w:tcPr>
            <w:tcW w:w="3780" w:type="dxa"/>
            <w:vAlign w:val="center"/>
          </w:tcPr>
          <w:p w14:paraId="6199C437" w14:textId="7DFFA9A4" w:rsidR="009F7714" w:rsidRPr="00677D16" w:rsidRDefault="009F7714" w:rsidP="009F7714">
            <w:pPr>
              <w:widowControl w:val="0"/>
              <w:autoSpaceDE w:val="0"/>
              <w:autoSpaceDN w:val="0"/>
              <w:adjustRightInd w:val="0"/>
              <w:jc w:val="left"/>
              <w:rPr>
                <w:sz w:val="22"/>
                <w:szCs w:val="22"/>
                <w:lang w:eastAsia="en-US"/>
              </w:rPr>
            </w:pPr>
            <w:r w:rsidRPr="00677D16">
              <w:rPr>
                <w:sz w:val="22"/>
                <w:szCs w:val="22"/>
                <w:lang w:val="en-US" w:eastAsia="en-US"/>
              </w:rPr>
              <w:t>4. Divorced from spouse/ legally separated from civil partner</w:t>
            </w:r>
          </w:p>
        </w:tc>
      </w:tr>
      <w:tr w:rsidR="009F7714" w:rsidRPr="00677D16" w14:paraId="05D901E6" w14:textId="77777777" w:rsidTr="009F7714">
        <w:trPr>
          <w:cantSplit/>
        </w:trPr>
        <w:tc>
          <w:tcPr>
            <w:tcW w:w="1384" w:type="dxa"/>
            <w:vMerge/>
          </w:tcPr>
          <w:p w14:paraId="7B1DF5E0" w14:textId="77777777" w:rsidR="009F7714" w:rsidRPr="00677D16" w:rsidRDefault="009F7714" w:rsidP="009F7714">
            <w:pPr>
              <w:spacing w:after="0"/>
              <w:jc w:val="left"/>
              <w:rPr>
                <w:sz w:val="22"/>
                <w:szCs w:val="22"/>
                <w:lang w:val="en-GB"/>
              </w:rPr>
            </w:pPr>
          </w:p>
        </w:tc>
        <w:tc>
          <w:tcPr>
            <w:tcW w:w="3780" w:type="dxa"/>
            <w:vAlign w:val="center"/>
          </w:tcPr>
          <w:p w14:paraId="476E8192" w14:textId="541BF34F" w:rsidR="009F7714" w:rsidRPr="00677D16" w:rsidRDefault="009F7714" w:rsidP="009F7714">
            <w:pPr>
              <w:widowControl w:val="0"/>
              <w:autoSpaceDE w:val="0"/>
              <w:autoSpaceDN w:val="0"/>
              <w:adjustRightInd w:val="0"/>
              <w:spacing w:after="0"/>
              <w:ind w:left="60"/>
              <w:jc w:val="left"/>
              <w:rPr>
                <w:sz w:val="22"/>
                <w:szCs w:val="22"/>
              </w:rPr>
            </w:pPr>
            <w:r w:rsidRPr="00677D16">
              <w:rPr>
                <w:sz w:val="22"/>
                <w:szCs w:val="22"/>
              </w:rPr>
              <w:t>5. Dul, eşi vefat etmiş</w:t>
            </w:r>
          </w:p>
        </w:tc>
        <w:tc>
          <w:tcPr>
            <w:tcW w:w="3780" w:type="dxa"/>
            <w:vAlign w:val="center"/>
          </w:tcPr>
          <w:p w14:paraId="756D86CB" w14:textId="4F520BEB" w:rsidR="009F7714" w:rsidRPr="00677D16" w:rsidRDefault="009F7714" w:rsidP="009F7714">
            <w:pPr>
              <w:widowControl w:val="0"/>
              <w:autoSpaceDE w:val="0"/>
              <w:autoSpaceDN w:val="0"/>
              <w:adjustRightInd w:val="0"/>
              <w:jc w:val="left"/>
              <w:rPr>
                <w:sz w:val="22"/>
                <w:szCs w:val="22"/>
                <w:lang w:eastAsia="en-US"/>
              </w:rPr>
            </w:pPr>
            <w:r w:rsidRPr="00677D16">
              <w:rPr>
                <w:sz w:val="22"/>
                <w:szCs w:val="22"/>
                <w:lang w:val="en-US" w:eastAsia="en-US"/>
              </w:rPr>
              <w:t>5. Widowed/ civil partner died</w:t>
            </w:r>
          </w:p>
        </w:tc>
      </w:tr>
      <w:tr w:rsidR="009F7714" w:rsidRPr="00677D16" w14:paraId="76D395C8" w14:textId="77777777" w:rsidTr="009F7714">
        <w:trPr>
          <w:cantSplit/>
        </w:trPr>
        <w:tc>
          <w:tcPr>
            <w:tcW w:w="1384" w:type="dxa"/>
            <w:vMerge/>
          </w:tcPr>
          <w:p w14:paraId="712A9A9C" w14:textId="77777777" w:rsidR="009F7714" w:rsidRPr="00677D16" w:rsidRDefault="009F7714" w:rsidP="009F7714">
            <w:pPr>
              <w:spacing w:after="0"/>
              <w:jc w:val="left"/>
              <w:rPr>
                <w:sz w:val="22"/>
                <w:szCs w:val="22"/>
                <w:lang w:val="en-GB"/>
              </w:rPr>
            </w:pPr>
          </w:p>
        </w:tc>
        <w:tc>
          <w:tcPr>
            <w:tcW w:w="3780" w:type="dxa"/>
            <w:vAlign w:val="center"/>
          </w:tcPr>
          <w:p w14:paraId="0A7A4C82" w14:textId="586DF429" w:rsidR="009F7714" w:rsidRPr="00677D16" w:rsidRDefault="009F7714" w:rsidP="009F7714">
            <w:pPr>
              <w:widowControl w:val="0"/>
              <w:autoSpaceDE w:val="0"/>
              <w:autoSpaceDN w:val="0"/>
              <w:adjustRightInd w:val="0"/>
              <w:spacing w:after="0" w:line="192" w:lineRule="exact"/>
              <w:ind w:left="60"/>
              <w:jc w:val="left"/>
              <w:rPr>
                <w:sz w:val="22"/>
                <w:szCs w:val="22"/>
              </w:rPr>
            </w:pPr>
            <w:r w:rsidRPr="00677D16">
              <w:rPr>
                <w:sz w:val="22"/>
                <w:szCs w:val="22"/>
              </w:rPr>
              <w:t xml:space="preserve">6. </w:t>
            </w:r>
            <w:r>
              <w:rPr>
                <w:sz w:val="22"/>
                <w:szCs w:val="22"/>
              </w:rPr>
              <w:t>Nişanlı</w:t>
            </w:r>
          </w:p>
        </w:tc>
        <w:tc>
          <w:tcPr>
            <w:tcW w:w="3780" w:type="dxa"/>
            <w:vAlign w:val="center"/>
          </w:tcPr>
          <w:p w14:paraId="10D5D831" w14:textId="6557AA22" w:rsidR="009F7714" w:rsidRPr="00677D16" w:rsidRDefault="009F7714" w:rsidP="009F7714">
            <w:pPr>
              <w:jc w:val="left"/>
              <w:rPr>
                <w:sz w:val="22"/>
                <w:szCs w:val="22"/>
              </w:rPr>
            </w:pPr>
            <w:r w:rsidRPr="00677D16">
              <w:rPr>
                <w:sz w:val="22"/>
                <w:szCs w:val="22"/>
                <w:lang w:val="en-US" w:eastAsia="en-US"/>
              </w:rPr>
              <w:t xml:space="preserve">6. </w:t>
            </w:r>
            <w:r>
              <w:rPr>
                <w:sz w:val="22"/>
                <w:szCs w:val="22"/>
                <w:lang w:val="en-US" w:eastAsia="en-US"/>
              </w:rPr>
              <w:t>Engaged</w:t>
            </w:r>
          </w:p>
        </w:tc>
      </w:tr>
      <w:tr w:rsidR="009F7714" w:rsidRPr="00677D16" w14:paraId="2CAD5EC0" w14:textId="77777777" w:rsidTr="009F7714">
        <w:trPr>
          <w:cantSplit/>
        </w:trPr>
        <w:tc>
          <w:tcPr>
            <w:tcW w:w="1384" w:type="dxa"/>
            <w:vMerge/>
          </w:tcPr>
          <w:p w14:paraId="246E5B6D" w14:textId="77777777" w:rsidR="009F7714" w:rsidRPr="00677D16" w:rsidRDefault="009F7714" w:rsidP="009F7714">
            <w:pPr>
              <w:spacing w:after="0"/>
              <w:jc w:val="left"/>
              <w:rPr>
                <w:sz w:val="22"/>
                <w:szCs w:val="22"/>
                <w:lang w:val="en-GB"/>
              </w:rPr>
            </w:pPr>
          </w:p>
        </w:tc>
        <w:tc>
          <w:tcPr>
            <w:tcW w:w="3780" w:type="dxa"/>
            <w:vAlign w:val="center"/>
          </w:tcPr>
          <w:p w14:paraId="38B63BBD" w14:textId="3BEEB28E" w:rsidR="009F7714" w:rsidRPr="00677D16" w:rsidRDefault="009F7714" w:rsidP="009F7714">
            <w:pPr>
              <w:widowControl w:val="0"/>
              <w:autoSpaceDE w:val="0"/>
              <w:autoSpaceDN w:val="0"/>
              <w:adjustRightInd w:val="0"/>
              <w:spacing w:after="0" w:line="192" w:lineRule="exact"/>
              <w:ind w:left="60"/>
              <w:jc w:val="left"/>
              <w:rPr>
                <w:sz w:val="22"/>
                <w:szCs w:val="22"/>
              </w:rPr>
            </w:pPr>
            <w:r>
              <w:rPr>
                <w:sz w:val="22"/>
                <w:szCs w:val="22"/>
              </w:rPr>
              <w:t>7.</w:t>
            </w:r>
            <w:r w:rsidRPr="00677D16">
              <w:rPr>
                <w:sz w:val="22"/>
                <w:szCs w:val="22"/>
              </w:rPr>
              <w:t xml:space="preserve"> Bekâr, hiç evlenmemiş</w:t>
            </w:r>
          </w:p>
        </w:tc>
        <w:tc>
          <w:tcPr>
            <w:tcW w:w="3780" w:type="dxa"/>
            <w:vAlign w:val="center"/>
          </w:tcPr>
          <w:p w14:paraId="421EA504" w14:textId="6CF5BED1" w:rsidR="009F7714" w:rsidRPr="00677D16" w:rsidRDefault="009F7714" w:rsidP="009F7714">
            <w:pPr>
              <w:jc w:val="left"/>
              <w:rPr>
                <w:sz w:val="22"/>
                <w:szCs w:val="22"/>
                <w:lang w:val="en-US" w:eastAsia="en-US"/>
              </w:rPr>
            </w:pPr>
            <w:r>
              <w:rPr>
                <w:sz w:val="22"/>
                <w:szCs w:val="22"/>
                <w:lang w:val="en-US" w:eastAsia="en-US"/>
              </w:rPr>
              <w:t>7.</w:t>
            </w:r>
            <w:r w:rsidRPr="00677D16">
              <w:rPr>
                <w:sz w:val="22"/>
                <w:szCs w:val="22"/>
                <w:lang w:val="en-US" w:eastAsia="en-US"/>
              </w:rPr>
              <w:t xml:space="preserve"> Never married/ never in a civil partnership, single</w:t>
            </w:r>
          </w:p>
        </w:tc>
      </w:tr>
      <w:tr w:rsidR="009F7714" w:rsidRPr="00677D16" w14:paraId="44AA42B2" w14:textId="77777777" w:rsidTr="009F7714">
        <w:trPr>
          <w:cantSplit/>
        </w:trPr>
        <w:tc>
          <w:tcPr>
            <w:tcW w:w="1384" w:type="dxa"/>
            <w:vMerge/>
          </w:tcPr>
          <w:p w14:paraId="2E260C86" w14:textId="77777777" w:rsidR="009F7714" w:rsidRPr="00677D16" w:rsidRDefault="009F7714" w:rsidP="009F7714">
            <w:pPr>
              <w:spacing w:after="0"/>
              <w:jc w:val="left"/>
              <w:rPr>
                <w:sz w:val="22"/>
                <w:szCs w:val="22"/>
                <w:lang w:val="en-GB"/>
              </w:rPr>
            </w:pPr>
          </w:p>
        </w:tc>
        <w:tc>
          <w:tcPr>
            <w:tcW w:w="3780" w:type="dxa"/>
            <w:vAlign w:val="center"/>
          </w:tcPr>
          <w:p w14:paraId="04BB35B1" w14:textId="6BFE1872" w:rsidR="009F7714" w:rsidRPr="00677D16" w:rsidRDefault="009F7714" w:rsidP="009F7714">
            <w:pPr>
              <w:spacing w:after="0"/>
              <w:jc w:val="left"/>
              <w:rPr>
                <w:sz w:val="22"/>
                <w:szCs w:val="22"/>
                <w:lang w:val="en-GB"/>
              </w:rPr>
            </w:pPr>
            <w:r w:rsidRPr="00677D16">
              <w:rPr>
                <w:sz w:val="22"/>
                <w:szCs w:val="22"/>
                <w:lang w:val="en-GB"/>
              </w:rPr>
              <w:t xml:space="preserve">99. </w:t>
            </w:r>
            <w:r w:rsidRPr="00677D16">
              <w:rPr>
                <w:sz w:val="22"/>
                <w:szCs w:val="22"/>
              </w:rPr>
              <w:t>Cevap yok</w:t>
            </w:r>
          </w:p>
        </w:tc>
        <w:tc>
          <w:tcPr>
            <w:tcW w:w="3780" w:type="dxa"/>
            <w:vAlign w:val="center"/>
          </w:tcPr>
          <w:p w14:paraId="1D0785F1" w14:textId="0DFCC0BB" w:rsidR="009F7714" w:rsidRPr="00677D16" w:rsidRDefault="009F7714" w:rsidP="009F7714">
            <w:pPr>
              <w:spacing w:after="0"/>
              <w:jc w:val="left"/>
              <w:rPr>
                <w:sz w:val="22"/>
                <w:szCs w:val="22"/>
                <w:lang w:val="en-GB"/>
              </w:rPr>
            </w:pPr>
            <w:r w:rsidRPr="00677D16">
              <w:rPr>
                <w:sz w:val="22"/>
                <w:szCs w:val="22"/>
                <w:lang w:val="en-US" w:eastAsia="en-US"/>
              </w:rPr>
              <w:t>99. No answer</w:t>
            </w:r>
          </w:p>
        </w:tc>
      </w:tr>
      <w:tr w:rsidR="002D1A02" w:rsidRPr="00677D16" w14:paraId="5939B44B" w14:textId="77777777" w:rsidTr="009F7714">
        <w:tc>
          <w:tcPr>
            <w:tcW w:w="1384" w:type="dxa"/>
          </w:tcPr>
          <w:p w14:paraId="52CD7FD4" w14:textId="77777777" w:rsidR="002D1A02" w:rsidRPr="00677D16" w:rsidRDefault="002D1A02" w:rsidP="00991408">
            <w:pPr>
              <w:spacing w:after="0"/>
              <w:jc w:val="left"/>
              <w:rPr>
                <w:i/>
                <w:sz w:val="22"/>
                <w:szCs w:val="22"/>
                <w:lang w:val="en-GB"/>
              </w:rPr>
            </w:pPr>
            <w:r w:rsidRPr="00677D16">
              <w:rPr>
                <w:i/>
                <w:sz w:val="22"/>
                <w:szCs w:val="22"/>
                <w:lang w:val="en-GB"/>
              </w:rPr>
              <w:t>Interviewer Instruction</w:t>
            </w:r>
          </w:p>
        </w:tc>
        <w:tc>
          <w:tcPr>
            <w:tcW w:w="3780" w:type="dxa"/>
          </w:tcPr>
          <w:p w14:paraId="30ADC7B3" w14:textId="77777777" w:rsidR="002D1A02" w:rsidRPr="00677D16" w:rsidRDefault="002D1A02" w:rsidP="00991408">
            <w:pPr>
              <w:spacing w:after="0"/>
              <w:jc w:val="left"/>
              <w:rPr>
                <w:sz w:val="22"/>
                <w:szCs w:val="22"/>
                <w:lang w:val="en-GB"/>
              </w:rPr>
            </w:pPr>
          </w:p>
        </w:tc>
        <w:tc>
          <w:tcPr>
            <w:tcW w:w="3780" w:type="dxa"/>
          </w:tcPr>
          <w:p w14:paraId="15D2F625" w14:textId="77777777" w:rsidR="002D1A02" w:rsidRPr="00677D16" w:rsidRDefault="002D1A02" w:rsidP="00991408">
            <w:pPr>
              <w:spacing w:after="0"/>
              <w:rPr>
                <w:sz w:val="22"/>
                <w:szCs w:val="22"/>
                <w:lang w:val="en-GB"/>
              </w:rPr>
            </w:pPr>
          </w:p>
        </w:tc>
      </w:tr>
      <w:tr w:rsidR="002D1A02" w:rsidRPr="00677D16" w14:paraId="7597A373" w14:textId="77777777" w:rsidTr="009F7714">
        <w:tc>
          <w:tcPr>
            <w:tcW w:w="1384" w:type="dxa"/>
          </w:tcPr>
          <w:p w14:paraId="15C68CB2" w14:textId="77777777" w:rsidR="002D1A02" w:rsidRPr="00677D16" w:rsidRDefault="002D1A02" w:rsidP="00991408">
            <w:pPr>
              <w:spacing w:after="0"/>
              <w:jc w:val="left"/>
              <w:rPr>
                <w:i/>
                <w:sz w:val="22"/>
                <w:szCs w:val="22"/>
                <w:lang w:val="en-GB"/>
              </w:rPr>
            </w:pPr>
            <w:r w:rsidRPr="00677D16">
              <w:rPr>
                <w:i/>
                <w:sz w:val="22"/>
                <w:szCs w:val="22"/>
                <w:lang w:val="en-GB"/>
              </w:rPr>
              <w:t>Translation Note</w:t>
            </w:r>
          </w:p>
        </w:tc>
        <w:tc>
          <w:tcPr>
            <w:tcW w:w="7560" w:type="dxa"/>
            <w:gridSpan w:val="2"/>
          </w:tcPr>
          <w:p w14:paraId="7D104E45" w14:textId="77777777" w:rsidR="002D1A02" w:rsidRPr="00677D16" w:rsidRDefault="002D1A02" w:rsidP="00991408">
            <w:pPr>
              <w:spacing w:after="0"/>
              <w:rPr>
                <w:sz w:val="22"/>
                <w:szCs w:val="22"/>
                <w:lang w:val="en-GB"/>
              </w:rPr>
            </w:pPr>
          </w:p>
        </w:tc>
      </w:tr>
      <w:tr w:rsidR="002D1A02" w:rsidRPr="00677D16" w14:paraId="7D565B41" w14:textId="77777777" w:rsidTr="009F7714">
        <w:tc>
          <w:tcPr>
            <w:tcW w:w="1384" w:type="dxa"/>
          </w:tcPr>
          <w:p w14:paraId="556672AE" w14:textId="77777777" w:rsidR="002D1A02" w:rsidRPr="00677D16" w:rsidRDefault="002D1A02" w:rsidP="00991408">
            <w:pPr>
              <w:spacing w:after="0"/>
              <w:jc w:val="left"/>
              <w:rPr>
                <w:i/>
                <w:sz w:val="22"/>
                <w:szCs w:val="22"/>
                <w:lang w:val="en-GB"/>
              </w:rPr>
            </w:pPr>
            <w:r w:rsidRPr="00677D16">
              <w:rPr>
                <w:i/>
                <w:sz w:val="22"/>
                <w:szCs w:val="22"/>
                <w:lang w:val="en-GB"/>
              </w:rPr>
              <w:t>Note</w:t>
            </w:r>
          </w:p>
        </w:tc>
        <w:tc>
          <w:tcPr>
            <w:tcW w:w="7560" w:type="dxa"/>
            <w:gridSpan w:val="2"/>
          </w:tcPr>
          <w:p w14:paraId="564A5972" w14:textId="77777777" w:rsidR="002D1A02" w:rsidRPr="00677D16" w:rsidRDefault="002D1A02" w:rsidP="00991408">
            <w:pPr>
              <w:rPr>
                <w:sz w:val="22"/>
                <w:szCs w:val="22"/>
                <w:lang w:val="en-GB"/>
              </w:rPr>
            </w:pPr>
          </w:p>
        </w:tc>
      </w:tr>
    </w:tbl>
    <w:p w14:paraId="74F7BB94" w14:textId="77777777" w:rsidR="002B56D3" w:rsidRPr="000E017B" w:rsidRDefault="002B56D3" w:rsidP="002B56D3">
      <w:pPr>
        <w:rPr>
          <w:b/>
          <w:lang w:val="en-GB"/>
        </w:rPr>
      </w:pPr>
    </w:p>
    <w:p w14:paraId="5EE41D6A" w14:textId="77777777" w:rsidR="002B56D3" w:rsidRPr="000E017B" w:rsidRDefault="002B56D3" w:rsidP="002B56D3">
      <w:pPr>
        <w:spacing w:after="0"/>
        <w:rPr>
          <w:lang w:val="en-GB"/>
        </w:rPr>
      </w:pPr>
      <w:r w:rsidRPr="000E017B">
        <w:rPr>
          <w:b/>
          <w:lang w:val="en-GB"/>
        </w:rPr>
        <w:t>Construction/Recoding:</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4"/>
        <w:gridCol w:w="3780"/>
      </w:tblGrid>
      <w:tr w:rsidR="002B56D3" w:rsidRPr="000E017B" w14:paraId="69BBD78D" w14:textId="77777777" w:rsidTr="009F7714">
        <w:tc>
          <w:tcPr>
            <w:tcW w:w="5164" w:type="dxa"/>
            <w:tcMar>
              <w:top w:w="57" w:type="dxa"/>
              <w:bottom w:w="57" w:type="dxa"/>
            </w:tcMar>
            <w:vAlign w:val="center"/>
          </w:tcPr>
          <w:p w14:paraId="70496710" w14:textId="77777777" w:rsidR="002B56D3" w:rsidRPr="000E017B" w:rsidRDefault="00020553" w:rsidP="00991408">
            <w:pPr>
              <w:jc w:val="center"/>
              <w:rPr>
                <w:b/>
                <w:sz w:val="22"/>
                <w:szCs w:val="22"/>
                <w:lang w:val="en-GB"/>
              </w:rPr>
            </w:pPr>
            <w:r w:rsidRPr="000E017B">
              <w:rPr>
                <w:b/>
                <w:sz w:val="22"/>
                <w:szCs w:val="22"/>
                <w:lang w:val="en-GB"/>
              </w:rPr>
              <w:t>Country Variable Codes/Construction Rules</w:t>
            </w:r>
          </w:p>
        </w:tc>
        <w:tc>
          <w:tcPr>
            <w:tcW w:w="3780" w:type="dxa"/>
            <w:tcMar>
              <w:top w:w="57" w:type="dxa"/>
              <w:bottom w:w="57" w:type="dxa"/>
            </w:tcMar>
            <w:vAlign w:val="center"/>
          </w:tcPr>
          <w:p w14:paraId="4B03BECF" w14:textId="77777777" w:rsidR="002B56D3" w:rsidRPr="000E017B" w:rsidRDefault="002B56D3" w:rsidP="00991408">
            <w:pPr>
              <w:jc w:val="center"/>
              <w:rPr>
                <w:b/>
                <w:sz w:val="22"/>
                <w:szCs w:val="22"/>
                <w:lang w:val="en-GB"/>
              </w:rPr>
            </w:pPr>
            <w:r w:rsidRPr="000E017B">
              <w:rPr>
                <w:b/>
                <w:sz w:val="22"/>
                <w:szCs w:val="22"/>
                <w:lang w:val="en-GB"/>
              </w:rPr>
              <w:sym w:font="Wingdings" w:char="F0E8"/>
            </w:r>
            <w:r w:rsidRPr="000E017B">
              <w:rPr>
                <w:b/>
                <w:sz w:val="22"/>
                <w:szCs w:val="22"/>
                <w:lang w:val="en-GB"/>
              </w:rPr>
              <w:t xml:space="preserve"> Marital</w:t>
            </w:r>
          </w:p>
        </w:tc>
      </w:tr>
      <w:tr w:rsidR="009F7714" w:rsidRPr="000E017B" w14:paraId="1F5E204D" w14:textId="77777777" w:rsidTr="009F7714">
        <w:tc>
          <w:tcPr>
            <w:tcW w:w="5164" w:type="dxa"/>
          </w:tcPr>
          <w:p w14:paraId="66491995" w14:textId="51AADEF5" w:rsidR="009F7714" w:rsidRPr="000E017B" w:rsidRDefault="009F7714" w:rsidP="009F7714">
            <w:pPr>
              <w:spacing w:after="0"/>
              <w:rPr>
                <w:sz w:val="22"/>
                <w:szCs w:val="22"/>
                <w:lang w:val="en-GB"/>
              </w:rPr>
            </w:pPr>
            <w:r w:rsidRPr="002501B6">
              <w:rPr>
                <w:sz w:val="22"/>
                <w:szCs w:val="22"/>
                <w:lang w:val="en-GB"/>
              </w:rPr>
              <w:t>If (#</w:t>
            </w:r>
            <w:r>
              <w:rPr>
                <w:sz w:val="22"/>
                <w:szCs w:val="22"/>
                <w:lang w:val="en-GB"/>
              </w:rPr>
              <w:t>C143.=1</w:t>
            </w:r>
            <w:r w:rsidRPr="002501B6">
              <w:rPr>
                <w:sz w:val="22"/>
                <w:szCs w:val="22"/>
                <w:lang w:val="en-GB"/>
              </w:rPr>
              <w:t>)</w:t>
            </w:r>
          </w:p>
        </w:tc>
        <w:tc>
          <w:tcPr>
            <w:tcW w:w="3780" w:type="dxa"/>
          </w:tcPr>
          <w:p w14:paraId="1D674F69" w14:textId="6A02FC8E" w:rsidR="009F7714" w:rsidRPr="000E017B" w:rsidRDefault="009F7714" w:rsidP="009F7714">
            <w:pPr>
              <w:spacing w:after="0"/>
              <w:jc w:val="left"/>
              <w:rPr>
                <w:sz w:val="22"/>
                <w:lang w:val="en-GB"/>
              </w:rPr>
            </w:pPr>
            <w:r w:rsidRPr="000E017B">
              <w:rPr>
                <w:sz w:val="22"/>
                <w:lang w:val="en-GB"/>
              </w:rPr>
              <w:t>1. Married</w:t>
            </w:r>
          </w:p>
        </w:tc>
      </w:tr>
      <w:tr w:rsidR="009F7714" w:rsidRPr="000E017B" w14:paraId="14DF6A93" w14:textId="77777777" w:rsidTr="009F7714">
        <w:tc>
          <w:tcPr>
            <w:tcW w:w="5164" w:type="dxa"/>
          </w:tcPr>
          <w:p w14:paraId="7909E371" w14:textId="5D080FBB" w:rsidR="009F7714" w:rsidRDefault="009F7714" w:rsidP="009F7714">
            <w:r w:rsidRPr="00561B82">
              <w:rPr>
                <w:sz w:val="22"/>
                <w:szCs w:val="22"/>
                <w:lang w:val="en-GB"/>
              </w:rPr>
              <w:t>If (#</w:t>
            </w:r>
            <w:r>
              <w:rPr>
                <w:sz w:val="22"/>
                <w:szCs w:val="22"/>
                <w:lang w:val="en-GB"/>
              </w:rPr>
              <w:t>C143.=2</w:t>
            </w:r>
            <w:r w:rsidRPr="00561B82">
              <w:rPr>
                <w:sz w:val="22"/>
                <w:szCs w:val="22"/>
                <w:lang w:val="en-GB"/>
              </w:rPr>
              <w:t>)</w:t>
            </w:r>
          </w:p>
        </w:tc>
        <w:tc>
          <w:tcPr>
            <w:tcW w:w="3780" w:type="dxa"/>
          </w:tcPr>
          <w:p w14:paraId="0B674C1B" w14:textId="7FACB3A6" w:rsidR="009F7714" w:rsidRPr="000E017B" w:rsidRDefault="009F7714" w:rsidP="009F7714">
            <w:pPr>
              <w:spacing w:after="0"/>
              <w:jc w:val="left"/>
              <w:rPr>
                <w:sz w:val="22"/>
                <w:lang w:val="en-GB"/>
              </w:rPr>
            </w:pPr>
            <w:r w:rsidRPr="000E017B">
              <w:rPr>
                <w:sz w:val="22"/>
                <w:lang w:val="en-GB"/>
              </w:rPr>
              <w:t>2. Civil partnership</w:t>
            </w:r>
          </w:p>
        </w:tc>
      </w:tr>
      <w:tr w:rsidR="009F7714" w:rsidRPr="000E017B" w14:paraId="07D5F565" w14:textId="77777777" w:rsidTr="009F7714">
        <w:tc>
          <w:tcPr>
            <w:tcW w:w="5164" w:type="dxa"/>
          </w:tcPr>
          <w:p w14:paraId="5A0836CF" w14:textId="3964A906" w:rsidR="009F7714" w:rsidRDefault="009F7714" w:rsidP="009F7714">
            <w:r w:rsidRPr="00561B82">
              <w:rPr>
                <w:sz w:val="22"/>
                <w:szCs w:val="22"/>
                <w:lang w:val="en-GB"/>
              </w:rPr>
              <w:t>If (#</w:t>
            </w:r>
            <w:r>
              <w:rPr>
                <w:sz w:val="22"/>
                <w:szCs w:val="22"/>
                <w:lang w:val="en-GB"/>
              </w:rPr>
              <w:t>C143.=3</w:t>
            </w:r>
            <w:r w:rsidRPr="00561B82">
              <w:rPr>
                <w:sz w:val="22"/>
                <w:szCs w:val="22"/>
                <w:lang w:val="en-GB"/>
              </w:rPr>
              <w:t>)</w:t>
            </w:r>
          </w:p>
        </w:tc>
        <w:tc>
          <w:tcPr>
            <w:tcW w:w="3780" w:type="dxa"/>
          </w:tcPr>
          <w:p w14:paraId="082B7FE4" w14:textId="6277DCD5" w:rsidR="009F7714" w:rsidRPr="000E017B" w:rsidRDefault="009F7714" w:rsidP="009F7714">
            <w:pPr>
              <w:spacing w:after="0"/>
              <w:jc w:val="left"/>
              <w:rPr>
                <w:sz w:val="22"/>
                <w:lang w:val="en-GB"/>
              </w:rPr>
            </w:pPr>
            <w:r w:rsidRPr="000E017B">
              <w:rPr>
                <w:sz w:val="22"/>
                <w:lang w:val="en-GB"/>
              </w:rPr>
              <w:t>3. Separated from spouse/civil partner (still legally married/still legally in a civil partnership)</w:t>
            </w:r>
          </w:p>
        </w:tc>
      </w:tr>
      <w:tr w:rsidR="009F7714" w:rsidRPr="000E017B" w14:paraId="5D4461E2" w14:textId="77777777" w:rsidTr="009F7714">
        <w:tc>
          <w:tcPr>
            <w:tcW w:w="5164" w:type="dxa"/>
          </w:tcPr>
          <w:p w14:paraId="3633D392" w14:textId="7254173C" w:rsidR="009F7714" w:rsidRDefault="009F7714" w:rsidP="009F7714">
            <w:r w:rsidRPr="00561B82">
              <w:rPr>
                <w:sz w:val="22"/>
                <w:szCs w:val="22"/>
                <w:lang w:val="en-GB"/>
              </w:rPr>
              <w:t>If (#</w:t>
            </w:r>
            <w:r>
              <w:rPr>
                <w:sz w:val="22"/>
                <w:szCs w:val="22"/>
                <w:lang w:val="en-GB"/>
              </w:rPr>
              <w:t>C143.=4</w:t>
            </w:r>
            <w:r w:rsidRPr="00561B82">
              <w:rPr>
                <w:sz w:val="22"/>
                <w:szCs w:val="22"/>
                <w:lang w:val="en-GB"/>
              </w:rPr>
              <w:t>)</w:t>
            </w:r>
          </w:p>
        </w:tc>
        <w:tc>
          <w:tcPr>
            <w:tcW w:w="3780" w:type="dxa"/>
          </w:tcPr>
          <w:p w14:paraId="7D48647F" w14:textId="12FE8D6C" w:rsidR="009F7714" w:rsidRPr="000E017B" w:rsidRDefault="009F7714" w:rsidP="009F7714">
            <w:pPr>
              <w:spacing w:after="0"/>
              <w:jc w:val="left"/>
              <w:rPr>
                <w:sz w:val="22"/>
                <w:lang w:val="en-GB"/>
              </w:rPr>
            </w:pPr>
            <w:r w:rsidRPr="000E017B">
              <w:rPr>
                <w:sz w:val="22"/>
                <w:lang w:val="en-GB"/>
              </w:rPr>
              <w:t>4. Divorced from spouse/legally separated from civil partner</w:t>
            </w:r>
          </w:p>
        </w:tc>
      </w:tr>
      <w:tr w:rsidR="009F7714" w:rsidRPr="000E017B" w14:paraId="22B19A32" w14:textId="77777777" w:rsidTr="009F7714">
        <w:tc>
          <w:tcPr>
            <w:tcW w:w="5164" w:type="dxa"/>
          </w:tcPr>
          <w:p w14:paraId="236BFDC9" w14:textId="35B11E57" w:rsidR="009F7714" w:rsidRDefault="009F7714" w:rsidP="009F7714">
            <w:r w:rsidRPr="00561B82">
              <w:rPr>
                <w:sz w:val="22"/>
                <w:szCs w:val="22"/>
                <w:lang w:val="en-GB"/>
              </w:rPr>
              <w:t>If (#</w:t>
            </w:r>
            <w:r>
              <w:rPr>
                <w:sz w:val="22"/>
                <w:szCs w:val="22"/>
                <w:lang w:val="en-GB"/>
              </w:rPr>
              <w:t>C143.=5</w:t>
            </w:r>
            <w:r w:rsidRPr="00561B82">
              <w:rPr>
                <w:sz w:val="22"/>
                <w:szCs w:val="22"/>
                <w:lang w:val="en-GB"/>
              </w:rPr>
              <w:t>)</w:t>
            </w:r>
          </w:p>
        </w:tc>
        <w:tc>
          <w:tcPr>
            <w:tcW w:w="3780" w:type="dxa"/>
          </w:tcPr>
          <w:p w14:paraId="00F3C3F7" w14:textId="496FC38E" w:rsidR="009F7714" w:rsidRPr="000E017B" w:rsidRDefault="009F7714" w:rsidP="009F7714">
            <w:pPr>
              <w:spacing w:after="0"/>
              <w:jc w:val="left"/>
              <w:rPr>
                <w:sz w:val="22"/>
                <w:lang w:val="en-GB"/>
              </w:rPr>
            </w:pPr>
            <w:r w:rsidRPr="000E017B">
              <w:rPr>
                <w:sz w:val="22"/>
                <w:lang w:val="en-GB"/>
              </w:rPr>
              <w:t>5. Widowed/civil partner died</w:t>
            </w:r>
          </w:p>
        </w:tc>
      </w:tr>
      <w:tr w:rsidR="009F7714" w:rsidRPr="000E017B" w14:paraId="7DD8C739" w14:textId="77777777" w:rsidTr="009F7714">
        <w:tc>
          <w:tcPr>
            <w:tcW w:w="5164" w:type="dxa"/>
          </w:tcPr>
          <w:p w14:paraId="1275443D" w14:textId="150EFEDE" w:rsidR="009F7714" w:rsidRDefault="009F7714" w:rsidP="009F7714">
            <w:r w:rsidRPr="00561B82">
              <w:rPr>
                <w:sz w:val="22"/>
                <w:szCs w:val="22"/>
                <w:lang w:val="en-GB"/>
              </w:rPr>
              <w:t>If (#</w:t>
            </w:r>
            <w:r>
              <w:rPr>
                <w:sz w:val="22"/>
                <w:szCs w:val="22"/>
                <w:lang w:val="en-GB"/>
              </w:rPr>
              <w:t>C143.=</w:t>
            </w:r>
            <w:r w:rsidR="00C20AEB">
              <w:rPr>
                <w:sz w:val="22"/>
                <w:szCs w:val="22"/>
                <w:lang w:val="en-GB"/>
              </w:rPr>
              <w:t xml:space="preserve">6 &amp; </w:t>
            </w:r>
            <w:r>
              <w:rPr>
                <w:sz w:val="22"/>
                <w:szCs w:val="22"/>
                <w:lang w:val="en-GB"/>
              </w:rPr>
              <w:t>7</w:t>
            </w:r>
            <w:r w:rsidRPr="00561B82">
              <w:rPr>
                <w:sz w:val="22"/>
                <w:szCs w:val="22"/>
                <w:lang w:val="en-GB"/>
              </w:rPr>
              <w:t>)</w:t>
            </w:r>
          </w:p>
        </w:tc>
        <w:tc>
          <w:tcPr>
            <w:tcW w:w="3780" w:type="dxa"/>
          </w:tcPr>
          <w:p w14:paraId="37C78F7F" w14:textId="31DDCB3A" w:rsidR="009F7714" w:rsidRPr="000E017B" w:rsidRDefault="009F7714" w:rsidP="009F7714">
            <w:pPr>
              <w:spacing w:after="0"/>
              <w:jc w:val="left"/>
              <w:rPr>
                <w:sz w:val="22"/>
                <w:lang w:val="en-GB"/>
              </w:rPr>
            </w:pPr>
            <w:r w:rsidRPr="000E017B">
              <w:rPr>
                <w:sz w:val="22"/>
                <w:lang w:val="en-GB"/>
              </w:rPr>
              <w:t>6. Never married/never in a civil partnership</w:t>
            </w:r>
          </w:p>
        </w:tc>
      </w:tr>
      <w:tr w:rsidR="009F7714" w:rsidRPr="000E017B" w14:paraId="1F840255" w14:textId="77777777" w:rsidTr="009F7714">
        <w:tc>
          <w:tcPr>
            <w:tcW w:w="5164" w:type="dxa"/>
          </w:tcPr>
          <w:p w14:paraId="005FD431" w14:textId="77777777" w:rsidR="009F7714" w:rsidRPr="000E017B" w:rsidRDefault="009F7714" w:rsidP="009F7714">
            <w:pPr>
              <w:spacing w:after="0"/>
              <w:rPr>
                <w:sz w:val="22"/>
                <w:szCs w:val="22"/>
                <w:lang w:val="en-GB"/>
              </w:rPr>
            </w:pPr>
          </w:p>
        </w:tc>
        <w:tc>
          <w:tcPr>
            <w:tcW w:w="3780" w:type="dxa"/>
          </w:tcPr>
          <w:p w14:paraId="775C004A" w14:textId="7BB3CD28" w:rsidR="009F7714" w:rsidRPr="000E017B" w:rsidRDefault="009F7714" w:rsidP="009F7714">
            <w:pPr>
              <w:spacing w:after="0"/>
              <w:jc w:val="left"/>
              <w:rPr>
                <w:sz w:val="22"/>
                <w:lang w:val="en-GB"/>
              </w:rPr>
            </w:pPr>
            <w:r w:rsidRPr="000E017B">
              <w:rPr>
                <w:sz w:val="22"/>
                <w:lang w:val="en-GB"/>
              </w:rPr>
              <w:t>7. Refused</w:t>
            </w:r>
          </w:p>
        </w:tc>
      </w:tr>
      <w:tr w:rsidR="009F7714" w:rsidRPr="000E017B" w14:paraId="582981DF" w14:textId="77777777" w:rsidTr="009F7714">
        <w:tc>
          <w:tcPr>
            <w:tcW w:w="5164" w:type="dxa"/>
          </w:tcPr>
          <w:p w14:paraId="265A4AE0" w14:textId="6A0C8620" w:rsidR="009F7714" w:rsidRPr="000E017B" w:rsidRDefault="009F7714" w:rsidP="009F7714">
            <w:pPr>
              <w:spacing w:after="0"/>
              <w:rPr>
                <w:sz w:val="22"/>
                <w:szCs w:val="22"/>
                <w:lang w:val="en-GB"/>
              </w:rPr>
            </w:pPr>
            <w:r w:rsidRPr="002501B6">
              <w:rPr>
                <w:sz w:val="22"/>
                <w:szCs w:val="22"/>
                <w:lang w:val="en-GB"/>
              </w:rPr>
              <w:t>If (#</w:t>
            </w:r>
            <w:r>
              <w:rPr>
                <w:sz w:val="22"/>
                <w:szCs w:val="22"/>
                <w:lang w:val="en-GB"/>
              </w:rPr>
              <w:t>C143.=99</w:t>
            </w:r>
            <w:r w:rsidRPr="002501B6">
              <w:rPr>
                <w:sz w:val="22"/>
                <w:szCs w:val="22"/>
                <w:lang w:val="en-GB"/>
              </w:rPr>
              <w:t>)</w:t>
            </w:r>
          </w:p>
        </w:tc>
        <w:tc>
          <w:tcPr>
            <w:tcW w:w="3780" w:type="dxa"/>
          </w:tcPr>
          <w:p w14:paraId="70F73E9A" w14:textId="10DB8091" w:rsidR="009F7714" w:rsidRPr="000E017B" w:rsidRDefault="009F7714" w:rsidP="009F7714">
            <w:pPr>
              <w:spacing w:after="0"/>
              <w:jc w:val="left"/>
              <w:rPr>
                <w:sz w:val="22"/>
                <w:lang w:val="en-GB"/>
              </w:rPr>
            </w:pPr>
            <w:r w:rsidRPr="000E017B">
              <w:rPr>
                <w:sz w:val="22"/>
                <w:lang w:val="en-GB"/>
              </w:rPr>
              <w:t>9. No answer</w:t>
            </w:r>
          </w:p>
        </w:tc>
      </w:tr>
    </w:tbl>
    <w:p w14:paraId="4B681F74" w14:textId="77777777" w:rsidR="002B56D3" w:rsidRPr="000E017B" w:rsidRDefault="002B56D3" w:rsidP="002B56D3">
      <w:pPr>
        <w:jc w:val="left"/>
        <w:rPr>
          <w:lang w:val="en-GB"/>
        </w:rPr>
      </w:pPr>
    </w:p>
    <w:p w14:paraId="748B7E01" w14:textId="77777777" w:rsidR="002B56D3" w:rsidRPr="000E017B" w:rsidRDefault="002B56D3" w:rsidP="002B56D3">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2B56D3" w:rsidRPr="000E017B" w14:paraId="5ECC2E71" w14:textId="77777777">
        <w:tc>
          <w:tcPr>
            <w:tcW w:w="8995" w:type="dxa"/>
          </w:tcPr>
          <w:p w14:paraId="266DD68A" w14:textId="77777777" w:rsidR="002B56D3" w:rsidRPr="000E017B" w:rsidRDefault="002B56D3" w:rsidP="00105029">
            <w:pPr>
              <w:spacing w:after="0"/>
              <w:rPr>
                <w:b/>
                <w:lang w:val="en-GB"/>
              </w:rPr>
            </w:pPr>
          </w:p>
        </w:tc>
      </w:tr>
    </w:tbl>
    <w:p w14:paraId="5A1E9BBC" w14:textId="77777777" w:rsidR="002B56D3" w:rsidRPr="000E017B" w:rsidRDefault="002B56D3" w:rsidP="002B56D3">
      <w:pPr>
        <w:jc w:val="left"/>
        <w:rPr>
          <w:lang w:val="en-GB"/>
        </w:rPr>
      </w:pPr>
    </w:p>
    <w:p w14:paraId="634970B5" w14:textId="77777777" w:rsidR="007B39D2" w:rsidRPr="00C351F4" w:rsidRDefault="007B39D2" w:rsidP="007B39D2">
      <w:pPr>
        <w:jc w:val="center"/>
        <w:rPr>
          <w:rFonts w:ascii="Arial" w:hAnsi="Arial"/>
          <w:b/>
          <w:sz w:val="22"/>
          <w:lang w:val="en-GB"/>
        </w:rPr>
      </w:pPr>
      <w:r>
        <w:rPr>
          <w:rFonts w:ascii="Arial" w:hAnsi="Arial"/>
          <w:b/>
          <w:sz w:val="22"/>
          <w:lang w:val="en-GB"/>
        </w:rPr>
        <w:br w:type="page"/>
      </w:r>
      <w:r>
        <w:rPr>
          <w:rFonts w:ascii="Arial" w:hAnsi="Arial"/>
          <w:b/>
          <w:sz w:val="22"/>
          <w:lang w:val="en-GB"/>
        </w:rPr>
        <w:lastRenderedPageBreak/>
        <w:t>F_BORN</w:t>
      </w:r>
      <w:r w:rsidRPr="00A97101">
        <w:rPr>
          <w:rFonts w:ascii="Arial" w:hAnsi="Arial"/>
          <w:b/>
          <w:i/>
          <w:sz w:val="22"/>
          <w:lang w:val="en-GB"/>
        </w:rPr>
        <w:t xml:space="preserve"> – </w:t>
      </w:r>
      <w:r>
        <w:rPr>
          <w:rFonts w:ascii="Arial" w:hAnsi="Arial"/>
          <w:b/>
          <w:sz w:val="22"/>
          <w:lang w:val="en-GB"/>
        </w:rPr>
        <w:t>Father’s country of birth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B39D2" w:rsidRPr="00677D16" w14:paraId="35897D10" w14:textId="77777777" w:rsidTr="00D25965">
        <w:tc>
          <w:tcPr>
            <w:tcW w:w="1384" w:type="dxa"/>
            <w:tcMar>
              <w:top w:w="57" w:type="dxa"/>
              <w:bottom w:w="57" w:type="dxa"/>
            </w:tcMar>
            <w:vAlign w:val="center"/>
          </w:tcPr>
          <w:p w14:paraId="1375C1CC" w14:textId="77777777" w:rsidR="007B39D2" w:rsidRPr="00677D16" w:rsidRDefault="007B39D2" w:rsidP="007B39D2">
            <w:pPr>
              <w:spacing w:after="0"/>
              <w:jc w:val="left"/>
              <w:rPr>
                <w:i/>
                <w:sz w:val="22"/>
                <w:szCs w:val="22"/>
                <w:lang w:val="en-GB"/>
              </w:rPr>
            </w:pPr>
          </w:p>
        </w:tc>
        <w:tc>
          <w:tcPr>
            <w:tcW w:w="3780" w:type="dxa"/>
            <w:tcMar>
              <w:top w:w="57" w:type="dxa"/>
              <w:bottom w:w="57" w:type="dxa"/>
            </w:tcMar>
            <w:vAlign w:val="center"/>
          </w:tcPr>
          <w:p w14:paraId="2798741F" w14:textId="77777777" w:rsidR="007B39D2" w:rsidRPr="00677D16" w:rsidRDefault="007B39D2" w:rsidP="007B39D2">
            <w:pPr>
              <w:spacing w:after="0"/>
              <w:jc w:val="center"/>
              <w:rPr>
                <w:b/>
                <w:sz w:val="22"/>
                <w:szCs w:val="22"/>
                <w:lang w:val="en-GB"/>
              </w:rPr>
            </w:pPr>
            <w:r w:rsidRPr="00677D16">
              <w:rPr>
                <w:b/>
                <w:sz w:val="22"/>
                <w:szCs w:val="22"/>
                <w:lang w:val="en-GB"/>
              </w:rPr>
              <w:t>National Language</w:t>
            </w:r>
          </w:p>
        </w:tc>
        <w:tc>
          <w:tcPr>
            <w:tcW w:w="3780" w:type="dxa"/>
            <w:tcMar>
              <w:top w:w="57" w:type="dxa"/>
              <w:bottom w:w="57" w:type="dxa"/>
            </w:tcMar>
            <w:vAlign w:val="center"/>
          </w:tcPr>
          <w:p w14:paraId="1EAB87E7" w14:textId="77777777" w:rsidR="007B39D2" w:rsidRPr="00677D16" w:rsidRDefault="007B39D2" w:rsidP="007B39D2">
            <w:pPr>
              <w:spacing w:after="0"/>
              <w:jc w:val="center"/>
              <w:rPr>
                <w:b/>
                <w:sz w:val="22"/>
                <w:szCs w:val="22"/>
                <w:lang w:val="en-GB"/>
              </w:rPr>
            </w:pPr>
            <w:r w:rsidRPr="00677D16">
              <w:rPr>
                <w:b/>
                <w:sz w:val="22"/>
                <w:szCs w:val="22"/>
                <w:lang w:val="en-GB"/>
              </w:rPr>
              <w:t>English Translation</w:t>
            </w:r>
          </w:p>
        </w:tc>
      </w:tr>
      <w:tr w:rsidR="007B39D2" w:rsidRPr="00677D16" w14:paraId="1AB70CE9" w14:textId="77777777" w:rsidTr="00D25965">
        <w:tc>
          <w:tcPr>
            <w:tcW w:w="1384" w:type="dxa"/>
          </w:tcPr>
          <w:p w14:paraId="768FA7F9" w14:textId="77777777" w:rsidR="007B39D2" w:rsidRPr="00677D16" w:rsidRDefault="007B39D2" w:rsidP="007B39D2">
            <w:pPr>
              <w:spacing w:after="0"/>
              <w:jc w:val="left"/>
              <w:rPr>
                <w:sz w:val="22"/>
                <w:szCs w:val="22"/>
                <w:lang w:val="en-GB"/>
              </w:rPr>
            </w:pPr>
            <w:r w:rsidRPr="00677D16">
              <w:rPr>
                <w:i/>
                <w:sz w:val="22"/>
                <w:szCs w:val="22"/>
                <w:lang w:val="en-GB"/>
              </w:rPr>
              <w:t>Question no. and text</w:t>
            </w:r>
          </w:p>
        </w:tc>
        <w:tc>
          <w:tcPr>
            <w:tcW w:w="3780" w:type="dxa"/>
          </w:tcPr>
          <w:p w14:paraId="002C0182" w14:textId="77777777" w:rsidR="007B39D2" w:rsidRPr="00FF2F87" w:rsidRDefault="00105029" w:rsidP="00105029">
            <w:pPr>
              <w:spacing w:after="0"/>
              <w:rPr>
                <w:bCs/>
                <w:sz w:val="22"/>
                <w:szCs w:val="22"/>
                <w:lang w:val="en-GB"/>
              </w:rPr>
            </w:pPr>
            <w:r w:rsidRPr="00FF2F87">
              <w:rPr>
                <w:bCs/>
                <w:sz w:val="22"/>
                <w:szCs w:val="22"/>
                <w:lang w:val="en-GB"/>
              </w:rPr>
              <w:t xml:space="preserve">D.32. </w:t>
            </w:r>
            <w:r w:rsidRPr="00FF2F87">
              <w:rPr>
                <w:bCs/>
                <w:sz w:val="22"/>
                <w:szCs w:val="22"/>
              </w:rPr>
              <w:t>Babanız hangi ülkede doğmuştu(r)?</w:t>
            </w:r>
          </w:p>
        </w:tc>
        <w:tc>
          <w:tcPr>
            <w:tcW w:w="3780" w:type="dxa"/>
          </w:tcPr>
          <w:p w14:paraId="33428A0E" w14:textId="77777777" w:rsidR="007B39D2" w:rsidRPr="00677D16" w:rsidRDefault="00105029" w:rsidP="007B39D2">
            <w:pPr>
              <w:spacing w:after="0"/>
              <w:jc w:val="left"/>
              <w:rPr>
                <w:b/>
                <w:sz w:val="22"/>
                <w:szCs w:val="22"/>
                <w:lang w:val="en-GB"/>
              </w:rPr>
            </w:pPr>
            <w:r w:rsidRPr="00FF2F87">
              <w:rPr>
                <w:bCs/>
                <w:sz w:val="22"/>
                <w:szCs w:val="22"/>
                <w:lang w:val="en-GB"/>
              </w:rPr>
              <w:t>D.32.</w:t>
            </w:r>
            <w:r w:rsidRPr="00677D16">
              <w:rPr>
                <w:b/>
                <w:sz w:val="22"/>
                <w:szCs w:val="22"/>
                <w:lang w:val="en-GB"/>
              </w:rPr>
              <w:t xml:space="preserve"> </w:t>
            </w:r>
            <w:r w:rsidRPr="00677D16">
              <w:rPr>
                <w:sz w:val="22"/>
                <w:szCs w:val="22"/>
                <w:lang w:val="en-US" w:eastAsia="en-US"/>
              </w:rPr>
              <w:t>In which country was your father born?</w:t>
            </w:r>
          </w:p>
        </w:tc>
      </w:tr>
      <w:tr w:rsidR="00105029" w:rsidRPr="00677D16" w14:paraId="195FA161" w14:textId="77777777" w:rsidTr="00105029">
        <w:trPr>
          <w:cantSplit/>
        </w:trPr>
        <w:tc>
          <w:tcPr>
            <w:tcW w:w="1384" w:type="dxa"/>
            <w:vMerge w:val="restart"/>
          </w:tcPr>
          <w:p w14:paraId="7B7715FE" w14:textId="77777777" w:rsidR="00105029" w:rsidRPr="00677D16" w:rsidRDefault="00105029" w:rsidP="007B39D2">
            <w:pPr>
              <w:spacing w:after="0"/>
              <w:jc w:val="left"/>
              <w:rPr>
                <w:sz w:val="22"/>
                <w:szCs w:val="22"/>
                <w:lang w:val="en-GB"/>
              </w:rPr>
            </w:pPr>
            <w:r w:rsidRPr="00677D16">
              <w:rPr>
                <w:i/>
                <w:sz w:val="22"/>
                <w:szCs w:val="22"/>
                <w:lang w:val="en-GB"/>
              </w:rPr>
              <w:t>Codes/ Categories</w:t>
            </w:r>
          </w:p>
        </w:tc>
        <w:tc>
          <w:tcPr>
            <w:tcW w:w="3780" w:type="dxa"/>
            <w:vAlign w:val="bottom"/>
          </w:tcPr>
          <w:p w14:paraId="229398D4" w14:textId="77777777" w:rsidR="00105029" w:rsidRPr="00677D16" w:rsidRDefault="00105029" w:rsidP="00105029">
            <w:pPr>
              <w:widowControl w:val="0"/>
              <w:autoSpaceDE w:val="0"/>
              <w:autoSpaceDN w:val="0"/>
              <w:adjustRightInd w:val="0"/>
              <w:spacing w:after="0" w:line="192" w:lineRule="exact"/>
              <w:ind w:left="300"/>
              <w:rPr>
                <w:sz w:val="22"/>
                <w:szCs w:val="22"/>
              </w:rPr>
            </w:pPr>
            <w:r w:rsidRPr="00677D16">
              <w:rPr>
                <w:sz w:val="22"/>
                <w:szCs w:val="22"/>
              </w:rPr>
              <w:t>1. Türkiye</w:t>
            </w:r>
          </w:p>
        </w:tc>
        <w:tc>
          <w:tcPr>
            <w:tcW w:w="3780" w:type="dxa"/>
            <w:vAlign w:val="bottom"/>
          </w:tcPr>
          <w:p w14:paraId="135AB1B1" w14:textId="77777777" w:rsidR="00105029" w:rsidRPr="00677D16" w:rsidRDefault="00105029" w:rsidP="00105029">
            <w:pPr>
              <w:widowControl w:val="0"/>
              <w:autoSpaceDE w:val="0"/>
              <w:autoSpaceDN w:val="0"/>
              <w:adjustRightInd w:val="0"/>
              <w:spacing w:after="0" w:line="192" w:lineRule="exact"/>
              <w:ind w:left="60"/>
              <w:rPr>
                <w:sz w:val="22"/>
                <w:szCs w:val="22"/>
              </w:rPr>
            </w:pPr>
            <w:r w:rsidRPr="00677D16">
              <w:rPr>
                <w:sz w:val="22"/>
                <w:szCs w:val="22"/>
              </w:rPr>
              <w:t>1. Turkey</w:t>
            </w:r>
          </w:p>
        </w:tc>
      </w:tr>
      <w:tr w:rsidR="00105029" w:rsidRPr="00677D16" w14:paraId="5BF61028" w14:textId="77777777" w:rsidTr="00D25965">
        <w:trPr>
          <w:cantSplit/>
        </w:trPr>
        <w:tc>
          <w:tcPr>
            <w:tcW w:w="1384" w:type="dxa"/>
            <w:vMerge/>
          </w:tcPr>
          <w:p w14:paraId="04BEC40F" w14:textId="77777777" w:rsidR="00105029" w:rsidRPr="00677D16" w:rsidRDefault="00105029" w:rsidP="007B39D2">
            <w:pPr>
              <w:spacing w:after="0"/>
              <w:jc w:val="left"/>
              <w:rPr>
                <w:sz w:val="22"/>
                <w:szCs w:val="22"/>
                <w:lang w:val="en-GB"/>
              </w:rPr>
            </w:pPr>
          </w:p>
        </w:tc>
        <w:tc>
          <w:tcPr>
            <w:tcW w:w="3780" w:type="dxa"/>
          </w:tcPr>
          <w:p w14:paraId="2574214F" w14:textId="77777777" w:rsidR="00105029" w:rsidRPr="00677D16" w:rsidRDefault="00105029" w:rsidP="007B39D2">
            <w:pPr>
              <w:spacing w:after="0"/>
              <w:jc w:val="left"/>
              <w:rPr>
                <w:b/>
                <w:sz w:val="22"/>
                <w:szCs w:val="22"/>
                <w:lang w:val="en-GB"/>
              </w:rPr>
            </w:pPr>
            <w:r w:rsidRPr="00677D16">
              <w:rPr>
                <w:sz w:val="22"/>
                <w:szCs w:val="22"/>
              </w:rPr>
              <w:t>90. Diğer</w:t>
            </w:r>
          </w:p>
        </w:tc>
        <w:tc>
          <w:tcPr>
            <w:tcW w:w="3780" w:type="dxa"/>
          </w:tcPr>
          <w:p w14:paraId="732E8D77" w14:textId="77777777" w:rsidR="00105029" w:rsidRPr="00677D16" w:rsidRDefault="00105029" w:rsidP="007B39D2">
            <w:pPr>
              <w:spacing w:after="0"/>
              <w:jc w:val="left"/>
              <w:rPr>
                <w:sz w:val="22"/>
                <w:szCs w:val="22"/>
                <w:lang w:val="en-GB"/>
              </w:rPr>
            </w:pPr>
            <w:r w:rsidRPr="00677D16">
              <w:rPr>
                <w:sz w:val="22"/>
                <w:szCs w:val="22"/>
                <w:lang w:val="en-GB"/>
              </w:rPr>
              <w:t>90. Other</w:t>
            </w:r>
          </w:p>
        </w:tc>
      </w:tr>
      <w:tr w:rsidR="00105029" w:rsidRPr="00677D16" w14:paraId="4070BA36" w14:textId="77777777" w:rsidTr="00D25965">
        <w:trPr>
          <w:cantSplit/>
        </w:trPr>
        <w:tc>
          <w:tcPr>
            <w:tcW w:w="1384" w:type="dxa"/>
            <w:vMerge/>
          </w:tcPr>
          <w:p w14:paraId="09D6A72D" w14:textId="77777777" w:rsidR="00105029" w:rsidRPr="00677D16" w:rsidRDefault="00105029" w:rsidP="007B39D2">
            <w:pPr>
              <w:spacing w:after="0"/>
              <w:jc w:val="left"/>
              <w:rPr>
                <w:sz w:val="22"/>
                <w:szCs w:val="22"/>
                <w:lang w:val="en-GB"/>
              </w:rPr>
            </w:pPr>
          </w:p>
        </w:tc>
        <w:tc>
          <w:tcPr>
            <w:tcW w:w="3780" w:type="dxa"/>
          </w:tcPr>
          <w:p w14:paraId="0AD81842" w14:textId="77777777" w:rsidR="00105029" w:rsidRPr="00677D16" w:rsidRDefault="00105029" w:rsidP="007B39D2">
            <w:pPr>
              <w:spacing w:after="0"/>
              <w:jc w:val="left"/>
              <w:rPr>
                <w:b/>
                <w:sz w:val="22"/>
                <w:szCs w:val="22"/>
                <w:lang w:val="en-GB"/>
              </w:rPr>
            </w:pPr>
            <w:r w:rsidRPr="00677D16">
              <w:rPr>
                <w:sz w:val="22"/>
                <w:szCs w:val="22"/>
                <w:lang w:val="en-GB"/>
              </w:rPr>
              <w:t>99.</w:t>
            </w:r>
            <w:r w:rsidRPr="00677D16">
              <w:rPr>
                <w:b/>
                <w:sz w:val="22"/>
                <w:szCs w:val="22"/>
                <w:lang w:val="en-GB"/>
              </w:rPr>
              <w:t xml:space="preserve"> </w:t>
            </w:r>
            <w:r w:rsidRPr="00677D16">
              <w:rPr>
                <w:sz w:val="22"/>
                <w:szCs w:val="22"/>
              </w:rPr>
              <w:t>Cevap yok</w:t>
            </w:r>
          </w:p>
        </w:tc>
        <w:tc>
          <w:tcPr>
            <w:tcW w:w="3780" w:type="dxa"/>
          </w:tcPr>
          <w:p w14:paraId="1F274437" w14:textId="77777777" w:rsidR="00105029" w:rsidRPr="00677D16" w:rsidRDefault="00105029" w:rsidP="007B39D2">
            <w:pPr>
              <w:spacing w:after="0"/>
              <w:jc w:val="left"/>
              <w:rPr>
                <w:sz w:val="22"/>
                <w:szCs w:val="22"/>
                <w:lang w:val="en-GB"/>
              </w:rPr>
            </w:pPr>
            <w:r w:rsidRPr="00677D16">
              <w:rPr>
                <w:sz w:val="22"/>
                <w:szCs w:val="22"/>
                <w:lang w:val="en-GB"/>
              </w:rPr>
              <w:t>99. No answer</w:t>
            </w:r>
          </w:p>
        </w:tc>
      </w:tr>
      <w:tr w:rsidR="00105029" w:rsidRPr="00677D16" w14:paraId="1C067F6F" w14:textId="77777777" w:rsidTr="00D25965">
        <w:tc>
          <w:tcPr>
            <w:tcW w:w="1384" w:type="dxa"/>
          </w:tcPr>
          <w:p w14:paraId="3FA4875A" w14:textId="77777777" w:rsidR="00105029" w:rsidRPr="00677D16" w:rsidRDefault="00105029" w:rsidP="007B39D2">
            <w:pPr>
              <w:spacing w:after="0"/>
              <w:jc w:val="left"/>
              <w:rPr>
                <w:i/>
                <w:sz w:val="22"/>
                <w:szCs w:val="22"/>
                <w:lang w:val="en-GB"/>
              </w:rPr>
            </w:pPr>
            <w:r w:rsidRPr="00677D16">
              <w:rPr>
                <w:i/>
                <w:sz w:val="22"/>
                <w:szCs w:val="22"/>
                <w:lang w:val="en-GB"/>
              </w:rPr>
              <w:t>Interviewer Instruction</w:t>
            </w:r>
          </w:p>
        </w:tc>
        <w:tc>
          <w:tcPr>
            <w:tcW w:w="3780" w:type="dxa"/>
          </w:tcPr>
          <w:p w14:paraId="25E96A74" w14:textId="77777777" w:rsidR="00105029" w:rsidRPr="00677D16" w:rsidRDefault="00105029" w:rsidP="007B39D2">
            <w:pPr>
              <w:spacing w:after="0"/>
              <w:jc w:val="left"/>
              <w:rPr>
                <w:b/>
                <w:sz w:val="22"/>
                <w:szCs w:val="22"/>
                <w:lang w:val="en-GB"/>
              </w:rPr>
            </w:pPr>
          </w:p>
        </w:tc>
        <w:tc>
          <w:tcPr>
            <w:tcW w:w="3780" w:type="dxa"/>
          </w:tcPr>
          <w:p w14:paraId="06A5A70E" w14:textId="77777777" w:rsidR="00105029" w:rsidRPr="00677D16" w:rsidRDefault="00105029" w:rsidP="007B39D2">
            <w:pPr>
              <w:spacing w:after="0"/>
              <w:jc w:val="left"/>
              <w:rPr>
                <w:b/>
                <w:sz w:val="22"/>
                <w:szCs w:val="22"/>
                <w:lang w:val="en-GB"/>
              </w:rPr>
            </w:pPr>
          </w:p>
        </w:tc>
      </w:tr>
      <w:tr w:rsidR="00105029" w:rsidRPr="00677D16" w14:paraId="15B2F6B5" w14:textId="77777777" w:rsidTr="00D25965">
        <w:tc>
          <w:tcPr>
            <w:tcW w:w="1384" w:type="dxa"/>
          </w:tcPr>
          <w:p w14:paraId="40537368" w14:textId="77777777" w:rsidR="00105029" w:rsidRPr="00677D16" w:rsidRDefault="00105029" w:rsidP="007B39D2">
            <w:pPr>
              <w:spacing w:after="0"/>
              <w:jc w:val="left"/>
              <w:rPr>
                <w:i/>
                <w:sz w:val="22"/>
                <w:szCs w:val="22"/>
                <w:lang w:val="en-GB"/>
              </w:rPr>
            </w:pPr>
            <w:r w:rsidRPr="00677D16">
              <w:rPr>
                <w:i/>
                <w:sz w:val="22"/>
                <w:szCs w:val="22"/>
                <w:lang w:val="en-GB"/>
              </w:rPr>
              <w:t>Translation Note</w:t>
            </w:r>
          </w:p>
        </w:tc>
        <w:tc>
          <w:tcPr>
            <w:tcW w:w="7560" w:type="dxa"/>
            <w:gridSpan w:val="2"/>
          </w:tcPr>
          <w:p w14:paraId="5C7F2B74" w14:textId="77777777" w:rsidR="00105029" w:rsidRPr="00677D16" w:rsidRDefault="00105029" w:rsidP="007B39D2">
            <w:pPr>
              <w:spacing w:after="0"/>
              <w:jc w:val="left"/>
              <w:rPr>
                <w:b/>
                <w:sz w:val="22"/>
                <w:szCs w:val="22"/>
                <w:lang w:val="en-GB"/>
              </w:rPr>
            </w:pPr>
          </w:p>
        </w:tc>
      </w:tr>
      <w:tr w:rsidR="00105029" w:rsidRPr="00677D16" w14:paraId="02EC8588" w14:textId="77777777" w:rsidTr="00D25965">
        <w:tc>
          <w:tcPr>
            <w:tcW w:w="1384" w:type="dxa"/>
          </w:tcPr>
          <w:p w14:paraId="0DAF3102" w14:textId="77777777" w:rsidR="00105029" w:rsidRPr="00677D16" w:rsidRDefault="00105029" w:rsidP="007B39D2">
            <w:pPr>
              <w:spacing w:after="0"/>
              <w:jc w:val="left"/>
              <w:rPr>
                <w:i/>
                <w:sz w:val="22"/>
                <w:szCs w:val="22"/>
                <w:lang w:val="en-GB"/>
              </w:rPr>
            </w:pPr>
            <w:r w:rsidRPr="00677D16">
              <w:rPr>
                <w:i/>
                <w:sz w:val="22"/>
                <w:szCs w:val="22"/>
                <w:lang w:val="en-GB"/>
              </w:rPr>
              <w:t>Note</w:t>
            </w:r>
          </w:p>
        </w:tc>
        <w:tc>
          <w:tcPr>
            <w:tcW w:w="7560" w:type="dxa"/>
            <w:gridSpan w:val="2"/>
          </w:tcPr>
          <w:p w14:paraId="14F7D67F" w14:textId="77777777" w:rsidR="00105029" w:rsidRPr="00677D16" w:rsidRDefault="00105029" w:rsidP="007B39D2">
            <w:pPr>
              <w:spacing w:after="0"/>
              <w:jc w:val="left"/>
              <w:rPr>
                <w:b/>
                <w:sz w:val="22"/>
                <w:szCs w:val="22"/>
                <w:lang w:val="en-GB"/>
              </w:rPr>
            </w:pPr>
          </w:p>
        </w:tc>
      </w:tr>
    </w:tbl>
    <w:p w14:paraId="46CB5925" w14:textId="77777777" w:rsidR="007B39D2" w:rsidRPr="00C351F4" w:rsidRDefault="007B39D2" w:rsidP="007B39D2">
      <w:pPr>
        <w:spacing w:after="0"/>
        <w:jc w:val="center"/>
        <w:rPr>
          <w:rFonts w:ascii="Arial" w:hAnsi="Arial"/>
          <w:b/>
          <w:sz w:val="22"/>
          <w:lang w:val="en-GB"/>
        </w:rPr>
      </w:pPr>
    </w:p>
    <w:p w14:paraId="0227B6C4" w14:textId="77777777" w:rsidR="007B39D2" w:rsidRPr="00C351F4" w:rsidRDefault="007B39D2" w:rsidP="007B39D2">
      <w:pPr>
        <w:spacing w:after="0"/>
        <w:jc w:val="left"/>
        <w:rPr>
          <w:b/>
          <w:lang w:val="en-GB"/>
        </w:rPr>
      </w:pPr>
      <w:r w:rsidRPr="00C351F4">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C351F4" w14:paraId="03C9FED9" w14:textId="77777777" w:rsidTr="00D25965">
        <w:tc>
          <w:tcPr>
            <w:tcW w:w="8995" w:type="dxa"/>
          </w:tcPr>
          <w:p w14:paraId="489B2AE9" w14:textId="77777777" w:rsidR="007B39D2" w:rsidRPr="00C351F4" w:rsidRDefault="007B39D2" w:rsidP="007B39D2">
            <w:pPr>
              <w:spacing w:after="0"/>
              <w:jc w:val="left"/>
              <w:rPr>
                <w:b/>
                <w:sz w:val="22"/>
                <w:lang w:val="en-GB"/>
              </w:rPr>
            </w:pPr>
          </w:p>
        </w:tc>
      </w:tr>
    </w:tbl>
    <w:p w14:paraId="774278E9" w14:textId="77777777" w:rsidR="007B39D2" w:rsidRPr="00C351F4" w:rsidRDefault="007B39D2" w:rsidP="007B39D2">
      <w:pPr>
        <w:spacing w:after="0"/>
        <w:jc w:val="center"/>
        <w:rPr>
          <w:rFonts w:ascii="Arial" w:hAnsi="Arial"/>
          <w:b/>
          <w:sz w:val="22"/>
          <w:lang w:val="en-GB"/>
        </w:rPr>
      </w:pPr>
    </w:p>
    <w:p w14:paraId="4C2577AF" w14:textId="77777777" w:rsidR="007B39D2" w:rsidRPr="0082793C" w:rsidRDefault="007B39D2" w:rsidP="007B39D2">
      <w:pPr>
        <w:spacing w:after="0"/>
        <w:jc w:val="left"/>
        <w:rPr>
          <w:b/>
          <w:lang w:val="en-GB"/>
        </w:rPr>
      </w:pPr>
      <w:r w:rsidRPr="0082793C">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7B39D2" w:rsidRPr="00C351F4" w14:paraId="171F7769" w14:textId="77777777" w:rsidTr="00D25965">
        <w:trPr>
          <w:tblHeader/>
        </w:trPr>
        <w:tc>
          <w:tcPr>
            <w:tcW w:w="5215" w:type="dxa"/>
            <w:tcBorders>
              <w:top w:val="single" w:sz="4" w:space="0" w:color="auto"/>
              <w:left w:val="single" w:sz="4" w:space="0" w:color="auto"/>
              <w:bottom w:val="single" w:sz="4" w:space="0" w:color="auto"/>
              <w:right w:val="single" w:sz="4" w:space="0" w:color="auto"/>
            </w:tcBorders>
          </w:tcPr>
          <w:p w14:paraId="546D43EC" w14:textId="77777777" w:rsidR="007B39D2" w:rsidRPr="00C351F4" w:rsidRDefault="007B39D2" w:rsidP="007B39D2">
            <w:pPr>
              <w:spacing w:after="0"/>
              <w:jc w:val="center"/>
              <w:rPr>
                <w:b/>
                <w:sz w:val="22"/>
                <w:lang w:val="en-GB"/>
              </w:rPr>
            </w:pPr>
            <w:r w:rsidRPr="00C351F4">
              <w:rPr>
                <w:b/>
                <w:sz w:val="22"/>
                <w:lang w:val="en-GB"/>
              </w:rPr>
              <w:t>Country Variable Codes/Construction Rules</w:t>
            </w:r>
          </w:p>
        </w:tc>
        <w:tc>
          <w:tcPr>
            <w:tcW w:w="3799" w:type="dxa"/>
            <w:tcBorders>
              <w:top w:val="single" w:sz="4" w:space="0" w:color="auto"/>
              <w:left w:val="single" w:sz="4" w:space="0" w:color="auto"/>
              <w:bottom w:val="single" w:sz="4" w:space="0" w:color="auto"/>
              <w:right w:val="single" w:sz="4" w:space="0" w:color="auto"/>
            </w:tcBorders>
          </w:tcPr>
          <w:p w14:paraId="7ED39C48" w14:textId="77777777" w:rsidR="007B39D2" w:rsidRPr="00C351F4" w:rsidRDefault="007B39D2" w:rsidP="007B39D2">
            <w:pPr>
              <w:spacing w:after="0"/>
              <w:jc w:val="center"/>
              <w:rPr>
                <w:b/>
                <w:sz w:val="22"/>
                <w:lang w:val="en-GB"/>
              </w:rPr>
            </w:pPr>
            <w:r w:rsidRPr="00C351F4">
              <w:rPr>
                <w:b/>
                <w:sz w:val="22"/>
                <w:lang w:val="en-GB"/>
              </w:rPr>
              <w:sym w:font="Wingdings" w:char="F0E8"/>
            </w:r>
            <w:r>
              <w:rPr>
                <w:b/>
                <w:sz w:val="22"/>
                <w:lang w:val="en-GB"/>
              </w:rPr>
              <w:t>F_BORN</w:t>
            </w:r>
          </w:p>
        </w:tc>
      </w:tr>
      <w:tr w:rsidR="00FF2F87" w:rsidRPr="00C351F4" w14:paraId="58893820" w14:textId="77777777" w:rsidTr="00D25965">
        <w:tc>
          <w:tcPr>
            <w:tcW w:w="5215" w:type="dxa"/>
            <w:tcBorders>
              <w:top w:val="single" w:sz="4" w:space="0" w:color="auto"/>
              <w:left w:val="single" w:sz="4" w:space="0" w:color="auto"/>
              <w:bottom w:val="single" w:sz="4" w:space="0" w:color="auto"/>
              <w:right w:val="single" w:sz="4" w:space="0" w:color="auto"/>
            </w:tcBorders>
          </w:tcPr>
          <w:p w14:paraId="2D34B75C" w14:textId="52407689" w:rsidR="00FF2F87" w:rsidRDefault="00FF2F87" w:rsidP="00FF2F87"/>
        </w:tc>
        <w:tc>
          <w:tcPr>
            <w:tcW w:w="3799" w:type="dxa"/>
            <w:tcBorders>
              <w:top w:val="single" w:sz="4" w:space="0" w:color="auto"/>
              <w:left w:val="single" w:sz="4" w:space="0" w:color="auto"/>
              <w:bottom w:val="single" w:sz="4" w:space="0" w:color="auto"/>
              <w:right w:val="single" w:sz="4" w:space="0" w:color="auto"/>
            </w:tcBorders>
          </w:tcPr>
          <w:p w14:paraId="5A6B1172" w14:textId="17131605" w:rsidR="00FF2F87" w:rsidRPr="007B39D2" w:rsidRDefault="00FF2F87" w:rsidP="00FF2F87">
            <w:pPr>
              <w:spacing w:after="0"/>
              <w:jc w:val="left"/>
              <w:rPr>
                <w:sz w:val="22"/>
                <w:lang w:val="en-GB"/>
              </w:rPr>
            </w:pPr>
            <w:r>
              <w:rPr>
                <w:sz w:val="22"/>
                <w:lang w:val="en-GB"/>
              </w:rPr>
              <w:t>…</w:t>
            </w:r>
          </w:p>
        </w:tc>
      </w:tr>
      <w:tr w:rsidR="00FF2F87" w:rsidRPr="00C351F4" w14:paraId="4F651C4C" w14:textId="77777777" w:rsidTr="00D25965">
        <w:tc>
          <w:tcPr>
            <w:tcW w:w="5215" w:type="dxa"/>
            <w:tcBorders>
              <w:top w:val="single" w:sz="4" w:space="0" w:color="auto"/>
              <w:left w:val="single" w:sz="4" w:space="0" w:color="auto"/>
              <w:bottom w:val="single" w:sz="4" w:space="0" w:color="auto"/>
              <w:right w:val="single" w:sz="4" w:space="0" w:color="auto"/>
            </w:tcBorders>
          </w:tcPr>
          <w:p w14:paraId="233B0B2E" w14:textId="2347D41C" w:rsidR="00FF2F87" w:rsidRPr="00BD1F0F" w:rsidRDefault="00FF2F87" w:rsidP="00FF2F87"/>
        </w:tc>
        <w:tc>
          <w:tcPr>
            <w:tcW w:w="3799" w:type="dxa"/>
            <w:tcBorders>
              <w:top w:val="single" w:sz="4" w:space="0" w:color="auto"/>
              <w:left w:val="single" w:sz="4" w:space="0" w:color="auto"/>
              <w:bottom w:val="single" w:sz="4" w:space="0" w:color="auto"/>
              <w:right w:val="single" w:sz="4" w:space="0" w:color="auto"/>
            </w:tcBorders>
          </w:tcPr>
          <w:p w14:paraId="2B28983D" w14:textId="044F81F4" w:rsidR="00FF2F87" w:rsidRPr="00BD1F0F" w:rsidRDefault="00FF2F87" w:rsidP="00FF2F87">
            <w:pPr>
              <w:spacing w:after="0"/>
              <w:jc w:val="left"/>
              <w:rPr>
                <w:sz w:val="22"/>
                <w:lang w:val="en-GB"/>
              </w:rPr>
            </w:pPr>
            <w:r w:rsidRPr="007B39D2">
              <w:rPr>
                <w:sz w:val="22"/>
                <w:lang w:val="en-GB"/>
              </w:rPr>
              <w:t>97. Refused</w:t>
            </w:r>
          </w:p>
        </w:tc>
      </w:tr>
      <w:tr w:rsidR="00FF2F87" w:rsidRPr="00C351F4" w14:paraId="0C17D434" w14:textId="77777777" w:rsidTr="00D25965">
        <w:tc>
          <w:tcPr>
            <w:tcW w:w="5215" w:type="dxa"/>
            <w:tcBorders>
              <w:top w:val="single" w:sz="4" w:space="0" w:color="auto"/>
              <w:left w:val="single" w:sz="4" w:space="0" w:color="auto"/>
              <w:bottom w:val="single" w:sz="4" w:space="0" w:color="auto"/>
              <w:right w:val="single" w:sz="4" w:space="0" w:color="auto"/>
            </w:tcBorders>
          </w:tcPr>
          <w:p w14:paraId="74FB7C07" w14:textId="15A0F843" w:rsidR="00FF2F87" w:rsidRPr="00C351F4" w:rsidRDefault="00FF2F87" w:rsidP="00FF2F87">
            <w:pPr>
              <w:spacing w:after="0"/>
              <w:jc w:val="left"/>
              <w:rPr>
                <w:b/>
                <w:sz w:val="22"/>
                <w:lang w:val="en-GB"/>
              </w:rPr>
            </w:pPr>
            <w:r w:rsidRPr="00BD1F0F">
              <w:rPr>
                <w:sz w:val="22"/>
                <w:szCs w:val="22"/>
                <w:lang w:val="en-GB"/>
              </w:rPr>
              <w:t>If (#D.32.=90)</w:t>
            </w:r>
          </w:p>
        </w:tc>
        <w:tc>
          <w:tcPr>
            <w:tcW w:w="3799" w:type="dxa"/>
            <w:tcBorders>
              <w:top w:val="single" w:sz="4" w:space="0" w:color="auto"/>
              <w:left w:val="single" w:sz="4" w:space="0" w:color="auto"/>
              <w:bottom w:val="single" w:sz="4" w:space="0" w:color="auto"/>
              <w:right w:val="single" w:sz="4" w:space="0" w:color="auto"/>
            </w:tcBorders>
          </w:tcPr>
          <w:p w14:paraId="6ED21260" w14:textId="209E433A" w:rsidR="00FF2F87" w:rsidRPr="007B39D2" w:rsidRDefault="00FF2F87" w:rsidP="00FF2F87">
            <w:pPr>
              <w:spacing w:after="0"/>
              <w:jc w:val="left"/>
              <w:rPr>
                <w:sz w:val="22"/>
                <w:lang w:val="en-GB"/>
              </w:rPr>
            </w:pPr>
            <w:r w:rsidRPr="007B39D2">
              <w:rPr>
                <w:sz w:val="22"/>
                <w:lang w:val="en-GB"/>
              </w:rPr>
              <w:t>99. No answer</w:t>
            </w:r>
          </w:p>
        </w:tc>
      </w:tr>
    </w:tbl>
    <w:p w14:paraId="1774E9BA" w14:textId="77777777" w:rsidR="007B39D2" w:rsidRPr="00C351F4" w:rsidRDefault="007B39D2" w:rsidP="007B39D2">
      <w:pPr>
        <w:spacing w:after="0"/>
        <w:jc w:val="center"/>
        <w:rPr>
          <w:rFonts w:ascii="Arial" w:hAnsi="Arial"/>
          <w:b/>
          <w:sz w:val="22"/>
          <w:lang w:val="en-GB"/>
        </w:rPr>
      </w:pPr>
    </w:p>
    <w:p w14:paraId="7B3732F3" w14:textId="77777777" w:rsidR="007B39D2" w:rsidRPr="0082793C" w:rsidRDefault="007B39D2" w:rsidP="007B39D2">
      <w:pPr>
        <w:spacing w:after="0"/>
        <w:jc w:val="left"/>
        <w:rPr>
          <w:b/>
          <w:lang w:val="en-GB"/>
        </w:rPr>
      </w:pPr>
      <w:r w:rsidRPr="0082793C">
        <w:rPr>
          <w:b/>
          <w:i/>
          <w:lang w:val="en-GB"/>
        </w:rPr>
        <w:t>Optional:</w:t>
      </w:r>
      <w:r w:rsidRPr="0082793C">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C351F4" w14:paraId="1AD049E2" w14:textId="77777777" w:rsidTr="00D25965">
        <w:tc>
          <w:tcPr>
            <w:tcW w:w="8995" w:type="dxa"/>
          </w:tcPr>
          <w:p w14:paraId="0FAA7ED4" w14:textId="77777777" w:rsidR="00105029" w:rsidRPr="00C351F4" w:rsidRDefault="00105029" w:rsidP="00621786">
            <w:pPr>
              <w:spacing w:after="0"/>
              <w:jc w:val="left"/>
              <w:rPr>
                <w:b/>
                <w:sz w:val="22"/>
                <w:lang w:val="en-GB"/>
              </w:rPr>
            </w:pPr>
          </w:p>
        </w:tc>
      </w:tr>
    </w:tbl>
    <w:p w14:paraId="43AF25CA" w14:textId="77777777" w:rsidR="007B39D2" w:rsidRPr="00C351F4" w:rsidRDefault="007B39D2" w:rsidP="007B39D2">
      <w:pPr>
        <w:jc w:val="center"/>
        <w:rPr>
          <w:rFonts w:ascii="Arial" w:hAnsi="Arial"/>
          <w:b/>
          <w:sz w:val="22"/>
          <w:u w:val="single"/>
          <w:lang w:val="en-GB"/>
        </w:rPr>
      </w:pPr>
    </w:p>
    <w:p w14:paraId="3149832F" w14:textId="77777777" w:rsidR="007B39D2" w:rsidRPr="00A82512" w:rsidRDefault="007B39D2" w:rsidP="007B39D2">
      <w:pPr>
        <w:jc w:val="center"/>
        <w:rPr>
          <w:rFonts w:ascii="Arial" w:hAnsi="Arial"/>
          <w:b/>
          <w:sz w:val="22"/>
          <w:lang w:val="en-GB"/>
        </w:rPr>
      </w:pPr>
      <w:r w:rsidRPr="000E017B">
        <w:rPr>
          <w:rFonts w:ascii="Arial" w:hAnsi="Arial"/>
          <w:b/>
          <w:sz w:val="22"/>
          <w:lang w:val="en-GB"/>
        </w:rPr>
        <w:br w:type="page"/>
      </w:r>
      <w:r>
        <w:rPr>
          <w:rFonts w:ascii="Arial" w:hAnsi="Arial"/>
          <w:b/>
          <w:sz w:val="22"/>
          <w:lang w:val="en-GB"/>
        </w:rPr>
        <w:lastRenderedPageBreak/>
        <w:t>M</w:t>
      </w:r>
      <w:r w:rsidRPr="00A82512">
        <w:rPr>
          <w:rFonts w:ascii="Arial" w:hAnsi="Arial"/>
          <w:b/>
          <w:sz w:val="22"/>
          <w:lang w:val="en-GB"/>
        </w:rPr>
        <w:t>_BORN</w:t>
      </w:r>
      <w:r w:rsidRPr="00A97101">
        <w:rPr>
          <w:rFonts w:ascii="Arial" w:hAnsi="Arial"/>
          <w:b/>
          <w:i/>
          <w:sz w:val="22"/>
          <w:lang w:val="en-GB"/>
        </w:rPr>
        <w:t xml:space="preserve"> – </w:t>
      </w:r>
      <w:r>
        <w:rPr>
          <w:rFonts w:ascii="Arial" w:hAnsi="Arial"/>
          <w:b/>
          <w:sz w:val="22"/>
          <w:lang w:val="en-GB"/>
        </w:rPr>
        <w:t>Mo</w:t>
      </w:r>
      <w:r w:rsidRPr="00A82512">
        <w:rPr>
          <w:rFonts w:ascii="Arial" w:hAnsi="Arial"/>
          <w:b/>
          <w:sz w:val="22"/>
          <w:lang w:val="en-GB"/>
        </w:rPr>
        <w:t>ther’s country of birth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7B39D2" w:rsidRPr="00677D16" w14:paraId="70BA79E5" w14:textId="77777777" w:rsidTr="00D25965">
        <w:tc>
          <w:tcPr>
            <w:tcW w:w="1384" w:type="dxa"/>
            <w:tcMar>
              <w:top w:w="57" w:type="dxa"/>
              <w:bottom w:w="57" w:type="dxa"/>
            </w:tcMar>
            <w:vAlign w:val="center"/>
          </w:tcPr>
          <w:p w14:paraId="6C3A82E1" w14:textId="77777777" w:rsidR="007B39D2" w:rsidRPr="00677D16" w:rsidRDefault="007B39D2" w:rsidP="007B39D2">
            <w:pPr>
              <w:spacing w:after="0"/>
              <w:jc w:val="left"/>
              <w:rPr>
                <w:i/>
                <w:sz w:val="22"/>
                <w:szCs w:val="22"/>
                <w:lang w:val="en-GB"/>
              </w:rPr>
            </w:pPr>
          </w:p>
        </w:tc>
        <w:tc>
          <w:tcPr>
            <w:tcW w:w="3780" w:type="dxa"/>
            <w:tcMar>
              <w:top w:w="57" w:type="dxa"/>
              <w:bottom w:w="57" w:type="dxa"/>
            </w:tcMar>
            <w:vAlign w:val="center"/>
          </w:tcPr>
          <w:p w14:paraId="1BBBE5A8" w14:textId="77777777" w:rsidR="007B39D2" w:rsidRPr="00677D16" w:rsidRDefault="007B39D2" w:rsidP="007B39D2">
            <w:pPr>
              <w:spacing w:after="0"/>
              <w:jc w:val="center"/>
              <w:rPr>
                <w:b/>
                <w:sz w:val="22"/>
                <w:szCs w:val="22"/>
                <w:lang w:val="en-GB"/>
              </w:rPr>
            </w:pPr>
            <w:r w:rsidRPr="00677D16">
              <w:rPr>
                <w:b/>
                <w:sz w:val="22"/>
                <w:szCs w:val="22"/>
                <w:lang w:val="en-GB"/>
              </w:rPr>
              <w:t>National Language</w:t>
            </w:r>
          </w:p>
        </w:tc>
        <w:tc>
          <w:tcPr>
            <w:tcW w:w="3780" w:type="dxa"/>
            <w:tcMar>
              <w:top w:w="57" w:type="dxa"/>
              <w:bottom w:w="57" w:type="dxa"/>
            </w:tcMar>
            <w:vAlign w:val="center"/>
          </w:tcPr>
          <w:p w14:paraId="12661183" w14:textId="77777777" w:rsidR="007B39D2" w:rsidRPr="00677D16" w:rsidRDefault="007B39D2" w:rsidP="007B39D2">
            <w:pPr>
              <w:spacing w:after="0"/>
              <w:jc w:val="center"/>
              <w:rPr>
                <w:b/>
                <w:sz w:val="22"/>
                <w:szCs w:val="22"/>
                <w:lang w:val="en-GB"/>
              </w:rPr>
            </w:pPr>
            <w:r w:rsidRPr="00677D16">
              <w:rPr>
                <w:b/>
                <w:sz w:val="22"/>
                <w:szCs w:val="22"/>
                <w:lang w:val="en-GB"/>
              </w:rPr>
              <w:t>English Translation</w:t>
            </w:r>
          </w:p>
        </w:tc>
      </w:tr>
      <w:tr w:rsidR="007B39D2" w:rsidRPr="00677D16" w14:paraId="31580C40" w14:textId="77777777" w:rsidTr="00D25965">
        <w:tc>
          <w:tcPr>
            <w:tcW w:w="1384" w:type="dxa"/>
          </w:tcPr>
          <w:p w14:paraId="3CE345F2" w14:textId="77777777" w:rsidR="007B39D2" w:rsidRPr="00677D16" w:rsidRDefault="007B39D2" w:rsidP="007B39D2">
            <w:pPr>
              <w:spacing w:after="0"/>
              <w:jc w:val="left"/>
              <w:rPr>
                <w:sz w:val="22"/>
                <w:szCs w:val="22"/>
                <w:lang w:val="en-GB"/>
              </w:rPr>
            </w:pPr>
            <w:r w:rsidRPr="00677D16">
              <w:rPr>
                <w:i/>
                <w:sz w:val="22"/>
                <w:szCs w:val="22"/>
                <w:lang w:val="en-GB"/>
              </w:rPr>
              <w:t>Question no. and text</w:t>
            </w:r>
          </w:p>
        </w:tc>
        <w:tc>
          <w:tcPr>
            <w:tcW w:w="3780" w:type="dxa"/>
          </w:tcPr>
          <w:p w14:paraId="75FF2336" w14:textId="77777777" w:rsidR="007B39D2" w:rsidRPr="00677D16" w:rsidRDefault="00105029" w:rsidP="001225F8">
            <w:pPr>
              <w:spacing w:after="0"/>
              <w:rPr>
                <w:sz w:val="22"/>
                <w:szCs w:val="22"/>
                <w:lang w:val="en-GB"/>
              </w:rPr>
            </w:pPr>
            <w:r w:rsidRPr="00677D16">
              <w:rPr>
                <w:sz w:val="22"/>
                <w:szCs w:val="22"/>
                <w:lang w:val="en-GB"/>
              </w:rPr>
              <w:t xml:space="preserve">D.33. </w:t>
            </w:r>
            <w:proofErr w:type="spellStart"/>
            <w:r w:rsidR="001225F8" w:rsidRPr="00677D16">
              <w:rPr>
                <w:bCs/>
                <w:sz w:val="22"/>
                <w:szCs w:val="22"/>
                <w:lang w:val="en-US"/>
              </w:rPr>
              <w:t>Anneniz</w:t>
            </w:r>
            <w:proofErr w:type="spellEnd"/>
            <w:r w:rsidR="001225F8" w:rsidRPr="00677D16">
              <w:rPr>
                <w:bCs/>
                <w:sz w:val="22"/>
                <w:szCs w:val="22"/>
                <w:lang w:val="en-US"/>
              </w:rPr>
              <w:t xml:space="preserve"> </w:t>
            </w:r>
            <w:proofErr w:type="spellStart"/>
            <w:r w:rsidR="001225F8" w:rsidRPr="00677D16">
              <w:rPr>
                <w:bCs/>
                <w:sz w:val="22"/>
                <w:szCs w:val="22"/>
                <w:lang w:val="en-US"/>
              </w:rPr>
              <w:t>hangi</w:t>
            </w:r>
            <w:proofErr w:type="spellEnd"/>
            <w:r w:rsidR="001225F8" w:rsidRPr="00677D16">
              <w:rPr>
                <w:bCs/>
                <w:sz w:val="22"/>
                <w:szCs w:val="22"/>
                <w:lang w:val="en-US"/>
              </w:rPr>
              <w:t xml:space="preserve"> </w:t>
            </w:r>
            <w:proofErr w:type="spellStart"/>
            <w:r w:rsidR="001225F8" w:rsidRPr="00677D16">
              <w:rPr>
                <w:bCs/>
                <w:sz w:val="22"/>
                <w:szCs w:val="22"/>
                <w:lang w:val="en-US"/>
              </w:rPr>
              <w:t>ülkede</w:t>
            </w:r>
            <w:proofErr w:type="spellEnd"/>
            <w:r w:rsidR="001225F8" w:rsidRPr="00677D16">
              <w:rPr>
                <w:bCs/>
                <w:sz w:val="22"/>
                <w:szCs w:val="22"/>
                <w:lang w:val="en-US"/>
              </w:rPr>
              <w:t xml:space="preserve"> </w:t>
            </w:r>
            <w:proofErr w:type="spellStart"/>
            <w:r w:rsidR="001225F8" w:rsidRPr="00677D16">
              <w:rPr>
                <w:bCs/>
                <w:sz w:val="22"/>
                <w:szCs w:val="22"/>
                <w:lang w:val="en-US"/>
              </w:rPr>
              <w:t>doğmuştu</w:t>
            </w:r>
            <w:proofErr w:type="spellEnd"/>
            <w:r w:rsidR="001225F8" w:rsidRPr="00677D16">
              <w:rPr>
                <w:bCs/>
                <w:sz w:val="22"/>
                <w:szCs w:val="22"/>
                <w:lang w:val="en-US"/>
              </w:rPr>
              <w:t>(r)?</w:t>
            </w:r>
          </w:p>
        </w:tc>
        <w:tc>
          <w:tcPr>
            <w:tcW w:w="3780" w:type="dxa"/>
          </w:tcPr>
          <w:p w14:paraId="57F6C7B3" w14:textId="77777777" w:rsidR="007B39D2" w:rsidRPr="00677D16" w:rsidRDefault="001225F8" w:rsidP="007B39D2">
            <w:pPr>
              <w:spacing w:after="0"/>
              <w:jc w:val="left"/>
              <w:rPr>
                <w:b/>
                <w:sz w:val="22"/>
                <w:szCs w:val="22"/>
                <w:lang w:val="en-GB"/>
              </w:rPr>
            </w:pPr>
            <w:r w:rsidRPr="00677D16">
              <w:rPr>
                <w:sz w:val="22"/>
                <w:szCs w:val="22"/>
                <w:lang w:val="en-US" w:eastAsia="en-US"/>
              </w:rPr>
              <w:t>D.33. In which country was your mother born?</w:t>
            </w:r>
          </w:p>
        </w:tc>
      </w:tr>
      <w:tr w:rsidR="001225F8" w:rsidRPr="00677D16" w14:paraId="1384D14F" w14:textId="77777777" w:rsidTr="001225F8">
        <w:trPr>
          <w:cantSplit/>
        </w:trPr>
        <w:tc>
          <w:tcPr>
            <w:tcW w:w="1384" w:type="dxa"/>
            <w:vMerge w:val="restart"/>
          </w:tcPr>
          <w:p w14:paraId="19DAAE25" w14:textId="77777777" w:rsidR="001225F8" w:rsidRPr="00677D16" w:rsidRDefault="001225F8" w:rsidP="007B39D2">
            <w:pPr>
              <w:spacing w:after="0"/>
              <w:jc w:val="left"/>
              <w:rPr>
                <w:sz w:val="22"/>
                <w:szCs w:val="22"/>
                <w:lang w:val="en-GB"/>
              </w:rPr>
            </w:pPr>
            <w:r w:rsidRPr="00677D16">
              <w:rPr>
                <w:i/>
                <w:sz w:val="22"/>
                <w:szCs w:val="22"/>
                <w:lang w:val="en-GB"/>
              </w:rPr>
              <w:t>Codes/ Categories</w:t>
            </w:r>
          </w:p>
        </w:tc>
        <w:tc>
          <w:tcPr>
            <w:tcW w:w="3780" w:type="dxa"/>
            <w:vAlign w:val="bottom"/>
          </w:tcPr>
          <w:p w14:paraId="75579270" w14:textId="77777777" w:rsidR="001225F8" w:rsidRPr="00677D16" w:rsidRDefault="001225F8" w:rsidP="001225F8">
            <w:pPr>
              <w:widowControl w:val="0"/>
              <w:autoSpaceDE w:val="0"/>
              <w:autoSpaceDN w:val="0"/>
              <w:adjustRightInd w:val="0"/>
              <w:spacing w:after="0" w:line="192" w:lineRule="exact"/>
              <w:ind w:left="300"/>
              <w:rPr>
                <w:sz w:val="22"/>
                <w:szCs w:val="22"/>
              </w:rPr>
            </w:pPr>
            <w:r w:rsidRPr="00677D16">
              <w:rPr>
                <w:sz w:val="22"/>
                <w:szCs w:val="22"/>
              </w:rPr>
              <w:t>1. Türkiye</w:t>
            </w:r>
          </w:p>
        </w:tc>
        <w:tc>
          <w:tcPr>
            <w:tcW w:w="3780" w:type="dxa"/>
            <w:vAlign w:val="bottom"/>
          </w:tcPr>
          <w:p w14:paraId="3B99BA17" w14:textId="77777777" w:rsidR="001225F8" w:rsidRPr="00677D16" w:rsidRDefault="001225F8" w:rsidP="001225F8">
            <w:pPr>
              <w:widowControl w:val="0"/>
              <w:autoSpaceDE w:val="0"/>
              <w:autoSpaceDN w:val="0"/>
              <w:adjustRightInd w:val="0"/>
              <w:spacing w:after="0" w:line="192" w:lineRule="exact"/>
              <w:ind w:left="60"/>
              <w:rPr>
                <w:sz w:val="22"/>
                <w:szCs w:val="22"/>
              </w:rPr>
            </w:pPr>
            <w:r w:rsidRPr="00677D16">
              <w:rPr>
                <w:sz w:val="22"/>
                <w:szCs w:val="22"/>
              </w:rPr>
              <w:t>1. Turkey</w:t>
            </w:r>
          </w:p>
        </w:tc>
      </w:tr>
      <w:tr w:rsidR="001225F8" w:rsidRPr="00677D16" w14:paraId="2063200E" w14:textId="77777777" w:rsidTr="00D25965">
        <w:trPr>
          <w:cantSplit/>
        </w:trPr>
        <w:tc>
          <w:tcPr>
            <w:tcW w:w="1384" w:type="dxa"/>
            <w:vMerge/>
          </w:tcPr>
          <w:p w14:paraId="695E8C14" w14:textId="77777777" w:rsidR="001225F8" w:rsidRPr="00677D16" w:rsidRDefault="001225F8" w:rsidP="007B39D2">
            <w:pPr>
              <w:spacing w:after="0"/>
              <w:jc w:val="left"/>
              <w:rPr>
                <w:sz w:val="22"/>
                <w:szCs w:val="22"/>
                <w:lang w:val="en-GB"/>
              </w:rPr>
            </w:pPr>
          </w:p>
        </w:tc>
        <w:tc>
          <w:tcPr>
            <w:tcW w:w="3780" w:type="dxa"/>
          </w:tcPr>
          <w:p w14:paraId="6B30C6EF" w14:textId="77777777" w:rsidR="001225F8" w:rsidRPr="00677D16" w:rsidRDefault="001225F8" w:rsidP="001225F8">
            <w:pPr>
              <w:spacing w:after="0"/>
              <w:jc w:val="left"/>
              <w:rPr>
                <w:b/>
                <w:sz w:val="22"/>
                <w:szCs w:val="22"/>
                <w:lang w:val="en-GB"/>
              </w:rPr>
            </w:pPr>
            <w:r w:rsidRPr="00677D16">
              <w:rPr>
                <w:sz w:val="22"/>
                <w:szCs w:val="22"/>
              </w:rPr>
              <w:t>90. Diğer</w:t>
            </w:r>
          </w:p>
        </w:tc>
        <w:tc>
          <w:tcPr>
            <w:tcW w:w="3780" w:type="dxa"/>
          </w:tcPr>
          <w:p w14:paraId="494CBFB3" w14:textId="77777777" w:rsidR="001225F8" w:rsidRPr="00677D16" w:rsidRDefault="001225F8" w:rsidP="001225F8">
            <w:pPr>
              <w:spacing w:after="0"/>
              <w:jc w:val="left"/>
              <w:rPr>
                <w:sz w:val="22"/>
                <w:szCs w:val="22"/>
                <w:lang w:val="en-GB"/>
              </w:rPr>
            </w:pPr>
            <w:r w:rsidRPr="00677D16">
              <w:rPr>
                <w:sz w:val="22"/>
                <w:szCs w:val="22"/>
                <w:lang w:val="en-GB"/>
              </w:rPr>
              <w:t>90. Other</w:t>
            </w:r>
          </w:p>
        </w:tc>
      </w:tr>
      <w:tr w:rsidR="001225F8" w:rsidRPr="00677D16" w14:paraId="3F0C4CA5" w14:textId="77777777" w:rsidTr="00D25965">
        <w:trPr>
          <w:cantSplit/>
        </w:trPr>
        <w:tc>
          <w:tcPr>
            <w:tcW w:w="1384" w:type="dxa"/>
            <w:vMerge/>
          </w:tcPr>
          <w:p w14:paraId="15D16D64" w14:textId="77777777" w:rsidR="001225F8" w:rsidRPr="00677D16" w:rsidRDefault="001225F8" w:rsidP="007B39D2">
            <w:pPr>
              <w:spacing w:after="0"/>
              <w:jc w:val="left"/>
              <w:rPr>
                <w:sz w:val="22"/>
                <w:szCs w:val="22"/>
                <w:lang w:val="en-GB"/>
              </w:rPr>
            </w:pPr>
          </w:p>
        </w:tc>
        <w:tc>
          <w:tcPr>
            <w:tcW w:w="3780" w:type="dxa"/>
          </w:tcPr>
          <w:p w14:paraId="1E5E4090" w14:textId="77777777" w:rsidR="001225F8" w:rsidRPr="00677D16" w:rsidRDefault="001225F8" w:rsidP="001225F8">
            <w:pPr>
              <w:spacing w:after="0"/>
              <w:jc w:val="left"/>
              <w:rPr>
                <w:b/>
                <w:sz w:val="22"/>
                <w:szCs w:val="22"/>
                <w:lang w:val="en-GB"/>
              </w:rPr>
            </w:pPr>
            <w:r w:rsidRPr="00677D16">
              <w:rPr>
                <w:sz w:val="22"/>
                <w:szCs w:val="22"/>
                <w:lang w:val="en-GB"/>
              </w:rPr>
              <w:t>99.</w:t>
            </w:r>
            <w:r w:rsidRPr="00677D16">
              <w:rPr>
                <w:b/>
                <w:sz w:val="22"/>
                <w:szCs w:val="22"/>
                <w:lang w:val="en-GB"/>
              </w:rPr>
              <w:t xml:space="preserve"> </w:t>
            </w:r>
            <w:r w:rsidRPr="00677D16">
              <w:rPr>
                <w:sz w:val="22"/>
                <w:szCs w:val="22"/>
              </w:rPr>
              <w:t>Cevap yok</w:t>
            </w:r>
          </w:p>
        </w:tc>
        <w:tc>
          <w:tcPr>
            <w:tcW w:w="3780" w:type="dxa"/>
          </w:tcPr>
          <w:p w14:paraId="20DFA6BC" w14:textId="77777777" w:rsidR="001225F8" w:rsidRPr="00677D16" w:rsidRDefault="001225F8" w:rsidP="001225F8">
            <w:pPr>
              <w:spacing w:after="0"/>
              <w:jc w:val="left"/>
              <w:rPr>
                <w:sz w:val="22"/>
                <w:szCs w:val="22"/>
                <w:lang w:val="en-GB"/>
              </w:rPr>
            </w:pPr>
            <w:r w:rsidRPr="00677D16">
              <w:rPr>
                <w:sz w:val="22"/>
                <w:szCs w:val="22"/>
                <w:lang w:val="en-GB"/>
              </w:rPr>
              <w:t>99. No answer</w:t>
            </w:r>
          </w:p>
        </w:tc>
      </w:tr>
      <w:tr w:rsidR="007B39D2" w:rsidRPr="00677D16" w14:paraId="564AF35F" w14:textId="77777777" w:rsidTr="00D25965">
        <w:tc>
          <w:tcPr>
            <w:tcW w:w="1384" w:type="dxa"/>
          </w:tcPr>
          <w:p w14:paraId="55E52151" w14:textId="77777777" w:rsidR="007B39D2" w:rsidRPr="00677D16" w:rsidRDefault="007B39D2" w:rsidP="007B39D2">
            <w:pPr>
              <w:spacing w:after="0"/>
              <w:jc w:val="left"/>
              <w:rPr>
                <w:i/>
                <w:sz w:val="22"/>
                <w:szCs w:val="22"/>
                <w:lang w:val="en-GB"/>
              </w:rPr>
            </w:pPr>
            <w:r w:rsidRPr="00677D16">
              <w:rPr>
                <w:i/>
                <w:sz w:val="22"/>
                <w:szCs w:val="22"/>
                <w:lang w:val="en-GB"/>
              </w:rPr>
              <w:t>Interviewer Instruction</w:t>
            </w:r>
          </w:p>
        </w:tc>
        <w:tc>
          <w:tcPr>
            <w:tcW w:w="3780" w:type="dxa"/>
          </w:tcPr>
          <w:p w14:paraId="523C164A" w14:textId="77777777" w:rsidR="007B39D2" w:rsidRPr="00677D16" w:rsidRDefault="007B39D2" w:rsidP="007B39D2">
            <w:pPr>
              <w:spacing w:after="0"/>
              <w:jc w:val="left"/>
              <w:rPr>
                <w:b/>
                <w:sz w:val="22"/>
                <w:szCs w:val="22"/>
                <w:lang w:val="en-GB"/>
              </w:rPr>
            </w:pPr>
          </w:p>
        </w:tc>
        <w:tc>
          <w:tcPr>
            <w:tcW w:w="3780" w:type="dxa"/>
          </w:tcPr>
          <w:p w14:paraId="662FE401" w14:textId="77777777" w:rsidR="007B39D2" w:rsidRPr="00677D16" w:rsidRDefault="007B39D2" w:rsidP="007B39D2">
            <w:pPr>
              <w:spacing w:after="0"/>
              <w:jc w:val="left"/>
              <w:rPr>
                <w:b/>
                <w:sz w:val="22"/>
                <w:szCs w:val="22"/>
                <w:lang w:val="en-GB"/>
              </w:rPr>
            </w:pPr>
          </w:p>
        </w:tc>
      </w:tr>
      <w:tr w:rsidR="007B39D2" w:rsidRPr="00677D16" w14:paraId="2E4A54F8" w14:textId="77777777" w:rsidTr="00D25965">
        <w:tc>
          <w:tcPr>
            <w:tcW w:w="1384" w:type="dxa"/>
          </w:tcPr>
          <w:p w14:paraId="14676AC4" w14:textId="77777777" w:rsidR="007B39D2" w:rsidRPr="00677D16" w:rsidRDefault="007B39D2" w:rsidP="007B39D2">
            <w:pPr>
              <w:spacing w:after="0"/>
              <w:jc w:val="left"/>
              <w:rPr>
                <w:i/>
                <w:sz w:val="22"/>
                <w:szCs w:val="22"/>
                <w:lang w:val="en-GB"/>
              </w:rPr>
            </w:pPr>
            <w:r w:rsidRPr="00677D16">
              <w:rPr>
                <w:i/>
                <w:sz w:val="22"/>
                <w:szCs w:val="22"/>
                <w:lang w:val="en-GB"/>
              </w:rPr>
              <w:t>Translation Note</w:t>
            </w:r>
          </w:p>
        </w:tc>
        <w:tc>
          <w:tcPr>
            <w:tcW w:w="7560" w:type="dxa"/>
            <w:gridSpan w:val="2"/>
          </w:tcPr>
          <w:p w14:paraId="5E77A037" w14:textId="77777777" w:rsidR="007B39D2" w:rsidRPr="00677D16" w:rsidRDefault="007B39D2" w:rsidP="007B39D2">
            <w:pPr>
              <w:spacing w:after="0"/>
              <w:jc w:val="left"/>
              <w:rPr>
                <w:b/>
                <w:sz w:val="22"/>
                <w:szCs w:val="22"/>
                <w:lang w:val="en-GB"/>
              </w:rPr>
            </w:pPr>
          </w:p>
        </w:tc>
      </w:tr>
      <w:tr w:rsidR="007B39D2" w:rsidRPr="00677D16" w14:paraId="164841BB" w14:textId="77777777" w:rsidTr="00D25965">
        <w:tc>
          <w:tcPr>
            <w:tcW w:w="1384" w:type="dxa"/>
          </w:tcPr>
          <w:p w14:paraId="74AA72A6" w14:textId="77777777" w:rsidR="007B39D2" w:rsidRPr="00677D16" w:rsidRDefault="007B39D2" w:rsidP="007B39D2">
            <w:pPr>
              <w:spacing w:after="0"/>
              <w:jc w:val="left"/>
              <w:rPr>
                <w:i/>
                <w:sz w:val="22"/>
                <w:szCs w:val="22"/>
                <w:lang w:val="en-GB"/>
              </w:rPr>
            </w:pPr>
            <w:r w:rsidRPr="00677D16">
              <w:rPr>
                <w:i/>
                <w:sz w:val="22"/>
                <w:szCs w:val="22"/>
                <w:lang w:val="en-GB"/>
              </w:rPr>
              <w:t>Note</w:t>
            </w:r>
          </w:p>
        </w:tc>
        <w:tc>
          <w:tcPr>
            <w:tcW w:w="7560" w:type="dxa"/>
            <w:gridSpan w:val="2"/>
          </w:tcPr>
          <w:p w14:paraId="49FD5239" w14:textId="77777777" w:rsidR="007B39D2" w:rsidRPr="00677D16" w:rsidRDefault="007B39D2" w:rsidP="007B39D2">
            <w:pPr>
              <w:spacing w:after="0"/>
              <w:jc w:val="left"/>
              <w:rPr>
                <w:b/>
                <w:sz w:val="22"/>
                <w:szCs w:val="22"/>
                <w:lang w:val="en-GB"/>
              </w:rPr>
            </w:pPr>
          </w:p>
        </w:tc>
      </w:tr>
    </w:tbl>
    <w:p w14:paraId="6D0E616C" w14:textId="77777777" w:rsidR="007B39D2" w:rsidRPr="00A82512" w:rsidRDefault="007B39D2" w:rsidP="007B39D2">
      <w:pPr>
        <w:spacing w:after="0"/>
        <w:jc w:val="center"/>
        <w:rPr>
          <w:rFonts w:ascii="Arial" w:hAnsi="Arial"/>
          <w:b/>
          <w:sz w:val="22"/>
          <w:lang w:val="en-GB"/>
        </w:rPr>
      </w:pPr>
    </w:p>
    <w:p w14:paraId="5BBC58CE" w14:textId="77777777" w:rsidR="007B39D2" w:rsidRPr="00A82512" w:rsidRDefault="007B39D2" w:rsidP="007B39D2">
      <w:pPr>
        <w:spacing w:after="0"/>
        <w:jc w:val="left"/>
        <w:rPr>
          <w:b/>
          <w:lang w:val="en-GB"/>
        </w:rPr>
      </w:pPr>
      <w:r w:rsidRPr="00A82512">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A82512" w14:paraId="3456E154" w14:textId="77777777" w:rsidTr="00D25965">
        <w:tc>
          <w:tcPr>
            <w:tcW w:w="8995" w:type="dxa"/>
          </w:tcPr>
          <w:p w14:paraId="63A7B851" w14:textId="77777777" w:rsidR="007B39D2" w:rsidRPr="00A82512" w:rsidRDefault="007B39D2" w:rsidP="007B39D2">
            <w:pPr>
              <w:spacing w:after="0"/>
              <w:jc w:val="left"/>
              <w:rPr>
                <w:b/>
                <w:sz w:val="22"/>
                <w:lang w:val="en-GB"/>
              </w:rPr>
            </w:pPr>
          </w:p>
        </w:tc>
      </w:tr>
    </w:tbl>
    <w:p w14:paraId="040F2E8F" w14:textId="77777777" w:rsidR="007B39D2" w:rsidRPr="00A82512" w:rsidRDefault="007B39D2" w:rsidP="007B39D2">
      <w:pPr>
        <w:spacing w:after="0"/>
        <w:jc w:val="center"/>
        <w:rPr>
          <w:rFonts w:ascii="Arial" w:hAnsi="Arial"/>
          <w:b/>
          <w:sz w:val="22"/>
          <w:lang w:val="en-GB"/>
        </w:rPr>
      </w:pPr>
    </w:p>
    <w:p w14:paraId="5579CBA9" w14:textId="77777777" w:rsidR="007B39D2" w:rsidRPr="00A82512" w:rsidRDefault="007B39D2" w:rsidP="007B39D2">
      <w:pPr>
        <w:spacing w:after="0"/>
        <w:jc w:val="left"/>
        <w:rPr>
          <w:b/>
          <w:lang w:val="en-GB"/>
        </w:rPr>
      </w:pPr>
      <w:r w:rsidRPr="00A82512">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7B39D2" w:rsidRPr="00A82512" w14:paraId="56E568E5" w14:textId="77777777" w:rsidTr="00D25965">
        <w:trPr>
          <w:tblHeader/>
        </w:trPr>
        <w:tc>
          <w:tcPr>
            <w:tcW w:w="5215" w:type="dxa"/>
            <w:tcBorders>
              <w:top w:val="single" w:sz="4" w:space="0" w:color="auto"/>
              <w:left w:val="single" w:sz="4" w:space="0" w:color="auto"/>
              <w:bottom w:val="single" w:sz="4" w:space="0" w:color="auto"/>
              <w:right w:val="single" w:sz="4" w:space="0" w:color="auto"/>
            </w:tcBorders>
          </w:tcPr>
          <w:p w14:paraId="3C86F693" w14:textId="77777777" w:rsidR="007B39D2" w:rsidRPr="00A82512" w:rsidRDefault="007B39D2" w:rsidP="007B39D2">
            <w:pPr>
              <w:spacing w:after="0"/>
              <w:jc w:val="center"/>
              <w:rPr>
                <w:b/>
                <w:sz w:val="22"/>
                <w:lang w:val="en-GB"/>
              </w:rPr>
            </w:pPr>
            <w:r w:rsidRPr="00A82512">
              <w:rPr>
                <w:b/>
                <w:sz w:val="22"/>
                <w:lang w:val="en-GB"/>
              </w:rPr>
              <w:t>Country Variable Codes/Construction Rules</w:t>
            </w:r>
          </w:p>
        </w:tc>
        <w:tc>
          <w:tcPr>
            <w:tcW w:w="3799" w:type="dxa"/>
            <w:tcBorders>
              <w:top w:val="single" w:sz="4" w:space="0" w:color="auto"/>
              <w:left w:val="single" w:sz="4" w:space="0" w:color="auto"/>
              <w:bottom w:val="single" w:sz="4" w:space="0" w:color="auto"/>
              <w:right w:val="single" w:sz="4" w:space="0" w:color="auto"/>
            </w:tcBorders>
          </w:tcPr>
          <w:p w14:paraId="20AE39A0" w14:textId="77777777" w:rsidR="007B39D2" w:rsidRPr="00A82512" w:rsidRDefault="007B39D2" w:rsidP="007B39D2">
            <w:pPr>
              <w:spacing w:after="0"/>
              <w:jc w:val="center"/>
              <w:rPr>
                <w:b/>
                <w:sz w:val="22"/>
                <w:lang w:val="en-GB"/>
              </w:rPr>
            </w:pPr>
            <w:r w:rsidRPr="00A82512">
              <w:rPr>
                <w:b/>
                <w:sz w:val="22"/>
                <w:lang w:val="en-GB"/>
              </w:rPr>
              <w:sym w:font="Wingdings" w:char="F0E8"/>
            </w:r>
            <w:r w:rsidRPr="00A82512">
              <w:rPr>
                <w:b/>
                <w:sz w:val="22"/>
                <w:lang w:val="en-GB"/>
              </w:rPr>
              <w:t>M</w:t>
            </w:r>
            <w:r>
              <w:rPr>
                <w:b/>
                <w:sz w:val="22"/>
                <w:lang w:val="en-GB"/>
              </w:rPr>
              <w:t>_</w:t>
            </w:r>
            <w:r w:rsidRPr="00A82512">
              <w:rPr>
                <w:b/>
                <w:sz w:val="22"/>
                <w:lang w:val="en-GB"/>
              </w:rPr>
              <w:t>BORN</w:t>
            </w:r>
          </w:p>
        </w:tc>
      </w:tr>
      <w:tr w:rsidR="001225F8" w:rsidRPr="00A82512" w14:paraId="4FA8C9A4" w14:textId="77777777" w:rsidTr="00D25965">
        <w:tc>
          <w:tcPr>
            <w:tcW w:w="5215" w:type="dxa"/>
            <w:tcBorders>
              <w:top w:val="single" w:sz="4" w:space="0" w:color="auto"/>
              <w:left w:val="single" w:sz="4" w:space="0" w:color="auto"/>
              <w:bottom w:val="single" w:sz="4" w:space="0" w:color="auto"/>
              <w:right w:val="single" w:sz="4" w:space="0" w:color="auto"/>
            </w:tcBorders>
          </w:tcPr>
          <w:p w14:paraId="39F5F4C1" w14:textId="0D2B210D" w:rsidR="001225F8" w:rsidRDefault="001225F8" w:rsidP="001225F8"/>
        </w:tc>
        <w:tc>
          <w:tcPr>
            <w:tcW w:w="3799" w:type="dxa"/>
            <w:tcBorders>
              <w:top w:val="single" w:sz="4" w:space="0" w:color="auto"/>
              <w:left w:val="single" w:sz="4" w:space="0" w:color="auto"/>
              <w:bottom w:val="single" w:sz="4" w:space="0" w:color="auto"/>
              <w:right w:val="single" w:sz="4" w:space="0" w:color="auto"/>
            </w:tcBorders>
          </w:tcPr>
          <w:p w14:paraId="2BBB689B" w14:textId="5E2E4A07" w:rsidR="001225F8" w:rsidRPr="007B39D2" w:rsidRDefault="00FF2F87" w:rsidP="001225F8">
            <w:pPr>
              <w:spacing w:after="0"/>
              <w:jc w:val="left"/>
              <w:rPr>
                <w:sz w:val="22"/>
                <w:lang w:val="en-GB"/>
              </w:rPr>
            </w:pPr>
            <w:r>
              <w:rPr>
                <w:sz w:val="22"/>
                <w:lang w:val="en-GB"/>
              </w:rPr>
              <w:t>…</w:t>
            </w:r>
          </w:p>
        </w:tc>
      </w:tr>
      <w:tr w:rsidR="00FF2F87" w:rsidRPr="00A82512" w14:paraId="5D27D642" w14:textId="77777777" w:rsidTr="00D25965">
        <w:tc>
          <w:tcPr>
            <w:tcW w:w="5215" w:type="dxa"/>
            <w:tcBorders>
              <w:top w:val="single" w:sz="4" w:space="0" w:color="auto"/>
              <w:left w:val="single" w:sz="4" w:space="0" w:color="auto"/>
              <w:bottom w:val="single" w:sz="4" w:space="0" w:color="auto"/>
              <w:right w:val="single" w:sz="4" w:space="0" w:color="auto"/>
            </w:tcBorders>
          </w:tcPr>
          <w:p w14:paraId="194C6F6C" w14:textId="248B4036" w:rsidR="00FF2F87" w:rsidRPr="00BD1F0F" w:rsidRDefault="00FF2F87" w:rsidP="00FF2F87"/>
        </w:tc>
        <w:tc>
          <w:tcPr>
            <w:tcW w:w="3799" w:type="dxa"/>
            <w:tcBorders>
              <w:top w:val="single" w:sz="4" w:space="0" w:color="auto"/>
              <w:left w:val="single" w:sz="4" w:space="0" w:color="auto"/>
              <w:bottom w:val="single" w:sz="4" w:space="0" w:color="auto"/>
              <w:right w:val="single" w:sz="4" w:space="0" w:color="auto"/>
            </w:tcBorders>
          </w:tcPr>
          <w:p w14:paraId="245B49B8" w14:textId="48F94F5D" w:rsidR="00FF2F87" w:rsidRPr="00BD1F0F" w:rsidRDefault="00FF2F87" w:rsidP="00FF2F87">
            <w:pPr>
              <w:spacing w:after="0"/>
              <w:jc w:val="left"/>
              <w:rPr>
                <w:sz w:val="22"/>
                <w:lang w:val="en-GB"/>
              </w:rPr>
            </w:pPr>
            <w:r w:rsidRPr="007B39D2">
              <w:rPr>
                <w:sz w:val="22"/>
                <w:lang w:val="en-GB"/>
              </w:rPr>
              <w:t>97. Refused</w:t>
            </w:r>
          </w:p>
        </w:tc>
      </w:tr>
      <w:tr w:rsidR="00FF2F87" w:rsidRPr="00A82512" w14:paraId="0CE801CF" w14:textId="77777777" w:rsidTr="00D25965">
        <w:tc>
          <w:tcPr>
            <w:tcW w:w="5215" w:type="dxa"/>
            <w:tcBorders>
              <w:top w:val="single" w:sz="4" w:space="0" w:color="auto"/>
              <w:left w:val="single" w:sz="4" w:space="0" w:color="auto"/>
              <w:bottom w:val="single" w:sz="4" w:space="0" w:color="auto"/>
              <w:right w:val="single" w:sz="4" w:space="0" w:color="auto"/>
            </w:tcBorders>
          </w:tcPr>
          <w:p w14:paraId="5C538794" w14:textId="5ED1753B" w:rsidR="00FF2F87" w:rsidRPr="00C351F4" w:rsidRDefault="00FF2F87" w:rsidP="00FF2F87">
            <w:pPr>
              <w:spacing w:after="0"/>
              <w:jc w:val="left"/>
              <w:rPr>
                <w:b/>
                <w:sz w:val="22"/>
                <w:lang w:val="en-GB"/>
              </w:rPr>
            </w:pPr>
            <w:r w:rsidRPr="002501B6">
              <w:rPr>
                <w:sz w:val="22"/>
                <w:szCs w:val="22"/>
                <w:lang w:val="en-GB"/>
              </w:rPr>
              <w:t>If (#</w:t>
            </w:r>
            <w:r>
              <w:rPr>
                <w:sz w:val="22"/>
                <w:szCs w:val="22"/>
                <w:lang w:val="en-GB"/>
              </w:rPr>
              <w:t>D.33.=99</w:t>
            </w:r>
            <w:r w:rsidRPr="002501B6">
              <w:rPr>
                <w:sz w:val="22"/>
                <w:szCs w:val="22"/>
                <w:lang w:val="en-GB"/>
              </w:rPr>
              <w:t>)</w:t>
            </w:r>
          </w:p>
        </w:tc>
        <w:tc>
          <w:tcPr>
            <w:tcW w:w="3799" w:type="dxa"/>
            <w:tcBorders>
              <w:top w:val="single" w:sz="4" w:space="0" w:color="auto"/>
              <w:left w:val="single" w:sz="4" w:space="0" w:color="auto"/>
              <w:bottom w:val="single" w:sz="4" w:space="0" w:color="auto"/>
              <w:right w:val="single" w:sz="4" w:space="0" w:color="auto"/>
            </w:tcBorders>
          </w:tcPr>
          <w:p w14:paraId="0B851E4C" w14:textId="1F6674AF" w:rsidR="00FF2F87" w:rsidRPr="007B39D2" w:rsidRDefault="00FF2F87" w:rsidP="00FF2F87">
            <w:pPr>
              <w:spacing w:after="0"/>
              <w:jc w:val="left"/>
              <w:rPr>
                <w:sz w:val="22"/>
                <w:lang w:val="en-GB"/>
              </w:rPr>
            </w:pPr>
            <w:r w:rsidRPr="007B39D2">
              <w:rPr>
                <w:sz w:val="22"/>
                <w:lang w:val="en-GB"/>
              </w:rPr>
              <w:t>99. No answer</w:t>
            </w:r>
          </w:p>
        </w:tc>
      </w:tr>
    </w:tbl>
    <w:p w14:paraId="5FE2C7E7" w14:textId="77777777" w:rsidR="007B39D2" w:rsidRPr="00A82512" w:rsidRDefault="007B39D2" w:rsidP="007B39D2">
      <w:pPr>
        <w:spacing w:after="0"/>
        <w:jc w:val="center"/>
        <w:rPr>
          <w:rFonts w:ascii="Arial" w:hAnsi="Arial"/>
          <w:b/>
          <w:sz w:val="22"/>
          <w:lang w:val="en-GB"/>
        </w:rPr>
      </w:pPr>
    </w:p>
    <w:p w14:paraId="1A1BE17B" w14:textId="77777777" w:rsidR="007B39D2" w:rsidRPr="00A82512" w:rsidRDefault="007B39D2" w:rsidP="007B39D2">
      <w:pPr>
        <w:spacing w:after="0"/>
        <w:jc w:val="left"/>
        <w:rPr>
          <w:b/>
          <w:lang w:val="en-GB"/>
        </w:rPr>
      </w:pPr>
      <w:r w:rsidRPr="00A82512">
        <w:rPr>
          <w:b/>
          <w:i/>
          <w:lang w:val="en-GB"/>
        </w:rPr>
        <w:t>Optional:</w:t>
      </w:r>
      <w:r w:rsidRPr="00A82512">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7B39D2" w:rsidRPr="00A82512" w14:paraId="09ED485F" w14:textId="77777777" w:rsidTr="00D25965">
        <w:tc>
          <w:tcPr>
            <w:tcW w:w="8995" w:type="dxa"/>
          </w:tcPr>
          <w:p w14:paraId="3AA5E920" w14:textId="77777777" w:rsidR="001225F8" w:rsidRPr="00A82512" w:rsidRDefault="001225F8" w:rsidP="00621786">
            <w:pPr>
              <w:spacing w:after="0"/>
              <w:jc w:val="left"/>
              <w:rPr>
                <w:b/>
                <w:sz w:val="22"/>
                <w:lang w:val="en-GB"/>
              </w:rPr>
            </w:pPr>
          </w:p>
        </w:tc>
      </w:tr>
    </w:tbl>
    <w:p w14:paraId="6EFE0C85" w14:textId="77777777" w:rsidR="007B39D2" w:rsidRPr="00A82512" w:rsidRDefault="007B39D2" w:rsidP="007B39D2">
      <w:pPr>
        <w:jc w:val="center"/>
        <w:rPr>
          <w:rFonts w:ascii="Arial" w:hAnsi="Arial"/>
          <w:b/>
          <w:sz w:val="22"/>
          <w:u w:val="single"/>
          <w:lang w:val="en-GB"/>
        </w:rPr>
      </w:pPr>
    </w:p>
    <w:p w14:paraId="23334A5F" w14:textId="77777777" w:rsidR="00286369" w:rsidRPr="000E017B" w:rsidRDefault="002B56D3" w:rsidP="007B39D2">
      <w:pPr>
        <w:jc w:val="center"/>
        <w:rPr>
          <w:rFonts w:ascii="Arial" w:hAnsi="Arial"/>
          <w:lang w:val="en-GB"/>
        </w:rPr>
      </w:pPr>
      <w:r w:rsidRPr="000E017B">
        <w:rPr>
          <w:rFonts w:ascii="Arial" w:hAnsi="Arial"/>
          <w:b/>
          <w:sz w:val="22"/>
          <w:lang w:val="en-GB"/>
        </w:rPr>
        <w:br w:type="page"/>
      </w:r>
      <w:r w:rsidR="00286369" w:rsidRPr="000E017B">
        <w:rPr>
          <w:rFonts w:ascii="Arial" w:hAnsi="Arial"/>
          <w:b/>
          <w:sz w:val="22"/>
          <w:lang w:val="en-GB"/>
        </w:rPr>
        <w:lastRenderedPageBreak/>
        <w:t>URBRURAL</w:t>
      </w:r>
      <w:r w:rsidR="00286369" w:rsidRPr="000E017B">
        <w:rPr>
          <w:rFonts w:ascii="Arial" w:hAnsi="Arial"/>
          <w:sz w:val="22"/>
          <w:lang w:val="en-GB"/>
        </w:rPr>
        <w:t xml:space="preserve"> </w:t>
      </w:r>
      <w:r w:rsidR="00286369" w:rsidRPr="000E017B">
        <w:rPr>
          <w:rFonts w:ascii="Arial" w:hAnsi="Arial"/>
          <w:b/>
          <w:sz w:val="22"/>
          <w:lang w:val="en-GB"/>
        </w:rPr>
        <w:t xml:space="preserve">– </w:t>
      </w:r>
      <w:r w:rsidR="00286369" w:rsidRPr="000E017B">
        <w:rPr>
          <w:rFonts w:ascii="Arial" w:hAnsi="Arial"/>
          <w:sz w:val="22"/>
          <w:lang w:val="en-GB"/>
        </w:rPr>
        <w:t>Place of living: urban - rural</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286369" w:rsidRPr="00677D16" w14:paraId="015A60C0" w14:textId="77777777" w:rsidTr="0017676B">
        <w:tc>
          <w:tcPr>
            <w:tcW w:w="1384" w:type="dxa"/>
            <w:tcMar>
              <w:top w:w="57" w:type="dxa"/>
              <w:bottom w:w="57" w:type="dxa"/>
            </w:tcMar>
            <w:vAlign w:val="center"/>
          </w:tcPr>
          <w:p w14:paraId="01B8E253" w14:textId="77777777" w:rsidR="00286369" w:rsidRPr="00677D16" w:rsidRDefault="00286369" w:rsidP="002B43D8">
            <w:pPr>
              <w:jc w:val="left"/>
              <w:rPr>
                <w:i/>
                <w:sz w:val="22"/>
                <w:szCs w:val="22"/>
                <w:lang w:val="en-GB"/>
              </w:rPr>
            </w:pPr>
          </w:p>
        </w:tc>
        <w:tc>
          <w:tcPr>
            <w:tcW w:w="3780" w:type="dxa"/>
            <w:tcMar>
              <w:top w:w="57" w:type="dxa"/>
              <w:bottom w:w="57" w:type="dxa"/>
            </w:tcMar>
            <w:vAlign w:val="center"/>
          </w:tcPr>
          <w:p w14:paraId="2CCF4C64" w14:textId="77777777" w:rsidR="00286369" w:rsidRPr="00677D16" w:rsidRDefault="00286369" w:rsidP="002B43D8">
            <w:pPr>
              <w:jc w:val="center"/>
              <w:rPr>
                <w:b/>
                <w:sz w:val="22"/>
                <w:szCs w:val="22"/>
                <w:lang w:val="en-GB"/>
              </w:rPr>
            </w:pPr>
            <w:r w:rsidRPr="00677D16">
              <w:rPr>
                <w:b/>
                <w:sz w:val="22"/>
                <w:szCs w:val="22"/>
                <w:lang w:val="en-GB"/>
              </w:rPr>
              <w:t>National Language</w:t>
            </w:r>
          </w:p>
        </w:tc>
        <w:tc>
          <w:tcPr>
            <w:tcW w:w="3780" w:type="dxa"/>
            <w:tcMar>
              <w:top w:w="57" w:type="dxa"/>
              <w:bottom w:w="57" w:type="dxa"/>
            </w:tcMar>
            <w:vAlign w:val="center"/>
          </w:tcPr>
          <w:p w14:paraId="27B261B0" w14:textId="77777777" w:rsidR="00286369" w:rsidRPr="00677D16" w:rsidRDefault="00286369" w:rsidP="002B43D8">
            <w:pPr>
              <w:jc w:val="center"/>
              <w:rPr>
                <w:b/>
                <w:sz w:val="22"/>
                <w:szCs w:val="22"/>
                <w:lang w:val="en-GB"/>
              </w:rPr>
            </w:pPr>
            <w:r w:rsidRPr="00677D16">
              <w:rPr>
                <w:b/>
                <w:sz w:val="22"/>
                <w:szCs w:val="22"/>
                <w:lang w:val="en-GB"/>
              </w:rPr>
              <w:t>English Translation</w:t>
            </w:r>
          </w:p>
        </w:tc>
      </w:tr>
      <w:tr w:rsidR="00286369" w:rsidRPr="00677D16" w14:paraId="6A5B26D5" w14:textId="77777777" w:rsidTr="0017676B">
        <w:tc>
          <w:tcPr>
            <w:tcW w:w="1384" w:type="dxa"/>
          </w:tcPr>
          <w:p w14:paraId="033E67FE" w14:textId="77777777" w:rsidR="00286369" w:rsidRPr="00677D16" w:rsidRDefault="00286369" w:rsidP="002B43D8">
            <w:pPr>
              <w:spacing w:after="0"/>
              <w:jc w:val="left"/>
              <w:rPr>
                <w:sz w:val="22"/>
                <w:szCs w:val="22"/>
                <w:lang w:val="en-GB"/>
              </w:rPr>
            </w:pPr>
            <w:r w:rsidRPr="00677D16">
              <w:rPr>
                <w:i/>
                <w:sz w:val="22"/>
                <w:szCs w:val="22"/>
                <w:lang w:val="en-GB"/>
              </w:rPr>
              <w:t>Question no. and text</w:t>
            </w:r>
          </w:p>
        </w:tc>
        <w:tc>
          <w:tcPr>
            <w:tcW w:w="3780" w:type="dxa"/>
          </w:tcPr>
          <w:p w14:paraId="0C281E45" w14:textId="77777777" w:rsidR="00286369" w:rsidRPr="00677D16" w:rsidRDefault="001225F8" w:rsidP="002B43D8">
            <w:pPr>
              <w:spacing w:after="0"/>
              <w:jc w:val="left"/>
              <w:rPr>
                <w:sz w:val="22"/>
                <w:szCs w:val="22"/>
                <w:lang w:val="en-GB"/>
              </w:rPr>
            </w:pPr>
            <w:r w:rsidRPr="00677D16">
              <w:rPr>
                <w:sz w:val="22"/>
                <w:szCs w:val="22"/>
                <w:lang w:val="en-GB"/>
              </w:rPr>
              <w:t xml:space="preserve">D.34. </w:t>
            </w:r>
            <w:r w:rsidRPr="00677D16">
              <w:rPr>
                <w:bCs/>
                <w:sz w:val="22"/>
                <w:szCs w:val="22"/>
              </w:rPr>
              <w:t>Halen yaşamakta olduğunuz yeri nasıl tarif edersiniz?</w:t>
            </w:r>
          </w:p>
        </w:tc>
        <w:tc>
          <w:tcPr>
            <w:tcW w:w="3780" w:type="dxa"/>
          </w:tcPr>
          <w:p w14:paraId="7A1DF55F" w14:textId="77777777" w:rsidR="00286369" w:rsidRPr="00677D16" w:rsidRDefault="001225F8" w:rsidP="002B43D8">
            <w:pPr>
              <w:spacing w:after="0"/>
              <w:jc w:val="left"/>
              <w:rPr>
                <w:sz w:val="22"/>
                <w:szCs w:val="22"/>
                <w:lang w:val="en-GB"/>
              </w:rPr>
            </w:pPr>
            <w:r w:rsidRPr="00677D16">
              <w:rPr>
                <w:sz w:val="22"/>
                <w:szCs w:val="22"/>
                <w:lang w:val="en-GB"/>
              </w:rPr>
              <w:t xml:space="preserve">D.34. How </w:t>
            </w:r>
            <w:r w:rsidRPr="00677D16">
              <w:rPr>
                <w:sz w:val="22"/>
                <w:szCs w:val="22"/>
                <w:lang w:val="en-US" w:eastAsia="en-US"/>
              </w:rPr>
              <w:t>would you describe the place where you live?</w:t>
            </w:r>
          </w:p>
        </w:tc>
      </w:tr>
      <w:tr w:rsidR="001225F8" w:rsidRPr="00677D16" w14:paraId="0FCC2FF9" w14:textId="77777777" w:rsidTr="0017676B">
        <w:trPr>
          <w:cantSplit/>
        </w:trPr>
        <w:tc>
          <w:tcPr>
            <w:tcW w:w="1384" w:type="dxa"/>
            <w:vMerge w:val="restart"/>
          </w:tcPr>
          <w:p w14:paraId="45ED9AB6" w14:textId="77777777" w:rsidR="001225F8" w:rsidRPr="00677D16" w:rsidRDefault="001225F8" w:rsidP="002B43D8">
            <w:pPr>
              <w:spacing w:after="0"/>
              <w:jc w:val="left"/>
              <w:rPr>
                <w:sz w:val="22"/>
                <w:szCs w:val="22"/>
                <w:lang w:val="en-GB"/>
              </w:rPr>
            </w:pPr>
            <w:r w:rsidRPr="00677D16">
              <w:rPr>
                <w:i/>
                <w:sz w:val="22"/>
                <w:szCs w:val="22"/>
                <w:lang w:val="en-GB"/>
              </w:rPr>
              <w:t>Codes/ Categories</w:t>
            </w:r>
          </w:p>
        </w:tc>
        <w:tc>
          <w:tcPr>
            <w:tcW w:w="3780" w:type="dxa"/>
            <w:vAlign w:val="bottom"/>
          </w:tcPr>
          <w:p w14:paraId="47551015" w14:textId="77777777" w:rsidR="001225F8" w:rsidRPr="00677D16" w:rsidRDefault="001225F8" w:rsidP="001225F8">
            <w:pPr>
              <w:widowControl w:val="0"/>
              <w:autoSpaceDE w:val="0"/>
              <w:autoSpaceDN w:val="0"/>
              <w:adjustRightInd w:val="0"/>
              <w:spacing w:after="0"/>
              <w:ind w:left="60"/>
              <w:rPr>
                <w:sz w:val="22"/>
                <w:szCs w:val="22"/>
              </w:rPr>
            </w:pPr>
            <w:r w:rsidRPr="00677D16">
              <w:rPr>
                <w:sz w:val="22"/>
                <w:szCs w:val="22"/>
              </w:rPr>
              <w:t>1. Büyük bir şehrin merkezi</w:t>
            </w:r>
          </w:p>
        </w:tc>
        <w:tc>
          <w:tcPr>
            <w:tcW w:w="3780" w:type="dxa"/>
          </w:tcPr>
          <w:p w14:paraId="2556D8E9" w14:textId="77777777" w:rsidR="001225F8" w:rsidRPr="00677D16" w:rsidRDefault="001225F8" w:rsidP="001225F8">
            <w:pPr>
              <w:widowControl w:val="0"/>
              <w:autoSpaceDE w:val="0"/>
              <w:autoSpaceDN w:val="0"/>
              <w:adjustRightInd w:val="0"/>
              <w:rPr>
                <w:sz w:val="22"/>
                <w:szCs w:val="22"/>
                <w:lang w:eastAsia="en-US"/>
              </w:rPr>
            </w:pPr>
            <w:r w:rsidRPr="00677D16">
              <w:rPr>
                <w:sz w:val="22"/>
                <w:szCs w:val="22"/>
                <w:lang w:val="en-US" w:eastAsia="en-US"/>
              </w:rPr>
              <w:t>1. A big city</w:t>
            </w:r>
          </w:p>
        </w:tc>
      </w:tr>
      <w:tr w:rsidR="001225F8" w:rsidRPr="00677D16" w14:paraId="4CFB154F" w14:textId="77777777" w:rsidTr="0017676B">
        <w:trPr>
          <w:cantSplit/>
        </w:trPr>
        <w:tc>
          <w:tcPr>
            <w:tcW w:w="1384" w:type="dxa"/>
            <w:vMerge/>
          </w:tcPr>
          <w:p w14:paraId="27592851" w14:textId="77777777" w:rsidR="001225F8" w:rsidRPr="00677D16" w:rsidRDefault="001225F8" w:rsidP="002B43D8">
            <w:pPr>
              <w:spacing w:after="0"/>
              <w:jc w:val="left"/>
              <w:rPr>
                <w:sz w:val="22"/>
                <w:szCs w:val="22"/>
                <w:lang w:val="en-GB"/>
              </w:rPr>
            </w:pPr>
          </w:p>
        </w:tc>
        <w:tc>
          <w:tcPr>
            <w:tcW w:w="3780" w:type="dxa"/>
            <w:vAlign w:val="bottom"/>
          </w:tcPr>
          <w:p w14:paraId="226C827F" w14:textId="77777777" w:rsidR="001225F8" w:rsidRPr="00677D16" w:rsidRDefault="001225F8" w:rsidP="001225F8">
            <w:pPr>
              <w:widowControl w:val="0"/>
              <w:autoSpaceDE w:val="0"/>
              <w:autoSpaceDN w:val="0"/>
              <w:adjustRightInd w:val="0"/>
              <w:spacing w:after="0" w:line="192" w:lineRule="exact"/>
              <w:ind w:left="60"/>
              <w:rPr>
                <w:sz w:val="22"/>
                <w:szCs w:val="22"/>
              </w:rPr>
            </w:pPr>
            <w:r w:rsidRPr="00677D16">
              <w:rPr>
                <w:sz w:val="22"/>
                <w:szCs w:val="22"/>
              </w:rPr>
              <w:t>2. Büyük bir şehrin kenar mahalleleri, varoşu</w:t>
            </w:r>
          </w:p>
        </w:tc>
        <w:tc>
          <w:tcPr>
            <w:tcW w:w="3780" w:type="dxa"/>
          </w:tcPr>
          <w:p w14:paraId="37D6F829" w14:textId="77777777" w:rsidR="001225F8" w:rsidRPr="00677D16" w:rsidRDefault="001225F8" w:rsidP="001225F8">
            <w:pPr>
              <w:widowControl w:val="0"/>
              <w:autoSpaceDE w:val="0"/>
              <w:autoSpaceDN w:val="0"/>
              <w:adjustRightInd w:val="0"/>
              <w:rPr>
                <w:sz w:val="22"/>
                <w:szCs w:val="22"/>
                <w:lang w:eastAsia="en-US"/>
              </w:rPr>
            </w:pPr>
            <w:r w:rsidRPr="00677D16">
              <w:rPr>
                <w:sz w:val="22"/>
                <w:szCs w:val="22"/>
                <w:lang w:val="en-US" w:eastAsia="en-US"/>
              </w:rPr>
              <w:t>2. The suburbs or outskirts of a big city</w:t>
            </w:r>
          </w:p>
        </w:tc>
      </w:tr>
      <w:tr w:rsidR="001225F8" w:rsidRPr="00677D16" w14:paraId="5707862C" w14:textId="77777777" w:rsidTr="0017676B">
        <w:trPr>
          <w:cantSplit/>
        </w:trPr>
        <w:tc>
          <w:tcPr>
            <w:tcW w:w="1384" w:type="dxa"/>
            <w:vMerge/>
          </w:tcPr>
          <w:p w14:paraId="576D5E6D" w14:textId="77777777" w:rsidR="001225F8" w:rsidRPr="00677D16" w:rsidRDefault="001225F8" w:rsidP="002B43D8">
            <w:pPr>
              <w:spacing w:after="0"/>
              <w:jc w:val="left"/>
              <w:rPr>
                <w:sz w:val="22"/>
                <w:szCs w:val="22"/>
                <w:lang w:val="en-GB"/>
              </w:rPr>
            </w:pPr>
          </w:p>
        </w:tc>
        <w:tc>
          <w:tcPr>
            <w:tcW w:w="3780" w:type="dxa"/>
            <w:vAlign w:val="bottom"/>
          </w:tcPr>
          <w:p w14:paraId="19CC5690" w14:textId="77777777" w:rsidR="001225F8" w:rsidRPr="00677D16" w:rsidRDefault="001225F8" w:rsidP="001225F8">
            <w:pPr>
              <w:widowControl w:val="0"/>
              <w:autoSpaceDE w:val="0"/>
              <w:autoSpaceDN w:val="0"/>
              <w:adjustRightInd w:val="0"/>
              <w:spacing w:after="0"/>
              <w:ind w:left="60"/>
              <w:rPr>
                <w:sz w:val="22"/>
                <w:szCs w:val="22"/>
              </w:rPr>
            </w:pPr>
            <w:r w:rsidRPr="00677D16">
              <w:rPr>
                <w:sz w:val="22"/>
                <w:szCs w:val="22"/>
              </w:rPr>
              <w:t>3. Küçük bir şehir / kasaba</w:t>
            </w:r>
          </w:p>
        </w:tc>
        <w:tc>
          <w:tcPr>
            <w:tcW w:w="3780" w:type="dxa"/>
          </w:tcPr>
          <w:p w14:paraId="4F21996B" w14:textId="77777777" w:rsidR="001225F8" w:rsidRPr="00677D16" w:rsidRDefault="001225F8" w:rsidP="001225F8">
            <w:pPr>
              <w:widowControl w:val="0"/>
              <w:autoSpaceDE w:val="0"/>
              <w:autoSpaceDN w:val="0"/>
              <w:adjustRightInd w:val="0"/>
              <w:rPr>
                <w:sz w:val="22"/>
                <w:szCs w:val="22"/>
                <w:lang w:eastAsia="en-US"/>
              </w:rPr>
            </w:pPr>
            <w:r w:rsidRPr="00677D16">
              <w:rPr>
                <w:sz w:val="22"/>
                <w:szCs w:val="22"/>
                <w:lang w:val="en-US" w:eastAsia="en-US"/>
              </w:rPr>
              <w:t>3. A town or a small city</w:t>
            </w:r>
          </w:p>
        </w:tc>
      </w:tr>
      <w:tr w:rsidR="001225F8" w:rsidRPr="00677D16" w14:paraId="0F99A281" w14:textId="77777777" w:rsidTr="0017676B">
        <w:trPr>
          <w:cantSplit/>
          <w:trHeight w:val="63"/>
        </w:trPr>
        <w:tc>
          <w:tcPr>
            <w:tcW w:w="1384" w:type="dxa"/>
            <w:vMerge/>
          </w:tcPr>
          <w:p w14:paraId="56B319D4" w14:textId="77777777" w:rsidR="001225F8" w:rsidRPr="00677D16" w:rsidRDefault="001225F8" w:rsidP="002B43D8">
            <w:pPr>
              <w:spacing w:after="0"/>
              <w:jc w:val="left"/>
              <w:rPr>
                <w:sz w:val="22"/>
                <w:szCs w:val="22"/>
                <w:lang w:val="en-GB"/>
              </w:rPr>
            </w:pPr>
          </w:p>
        </w:tc>
        <w:tc>
          <w:tcPr>
            <w:tcW w:w="3780" w:type="dxa"/>
            <w:vAlign w:val="bottom"/>
          </w:tcPr>
          <w:p w14:paraId="2FF2BDAC" w14:textId="77777777" w:rsidR="001225F8" w:rsidRPr="00677D16" w:rsidRDefault="001225F8" w:rsidP="001225F8">
            <w:pPr>
              <w:widowControl w:val="0"/>
              <w:autoSpaceDE w:val="0"/>
              <w:autoSpaceDN w:val="0"/>
              <w:adjustRightInd w:val="0"/>
              <w:spacing w:after="0"/>
              <w:rPr>
                <w:sz w:val="22"/>
                <w:szCs w:val="22"/>
              </w:rPr>
            </w:pPr>
            <w:r w:rsidRPr="00677D16">
              <w:rPr>
                <w:sz w:val="22"/>
                <w:szCs w:val="22"/>
              </w:rPr>
              <w:t>4. Bir köy</w:t>
            </w:r>
          </w:p>
        </w:tc>
        <w:tc>
          <w:tcPr>
            <w:tcW w:w="3780" w:type="dxa"/>
          </w:tcPr>
          <w:p w14:paraId="0E63394B" w14:textId="77777777" w:rsidR="001225F8" w:rsidRPr="00677D16" w:rsidRDefault="001225F8" w:rsidP="001225F8">
            <w:pPr>
              <w:widowControl w:val="0"/>
              <w:autoSpaceDE w:val="0"/>
              <w:autoSpaceDN w:val="0"/>
              <w:adjustRightInd w:val="0"/>
              <w:rPr>
                <w:sz w:val="22"/>
                <w:szCs w:val="22"/>
                <w:lang w:eastAsia="en-US"/>
              </w:rPr>
            </w:pPr>
            <w:r w:rsidRPr="00677D16">
              <w:rPr>
                <w:sz w:val="22"/>
                <w:szCs w:val="22"/>
                <w:lang w:val="en-US" w:eastAsia="en-US"/>
              </w:rPr>
              <w:t>4. A country village</w:t>
            </w:r>
          </w:p>
        </w:tc>
      </w:tr>
      <w:tr w:rsidR="0017676B" w:rsidRPr="00677D16" w14:paraId="6C6A22D3" w14:textId="77777777" w:rsidTr="0017676B">
        <w:trPr>
          <w:cantSplit/>
        </w:trPr>
        <w:tc>
          <w:tcPr>
            <w:tcW w:w="1384" w:type="dxa"/>
            <w:vMerge/>
          </w:tcPr>
          <w:p w14:paraId="0EBE9CB6" w14:textId="77777777" w:rsidR="0017676B" w:rsidRPr="00677D16" w:rsidRDefault="0017676B" w:rsidP="0017676B">
            <w:pPr>
              <w:spacing w:after="0"/>
              <w:jc w:val="left"/>
              <w:rPr>
                <w:sz w:val="22"/>
                <w:szCs w:val="22"/>
                <w:lang w:val="en-GB"/>
              </w:rPr>
            </w:pPr>
          </w:p>
        </w:tc>
        <w:tc>
          <w:tcPr>
            <w:tcW w:w="3780" w:type="dxa"/>
            <w:vAlign w:val="bottom"/>
          </w:tcPr>
          <w:p w14:paraId="418EA31F" w14:textId="034B2205" w:rsidR="0017676B" w:rsidRPr="00677D16" w:rsidRDefault="0017676B" w:rsidP="0017676B">
            <w:pPr>
              <w:widowControl w:val="0"/>
              <w:autoSpaceDE w:val="0"/>
              <w:autoSpaceDN w:val="0"/>
              <w:adjustRightInd w:val="0"/>
              <w:spacing w:after="0"/>
              <w:ind w:left="60"/>
              <w:rPr>
                <w:sz w:val="22"/>
                <w:szCs w:val="22"/>
              </w:rPr>
            </w:pPr>
            <w:r w:rsidRPr="00677D16">
              <w:rPr>
                <w:sz w:val="22"/>
                <w:szCs w:val="22"/>
              </w:rPr>
              <w:t>5. Kırda bir çiftlik ya da tek başına kırdaki bir ev</w:t>
            </w:r>
          </w:p>
        </w:tc>
        <w:tc>
          <w:tcPr>
            <w:tcW w:w="3780" w:type="dxa"/>
          </w:tcPr>
          <w:p w14:paraId="1814AE29" w14:textId="7464DB13" w:rsidR="0017676B" w:rsidRPr="00677D16" w:rsidRDefault="0017676B" w:rsidP="0017676B">
            <w:pPr>
              <w:rPr>
                <w:sz w:val="22"/>
                <w:szCs w:val="22"/>
                <w:lang w:val="en-US" w:eastAsia="en-US"/>
              </w:rPr>
            </w:pPr>
            <w:r w:rsidRPr="00677D16">
              <w:rPr>
                <w:sz w:val="22"/>
                <w:szCs w:val="22"/>
                <w:lang w:val="en-US" w:eastAsia="en-US"/>
              </w:rPr>
              <w:t>5. A farm or home in the country</w:t>
            </w:r>
          </w:p>
        </w:tc>
      </w:tr>
      <w:tr w:rsidR="0017676B" w:rsidRPr="00677D16" w14:paraId="7D0DDCDD" w14:textId="77777777" w:rsidTr="0017676B">
        <w:trPr>
          <w:cantSplit/>
        </w:trPr>
        <w:tc>
          <w:tcPr>
            <w:tcW w:w="1384" w:type="dxa"/>
            <w:vMerge/>
          </w:tcPr>
          <w:p w14:paraId="13FBE171" w14:textId="77777777" w:rsidR="0017676B" w:rsidRPr="00677D16" w:rsidRDefault="0017676B" w:rsidP="0017676B">
            <w:pPr>
              <w:spacing w:after="0"/>
              <w:jc w:val="left"/>
              <w:rPr>
                <w:sz w:val="22"/>
                <w:szCs w:val="22"/>
                <w:lang w:val="en-GB"/>
              </w:rPr>
            </w:pPr>
          </w:p>
        </w:tc>
        <w:tc>
          <w:tcPr>
            <w:tcW w:w="3780" w:type="dxa"/>
          </w:tcPr>
          <w:p w14:paraId="410476D4" w14:textId="797845A8" w:rsidR="0017676B" w:rsidRPr="00677D16" w:rsidRDefault="0017676B" w:rsidP="0017676B">
            <w:pPr>
              <w:widowControl w:val="0"/>
              <w:autoSpaceDE w:val="0"/>
              <w:autoSpaceDN w:val="0"/>
              <w:adjustRightInd w:val="0"/>
              <w:spacing w:after="0"/>
              <w:ind w:left="60"/>
              <w:rPr>
                <w:sz w:val="22"/>
                <w:szCs w:val="22"/>
              </w:rPr>
            </w:pPr>
            <w:r w:rsidRPr="00677D16">
              <w:rPr>
                <w:sz w:val="22"/>
                <w:szCs w:val="22"/>
                <w:lang w:val="en-GB"/>
              </w:rPr>
              <w:t>99.</w:t>
            </w:r>
            <w:r w:rsidRPr="00677D16">
              <w:rPr>
                <w:b/>
                <w:sz w:val="22"/>
                <w:szCs w:val="22"/>
                <w:lang w:val="en-GB"/>
              </w:rPr>
              <w:t xml:space="preserve"> </w:t>
            </w:r>
            <w:r w:rsidRPr="00677D16">
              <w:rPr>
                <w:sz w:val="22"/>
                <w:szCs w:val="22"/>
              </w:rPr>
              <w:t>Cevap yok</w:t>
            </w:r>
          </w:p>
        </w:tc>
        <w:tc>
          <w:tcPr>
            <w:tcW w:w="3780" w:type="dxa"/>
          </w:tcPr>
          <w:p w14:paraId="634F877E" w14:textId="16153CBD" w:rsidR="0017676B" w:rsidRPr="00677D16" w:rsidRDefault="0017676B" w:rsidP="0017676B">
            <w:pPr>
              <w:rPr>
                <w:sz w:val="22"/>
                <w:szCs w:val="22"/>
              </w:rPr>
            </w:pPr>
            <w:r w:rsidRPr="00677D16">
              <w:rPr>
                <w:sz w:val="22"/>
                <w:szCs w:val="22"/>
                <w:lang w:val="en-GB"/>
              </w:rPr>
              <w:t>99. No answer</w:t>
            </w:r>
          </w:p>
        </w:tc>
      </w:tr>
      <w:tr w:rsidR="00286369" w:rsidRPr="00677D16" w14:paraId="3C7CE65B" w14:textId="77777777" w:rsidTr="0017676B">
        <w:tc>
          <w:tcPr>
            <w:tcW w:w="1384" w:type="dxa"/>
          </w:tcPr>
          <w:p w14:paraId="17DF004D" w14:textId="77777777" w:rsidR="00286369" w:rsidRPr="00677D16" w:rsidRDefault="00286369" w:rsidP="002B43D8">
            <w:pPr>
              <w:spacing w:after="0"/>
              <w:jc w:val="left"/>
              <w:rPr>
                <w:i/>
                <w:sz w:val="22"/>
                <w:szCs w:val="22"/>
                <w:lang w:val="en-GB"/>
              </w:rPr>
            </w:pPr>
            <w:r w:rsidRPr="00677D16">
              <w:rPr>
                <w:i/>
                <w:sz w:val="22"/>
                <w:szCs w:val="22"/>
                <w:lang w:val="en-GB"/>
              </w:rPr>
              <w:t>Interviewer Instruction</w:t>
            </w:r>
          </w:p>
        </w:tc>
        <w:tc>
          <w:tcPr>
            <w:tcW w:w="3780" w:type="dxa"/>
          </w:tcPr>
          <w:p w14:paraId="611B40BE" w14:textId="77777777" w:rsidR="00286369" w:rsidRPr="00677D16" w:rsidRDefault="00286369" w:rsidP="002B43D8">
            <w:pPr>
              <w:spacing w:after="0"/>
              <w:rPr>
                <w:sz w:val="22"/>
                <w:szCs w:val="22"/>
                <w:lang w:val="en-GB"/>
              </w:rPr>
            </w:pPr>
          </w:p>
        </w:tc>
        <w:tc>
          <w:tcPr>
            <w:tcW w:w="3780" w:type="dxa"/>
          </w:tcPr>
          <w:p w14:paraId="6D8FB0C2" w14:textId="77777777" w:rsidR="00286369" w:rsidRPr="00677D16" w:rsidRDefault="00286369" w:rsidP="002B43D8">
            <w:pPr>
              <w:spacing w:after="0"/>
              <w:rPr>
                <w:sz w:val="22"/>
                <w:szCs w:val="22"/>
                <w:lang w:val="en-GB"/>
              </w:rPr>
            </w:pPr>
          </w:p>
        </w:tc>
      </w:tr>
      <w:tr w:rsidR="00286369" w:rsidRPr="00677D16" w14:paraId="1BB8363F" w14:textId="77777777" w:rsidTr="0017676B">
        <w:tc>
          <w:tcPr>
            <w:tcW w:w="1384" w:type="dxa"/>
          </w:tcPr>
          <w:p w14:paraId="1E9E0FD8" w14:textId="77777777" w:rsidR="00286369" w:rsidRPr="00677D16" w:rsidRDefault="00286369" w:rsidP="002B43D8">
            <w:pPr>
              <w:spacing w:after="0"/>
              <w:jc w:val="left"/>
              <w:rPr>
                <w:i/>
                <w:sz w:val="22"/>
                <w:szCs w:val="22"/>
                <w:lang w:val="en-GB"/>
              </w:rPr>
            </w:pPr>
            <w:r w:rsidRPr="00677D16">
              <w:rPr>
                <w:i/>
                <w:sz w:val="22"/>
                <w:szCs w:val="22"/>
                <w:lang w:val="en-GB"/>
              </w:rPr>
              <w:t>Translation Note</w:t>
            </w:r>
          </w:p>
        </w:tc>
        <w:tc>
          <w:tcPr>
            <w:tcW w:w="7560" w:type="dxa"/>
            <w:gridSpan w:val="2"/>
          </w:tcPr>
          <w:p w14:paraId="30D2A2B1" w14:textId="77777777" w:rsidR="00286369" w:rsidRPr="00677D16" w:rsidRDefault="00286369" w:rsidP="002B43D8">
            <w:pPr>
              <w:spacing w:after="0"/>
              <w:rPr>
                <w:sz w:val="22"/>
                <w:szCs w:val="22"/>
                <w:lang w:val="en-GB"/>
              </w:rPr>
            </w:pPr>
          </w:p>
        </w:tc>
      </w:tr>
      <w:tr w:rsidR="00286369" w:rsidRPr="00677D16" w14:paraId="3E5E33C3" w14:textId="77777777" w:rsidTr="0017676B">
        <w:tc>
          <w:tcPr>
            <w:tcW w:w="1384" w:type="dxa"/>
          </w:tcPr>
          <w:p w14:paraId="0505CF7B" w14:textId="77777777" w:rsidR="00286369" w:rsidRPr="00677D16" w:rsidRDefault="00286369" w:rsidP="002B43D8">
            <w:pPr>
              <w:spacing w:after="0"/>
              <w:jc w:val="left"/>
              <w:rPr>
                <w:i/>
                <w:sz w:val="22"/>
                <w:szCs w:val="22"/>
                <w:lang w:val="en-GB"/>
              </w:rPr>
            </w:pPr>
            <w:r w:rsidRPr="00677D16">
              <w:rPr>
                <w:i/>
                <w:sz w:val="22"/>
                <w:szCs w:val="22"/>
                <w:lang w:val="en-GB"/>
              </w:rPr>
              <w:t>Note</w:t>
            </w:r>
          </w:p>
        </w:tc>
        <w:tc>
          <w:tcPr>
            <w:tcW w:w="7560" w:type="dxa"/>
            <w:gridSpan w:val="2"/>
          </w:tcPr>
          <w:p w14:paraId="4AF544D3" w14:textId="77777777" w:rsidR="00286369" w:rsidRPr="00677D16" w:rsidRDefault="00286369" w:rsidP="002B43D8">
            <w:pPr>
              <w:spacing w:after="0"/>
              <w:jc w:val="left"/>
              <w:rPr>
                <w:sz w:val="22"/>
                <w:szCs w:val="22"/>
                <w:lang w:val="en-GB"/>
              </w:rPr>
            </w:pPr>
          </w:p>
        </w:tc>
      </w:tr>
    </w:tbl>
    <w:p w14:paraId="3EF482E7" w14:textId="77777777" w:rsidR="00286369" w:rsidRPr="000E017B" w:rsidRDefault="00286369" w:rsidP="00286369">
      <w:pPr>
        <w:rPr>
          <w:b/>
          <w:lang w:val="en-GB"/>
        </w:rPr>
      </w:pPr>
    </w:p>
    <w:p w14:paraId="454EA133" w14:textId="77777777" w:rsidR="00286369" w:rsidRPr="000E017B" w:rsidRDefault="00286369" w:rsidP="00286369">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286369" w:rsidRPr="000E017B" w14:paraId="10CEEE5C" w14:textId="77777777">
        <w:tc>
          <w:tcPr>
            <w:tcW w:w="8995" w:type="dxa"/>
          </w:tcPr>
          <w:p w14:paraId="748AEDBA" w14:textId="77777777" w:rsidR="00286369" w:rsidRPr="000E017B" w:rsidRDefault="00286369" w:rsidP="002B43D8">
            <w:pPr>
              <w:spacing w:after="0"/>
              <w:rPr>
                <w:b/>
                <w:lang w:val="en-GB"/>
              </w:rPr>
            </w:pPr>
          </w:p>
        </w:tc>
      </w:tr>
    </w:tbl>
    <w:p w14:paraId="6D9B0793" w14:textId="77777777" w:rsidR="00286369" w:rsidRPr="000E017B" w:rsidRDefault="00286369" w:rsidP="00286369">
      <w:pPr>
        <w:spacing w:after="0"/>
        <w:rPr>
          <w:b/>
          <w:lang w:val="en-GB"/>
        </w:rPr>
      </w:pPr>
    </w:p>
    <w:p w14:paraId="6F7E8F88" w14:textId="77777777" w:rsidR="00286369" w:rsidRPr="000E017B" w:rsidRDefault="00286369" w:rsidP="00286369">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286369" w:rsidRPr="000E017B" w14:paraId="55470BF7" w14:textId="77777777">
        <w:tc>
          <w:tcPr>
            <w:tcW w:w="5215" w:type="dxa"/>
            <w:tcMar>
              <w:top w:w="57" w:type="dxa"/>
              <w:bottom w:w="57" w:type="dxa"/>
            </w:tcMar>
            <w:vAlign w:val="center"/>
          </w:tcPr>
          <w:p w14:paraId="65553B6E" w14:textId="77777777" w:rsidR="00286369" w:rsidRPr="000E017B" w:rsidRDefault="00286369"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11D5E1E0" w14:textId="77777777" w:rsidR="00286369" w:rsidRPr="000E017B" w:rsidRDefault="00286369"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URBRURAL</w:t>
            </w:r>
          </w:p>
        </w:tc>
      </w:tr>
      <w:tr w:rsidR="0017676B" w:rsidRPr="000E017B" w14:paraId="75EEE03A" w14:textId="77777777">
        <w:tc>
          <w:tcPr>
            <w:tcW w:w="5215" w:type="dxa"/>
          </w:tcPr>
          <w:p w14:paraId="21A2E869" w14:textId="77777777" w:rsidR="0017676B" w:rsidRPr="000E017B" w:rsidRDefault="0017676B" w:rsidP="0017676B">
            <w:pPr>
              <w:spacing w:after="0"/>
              <w:rPr>
                <w:sz w:val="22"/>
                <w:szCs w:val="22"/>
                <w:lang w:val="en-GB"/>
              </w:rPr>
            </w:pPr>
            <w:r>
              <w:rPr>
                <w:sz w:val="22"/>
                <w:szCs w:val="22"/>
                <w:lang w:val="en-GB"/>
              </w:rPr>
              <w:t>If (#D.34</w:t>
            </w:r>
            <w:r w:rsidRPr="001C4102">
              <w:rPr>
                <w:sz w:val="22"/>
                <w:szCs w:val="22"/>
                <w:lang w:val="en-GB"/>
              </w:rPr>
              <w:t>.=1)</w:t>
            </w:r>
          </w:p>
        </w:tc>
        <w:tc>
          <w:tcPr>
            <w:tcW w:w="3799" w:type="dxa"/>
          </w:tcPr>
          <w:p w14:paraId="01BACA48" w14:textId="15657898" w:rsidR="0017676B" w:rsidRPr="000E017B" w:rsidRDefault="0017676B" w:rsidP="0017676B">
            <w:pPr>
              <w:spacing w:after="0"/>
              <w:rPr>
                <w:sz w:val="22"/>
                <w:lang w:val="en-GB"/>
              </w:rPr>
            </w:pPr>
            <w:r w:rsidRPr="000E017B">
              <w:rPr>
                <w:sz w:val="22"/>
                <w:lang w:val="en-GB"/>
              </w:rPr>
              <w:t>1. A big city</w:t>
            </w:r>
          </w:p>
        </w:tc>
      </w:tr>
      <w:tr w:rsidR="0017676B" w:rsidRPr="000E017B" w14:paraId="4AEC038E" w14:textId="77777777">
        <w:tc>
          <w:tcPr>
            <w:tcW w:w="5215" w:type="dxa"/>
          </w:tcPr>
          <w:p w14:paraId="681D1A7D" w14:textId="77777777" w:rsidR="0017676B" w:rsidRDefault="0017676B" w:rsidP="0017676B">
            <w:r w:rsidRPr="004801F7">
              <w:rPr>
                <w:sz w:val="22"/>
                <w:szCs w:val="22"/>
                <w:lang w:val="en-GB"/>
              </w:rPr>
              <w:t>If (#D.34</w:t>
            </w:r>
            <w:r>
              <w:rPr>
                <w:sz w:val="22"/>
                <w:szCs w:val="22"/>
                <w:lang w:val="en-GB"/>
              </w:rPr>
              <w:t>.=2</w:t>
            </w:r>
            <w:r w:rsidRPr="004801F7">
              <w:rPr>
                <w:sz w:val="22"/>
                <w:szCs w:val="22"/>
                <w:lang w:val="en-GB"/>
              </w:rPr>
              <w:t>)</w:t>
            </w:r>
          </w:p>
        </w:tc>
        <w:tc>
          <w:tcPr>
            <w:tcW w:w="3799" w:type="dxa"/>
          </w:tcPr>
          <w:p w14:paraId="3F8E2346" w14:textId="7BAEAE35" w:rsidR="0017676B" w:rsidRPr="000E017B" w:rsidRDefault="0017676B" w:rsidP="0017676B">
            <w:pPr>
              <w:spacing w:after="0"/>
              <w:rPr>
                <w:sz w:val="22"/>
                <w:lang w:val="en-GB"/>
              </w:rPr>
            </w:pPr>
            <w:r w:rsidRPr="000E017B">
              <w:rPr>
                <w:sz w:val="22"/>
                <w:lang w:val="en-GB"/>
              </w:rPr>
              <w:t>2. The suburbs or outskirts of a big city</w:t>
            </w:r>
          </w:p>
        </w:tc>
      </w:tr>
      <w:tr w:rsidR="0017676B" w:rsidRPr="000E017B" w14:paraId="5F2D9DF3" w14:textId="77777777">
        <w:tc>
          <w:tcPr>
            <w:tcW w:w="5215" w:type="dxa"/>
          </w:tcPr>
          <w:p w14:paraId="5B51313B" w14:textId="77777777" w:rsidR="0017676B" w:rsidRDefault="0017676B" w:rsidP="0017676B">
            <w:r w:rsidRPr="004801F7">
              <w:rPr>
                <w:sz w:val="22"/>
                <w:szCs w:val="22"/>
                <w:lang w:val="en-GB"/>
              </w:rPr>
              <w:t>If (#D.34</w:t>
            </w:r>
            <w:r>
              <w:rPr>
                <w:sz w:val="22"/>
                <w:szCs w:val="22"/>
                <w:lang w:val="en-GB"/>
              </w:rPr>
              <w:t>.=3</w:t>
            </w:r>
            <w:r w:rsidRPr="004801F7">
              <w:rPr>
                <w:sz w:val="22"/>
                <w:szCs w:val="22"/>
                <w:lang w:val="en-GB"/>
              </w:rPr>
              <w:t>)</w:t>
            </w:r>
          </w:p>
        </w:tc>
        <w:tc>
          <w:tcPr>
            <w:tcW w:w="3799" w:type="dxa"/>
          </w:tcPr>
          <w:p w14:paraId="54DA8BAF" w14:textId="73C5F21C" w:rsidR="0017676B" w:rsidRPr="000E017B" w:rsidRDefault="0017676B" w:rsidP="0017676B">
            <w:pPr>
              <w:spacing w:after="0"/>
              <w:rPr>
                <w:sz w:val="22"/>
                <w:lang w:val="en-GB"/>
              </w:rPr>
            </w:pPr>
            <w:r w:rsidRPr="000E017B">
              <w:rPr>
                <w:sz w:val="22"/>
                <w:lang w:val="en-GB"/>
              </w:rPr>
              <w:t>3. A town or a small city</w:t>
            </w:r>
          </w:p>
        </w:tc>
      </w:tr>
      <w:tr w:rsidR="0017676B" w:rsidRPr="000E017B" w14:paraId="6DBA26F8" w14:textId="77777777">
        <w:tc>
          <w:tcPr>
            <w:tcW w:w="5215" w:type="dxa"/>
          </w:tcPr>
          <w:p w14:paraId="74116A43" w14:textId="77777777" w:rsidR="0017676B" w:rsidRDefault="0017676B" w:rsidP="0017676B">
            <w:r w:rsidRPr="004801F7">
              <w:rPr>
                <w:sz w:val="22"/>
                <w:szCs w:val="22"/>
                <w:lang w:val="en-GB"/>
              </w:rPr>
              <w:t>If (#D.34</w:t>
            </w:r>
            <w:r>
              <w:rPr>
                <w:sz w:val="22"/>
                <w:szCs w:val="22"/>
                <w:lang w:val="en-GB"/>
              </w:rPr>
              <w:t>.=4</w:t>
            </w:r>
            <w:r w:rsidRPr="004801F7">
              <w:rPr>
                <w:sz w:val="22"/>
                <w:szCs w:val="22"/>
                <w:lang w:val="en-GB"/>
              </w:rPr>
              <w:t>)</w:t>
            </w:r>
          </w:p>
        </w:tc>
        <w:tc>
          <w:tcPr>
            <w:tcW w:w="3799" w:type="dxa"/>
          </w:tcPr>
          <w:p w14:paraId="5B267743" w14:textId="11AE10BC" w:rsidR="0017676B" w:rsidRPr="000E017B" w:rsidRDefault="0017676B" w:rsidP="0017676B">
            <w:pPr>
              <w:spacing w:after="0"/>
              <w:rPr>
                <w:sz w:val="22"/>
                <w:lang w:val="en-GB"/>
              </w:rPr>
            </w:pPr>
            <w:r w:rsidRPr="000E017B">
              <w:rPr>
                <w:sz w:val="22"/>
                <w:lang w:val="en-GB"/>
              </w:rPr>
              <w:t>4. A country village</w:t>
            </w:r>
          </w:p>
        </w:tc>
      </w:tr>
      <w:tr w:rsidR="0017676B" w:rsidRPr="000E017B" w14:paraId="151C1C55" w14:textId="77777777">
        <w:tc>
          <w:tcPr>
            <w:tcW w:w="5215" w:type="dxa"/>
          </w:tcPr>
          <w:p w14:paraId="1975EBF0" w14:textId="77777777" w:rsidR="0017676B" w:rsidRDefault="0017676B" w:rsidP="0017676B">
            <w:r w:rsidRPr="004801F7">
              <w:rPr>
                <w:sz w:val="22"/>
                <w:szCs w:val="22"/>
                <w:lang w:val="en-GB"/>
              </w:rPr>
              <w:t>If (#D.34</w:t>
            </w:r>
            <w:r>
              <w:rPr>
                <w:sz w:val="22"/>
                <w:szCs w:val="22"/>
                <w:lang w:val="en-GB"/>
              </w:rPr>
              <w:t>.=5</w:t>
            </w:r>
            <w:r w:rsidRPr="004801F7">
              <w:rPr>
                <w:sz w:val="22"/>
                <w:szCs w:val="22"/>
                <w:lang w:val="en-GB"/>
              </w:rPr>
              <w:t>)</w:t>
            </w:r>
          </w:p>
        </w:tc>
        <w:tc>
          <w:tcPr>
            <w:tcW w:w="3799" w:type="dxa"/>
          </w:tcPr>
          <w:p w14:paraId="5BE902C5" w14:textId="5E58A7EF" w:rsidR="0017676B" w:rsidRPr="000E017B" w:rsidRDefault="0017676B" w:rsidP="0017676B">
            <w:pPr>
              <w:spacing w:after="0"/>
              <w:rPr>
                <w:sz w:val="22"/>
                <w:lang w:val="en-GB"/>
              </w:rPr>
            </w:pPr>
            <w:r w:rsidRPr="000E017B">
              <w:rPr>
                <w:sz w:val="22"/>
                <w:lang w:val="en-GB"/>
              </w:rPr>
              <w:t>5. A farm or home in the country</w:t>
            </w:r>
          </w:p>
        </w:tc>
      </w:tr>
      <w:tr w:rsidR="0017676B" w:rsidRPr="000E017B" w14:paraId="04EB328B" w14:textId="77777777">
        <w:tc>
          <w:tcPr>
            <w:tcW w:w="5215" w:type="dxa"/>
          </w:tcPr>
          <w:p w14:paraId="72779768" w14:textId="50263FCB" w:rsidR="0017676B" w:rsidRPr="000E017B" w:rsidRDefault="0017676B" w:rsidP="0017676B">
            <w:pPr>
              <w:spacing w:after="0"/>
              <w:rPr>
                <w:sz w:val="22"/>
                <w:szCs w:val="22"/>
                <w:lang w:val="en-GB"/>
              </w:rPr>
            </w:pPr>
            <w:r w:rsidRPr="004801F7">
              <w:rPr>
                <w:sz w:val="22"/>
                <w:szCs w:val="22"/>
                <w:lang w:val="en-GB"/>
              </w:rPr>
              <w:t>If (#D.34</w:t>
            </w:r>
            <w:r>
              <w:rPr>
                <w:sz w:val="22"/>
                <w:szCs w:val="22"/>
                <w:lang w:val="en-GB"/>
              </w:rPr>
              <w:t>.=99</w:t>
            </w:r>
            <w:r w:rsidRPr="004801F7">
              <w:rPr>
                <w:sz w:val="22"/>
                <w:szCs w:val="22"/>
                <w:lang w:val="en-GB"/>
              </w:rPr>
              <w:t>)</w:t>
            </w:r>
          </w:p>
        </w:tc>
        <w:tc>
          <w:tcPr>
            <w:tcW w:w="3799" w:type="dxa"/>
          </w:tcPr>
          <w:p w14:paraId="70F86943" w14:textId="5982580D" w:rsidR="0017676B" w:rsidRPr="000E017B" w:rsidRDefault="0017676B" w:rsidP="0017676B">
            <w:pPr>
              <w:spacing w:after="0"/>
              <w:rPr>
                <w:sz w:val="22"/>
                <w:lang w:val="en-GB"/>
              </w:rPr>
            </w:pPr>
            <w:r w:rsidRPr="000E017B">
              <w:rPr>
                <w:sz w:val="22"/>
                <w:lang w:val="en-GB"/>
              </w:rPr>
              <w:t>9. No answer</w:t>
            </w:r>
          </w:p>
        </w:tc>
      </w:tr>
    </w:tbl>
    <w:p w14:paraId="4DFEB412" w14:textId="77777777" w:rsidR="00286369" w:rsidRPr="000E017B" w:rsidRDefault="00286369" w:rsidP="00286369">
      <w:pPr>
        <w:jc w:val="left"/>
        <w:rPr>
          <w:lang w:val="en-GB"/>
        </w:rPr>
      </w:pPr>
    </w:p>
    <w:p w14:paraId="3F4EEB82" w14:textId="77777777" w:rsidR="00286369" w:rsidRPr="000E017B" w:rsidRDefault="00286369" w:rsidP="00286369">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286369" w:rsidRPr="000E017B" w14:paraId="0FC50325" w14:textId="77777777">
        <w:tc>
          <w:tcPr>
            <w:tcW w:w="8995" w:type="dxa"/>
          </w:tcPr>
          <w:p w14:paraId="51ADB351" w14:textId="77777777" w:rsidR="001225F8" w:rsidRPr="000E017B" w:rsidRDefault="001225F8" w:rsidP="001225F8">
            <w:pPr>
              <w:spacing w:after="0"/>
              <w:rPr>
                <w:b/>
                <w:lang w:val="en-GB"/>
              </w:rPr>
            </w:pPr>
          </w:p>
        </w:tc>
      </w:tr>
    </w:tbl>
    <w:p w14:paraId="14165851" w14:textId="77777777" w:rsidR="00286369" w:rsidRPr="000E017B" w:rsidRDefault="00286369" w:rsidP="00703664">
      <w:pPr>
        <w:jc w:val="left"/>
        <w:rPr>
          <w:rFonts w:ascii="Arial" w:hAnsi="Arial"/>
          <w:b/>
          <w:sz w:val="22"/>
          <w:lang w:val="en-GB"/>
        </w:rPr>
      </w:pPr>
    </w:p>
    <w:p w14:paraId="3846E5E8" w14:textId="77777777" w:rsidR="008F5839" w:rsidRPr="000E017B" w:rsidRDefault="00286369" w:rsidP="008F5839">
      <w:pPr>
        <w:pStyle w:val="Heading2"/>
        <w:jc w:val="center"/>
        <w:rPr>
          <w:i w:val="0"/>
          <w:sz w:val="22"/>
          <w:szCs w:val="22"/>
          <w:lang w:val="en-GB"/>
        </w:rPr>
      </w:pPr>
      <w:r w:rsidRPr="000E017B">
        <w:rPr>
          <w:b w:val="0"/>
          <w:sz w:val="22"/>
          <w:lang w:val="en-GB"/>
        </w:rPr>
        <w:br w:type="page"/>
      </w:r>
      <w:r w:rsidR="006D09AC">
        <w:rPr>
          <w:i w:val="0"/>
          <w:sz w:val="22"/>
          <w:szCs w:val="22"/>
          <w:lang w:val="en-GB"/>
        </w:rPr>
        <w:lastRenderedPageBreak/>
        <w:t>TR</w:t>
      </w:r>
      <w:r w:rsidR="008F5839" w:rsidRPr="000E017B">
        <w:rPr>
          <w:i w:val="0"/>
          <w:sz w:val="22"/>
          <w:szCs w:val="22"/>
          <w:lang w:val="en-GB"/>
        </w:rPr>
        <w:t xml:space="preserve">_REG – </w:t>
      </w:r>
      <w:r w:rsidR="008F5839" w:rsidRPr="000E017B">
        <w:rPr>
          <w:b w:val="0"/>
          <w:i w:val="0"/>
          <w:sz w:val="22"/>
          <w:szCs w:val="22"/>
          <w:lang w:val="en-GB"/>
        </w:rPr>
        <w:t xml:space="preserve">Country specific: region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8F5839" w:rsidRPr="00677D16" w14:paraId="7AA470A4" w14:textId="77777777">
        <w:tc>
          <w:tcPr>
            <w:tcW w:w="1384" w:type="dxa"/>
            <w:tcMar>
              <w:top w:w="57" w:type="dxa"/>
              <w:bottom w:w="57" w:type="dxa"/>
            </w:tcMar>
            <w:vAlign w:val="center"/>
          </w:tcPr>
          <w:p w14:paraId="12EEBDE4" w14:textId="77777777" w:rsidR="008F5839" w:rsidRPr="00677D16" w:rsidRDefault="008F5839" w:rsidP="002B43D8">
            <w:pPr>
              <w:jc w:val="left"/>
              <w:rPr>
                <w:i/>
                <w:sz w:val="22"/>
                <w:szCs w:val="22"/>
                <w:lang w:val="en-GB"/>
              </w:rPr>
            </w:pPr>
          </w:p>
        </w:tc>
        <w:tc>
          <w:tcPr>
            <w:tcW w:w="3780" w:type="dxa"/>
            <w:tcMar>
              <w:top w:w="57" w:type="dxa"/>
              <w:bottom w:w="57" w:type="dxa"/>
            </w:tcMar>
            <w:vAlign w:val="center"/>
          </w:tcPr>
          <w:p w14:paraId="6BF787AD" w14:textId="77777777" w:rsidR="008F5839" w:rsidRPr="00677D16" w:rsidRDefault="008F5839" w:rsidP="002B43D8">
            <w:pPr>
              <w:jc w:val="center"/>
              <w:rPr>
                <w:b/>
                <w:sz w:val="22"/>
                <w:szCs w:val="22"/>
                <w:lang w:val="en-GB"/>
              </w:rPr>
            </w:pPr>
            <w:r w:rsidRPr="00677D16">
              <w:rPr>
                <w:b/>
                <w:sz w:val="22"/>
                <w:szCs w:val="22"/>
                <w:lang w:val="en-GB"/>
              </w:rPr>
              <w:t>National Language</w:t>
            </w:r>
          </w:p>
        </w:tc>
        <w:tc>
          <w:tcPr>
            <w:tcW w:w="3780" w:type="dxa"/>
            <w:tcMar>
              <w:top w:w="57" w:type="dxa"/>
              <w:bottom w:w="57" w:type="dxa"/>
            </w:tcMar>
            <w:vAlign w:val="center"/>
          </w:tcPr>
          <w:p w14:paraId="121CEC5D" w14:textId="77777777" w:rsidR="008F5839" w:rsidRPr="00677D16" w:rsidRDefault="008F5839" w:rsidP="002B43D8">
            <w:pPr>
              <w:jc w:val="center"/>
              <w:rPr>
                <w:b/>
                <w:sz w:val="22"/>
                <w:szCs w:val="22"/>
                <w:lang w:val="en-GB"/>
              </w:rPr>
            </w:pPr>
            <w:r w:rsidRPr="00677D16">
              <w:rPr>
                <w:b/>
                <w:sz w:val="22"/>
                <w:szCs w:val="22"/>
                <w:lang w:val="en-GB"/>
              </w:rPr>
              <w:t>English Translation</w:t>
            </w:r>
          </w:p>
        </w:tc>
      </w:tr>
      <w:tr w:rsidR="008F5839" w:rsidRPr="00677D16" w14:paraId="130A0ACA" w14:textId="77777777">
        <w:tc>
          <w:tcPr>
            <w:tcW w:w="1384" w:type="dxa"/>
          </w:tcPr>
          <w:p w14:paraId="11824103" w14:textId="77777777" w:rsidR="008F5839" w:rsidRPr="00677D16" w:rsidRDefault="008F5839" w:rsidP="002B43D8">
            <w:pPr>
              <w:spacing w:after="0"/>
              <w:jc w:val="left"/>
              <w:rPr>
                <w:sz w:val="22"/>
                <w:szCs w:val="22"/>
                <w:lang w:val="en-GB"/>
              </w:rPr>
            </w:pPr>
            <w:r w:rsidRPr="00677D16">
              <w:rPr>
                <w:i/>
                <w:sz w:val="22"/>
                <w:szCs w:val="22"/>
                <w:lang w:val="en-GB"/>
              </w:rPr>
              <w:t>Question no. and text</w:t>
            </w:r>
          </w:p>
        </w:tc>
        <w:tc>
          <w:tcPr>
            <w:tcW w:w="3780" w:type="dxa"/>
          </w:tcPr>
          <w:p w14:paraId="4D04C643" w14:textId="77777777" w:rsidR="008F5839" w:rsidRPr="00677D16" w:rsidRDefault="002515EC" w:rsidP="002B43D8">
            <w:pPr>
              <w:spacing w:after="0"/>
              <w:jc w:val="left"/>
              <w:rPr>
                <w:sz w:val="22"/>
                <w:szCs w:val="22"/>
                <w:lang w:val="en-GB"/>
              </w:rPr>
            </w:pPr>
            <w:proofErr w:type="spellStart"/>
            <w:r w:rsidRPr="00677D16">
              <w:rPr>
                <w:sz w:val="22"/>
                <w:szCs w:val="22"/>
                <w:lang w:val="en-GB"/>
              </w:rPr>
              <w:t>Bölge</w:t>
            </w:r>
            <w:proofErr w:type="spellEnd"/>
          </w:p>
        </w:tc>
        <w:tc>
          <w:tcPr>
            <w:tcW w:w="3780" w:type="dxa"/>
          </w:tcPr>
          <w:p w14:paraId="4B36DEB1" w14:textId="77777777" w:rsidR="008F5839" w:rsidRPr="00677D16" w:rsidRDefault="002515EC" w:rsidP="002B43D8">
            <w:pPr>
              <w:spacing w:after="0"/>
              <w:jc w:val="left"/>
              <w:rPr>
                <w:sz w:val="22"/>
                <w:szCs w:val="22"/>
                <w:lang w:val="en-GB"/>
              </w:rPr>
            </w:pPr>
            <w:r w:rsidRPr="00677D16">
              <w:rPr>
                <w:sz w:val="22"/>
                <w:szCs w:val="22"/>
                <w:lang w:val="en-GB"/>
              </w:rPr>
              <w:t>Region</w:t>
            </w:r>
          </w:p>
        </w:tc>
      </w:tr>
      <w:tr w:rsidR="008F5839" w:rsidRPr="00677D16" w14:paraId="05700DF9" w14:textId="77777777">
        <w:trPr>
          <w:cantSplit/>
        </w:trPr>
        <w:tc>
          <w:tcPr>
            <w:tcW w:w="1384" w:type="dxa"/>
            <w:vMerge w:val="restart"/>
          </w:tcPr>
          <w:p w14:paraId="034C9CBC" w14:textId="77777777" w:rsidR="008F5839" w:rsidRPr="00677D16" w:rsidRDefault="008F5839" w:rsidP="002B43D8">
            <w:pPr>
              <w:spacing w:after="0"/>
              <w:jc w:val="left"/>
              <w:rPr>
                <w:sz w:val="22"/>
                <w:szCs w:val="22"/>
                <w:lang w:val="en-GB"/>
              </w:rPr>
            </w:pPr>
            <w:r w:rsidRPr="00677D16">
              <w:rPr>
                <w:i/>
                <w:sz w:val="22"/>
                <w:szCs w:val="22"/>
                <w:lang w:val="en-GB"/>
              </w:rPr>
              <w:t>Codes/ Categories</w:t>
            </w:r>
          </w:p>
        </w:tc>
        <w:tc>
          <w:tcPr>
            <w:tcW w:w="3780" w:type="dxa"/>
          </w:tcPr>
          <w:p w14:paraId="2D25985D" w14:textId="77777777" w:rsidR="008F5839" w:rsidRPr="00677D16" w:rsidRDefault="008F5839" w:rsidP="002B43D8">
            <w:pPr>
              <w:spacing w:after="0"/>
              <w:rPr>
                <w:sz w:val="22"/>
                <w:szCs w:val="22"/>
                <w:lang w:val="en-GB"/>
              </w:rPr>
            </w:pPr>
          </w:p>
        </w:tc>
        <w:tc>
          <w:tcPr>
            <w:tcW w:w="3780" w:type="dxa"/>
          </w:tcPr>
          <w:p w14:paraId="1652E6E1" w14:textId="77777777" w:rsidR="008F5839" w:rsidRPr="00677D16" w:rsidRDefault="008F5839" w:rsidP="002B43D8">
            <w:pPr>
              <w:spacing w:after="0"/>
              <w:rPr>
                <w:sz w:val="22"/>
                <w:szCs w:val="22"/>
                <w:lang w:val="en-GB"/>
              </w:rPr>
            </w:pPr>
          </w:p>
        </w:tc>
      </w:tr>
      <w:tr w:rsidR="008F5839" w:rsidRPr="00677D16" w14:paraId="346CEED0" w14:textId="77777777">
        <w:trPr>
          <w:cantSplit/>
        </w:trPr>
        <w:tc>
          <w:tcPr>
            <w:tcW w:w="1384" w:type="dxa"/>
            <w:vMerge/>
          </w:tcPr>
          <w:p w14:paraId="36D4C0D4" w14:textId="77777777" w:rsidR="008F5839" w:rsidRPr="00677D16" w:rsidRDefault="008F5839" w:rsidP="002B43D8">
            <w:pPr>
              <w:spacing w:after="0"/>
              <w:jc w:val="left"/>
              <w:rPr>
                <w:sz w:val="22"/>
                <w:szCs w:val="22"/>
                <w:lang w:val="en-GB"/>
              </w:rPr>
            </w:pPr>
          </w:p>
        </w:tc>
        <w:tc>
          <w:tcPr>
            <w:tcW w:w="3780" w:type="dxa"/>
          </w:tcPr>
          <w:p w14:paraId="1AF667C6" w14:textId="77777777" w:rsidR="008F5839" w:rsidRPr="00677D16" w:rsidRDefault="008F5839" w:rsidP="002B43D8">
            <w:pPr>
              <w:spacing w:after="0"/>
              <w:rPr>
                <w:sz w:val="22"/>
                <w:szCs w:val="22"/>
                <w:lang w:val="en-GB"/>
              </w:rPr>
            </w:pPr>
          </w:p>
        </w:tc>
        <w:tc>
          <w:tcPr>
            <w:tcW w:w="3780" w:type="dxa"/>
          </w:tcPr>
          <w:p w14:paraId="79F7D9D6" w14:textId="77777777" w:rsidR="008F5839" w:rsidRPr="00677D16" w:rsidRDefault="008F5839" w:rsidP="002B43D8">
            <w:pPr>
              <w:spacing w:after="0"/>
              <w:rPr>
                <w:sz w:val="22"/>
                <w:szCs w:val="22"/>
                <w:lang w:val="en-GB"/>
              </w:rPr>
            </w:pPr>
          </w:p>
        </w:tc>
      </w:tr>
      <w:tr w:rsidR="008F5839" w:rsidRPr="00677D16" w14:paraId="7D608E02" w14:textId="77777777">
        <w:trPr>
          <w:cantSplit/>
        </w:trPr>
        <w:tc>
          <w:tcPr>
            <w:tcW w:w="1384" w:type="dxa"/>
            <w:vMerge/>
          </w:tcPr>
          <w:p w14:paraId="52127602" w14:textId="77777777" w:rsidR="008F5839" w:rsidRPr="00677D16" w:rsidRDefault="008F5839" w:rsidP="002B43D8">
            <w:pPr>
              <w:spacing w:after="0"/>
              <w:jc w:val="left"/>
              <w:rPr>
                <w:sz w:val="22"/>
                <w:szCs w:val="22"/>
                <w:lang w:val="en-GB"/>
              </w:rPr>
            </w:pPr>
          </w:p>
        </w:tc>
        <w:tc>
          <w:tcPr>
            <w:tcW w:w="3780" w:type="dxa"/>
          </w:tcPr>
          <w:p w14:paraId="2945F967" w14:textId="77777777" w:rsidR="008F5839" w:rsidRPr="00677D16" w:rsidRDefault="008F5839" w:rsidP="002B43D8">
            <w:pPr>
              <w:spacing w:after="0"/>
              <w:rPr>
                <w:sz w:val="22"/>
                <w:szCs w:val="22"/>
                <w:lang w:val="en-GB"/>
              </w:rPr>
            </w:pPr>
          </w:p>
        </w:tc>
        <w:tc>
          <w:tcPr>
            <w:tcW w:w="3780" w:type="dxa"/>
          </w:tcPr>
          <w:p w14:paraId="7C7DB39D" w14:textId="77777777" w:rsidR="008F5839" w:rsidRPr="00677D16" w:rsidRDefault="008F5839" w:rsidP="002B43D8">
            <w:pPr>
              <w:spacing w:after="0"/>
              <w:rPr>
                <w:sz w:val="22"/>
                <w:szCs w:val="22"/>
                <w:lang w:val="en-GB"/>
              </w:rPr>
            </w:pPr>
          </w:p>
        </w:tc>
      </w:tr>
      <w:tr w:rsidR="008F5839" w:rsidRPr="00677D16" w14:paraId="4DE9BD27" w14:textId="77777777">
        <w:tc>
          <w:tcPr>
            <w:tcW w:w="1384" w:type="dxa"/>
          </w:tcPr>
          <w:p w14:paraId="7C34EC37" w14:textId="77777777" w:rsidR="008F5839" w:rsidRPr="00677D16" w:rsidRDefault="008F5839" w:rsidP="002B43D8">
            <w:pPr>
              <w:spacing w:after="0"/>
              <w:jc w:val="left"/>
              <w:rPr>
                <w:i/>
                <w:sz w:val="22"/>
                <w:szCs w:val="22"/>
                <w:lang w:val="en-GB"/>
              </w:rPr>
            </w:pPr>
            <w:r w:rsidRPr="00677D16">
              <w:rPr>
                <w:i/>
                <w:sz w:val="22"/>
                <w:szCs w:val="22"/>
                <w:lang w:val="en-GB"/>
              </w:rPr>
              <w:t>Interviewer Instruction</w:t>
            </w:r>
          </w:p>
        </w:tc>
        <w:tc>
          <w:tcPr>
            <w:tcW w:w="3780" w:type="dxa"/>
          </w:tcPr>
          <w:p w14:paraId="1557062D" w14:textId="77777777" w:rsidR="008F5839" w:rsidRPr="00677D16" w:rsidRDefault="008F5839" w:rsidP="002B43D8">
            <w:pPr>
              <w:spacing w:after="0"/>
              <w:rPr>
                <w:sz w:val="22"/>
                <w:szCs w:val="22"/>
                <w:lang w:val="en-GB"/>
              </w:rPr>
            </w:pPr>
          </w:p>
        </w:tc>
        <w:tc>
          <w:tcPr>
            <w:tcW w:w="3780" w:type="dxa"/>
          </w:tcPr>
          <w:p w14:paraId="46949A21" w14:textId="77777777" w:rsidR="008F5839" w:rsidRPr="00677D16" w:rsidRDefault="008F5839" w:rsidP="002B43D8">
            <w:pPr>
              <w:spacing w:after="0"/>
              <w:rPr>
                <w:sz w:val="22"/>
                <w:szCs w:val="22"/>
                <w:lang w:val="en-GB"/>
              </w:rPr>
            </w:pPr>
          </w:p>
        </w:tc>
      </w:tr>
      <w:tr w:rsidR="008F5839" w:rsidRPr="00677D16" w14:paraId="4018BEEB" w14:textId="77777777">
        <w:tc>
          <w:tcPr>
            <w:tcW w:w="1384" w:type="dxa"/>
          </w:tcPr>
          <w:p w14:paraId="1B0A60DB" w14:textId="77777777" w:rsidR="008F5839" w:rsidRPr="00677D16" w:rsidRDefault="008F5839" w:rsidP="002B43D8">
            <w:pPr>
              <w:spacing w:after="0"/>
              <w:jc w:val="left"/>
              <w:rPr>
                <w:i/>
                <w:sz w:val="22"/>
                <w:szCs w:val="22"/>
                <w:lang w:val="en-GB"/>
              </w:rPr>
            </w:pPr>
            <w:r w:rsidRPr="00677D16">
              <w:rPr>
                <w:i/>
                <w:sz w:val="22"/>
                <w:szCs w:val="22"/>
                <w:lang w:val="en-GB"/>
              </w:rPr>
              <w:t>Translation Note</w:t>
            </w:r>
          </w:p>
        </w:tc>
        <w:tc>
          <w:tcPr>
            <w:tcW w:w="7560" w:type="dxa"/>
            <w:gridSpan w:val="2"/>
          </w:tcPr>
          <w:p w14:paraId="7832634F" w14:textId="77777777" w:rsidR="008F5839" w:rsidRPr="00677D16" w:rsidRDefault="008F5839" w:rsidP="002B43D8">
            <w:pPr>
              <w:spacing w:after="0"/>
              <w:rPr>
                <w:sz w:val="22"/>
                <w:szCs w:val="22"/>
                <w:lang w:val="en-GB"/>
              </w:rPr>
            </w:pPr>
          </w:p>
        </w:tc>
      </w:tr>
      <w:tr w:rsidR="008F5839" w:rsidRPr="00677D16" w14:paraId="5B927A73" w14:textId="77777777">
        <w:tc>
          <w:tcPr>
            <w:tcW w:w="1384" w:type="dxa"/>
          </w:tcPr>
          <w:p w14:paraId="10610288" w14:textId="77777777" w:rsidR="008F5839" w:rsidRPr="00677D16" w:rsidRDefault="008F5839" w:rsidP="002B43D8">
            <w:pPr>
              <w:spacing w:after="0"/>
              <w:jc w:val="left"/>
              <w:rPr>
                <w:i/>
                <w:sz w:val="22"/>
                <w:szCs w:val="22"/>
                <w:lang w:val="en-GB"/>
              </w:rPr>
            </w:pPr>
            <w:r w:rsidRPr="00677D16">
              <w:rPr>
                <w:i/>
                <w:sz w:val="22"/>
                <w:szCs w:val="22"/>
                <w:lang w:val="en-GB"/>
              </w:rPr>
              <w:t>Note</w:t>
            </w:r>
          </w:p>
        </w:tc>
        <w:tc>
          <w:tcPr>
            <w:tcW w:w="7560" w:type="dxa"/>
            <w:gridSpan w:val="2"/>
          </w:tcPr>
          <w:p w14:paraId="74AAE7FB" w14:textId="77777777" w:rsidR="008F5839" w:rsidRPr="00677D16" w:rsidRDefault="002515EC" w:rsidP="002B43D8">
            <w:pPr>
              <w:spacing w:after="0"/>
              <w:jc w:val="left"/>
              <w:rPr>
                <w:sz w:val="22"/>
                <w:szCs w:val="22"/>
                <w:lang w:val="en-GB"/>
              </w:rPr>
            </w:pPr>
            <w:r w:rsidRPr="00677D16">
              <w:rPr>
                <w:sz w:val="22"/>
                <w:szCs w:val="22"/>
                <w:lang w:val="en-US" w:eastAsia="en-US"/>
              </w:rPr>
              <w:t>Province where the interview was held recorded according to regions.</w:t>
            </w:r>
          </w:p>
        </w:tc>
      </w:tr>
    </w:tbl>
    <w:p w14:paraId="1D7067C5" w14:textId="77777777" w:rsidR="008F5839" w:rsidRPr="000E017B" w:rsidRDefault="008F5839" w:rsidP="008F5839">
      <w:pPr>
        <w:rPr>
          <w:b/>
          <w:lang w:val="en-GB"/>
        </w:rPr>
      </w:pPr>
    </w:p>
    <w:p w14:paraId="7C49A9CF" w14:textId="77777777" w:rsidR="008F5839" w:rsidRPr="000E017B" w:rsidRDefault="008F5839" w:rsidP="008F5839">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F5839" w:rsidRPr="000E017B" w14:paraId="1025522B" w14:textId="77777777">
        <w:tc>
          <w:tcPr>
            <w:tcW w:w="8995" w:type="dxa"/>
          </w:tcPr>
          <w:p w14:paraId="310461B6" w14:textId="77777777" w:rsidR="008F5839" w:rsidRPr="000E017B" w:rsidRDefault="008F5839" w:rsidP="002B43D8">
            <w:pPr>
              <w:spacing w:after="0"/>
              <w:rPr>
                <w:b/>
                <w:lang w:val="en-GB"/>
              </w:rPr>
            </w:pPr>
          </w:p>
        </w:tc>
      </w:tr>
    </w:tbl>
    <w:p w14:paraId="02CE074D" w14:textId="77777777" w:rsidR="008F5839" w:rsidRPr="000E017B" w:rsidRDefault="008F5839" w:rsidP="008F5839">
      <w:pPr>
        <w:spacing w:after="0"/>
        <w:rPr>
          <w:b/>
          <w:lang w:val="en-GB"/>
        </w:rPr>
      </w:pPr>
    </w:p>
    <w:p w14:paraId="34FAD9FC" w14:textId="77777777" w:rsidR="008F5839" w:rsidRPr="000E017B" w:rsidRDefault="008F5839" w:rsidP="008F5839">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8F5839" w:rsidRPr="00677D16" w14:paraId="6DA9C597" w14:textId="77777777">
        <w:tc>
          <w:tcPr>
            <w:tcW w:w="5215" w:type="dxa"/>
            <w:tcMar>
              <w:top w:w="57" w:type="dxa"/>
              <w:bottom w:w="57" w:type="dxa"/>
            </w:tcMar>
            <w:vAlign w:val="center"/>
          </w:tcPr>
          <w:p w14:paraId="16895731" w14:textId="77777777" w:rsidR="008F5839" w:rsidRPr="00677D16" w:rsidRDefault="008F5839" w:rsidP="002B43D8">
            <w:pPr>
              <w:jc w:val="center"/>
              <w:rPr>
                <w:b/>
                <w:sz w:val="22"/>
                <w:szCs w:val="22"/>
                <w:lang w:val="en-GB"/>
              </w:rPr>
            </w:pPr>
            <w:r w:rsidRPr="00677D16">
              <w:rPr>
                <w:b/>
                <w:sz w:val="22"/>
                <w:szCs w:val="22"/>
                <w:lang w:val="en-GB"/>
              </w:rPr>
              <w:t>Country Variable Codes/Construction Rules</w:t>
            </w:r>
          </w:p>
        </w:tc>
        <w:tc>
          <w:tcPr>
            <w:tcW w:w="3799" w:type="dxa"/>
            <w:tcMar>
              <w:top w:w="57" w:type="dxa"/>
              <w:bottom w:w="57" w:type="dxa"/>
            </w:tcMar>
            <w:vAlign w:val="center"/>
          </w:tcPr>
          <w:p w14:paraId="2DE2B796" w14:textId="77777777" w:rsidR="008F5839" w:rsidRPr="00677D16" w:rsidRDefault="008F5839" w:rsidP="002B43D8">
            <w:pPr>
              <w:jc w:val="center"/>
              <w:rPr>
                <w:b/>
                <w:sz w:val="22"/>
                <w:szCs w:val="22"/>
                <w:lang w:val="en-GB"/>
              </w:rPr>
            </w:pPr>
            <w:r w:rsidRPr="00677D16">
              <w:rPr>
                <w:b/>
                <w:sz w:val="22"/>
                <w:szCs w:val="22"/>
                <w:lang w:val="en-GB"/>
              </w:rPr>
              <w:sym w:font="Wingdings" w:char="F0E8"/>
            </w:r>
            <w:r w:rsidRPr="00677D16">
              <w:rPr>
                <w:b/>
                <w:sz w:val="22"/>
                <w:szCs w:val="22"/>
                <w:lang w:val="en-GB"/>
              </w:rPr>
              <w:t xml:space="preserve"> nat_REG</w:t>
            </w:r>
          </w:p>
        </w:tc>
      </w:tr>
      <w:tr w:rsidR="002515EC" w:rsidRPr="00677D16" w14:paraId="56C6F5E6" w14:textId="77777777">
        <w:tc>
          <w:tcPr>
            <w:tcW w:w="5215" w:type="dxa"/>
          </w:tcPr>
          <w:p w14:paraId="250E125D" w14:textId="77777777" w:rsidR="002515EC" w:rsidRPr="00677D16" w:rsidRDefault="002515EC" w:rsidP="002B43D8">
            <w:pPr>
              <w:spacing w:after="0"/>
              <w:rPr>
                <w:sz w:val="22"/>
                <w:szCs w:val="22"/>
                <w:lang w:val="en-GB"/>
              </w:rPr>
            </w:pPr>
          </w:p>
        </w:tc>
        <w:tc>
          <w:tcPr>
            <w:tcW w:w="3799" w:type="dxa"/>
          </w:tcPr>
          <w:p w14:paraId="27E351D4"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1. Istanbul</w:t>
            </w:r>
          </w:p>
        </w:tc>
      </w:tr>
      <w:tr w:rsidR="002515EC" w:rsidRPr="00677D16" w14:paraId="4C7CC377" w14:textId="77777777">
        <w:tc>
          <w:tcPr>
            <w:tcW w:w="5215" w:type="dxa"/>
          </w:tcPr>
          <w:p w14:paraId="29D46820" w14:textId="77777777" w:rsidR="002515EC" w:rsidRPr="00677D16" w:rsidRDefault="002515EC" w:rsidP="002B43D8">
            <w:pPr>
              <w:spacing w:after="0"/>
              <w:rPr>
                <w:sz w:val="22"/>
                <w:szCs w:val="22"/>
                <w:lang w:val="en-GB"/>
              </w:rPr>
            </w:pPr>
          </w:p>
        </w:tc>
        <w:tc>
          <w:tcPr>
            <w:tcW w:w="3799" w:type="dxa"/>
          </w:tcPr>
          <w:p w14:paraId="54AB58DC"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2. Aegean</w:t>
            </w:r>
          </w:p>
        </w:tc>
      </w:tr>
      <w:tr w:rsidR="002515EC" w:rsidRPr="00677D16" w14:paraId="2CEC3361" w14:textId="77777777">
        <w:tc>
          <w:tcPr>
            <w:tcW w:w="5215" w:type="dxa"/>
          </w:tcPr>
          <w:p w14:paraId="69639A5F" w14:textId="77777777" w:rsidR="002515EC" w:rsidRPr="00677D16" w:rsidRDefault="002515EC" w:rsidP="002B43D8">
            <w:pPr>
              <w:spacing w:after="0"/>
              <w:rPr>
                <w:sz w:val="22"/>
                <w:szCs w:val="22"/>
                <w:lang w:val="en-GB"/>
              </w:rPr>
            </w:pPr>
          </w:p>
        </w:tc>
        <w:tc>
          <w:tcPr>
            <w:tcW w:w="3799" w:type="dxa"/>
          </w:tcPr>
          <w:p w14:paraId="2D262F2A"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3. Mediterranean</w:t>
            </w:r>
          </w:p>
        </w:tc>
      </w:tr>
      <w:tr w:rsidR="002515EC" w:rsidRPr="00677D16" w14:paraId="5B711F76" w14:textId="77777777">
        <w:tc>
          <w:tcPr>
            <w:tcW w:w="5215" w:type="dxa"/>
          </w:tcPr>
          <w:p w14:paraId="7C7BD0E6" w14:textId="77777777" w:rsidR="002515EC" w:rsidRPr="00677D16" w:rsidRDefault="002515EC" w:rsidP="002B43D8">
            <w:pPr>
              <w:spacing w:after="0"/>
              <w:rPr>
                <w:sz w:val="22"/>
                <w:szCs w:val="22"/>
                <w:lang w:val="en-GB"/>
              </w:rPr>
            </w:pPr>
          </w:p>
        </w:tc>
        <w:tc>
          <w:tcPr>
            <w:tcW w:w="3799" w:type="dxa"/>
          </w:tcPr>
          <w:p w14:paraId="3509FE64"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4. Southeastern Anatolia</w:t>
            </w:r>
          </w:p>
        </w:tc>
      </w:tr>
      <w:tr w:rsidR="002515EC" w:rsidRPr="00677D16" w14:paraId="49F3295D" w14:textId="77777777">
        <w:tc>
          <w:tcPr>
            <w:tcW w:w="5215" w:type="dxa"/>
          </w:tcPr>
          <w:p w14:paraId="1DD0E99B" w14:textId="77777777" w:rsidR="002515EC" w:rsidRPr="00677D16" w:rsidRDefault="002515EC" w:rsidP="002B43D8">
            <w:pPr>
              <w:spacing w:after="0"/>
              <w:rPr>
                <w:sz w:val="22"/>
                <w:szCs w:val="22"/>
                <w:lang w:val="en-GB"/>
              </w:rPr>
            </w:pPr>
          </w:p>
        </w:tc>
        <w:tc>
          <w:tcPr>
            <w:tcW w:w="3799" w:type="dxa"/>
          </w:tcPr>
          <w:p w14:paraId="729E9CD2"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5. Western Anatolia</w:t>
            </w:r>
          </w:p>
        </w:tc>
      </w:tr>
      <w:tr w:rsidR="002515EC" w:rsidRPr="00677D16" w14:paraId="0EA9BF3F" w14:textId="77777777">
        <w:tc>
          <w:tcPr>
            <w:tcW w:w="5215" w:type="dxa"/>
          </w:tcPr>
          <w:p w14:paraId="10869F0B" w14:textId="77777777" w:rsidR="002515EC" w:rsidRPr="00677D16" w:rsidRDefault="002515EC" w:rsidP="002B43D8">
            <w:pPr>
              <w:spacing w:after="0"/>
              <w:rPr>
                <w:sz w:val="22"/>
                <w:szCs w:val="22"/>
                <w:lang w:val="en-GB"/>
              </w:rPr>
            </w:pPr>
          </w:p>
        </w:tc>
        <w:tc>
          <w:tcPr>
            <w:tcW w:w="3799" w:type="dxa"/>
          </w:tcPr>
          <w:p w14:paraId="17901CB3"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6. Eastern Marmara</w:t>
            </w:r>
          </w:p>
        </w:tc>
      </w:tr>
      <w:tr w:rsidR="002515EC" w:rsidRPr="00677D16" w14:paraId="0FF2C298" w14:textId="77777777">
        <w:tc>
          <w:tcPr>
            <w:tcW w:w="5215" w:type="dxa"/>
          </w:tcPr>
          <w:p w14:paraId="211A7A8D" w14:textId="77777777" w:rsidR="002515EC" w:rsidRPr="00677D16" w:rsidRDefault="002515EC" w:rsidP="002B43D8">
            <w:pPr>
              <w:spacing w:after="0"/>
              <w:rPr>
                <w:sz w:val="22"/>
                <w:szCs w:val="22"/>
                <w:lang w:val="en-GB"/>
              </w:rPr>
            </w:pPr>
          </w:p>
        </w:tc>
        <w:tc>
          <w:tcPr>
            <w:tcW w:w="3799" w:type="dxa"/>
          </w:tcPr>
          <w:p w14:paraId="0FDC4293"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7. Western Black Sea</w:t>
            </w:r>
          </w:p>
        </w:tc>
      </w:tr>
      <w:tr w:rsidR="002515EC" w:rsidRPr="00677D16" w14:paraId="403AE11A" w14:textId="77777777">
        <w:tc>
          <w:tcPr>
            <w:tcW w:w="5215" w:type="dxa"/>
          </w:tcPr>
          <w:p w14:paraId="6F1FF5BE" w14:textId="77777777" w:rsidR="002515EC" w:rsidRPr="00677D16" w:rsidRDefault="002515EC" w:rsidP="002B43D8">
            <w:pPr>
              <w:spacing w:after="0"/>
              <w:rPr>
                <w:sz w:val="22"/>
                <w:szCs w:val="22"/>
                <w:lang w:val="en-GB"/>
              </w:rPr>
            </w:pPr>
          </w:p>
        </w:tc>
        <w:tc>
          <w:tcPr>
            <w:tcW w:w="3799" w:type="dxa"/>
          </w:tcPr>
          <w:p w14:paraId="38236087"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8. Central Anatolia</w:t>
            </w:r>
          </w:p>
        </w:tc>
      </w:tr>
      <w:tr w:rsidR="002515EC" w:rsidRPr="00677D16" w14:paraId="2E37DE7C" w14:textId="77777777">
        <w:tc>
          <w:tcPr>
            <w:tcW w:w="5215" w:type="dxa"/>
          </w:tcPr>
          <w:p w14:paraId="2DDA75EB" w14:textId="77777777" w:rsidR="002515EC" w:rsidRPr="00677D16" w:rsidRDefault="002515EC" w:rsidP="002B43D8">
            <w:pPr>
              <w:spacing w:after="0"/>
              <w:rPr>
                <w:sz w:val="22"/>
                <w:szCs w:val="22"/>
                <w:lang w:val="en-GB"/>
              </w:rPr>
            </w:pPr>
          </w:p>
        </w:tc>
        <w:tc>
          <w:tcPr>
            <w:tcW w:w="3799" w:type="dxa"/>
          </w:tcPr>
          <w:p w14:paraId="30EA792F"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9. Central Eastern Anatolia</w:t>
            </w:r>
          </w:p>
        </w:tc>
      </w:tr>
      <w:tr w:rsidR="002515EC" w:rsidRPr="00677D16" w14:paraId="3C90698A" w14:textId="77777777">
        <w:tc>
          <w:tcPr>
            <w:tcW w:w="5215" w:type="dxa"/>
          </w:tcPr>
          <w:p w14:paraId="305F0FCB" w14:textId="77777777" w:rsidR="002515EC" w:rsidRPr="00677D16" w:rsidRDefault="002515EC" w:rsidP="002B43D8">
            <w:pPr>
              <w:spacing w:after="0"/>
              <w:rPr>
                <w:sz w:val="22"/>
                <w:szCs w:val="22"/>
                <w:lang w:val="en-GB"/>
              </w:rPr>
            </w:pPr>
          </w:p>
        </w:tc>
        <w:tc>
          <w:tcPr>
            <w:tcW w:w="3799" w:type="dxa"/>
          </w:tcPr>
          <w:p w14:paraId="49EDA2EE"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10. Eastern Black Sea</w:t>
            </w:r>
          </w:p>
        </w:tc>
      </w:tr>
      <w:tr w:rsidR="002515EC" w:rsidRPr="00677D16" w14:paraId="12D93986" w14:textId="77777777">
        <w:tc>
          <w:tcPr>
            <w:tcW w:w="5215" w:type="dxa"/>
          </w:tcPr>
          <w:p w14:paraId="0B2DAE40" w14:textId="77777777" w:rsidR="002515EC" w:rsidRPr="00677D16" w:rsidRDefault="002515EC" w:rsidP="002B43D8">
            <w:pPr>
              <w:spacing w:after="0"/>
              <w:rPr>
                <w:sz w:val="22"/>
                <w:szCs w:val="22"/>
                <w:lang w:val="en-GB"/>
              </w:rPr>
            </w:pPr>
          </w:p>
        </w:tc>
        <w:tc>
          <w:tcPr>
            <w:tcW w:w="3799" w:type="dxa"/>
          </w:tcPr>
          <w:p w14:paraId="72827BED" w14:textId="77777777" w:rsidR="002515EC" w:rsidRPr="00677D16" w:rsidRDefault="002515EC" w:rsidP="000630DE">
            <w:pPr>
              <w:widowControl w:val="0"/>
              <w:autoSpaceDE w:val="0"/>
              <w:autoSpaceDN w:val="0"/>
              <w:adjustRightInd w:val="0"/>
              <w:rPr>
                <w:sz w:val="22"/>
                <w:szCs w:val="22"/>
                <w:lang w:eastAsia="en-US"/>
              </w:rPr>
            </w:pPr>
            <w:r w:rsidRPr="00677D16">
              <w:rPr>
                <w:sz w:val="22"/>
                <w:szCs w:val="22"/>
                <w:lang w:val="en-US" w:eastAsia="en-US"/>
              </w:rPr>
              <w:t>11. Western Marmara</w:t>
            </w:r>
          </w:p>
        </w:tc>
      </w:tr>
      <w:tr w:rsidR="002515EC" w:rsidRPr="00677D16" w14:paraId="374138B7" w14:textId="77777777">
        <w:tc>
          <w:tcPr>
            <w:tcW w:w="5215" w:type="dxa"/>
          </w:tcPr>
          <w:p w14:paraId="32807810" w14:textId="77777777" w:rsidR="002515EC" w:rsidRPr="00677D16" w:rsidRDefault="002515EC" w:rsidP="002B43D8">
            <w:pPr>
              <w:spacing w:after="0"/>
              <w:rPr>
                <w:sz w:val="22"/>
                <w:szCs w:val="22"/>
                <w:lang w:val="en-GB"/>
              </w:rPr>
            </w:pPr>
          </w:p>
        </w:tc>
        <w:tc>
          <w:tcPr>
            <w:tcW w:w="3799" w:type="dxa"/>
          </w:tcPr>
          <w:p w14:paraId="058AC200" w14:textId="77777777" w:rsidR="002515EC" w:rsidRPr="00677D16" w:rsidRDefault="002515EC" w:rsidP="000630DE">
            <w:pPr>
              <w:rPr>
                <w:sz w:val="22"/>
                <w:szCs w:val="22"/>
              </w:rPr>
            </w:pPr>
            <w:r w:rsidRPr="00677D16">
              <w:rPr>
                <w:sz w:val="22"/>
                <w:szCs w:val="22"/>
                <w:lang w:val="en-US" w:eastAsia="en-US"/>
              </w:rPr>
              <w:t>12. North Eastern Anatolia</w:t>
            </w:r>
          </w:p>
        </w:tc>
      </w:tr>
      <w:tr w:rsidR="008F5839" w:rsidRPr="00677D16" w14:paraId="783F6D65" w14:textId="77777777">
        <w:tc>
          <w:tcPr>
            <w:tcW w:w="5215" w:type="dxa"/>
          </w:tcPr>
          <w:p w14:paraId="5C299F98" w14:textId="77777777" w:rsidR="008F5839" w:rsidRPr="00677D16" w:rsidRDefault="008F5839" w:rsidP="002B43D8">
            <w:pPr>
              <w:spacing w:after="0"/>
              <w:rPr>
                <w:sz w:val="22"/>
                <w:szCs w:val="22"/>
                <w:lang w:val="en-GB"/>
              </w:rPr>
            </w:pPr>
          </w:p>
        </w:tc>
        <w:tc>
          <w:tcPr>
            <w:tcW w:w="3799" w:type="dxa"/>
          </w:tcPr>
          <w:p w14:paraId="43DC5F43" w14:textId="77777777" w:rsidR="008F5839" w:rsidRPr="00677D16" w:rsidRDefault="008F5839" w:rsidP="002B43D8">
            <w:pPr>
              <w:spacing w:after="0"/>
              <w:ind w:left="284" w:hanging="284"/>
              <w:rPr>
                <w:sz w:val="22"/>
                <w:szCs w:val="22"/>
                <w:lang w:val="en-GB"/>
              </w:rPr>
            </w:pPr>
            <w:r w:rsidRPr="00677D16">
              <w:rPr>
                <w:sz w:val="22"/>
                <w:szCs w:val="22"/>
                <w:lang w:val="en-GB"/>
              </w:rPr>
              <w:t>9999. No answer</w:t>
            </w:r>
          </w:p>
        </w:tc>
      </w:tr>
    </w:tbl>
    <w:p w14:paraId="3454B6A6" w14:textId="77777777" w:rsidR="008F5839" w:rsidRPr="000E017B" w:rsidRDefault="008F5839" w:rsidP="008F5839">
      <w:pPr>
        <w:jc w:val="left"/>
        <w:rPr>
          <w:lang w:val="en-GB"/>
        </w:rPr>
      </w:pPr>
    </w:p>
    <w:p w14:paraId="30EFDAFE" w14:textId="77777777" w:rsidR="008F5839" w:rsidRPr="000E017B" w:rsidRDefault="008F5839" w:rsidP="008F5839">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8F5839" w:rsidRPr="000E017B" w14:paraId="2FC74AC5" w14:textId="77777777">
        <w:tc>
          <w:tcPr>
            <w:tcW w:w="8995" w:type="dxa"/>
          </w:tcPr>
          <w:p w14:paraId="7CB11032" w14:textId="77777777" w:rsidR="008F5839" w:rsidRPr="000E017B" w:rsidRDefault="008F5839" w:rsidP="002B43D8">
            <w:pPr>
              <w:spacing w:after="0"/>
              <w:rPr>
                <w:b/>
                <w:lang w:val="en-GB"/>
              </w:rPr>
            </w:pPr>
          </w:p>
        </w:tc>
      </w:tr>
    </w:tbl>
    <w:p w14:paraId="0B8C441B" w14:textId="77777777" w:rsidR="008F5839" w:rsidRPr="000E017B" w:rsidRDefault="008F5839" w:rsidP="00703664">
      <w:pPr>
        <w:jc w:val="left"/>
        <w:rPr>
          <w:rFonts w:ascii="Arial" w:hAnsi="Arial"/>
          <w:b/>
          <w:sz w:val="22"/>
          <w:lang w:val="en-GB"/>
        </w:rPr>
      </w:pPr>
    </w:p>
    <w:p w14:paraId="1F1D7FCD" w14:textId="77777777" w:rsidR="00EA7F34" w:rsidRPr="000E017B" w:rsidRDefault="00761E02" w:rsidP="008F5839">
      <w:pPr>
        <w:rPr>
          <w:rFonts w:ascii="Arial" w:hAnsi="Arial"/>
          <w:sz w:val="22"/>
          <w:u w:val="single"/>
          <w:lang w:val="en-GB"/>
        </w:rPr>
      </w:pPr>
      <w:r w:rsidRPr="000E017B">
        <w:rPr>
          <w:rFonts w:ascii="Arial" w:hAnsi="Arial"/>
          <w:sz w:val="22"/>
          <w:u w:val="single"/>
          <w:lang w:val="en-GB"/>
        </w:rPr>
        <w:t xml:space="preserve"> </w:t>
      </w:r>
    </w:p>
    <w:p w14:paraId="49BC9398" w14:textId="77777777" w:rsidR="005C0DE4" w:rsidRPr="000E017B" w:rsidRDefault="005C0DE4" w:rsidP="005C0DE4">
      <w:pPr>
        <w:pStyle w:val="Heading2"/>
        <w:jc w:val="center"/>
        <w:rPr>
          <w:i w:val="0"/>
          <w:sz w:val="22"/>
          <w:szCs w:val="22"/>
          <w:lang w:val="en-GB"/>
        </w:rPr>
      </w:pPr>
      <w:r w:rsidRPr="000E017B">
        <w:rPr>
          <w:b w:val="0"/>
          <w:sz w:val="22"/>
          <w:lang w:val="en-GB"/>
        </w:rPr>
        <w:br w:type="page"/>
      </w:r>
      <w:r w:rsidRPr="000E017B">
        <w:rPr>
          <w:i w:val="0"/>
          <w:sz w:val="22"/>
          <w:szCs w:val="22"/>
          <w:lang w:val="en-GB"/>
        </w:rPr>
        <w:lastRenderedPageBreak/>
        <w:t xml:space="preserve">SUBSCASE – </w:t>
      </w:r>
      <w:r w:rsidRPr="000E017B">
        <w:rPr>
          <w:b w:val="0"/>
          <w:i w:val="0"/>
          <w:sz w:val="22"/>
          <w:szCs w:val="22"/>
          <w:lang w:val="en-GB"/>
        </w:rPr>
        <w:t xml:space="preserve">Case substitution flag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780"/>
        <w:gridCol w:w="3780"/>
      </w:tblGrid>
      <w:tr w:rsidR="005C0DE4" w:rsidRPr="000E017B" w14:paraId="6B9CF0F6" w14:textId="77777777">
        <w:tc>
          <w:tcPr>
            <w:tcW w:w="1384" w:type="dxa"/>
            <w:tcMar>
              <w:top w:w="57" w:type="dxa"/>
              <w:bottom w:w="57" w:type="dxa"/>
            </w:tcMar>
            <w:vAlign w:val="center"/>
          </w:tcPr>
          <w:p w14:paraId="627709EE" w14:textId="77777777" w:rsidR="005C0DE4" w:rsidRPr="000E017B" w:rsidRDefault="005C0DE4" w:rsidP="002B43D8">
            <w:pPr>
              <w:jc w:val="left"/>
              <w:rPr>
                <w:i/>
                <w:sz w:val="22"/>
                <w:lang w:val="en-GB"/>
              </w:rPr>
            </w:pPr>
          </w:p>
        </w:tc>
        <w:tc>
          <w:tcPr>
            <w:tcW w:w="3780" w:type="dxa"/>
            <w:tcMar>
              <w:top w:w="57" w:type="dxa"/>
              <w:bottom w:w="57" w:type="dxa"/>
            </w:tcMar>
            <w:vAlign w:val="center"/>
          </w:tcPr>
          <w:p w14:paraId="0BC4D5E4" w14:textId="77777777" w:rsidR="005C0DE4" w:rsidRPr="000E017B" w:rsidRDefault="005C0DE4" w:rsidP="002B43D8">
            <w:pPr>
              <w:jc w:val="center"/>
              <w:rPr>
                <w:b/>
                <w:sz w:val="22"/>
                <w:szCs w:val="22"/>
                <w:lang w:val="en-GB"/>
              </w:rPr>
            </w:pPr>
            <w:r w:rsidRPr="000E017B">
              <w:rPr>
                <w:b/>
                <w:sz w:val="22"/>
                <w:szCs w:val="22"/>
                <w:lang w:val="en-GB"/>
              </w:rPr>
              <w:t>National Language</w:t>
            </w:r>
          </w:p>
        </w:tc>
        <w:tc>
          <w:tcPr>
            <w:tcW w:w="3780" w:type="dxa"/>
            <w:tcMar>
              <w:top w:w="57" w:type="dxa"/>
              <w:bottom w:w="57" w:type="dxa"/>
            </w:tcMar>
            <w:vAlign w:val="center"/>
          </w:tcPr>
          <w:p w14:paraId="194E4AEC" w14:textId="77777777" w:rsidR="005C0DE4" w:rsidRPr="000E017B" w:rsidRDefault="005C0DE4" w:rsidP="002B43D8">
            <w:pPr>
              <w:jc w:val="center"/>
              <w:rPr>
                <w:b/>
                <w:sz w:val="22"/>
                <w:szCs w:val="22"/>
                <w:lang w:val="en-GB"/>
              </w:rPr>
            </w:pPr>
            <w:r w:rsidRPr="000E017B">
              <w:rPr>
                <w:b/>
                <w:sz w:val="22"/>
                <w:szCs w:val="22"/>
                <w:lang w:val="en-GB"/>
              </w:rPr>
              <w:t>English Translation</w:t>
            </w:r>
          </w:p>
        </w:tc>
      </w:tr>
      <w:tr w:rsidR="005C0DE4" w:rsidRPr="000E017B" w14:paraId="6C3B3A95" w14:textId="77777777">
        <w:tc>
          <w:tcPr>
            <w:tcW w:w="1384" w:type="dxa"/>
          </w:tcPr>
          <w:p w14:paraId="7ED4F42A" w14:textId="77777777" w:rsidR="005C0DE4" w:rsidRPr="000E017B" w:rsidRDefault="005C0DE4" w:rsidP="002B43D8">
            <w:pPr>
              <w:spacing w:after="0"/>
              <w:jc w:val="left"/>
              <w:rPr>
                <w:sz w:val="22"/>
                <w:szCs w:val="22"/>
                <w:lang w:val="en-GB"/>
              </w:rPr>
            </w:pPr>
            <w:r w:rsidRPr="000E017B">
              <w:rPr>
                <w:i/>
                <w:sz w:val="22"/>
                <w:szCs w:val="22"/>
                <w:lang w:val="en-GB"/>
              </w:rPr>
              <w:t>Question no. and text</w:t>
            </w:r>
          </w:p>
        </w:tc>
        <w:tc>
          <w:tcPr>
            <w:tcW w:w="3780" w:type="dxa"/>
          </w:tcPr>
          <w:p w14:paraId="4AA7F78D" w14:textId="77777777" w:rsidR="005C0DE4" w:rsidRPr="000E017B" w:rsidRDefault="005C0DE4" w:rsidP="002B43D8">
            <w:pPr>
              <w:spacing w:after="0"/>
              <w:jc w:val="left"/>
              <w:rPr>
                <w:sz w:val="22"/>
                <w:szCs w:val="22"/>
                <w:lang w:val="en-GB"/>
              </w:rPr>
            </w:pPr>
          </w:p>
        </w:tc>
        <w:tc>
          <w:tcPr>
            <w:tcW w:w="3780" w:type="dxa"/>
          </w:tcPr>
          <w:p w14:paraId="28D0C5A6" w14:textId="77777777" w:rsidR="005C0DE4" w:rsidRPr="000E017B" w:rsidRDefault="005C0DE4" w:rsidP="002B43D8">
            <w:pPr>
              <w:spacing w:after="0"/>
              <w:jc w:val="left"/>
              <w:rPr>
                <w:sz w:val="22"/>
                <w:szCs w:val="22"/>
                <w:lang w:val="en-GB"/>
              </w:rPr>
            </w:pPr>
          </w:p>
        </w:tc>
      </w:tr>
      <w:tr w:rsidR="005C0DE4" w:rsidRPr="000E017B" w14:paraId="7C85083E" w14:textId="77777777">
        <w:trPr>
          <w:cantSplit/>
        </w:trPr>
        <w:tc>
          <w:tcPr>
            <w:tcW w:w="1384" w:type="dxa"/>
            <w:vMerge w:val="restart"/>
          </w:tcPr>
          <w:p w14:paraId="374358B2" w14:textId="77777777" w:rsidR="005C0DE4" w:rsidRPr="000E017B" w:rsidRDefault="005C0DE4" w:rsidP="002B43D8">
            <w:pPr>
              <w:spacing w:after="0"/>
              <w:jc w:val="left"/>
              <w:rPr>
                <w:sz w:val="22"/>
                <w:szCs w:val="22"/>
                <w:lang w:val="en-GB"/>
              </w:rPr>
            </w:pPr>
            <w:r w:rsidRPr="000E017B">
              <w:rPr>
                <w:i/>
                <w:sz w:val="22"/>
                <w:szCs w:val="22"/>
                <w:lang w:val="en-GB"/>
              </w:rPr>
              <w:t>Codes/ Categories</w:t>
            </w:r>
          </w:p>
        </w:tc>
        <w:tc>
          <w:tcPr>
            <w:tcW w:w="3780" w:type="dxa"/>
          </w:tcPr>
          <w:p w14:paraId="2DAE742A" w14:textId="77777777" w:rsidR="005C0DE4" w:rsidRPr="000E017B" w:rsidRDefault="005C0DE4" w:rsidP="002B43D8">
            <w:pPr>
              <w:spacing w:after="0"/>
              <w:rPr>
                <w:sz w:val="22"/>
                <w:szCs w:val="22"/>
                <w:lang w:val="en-GB"/>
              </w:rPr>
            </w:pPr>
          </w:p>
        </w:tc>
        <w:tc>
          <w:tcPr>
            <w:tcW w:w="3780" w:type="dxa"/>
          </w:tcPr>
          <w:p w14:paraId="18AB3E63" w14:textId="77777777" w:rsidR="005C0DE4" w:rsidRPr="000E017B" w:rsidRDefault="005C0DE4" w:rsidP="002B43D8">
            <w:pPr>
              <w:spacing w:after="0"/>
              <w:rPr>
                <w:sz w:val="22"/>
                <w:szCs w:val="22"/>
                <w:lang w:val="en-GB"/>
              </w:rPr>
            </w:pPr>
          </w:p>
        </w:tc>
      </w:tr>
      <w:tr w:rsidR="005C0DE4" w:rsidRPr="000E017B" w14:paraId="7108714F" w14:textId="77777777">
        <w:trPr>
          <w:cantSplit/>
        </w:trPr>
        <w:tc>
          <w:tcPr>
            <w:tcW w:w="1384" w:type="dxa"/>
            <w:vMerge/>
          </w:tcPr>
          <w:p w14:paraId="169A4024" w14:textId="77777777" w:rsidR="005C0DE4" w:rsidRPr="000E017B" w:rsidRDefault="005C0DE4" w:rsidP="002B43D8">
            <w:pPr>
              <w:spacing w:after="0"/>
              <w:jc w:val="left"/>
              <w:rPr>
                <w:sz w:val="22"/>
                <w:szCs w:val="22"/>
                <w:lang w:val="en-GB"/>
              </w:rPr>
            </w:pPr>
          </w:p>
        </w:tc>
        <w:tc>
          <w:tcPr>
            <w:tcW w:w="3780" w:type="dxa"/>
          </w:tcPr>
          <w:p w14:paraId="369B643E" w14:textId="77777777" w:rsidR="005C0DE4" w:rsidRPr="000E017B" w:rsidRDefault="005C0DE4" w:rsidP="002B43D8">
            <w:pPr>
              <w:spacing w:after="0"/>
              <w:rPr>
                <w:sz w:val="22"/>
                <w:szCs w:val="22"/>
                <w:lang w:val="en-GB"/>
              </w:rPr>
            </w:pPr>
          </w:p>
        </w:tc>
        <w:tc>
          <w:tcPr>
            <w:tcW w:w="3780" w:type="dxa"/>
          </w:tcPr>
          <w:p w14:paraId="02617D16" w14:textId="77777777" w:rsidR="005C0DE4" w:rsidRPr="000E017B" w:rsidRDefault="005C0DE4" w:rsidP="002B43D8">
            <w:pPr>
              <w:spacing w:after="0"/>
              <w:rPr>
                <w:sz w:val="22"/>
                <w:szCs w:val="22"/>
                <w:lang w:val="en-GB"/>
              </w:rPr>
            </w:pPr>
          </w:p>
        </w:tc>
      </w:tr>
      <w:tr w:rsidR="005C0DE4" w:rsidRPr="000E017B" w14:paraId="10176C68" w14:textId="77777777">
        <w:trPr>
          <w:cantSplit/>
        </w:trPr>
        <w:tc>
          <w:tcPr>
            <w:tcW w:w="1384" w:type="dxa"/>
            <w:vMerge/>
          </w:tcPr>
          <w:p w14:paraId="6BEFC601" w14:textId="77777777" w:rsidR="005C0DE4" w:rsidRPr="000E017B" w:rsidRDefault="005C0DE4" w:rsidP="002B43D8">
            <w:pPr>
              <w:spacing w:after="0"/>
              <w:jc w:val="left"/>
              <w:rPr>
                <w:sz w:val="22"/>
                <w:szCs w:val="22"/>
                <w:lang w:val="en-GB"/>
              </w:rPr>
            </w:pPr>
          </w:p>
        </w:tc>
        <w:tc>
          <w:tcPr>
            <w:tcW w:w="3780" w:type="dxa"/>
          </w:tcPr>
          <w:p w14:paraId="688C1144" w14:textId="77777777" w:rsidR="005C0DE4" w:rsidRPr="000E017B" w:rsidRDefault="005C0DE4" w:rsidP="002B43D8">
            <w:pPr>
              <w:spacing w:after="0"/>
              <w:rPr>
                <w:sz w:val="22"/>
                <w:szCs w:val="22"/>
                <w:lang w:val="en-GB"/>
              </w:rPr>
            </w:pPr>
          </w:p>
        </w:tc>
        <w:tc>
          <w:tcPr>
            <w:tcW w:w="3780" w:type="dxa"/>
          </w:tcPr>
          <w:p w14:paraId="607F561C" w14:textId="77777777" w:rsidR="005C0DE4" w:rsidRPr="000E017B" w:rsidRDefault="005C0DE4" w:rsidP="002B43D8">
            <w:pPr>
              <w:spacing w:after="0"/>
              <w:rPr>
                <w:sz w:val="22"/>
                <w:szCs w:val="22"/>
                <w:lang w:val="en-GB"/>
              </w:rPr>
            </w:pPr>
          </w:p>
        </w:tc>
      </w:tr>
      <w:tr w:rsidR="005C0DE4" w:rsidRPr="000E017B" w14:paraId="0E611685" w14:textId="77777777">
        <w:tc>
          <w:tcPr>
            <w:tcW w:w="1384" w:type="dxa"/>
          </w:tcPr>
          <w:p w14:paraId="6DA68B66" w14:textId="77777777" w:rsidR="005C0DE4" w:rsidRPr="000E017B" w:rsidRDefault="005C0DE4" w:rsidP="002B43D8">
            <w:pPr>
              <w:spacing w:after="0"/>
              <w:jc w:val="left"/>
              <w:rPr>
                <w:i/>
                <w:sz w:val="22"/>
                <w:szCs w:val="22"/>
                <w:lang w:val="en-GB"/>
              </w:rPr>
            </w:pPr>
            <w:r w:rsidRPr="000E017B">
              <w:rPr>
                <w:i/>
                <w:sz w:val="22"/>
                <w:szCs w:val="22"/>
                <w:lang w:val="en-GB"/>
              </w:rPr>
              <w:t>Interviewer Instruction</w:t>
            </w:r>
          </w:p>
        </w:tc>
        <w:tc>
          <w:tcPr>
            <w:tcW w:w="3780" w:type="dxa"/>
          </w:tcPr>
          <w:p w14:paraId="293EBC0C" w14:textId="77777777" w:rsidR="005C0DE4" w:rsidRPr="000E017B" w:rsidRDefault="005C0DE4" w:rsidP="002B43D8">
            <w:pPr>
              <w:spacing w:after="0"/>
              <w:rPr>
                <w:sz w:val="22"/>
                <w:szCs w:val="22"/>
                <w:lang w:val="en-GB"/>
              </w:rPr>
            </w:pPr>
          </w:p>
        </w:tc>
        <w:tc>
          <w:tcPr>
            <w:tcW w:w="3780" w:type="dxa"/>
          </w:tcPr>
          <w:p w14:paraId="66C0D2BA" w14:textId="77777777" w:rsidR="005C0DE4" w:rsidRPr="000E017B" w:rsidRDefault="005C0DE4" w:rsidP="002B43D8">
            <w:pPr>
              <w:spacing w:after="0"/>
              <w:rPr>
                <w:sz w:val="22"/>
                <w:szCs w:val="22"/>
                <w:lang w:val="en-GB"/>
              </w:rPr>
            </w:pPr>
          </w:p>
        </w:tc>
      </w:tr>
      <w:tr w:rsidR="005C0DE4" w:rsidRPr="000E017B" w14:paraId="6D4B385B" w14:textId="77777777">
        <w:tc>
          <w:tcPr>
            <w:tcW w:w="1384" w:type="dxa"/>
          </w:tcPr>
          <w:p w14:paraId="3DA9A3D7" w14:textId="77777777" w:rsidR="005C0DE4" w:rsidRPr="000E017B" w:rsidRDefault="005C0DE4" w:rsidP="002B43D8">
            <w:pPr>
              <w:spacing w:after="0"/>
              <w:jc w:val="left"/>
              <w:rPr>
                <w:i/>
                <w:sz w:val="22"/>
                <w:szCs w:val="22"/>
                <w:lang w:val="en-GB"/>
              </w:rPr>
            </w:pPr>
            <w:r w:rsidRPr="000E017B">
              <w:rPr>
                <w:i/>
                <w:sz w:val="22"/>
                <w:szCs w:val="22"/>
                <w:lang w:val="en-GB"/>
              </w:rPr>
              <w:t>Translation Note</w:t>
            </w:r>
          </w:p>
        </w:tc>
        <w:tc>
          <w:tcPr>
            <w:tcW w:w="7560" w:type="dxa"/>
            <w:gridSpan w:val="2"/>
          </w:tcPr>
          <w:p w14:paraId="2FFF3970" w14:textId="77777777" w:rsidR="005C0DE4" w:rsidRPr="000E017B" w:rsidRDefault="005C0DE4" w:rsidP="002B43D8">
            <w:pPr>
              <w:spacing w:after="0"/>
              <w:rPr>
                <w:sz w:val="22"/>
                <w:szCs w:val="22"/>
                <w:lang w:val="en-GB"/>
              </w:rPr>
            </w:pPr>
          </w:p>
        </w:tc>
      </w:tr>
      <w:tr w:rsidR="005C0DE4" w:rsidRPr="000E017B" w14:paraId="714FD4B3" w14:textId="77777777">
        <w:tc>
          <w:tcPr>
            <w:tcW w:w="1384" w:type="dxa"/>
          </w:tcPr>
          <w:p w14:paraId="79BDDD83" w14:textId="77777777" w:rsidR="005C0DE4" w:rsidRPr="000E017B" w:rsidRDefault="005C0DE4" w:rsidP="002B43D8">
            <w:pPr>
              <w:spacing w:after="0"/>
              <w:jc w:val="left"/>
              <w:rPr>
                <w:i/>
                <w:sz w:val="22"/>
                <w:szCs w:val="22"/>
                <w:lang w:val="en-GB"/>
              </w:rPr>
            </w:pPr>
            <w:r w:rsidRPr="000E017B">
              <w:rPr>
                <w:i/>
                <w:sz w:val="22"/>
                <w:szCs w:val="22"/>
                <w:lang w:val="en-GB"/>
              </w:rPr>
              <w:t>Note</w:t>
            </w:r>
          </w:p>
        </w:tc>
        <w:tc>
          <w:tcPr>
            <w:tcW w:w="7560" w:type="dxa"/>
            <w:gridSpan w:val="2"/>
          </w:tcPr>
          <w:p w14:paraId="03E7DE82" w14:textId="77777777" w:rsidR="005C0DE4" w:rsidRPr="000E017B" w:rsidRDefault="005C0DE4" w:rsidP="002B43D8">
            <w:pPr>
              <w:spacing w:after="0"/>
              <w:jc w:val="left"/>
              <w:rPr>
                <w:sz w:val="22"/>
                <w:szCs w:val="22"/>
                <w:lang w:val="en-GB"/>
              </w:rPr>
            </w:pPr>
          </w:p>
        </w:tc>
      </w:tr>
    </w:tbl>
    <w:p w14:paraId="1E9FCF11" w14:textId="77777777" w:rsidR="005C0DE4" w:rsidRPr="000E017B" w:rsidRDefault="005C0DE4" w:rsidP="005C0DE4">
      <w:pPr>
        <w:rPr>
          <w:b/>
          <w:lang w:val="en-GB"/>
        </w:rPr>
      </w:pPr>
    </w:p>
    <w:p w14:paraId="73D77259" w14:textId="77777777" w:rsidR="005C0DE4" w:rsidRPr="000E017B" w:rsidRDefault="005C0DE4" w:rsidP="005C0DE4">
      <w:pPr>
        <w:spacing w:after="0"/>
        <w:rPr>
          <w:b/>
          <w:lang w:val="en-GB"/>
        </w:rPr>
      </w:pPr>
      <w:r w:rsidRPr="000E017B">
        <w:rPr>
          <w:b/>
          <w:lang w:val="en-GB"/>
        </w:rPr>
        <w:t>Filter Variable(s) 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5C0DE4" w:rsidRPr="000E017B" w14:paraId="6E223594" w14:textId="77777777">
        <w:tc>
          <w:tcPr>
            <w:tcW w:w="8995" w:type="dxa"/>
          </w:tcPr>
          <w:p w14:paraId="2B4AC2DC" w14:textId="77777777" w:rsidR="005C0DE4" w:rsidRPr="000E017B" w:rsidRDefault="005C0DE4" w:rsidP="002B43D8">
            <w:pPr>
              <w:spacing w:after="0"/>
              <w:rPr>
                <w:b/>
                <w:lang w:val="en-GB"/>
              </w:rPr>
            </w:pPr>
          </w:p>
        </w:tc>
      </w:tr>
    </w:tbl>
    <w:p w14:paraId="316E6FCB" w14:textId="77777777" w:rsidR="005C0DE4" w:rsidRPr="000E017B" w:rsidRDefault="005C0DE4" w:rsidP="005C0DE4">
      <w:pPr>
        <w:spacing w:after="0"/>
        <w:rPr>
          <w:b/>
          <w:lang w:val="en-GB"/>
        </w:rPr>
      </w:pPr>
    </w:p>
    <w:p w14:paraId="74C3907D" w14:textId="77777777" w:rsidR="005C0DE4" w:rsidRPr="000E017B" w:rsidRDefault="005C0DE4" w:rsidP="005C0DE4">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5C0DE4" w:rsidRPr="000E017B" w14:paraId="54AA505F" w14:textId="77777777">
        <w:tc>
          <w:tcPr>
            <w:tcW w:w="5215" w:type="dxa"/>
            <w:tcMar>
              <w:top w:w="57" w:type="dxa"/>
              <w:bottom w:w="57" w:type="dxa"/>
            </w:tcMar>
            <w:vAlign w:val="center"/>
          </w:tcPr>
          <w:p w14:paraId="0D8B1222" w14:textId="77777777" w:rsidR="005C0DE4" w:rsidRPr="000E017B" w:rsidRDefault="005C0DE4"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2B436C9B" w14:textId="77777777" w:rsidR="005C0DE4" w:rsidRPr="000E017B" w:rsidRDefault="005C0DE4"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t>
            </w:r>
            <w:r w:rsidRPr="000E017B">
              <w:rPr>
                <w:b/>
                <w:sz w:val="22"/>
                <w:lang w:val="en-GB"/>
              </w:rPr>
              <w:t>SUBSCASE</w:t>
            </w:r>
          </w:p>
        </w:tc>
      </w:tr>
      <w:tr w:rsidR="005C0DE4" w:rsidRPr="000E017B" w14:paraId="6D556CF3" w14:textId="77777777">
        <w:tc>
          <w:tcPr>
            <w:tcW w:w="5215" w:type="dxa"/>
          </w:tcPr>
          <w:p w14:paraId="24DA3317" w14:textId="77777777" w:rsidR="005C0DE4" w:rsidRPr="000E017B" w:rsidRDefault="00621786" w:rsidP="002B43D8">
            <w:pPr>
              <w:spacing w:after="0"/>
              <w:rPr>
                <w:sz w:val="22"/>
                <w:szCs w:val="22"/>
                <w:lang w:val="en-GB"/>
              </w:rPr>
            </w:pPr>
            <w:r w:rsidRPr="000E017B">
              <w:rPr>
                <w:sz w:val="22"/>
                <w:lang w:val="en-GB"/>
              </w:rPr>
              <w:t>0. NAP, no substitution in this survey</w:t>
            </w:r>
          </w:p>
        </w:tc>
        <w:tc>
          <w:tcPr>
            <w:tcW w:w="3799" w:type="dxa"/>
          </w:tcPr>
          <w:p w14:paraId="61E6C661" w14:textId="77777777" w:rsidR="005C0DE4" w:rsidRPr="000E017B" w:rsidRDefault="005C0DE4" w:rsidP="005C0DE4">
            <w:pPr>
              <w:spacing w:after="0"/>
              <w:rPr>
                <w:sz w:val="22"/>
                <w:lang w:val="en-GB"/>
              </w:rPr>
            </w:pPr>
            <w:r w:rsidRPr="000E017B">
              <w:rPr>
                <w:sz w:val="22"/>
                <w:lang w:val="en-GB"/>
              </w:rPr>
              <w:t>0. NAP, no substitution in this survey</w:t>
            </w:r>
          </w:p>
        </w:tc>
      </w:tr>
      <w:tr w:rsidR="005C0DE4" w:rsidRPr="000E017B" w14:paraId="2E95BC2A" w14:textId="77777777">
        <w:tc>
          <w:tcPr>
            <w:tcW w:w="5215" w:type="dxa"/>
          </w:tcPr>
          <w:p w14:paraId="01418DD5" w14:textId="77777777" w:rsidR="005C0DE4" w:rsidRPr="000E017B" w:rsidRDefault="005C0DE4" w:rsidP="002B43D8">
            <w:pPr>
              <w:spacing w:after="0"/>
              <w:rPr>
                <w:sz w:val="22"/>
                <w:szCs w:val="22"/>
                <w:lang w:val="en-GB"/>
              </w:rPr>
            </w:pPr>
          </w:p>
        </w:tc>
        <w:tc>
          <w:tcPr>
            <w:tcW w:w="3799" w:type="dxa"/>
          </w:tcPr>
          <w:p w14:paraId="4AEAD90E" w14:textId="77777777" w:rsidR="005C0DE4" w:rsidRPr="000E017B" w:rsidRDefault="005C0DE4" w:rsidP="002B43D8">
            <w:pPr>
              <w:spacing w:after="0"/>
              <w:ind w:left="284" w:hanging="284"/>
              <w:rPr>
                <w:sz w:val="22"/>
                <w:lang w:val="en-GB"/>
              </w:rPr>
            </w:pPr>
            <w:r w:rsidRPr="000E017B">
              <w:rPr>
                <w:sz w:val="22"/>
                <w:lang w:val="en-GB"/>
              </w:rPr>
              <w:t>1. Case from original sample</w:t>
            </w:r>
          </w:p>
        </w:tc>
      </w:tr>
      <w:tr w:rsidR="005C0DE4" w:rsidRPr="000E017B" w14:paraId="09EA64AB" w14:textId="77777777">
        <w:tc>
          <w:tcPr>
            <w:tcW w:w="5215" w:type="dxa"/>
          </w:tcPr>
          <w:p w14:paraId="4160608A" w14:textId="77777777" w:rsidR="005C0DE4" w:rsidRPr="000E017B" w:rsidRDefault="005C0DE4" w:rsidP="002B43D8">
            <w:pPr>
              <w:spacing w:after="0"/>
              <w:rPr>
                <w:sz w:val="22"/>
                <w:szCs w:val="22"/>
                <w:lang w:val="en-GB"/>
              </w:rPr>
            </w:pPr>
          </w:p>
        </w:tc>
        <w:tc>
          <w:tcPr>
            <w:tcW w:w="3799" w:type="dxa"/>
          </w:tcPr>
          <w:p w14:paraId="29645A56" w14:textId="77777777" w:rsidR="005C0DE4" w:rsidRPr="000E017B" w:rsidRDefault="005C0DE4" w:rsidP="002B43D8">
            <w:pPr>
              <w:spacing w:after="0"/>
              <w:ind w:left="284" w:hanging="284"/>
              <w:rPr>
                <w:sz w:val="22"/>
                <w:lang w:val="en-GB"/>
              </w:rPr>
            </w:pPr>
            <w:r w:rsidRPr="000E017B">
              <w:rPr>
                <w:sz w:val="22"/>
                <w:lang w:val="en-GB"/>
              </w:rPr>
              <w:t>2. Case substituted</w:t>
            </w:r>
          </w:p>
        </w:tc>
      </w:tr>
    </w:tbl>
    <w:p w14:paraId="0024BC48" w14:textId="77777777" w:rsidR="005C0DE4" w:rsidRPr="000E017B" w:rsidRDefault="005C0DE4" w:rsidP="005C0DE4">
      <w:pPr>
        <w:jc w:val="left"/>
        <w:rPr>
          <w:lang w:val="en-GB"/>
        </w:rPr>
      </w:pPr>
    </w:p>
    <w:p w14:paraId="1C57C690" w14:textId="77777777" w:rsidR="005C0DE4" w:rsidRPr="000E017B" w:rsidRDefault="005C0DE4" w:rsidP="005C0DE4">
      <w:pPr>
        <w:spacing w:after="0"/>
        <w:rPr>
          <w:b/>
          <w:lang w:val="en-GB"/>
        </w:rPr>
      </w:pPr>
      <w:r w:rsidRPr="000E017B">
        <w:rPr>
          <w:b/>
          <w:i/>
          <w:lang w:val="en-GB"/>
        </w:rPr>
        <w:t>Optional:</w:t>
      </w:r>
      <w:r w:rsidRPr="000E017B">
        <w:rPr>
          <w:b/>
          <w:lang w:val="en-GB"/>
        </w:rPr>
        <w:t xml:space="preserve"> Recoding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5C0DE4" w:rsidRPr="000E017B" w14:paraId="57358FF0" w14:textId="77777777">
        <w:tc>
          <w:tcPr>
            <w:tcW w:w="8995" w:type="dxa"/>
          </w:tcPr>
          <w:p w14:paraId="6E6942D3" w14:textId="77777777" w:rsidR="005C0DE4" w:rsidRPr="000E017B" w:rsidRDefault="005C0DE4" w:rsidP="002B43D8">
            <w:pPr>
              <w:spacing w:after="0"/>
              <w:rPr>
                <w:b/>
                <w:lang w:val="en-GB"/>
              </w:rPr>
            </w:pPr>
          </w:p>
        </w:tc>
      </w:tr>
    </w:tbl>
    <w:p w14:paraId="3CDFCA9F" w14:textId="77777777" w:rsidR="005C0DE4" w:rsidRPr="000E017B" w:rsidRDefault="005C0DE4" w:rsidP="00EA7F34">
      <w:pPr>
        <w:jc w:val="center"/>
        <w:rPr>
          <w:rFonts w:ascii="Arial" w:hAnsi="Arial"/>
          <w:b/>
          <w:sz w:val="22"/>
          <w:lang w:val="en-GB"/>
        </w:rPr>
      </w:pPr>
    </w:p>
    <w:p w14:paraId="706D06D5" w14:textId="77777777" w:rsidR="00EA7F34" w:rsidRPr="000E017B" w:rsidRDefault="005C0DE4" w:rsidP="00EA7F34">
      <w:pPr>
        <w:jc w:val="center"/>
        <w:rPr>
          <w:rFonts w:ascii="Arial" w:hAnsi="Arial"/>
          <w:sz w:val="22"/>
          <w:lang w:val="en-GB"/>
        </w:rPr>
      </w:pPr>
      <w:r w:rsidRPr="000E017B">
        <w:rPr>
          <w:b/>
          <w:sz w:val="22"/>
          <w:lang w:val="en-GB"/>
        </w:rPr>
        <w:br w:type="page"/>
      </w:r>
      <w:r w:rsidR="008D3104" w:rsidRPr="000E017B">
        <w:rPr>
          <w:rFonts w:ascii="Arial" w:hAnsi="Arial"/>
          <w:b/>
          <w:sz w:val="22"/>
          <w:lang w:val="en-GB"/>
        </w:rPr>
        <w:lastRenderedPageBreak/>
        <w:t xml:space="preserve"> </w:t>
      </w:r>
      <w:r w:rsidR="00EA7F34" w:rsidRPr="000E017B">
        <w:rPr>
          <w:rFonts w:ascii="Arial" w:hAnsi="Arial"/>
          <w:b/>
          <w:sz w:val="22"/>
          <w:lang w:val="en-GB"/>
        </w:rPr>
        <w:t xml:space="preserve">WEIGHT – </w:t>
      </w:r>
      <w:r w:rsidR="007643A2" w:rsidRPr="000E017B">
        <w:rPr>
          <w:rFonts w:ascii="Arial" w:hAnsi="Arial"/>
          <w:sz w:val="22"/>
          <w:lang w:val="en-GB"/>
        </w:rPr>
        <w:t>Weighting factor</w:t>
      </w:r>
    </w:p>
    <w:p w14:paraId="21AC07C0" w14:textId="77777777" w:rsidR="0098631E" w:rsidRPr="000E017B" w:rsidRDefault="0098631E" w:rsidP="0098631E">
      <w:pPr>
        <w:jc w:val="left"/>
        <w:rPr>
          <w:rFonts w:ascii="Arial" w:hAnsi="Arial"/>
          <w:sz w:val="22"/>
          <w:lang w:val="en-GB"/>
        </w:rPr>
      </w:pPr>
      <w:r w:rsidRPr="000E017B">
        <w:rPr>
          <w:rFonts w:ascii="Arial" w:hAnsi="Arial"/>
          <w:sz w:val="22"/>
          <w:lang w:val="en-GB"/>
        </w:rPr>
        <w:t xml:space="preserve">Please report on whether you calculate </w:t>
      </w:r>
      <w:r w:rsidR="00444166" w:rsidRPr="000E017B">
        <w:rPr>
          <w:rFonts w:ascii="Arial" w:hAnsi="Arial"/>
          <w:sz w:val="22"/>
          <w:lang w:val="en-GB"/>
        </w:rPr>
        <w:t xml:space="preserve">any </w:t>
      </w:r>
      <w:r w:rsidRPr="000E017B">
        <w:rPr>
          <w:rFonts w:ascii="Arial" w:hAnsi="Arial"/>
          <w:sz w:val="22"/>
          <w:lang w:val="en-GB"/>
        </w:rPr>
        <w:t>wei</w:t>
      </w:r>
      <w:r w:rsidR="00444166" w:rsidRPr="000E017B">
        <w:rPr>
          <w:rFonts w:ascii="Arial" w:hAnsi="Arial"/>
          <w:sz w:val="22"/>
          <w:lang w:val="en-GB"/>
        </w:rPr>
        <w:t>ghting variables. If you adjust for non</w:t>
      </w:r>
      <w:r w:rsidR="00FD346B" w:rsidRPr="000E017B">
        <w:rPr>
          <w:rFonts w:ascii="Arial" w:hAnsi="Arial"/>
          <w:sz w:val="22"/>
          <w:lang w:val="en-GB"/>
        </w:rPr>
        <w:t>-</w:t>
      </w:r>
      <w:r w:rsidR="00444166" w:rsidRPr="000E017B">
        <w:rPr>
          <w:rFonts w:ascii="Arial" w:hAnsi="Arial"/>
          <w:sz w:val="22"/>
          <w:lang w:val="en-GB"/>
        </w:rPr>
        <w:t>response</w:t>
      </w:r>
      <w:r w:rsidR="00FD346B" w:rsidRPr="000E017B">
        <w:rPr>
          <w:rFonts w:ascii="Arial" w:hAnsi="Arial"/>
          <w:sz w:val="22"/>
          <w:lang w:val="en-GB"/>
        </w:rPr>
        <w:t xml:space="preserve"> bias</w:t>
      </w:r>
      <w:r w:rsidR="00444166" w:rsidRPr="000E017B">
        <w:rPr>
          <w:rFonts w:ascii="Arial" w:hAnsi="Arial"/>
          <w:sz w:val="22"/>
          <w:lang w:val="en-GB"/>
        </w:rPr>
        <w:t>, please enter the variable</w:t>
      </w:r>
      <w:r w:rsidR="00FB18B2" w:rsidRPr="000E017B">
        <w:rPr>
          <w:rFonts w:ascii="Arial" w:hAnsi="Arial"/>
          <w:sz w:val="22"/>
          <w:lang w:val="en-GB"/>
        </w:rPr>
        <w:t>(</w:t>
      </w:r>
      <w:r w:rsidR="00444166" w:rsidRPr="000E017B">
        <w:rPr>
          <w:rFonts w:ascii="Arial" w:hAnsi="Arial"/>
          <w:sz w:val="22"/>
          <w:lang w:val="en-GB"/>
        </w:rPr>
        <w:t>s</w:t>
      </w:r>
      <w:r w:rsidR="00FB18B2" w:rsidRPr="000E017B">
        <w:rPr>
          <w:rFonts w:ascii="Arial" w:hAnsi="Arial"/>
          <w:sz w:val="22"/>
          <w:lang w:val="en-GB"/>
        </w:rPr>
        <w:t>)</w:t>
      </w:r>
      <w:r w:rsidR="00444166" w:rsidRPr="000E017B">
        <w:rPr>
          <w:rFonts w:ascii="Arial" w:hAnsi="Arial"/>
          <w:sz w:val="22"/>
          <w:lang w:val="en-GB"/>
        </w:rPr>
        <w:t xml:space="preserve"> </w:t>
      </w:r>
      <w:r w:rsidR="004A6D9D" w:rsidRPr="000E017B">
        <w:rPr>
          <w:rFonts w:ascii="Arial" w:hAnsi="Arial"/>
          <w:sz w:val="22"/>
          <w:lang w:val="en-GB"/>
        </w:rPr>
        <w:t xml:space="preserve">on </w:t>
      </w:r>
      <w:r w:rsidR="001F00BB" w:rsidRPr="000E017B">
        <w:rPr>
          <w:rFonts w:ascii="Arial" w:hAnsi="Arial"/>
          <w:sz w:val="22"/>
          <w:lang w:val="en-GB"/>
        </w:rPr>
        <w:t>which the sample</w:t>
      </w:r>
      <w:r w:rsidR="004A6D9D" w:rsidRPr="000E017B">
        <w:rPr>
          <w:rFonts w:ascii="Arial" w:hAnsi="Arial"/>
          <w:sz w:val="22"/>
          <w:lang w:val="en-GB"/>
        </w:rPr>
        <w:t>’s</w:t>
      </w:r>
      <w:r w:rsidR="001F00BB" w:rsidRPr="000E017B">
        <w:rPr>
          <w:rFonts w:ascii="Arial" w:hAnsi="Arial"/>
          <w:sz w:val="22"/>
          <w:lang w:val="en-GB"/>
        </w:rPr>
        <w:t xml:space="preserve"> </w:t>
      </w:r>
      <w:r w:rsidR="004A6D9D" w:rsidRPr="000E017B">
        <w:rPr>
          <w:rFonts w:ascii="Arial" w:hAnsi="Arial"/>
          <w:sz w:val="22"/>
          <w:lang w:val="en-GB"/>
        </w:rPr>
        <w:t xml:space="preserve">distribution(s) </w:t>
      </w:r>
      <w:r w:rsidR="001F00BB" w:rsidRPr="000E017B">
        <w:rPr>
          <w:rFonts w:ascii="Arial" w:hAnsi="Arial"/>
          <w:sz w:val="22"/>
          <w:lang w:val="en-GB"/>
        </w:rPr>
        <w:t xml:space="preserve">is </w:t>
      </w:r>
      <w:r w:rsidR="004A6D9D" w:rsidRPr="000E017B">
        <w:rPr>
          <w:rFonts w:ascii="Arial" w:hAnsi="Arial"/>
          <w:sz w:val="22"/>
          <w:lang w:val="en-GB"/>
        </w:rPr>
        <w:t xml:space="preserve">(are) </w:t>
      </w:r>
      <w:r w:rsidR="00B97C72" w:rsidRPr="000E017B">
        <w:rPr>
          <w:rFonts w:ascii="Arial" w:hAnsi="Arial"/>
          <w:sz w:val="22"/>
          <w:lang w:val="en-GB"/>
        </w:rPr>
        <w:t>adjusted</w:t>
      </w:r>
      <w:r w:rsidR="001F00BB" w:rsidRPr="000E017B">
        <w:rPr>
          <w:rFonts w:ascii="Arial" w:hAnsi="Arial"/>
          <w:sz w:val="22"/>
          <w:lang w:val="en-GB"/>
        </w:rPr>
        <w:t xml:space="preserve"> to the population distribution</w:t>
      </w:r>
      <w:r w:rsidR="004A6D9D" w:rsidRPr="000E017B">
        <w:rPr>
          <w:rFonts w:ascii="Arial" w:hAnsi="Arial"/>
          <w:sz w:val="22"/>
          <w:lang w:val="en-GB"/>
        </w:rPr>
        <w:t>(s)</w:t>
      </w:r>
      <w:r w:rsidR="00444166" w:rsidRPr="000E017B">
        <w:rPr>
          <w:rFonts w:ascii="Arial" w:hAnsi="Arial"/>
          <w:sz w:val="22"/>
          <w:lang w:val="en-GB"/>
        </w:rPr>
        <w:t>.</w:t>
      </w:r>
      <w:r w:rsidR="0059064B" w:rsidRPr="000E017B">
        <w:rPr>
          <w:rFonts w:ascii="Arial" w:hAnsi="Arial"/>
          <w:sz w:val="22"/>
          <w:lang w:val="en-GB"/>
        </w:rPr>
        <w:t xml:space="preserve"> Please, also report if you apply any kind of </w:t>
      </w:r>
      <w:r w:rsidR="00AD32A2" w:rsidRPr="000E017B">
        <w:rPr>
          <w:rFonts w:ascii="Arial" w:hAnsi="Arial"/>
          <w:sz w:val="22"/>
          <w:lang w:val="en-GB"/>
        </w:rPr>
        <w:t>rescaling.</w:t>
      </w:r>
    </w:p>
    <w:p w14:paraId="5FB219A7" w14:textId="77777777" w:rsidR="00E1351A" w:rsidRPr="000E017B" w:rsidRDefault="00E1351A" w:rsidP="0098631E">
      <w:pPr>
        <w:jc w:val="left"/>
        <w:rPr>
          <w:rFonts w:ascii="Arial" w:hAnsi="Arial"/>
          <w:lang w:val="en-GB"/>
        </w:rPr>
      </w:pP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019"/>
        <w:gridCol w:w="3804"/>
      </w:tblGrid>
      <w:tr w:rsidR="00E3312B" w:rsidRPr="000E017B" w14:paraId="5C4DB395" w14:textId="77777777">
        <w:tc>
          <w:tcPr>
            <w:tcW w:w="2268" w:type="dxa"/>
            <w:vMerge w:val="restart"/>
            <w:tcMar>
              <w:top w:w="57" w:type="dxa"/>
              <w:bottom w:w="57" w:type="dxa"/>
            </w:tcMar>
          </w:tcPr>
          <w:p w14:paraId="4E8F11C1" w14:textId="77777777" w:rsidR="00E3312B" w:rsidRPr="000E017B" w:rsidRDefault="00E3312B" w:rsidP="00991408">
            <w:pPr>
              <w:jc w:val="left"/>
              <w:rPr>
                <w:i/>
                <w:sz w:val="22"/>
                <w:lang w:val="en-GB"/>
              </w:rPr>
            </w:pPr>
            <w:r w:rsidRPr="000E017B">
              <w:rPr>
                <w:i/>
                <w:sz w:val="22"/>
                <w:lang w:val="en-GB"/>
              </w:rPr>
              <w:t>Design weight to adjust for unequal selection probabilities</w:t>
            </w:r>
          </w:p>
        </w:tc>
        <w:tc>
          <w:tcPr>
            <w:tcW w:w="3019" w:type="dxa"/>
            <w:tcBorders>
              <w:bottom w:val="nil"/>
              <w:right w:val="nil"/>
            </w:tcBorders>
            <w:tcMar>
              <w:top w:w="57" w:type="dxa"/>
              <w:bottom w:w="57" w:type="dxa"/>
            </w:tcMar>
          </w:tcPr>
          <w:p w14:paraId="61A8FD24" w14:textId="77777777" w:rsidR="00E3312B" w:rsidRPr="000E017B" w:rsidRDefault="00933443" w:rsidP="00E3312B">
            <w:pPr>
              <w:spacing w:before="120" w:after="0"/>
              <w:jc w:val="left"/>
              <w:rPr>
                <w:sz w:val="22"/>
                <w:szCs w:val="22"/>
                <w:lang w:val="en-GB"/>
              </w:rPr>
            </w:pPr>
            <w:r w:rsidRPr="000E017B">
              <w:rPr>
                <w:sz w:val="22"/>
                <w:szCs w:val="22"/>
                <w:lang w:val="en-GB"/>
              </w:rPr>
              <w:t>No</w:t>
            </w:r>
            <w:r w:rsidRPr="000E017B" w:rsidDel="001B5A60">
              <w:rPr>
                <w:sz w:val="22"/>
                <w:szCs w:val="22"/>
                <w:lang w:val="en-GB"/>
              </w:rPr>
              <w:t xml:space="preserve"> </w:t>
            </w:r>
          </w:p>
        </w:tc>
        <w:tc>
          <w:tcPr>
            <w:tcW w:w="3804" w:type="dxa"/>
            <w:tcBorders>
              <w:left w:val="nil"/>
              <w:bottom w:val="nil"/>
            </w:tcBorders>
            <w:shd w:val="clear" w:color="auto" w:fill="auto"/>
            <w:tcMar>
              <w:top w:w="57" w:type="dxa"/>
              <w:bottom w:w="57" w:type="dxa"/>
            </w:tcMar>
          </w:tcPr>
          <w:p w14:paraId="2B043ABA" w14:textId="77777777" w:rsidR="00E3312B" w:rsidRPr="000E017B" w:rsidRDefault="00E54217" w:rsidP="00E3312B">
            <w:pPr>
              <w:spacing w:before="120" w:after="0"/>
              <w:jc w:val="left"/>
              <w:rPr>
                <w:sz w:val="22"/>
                <w:szCs w:val="22"/>
                <w:lang w:val="en-GB"/>
              </w:rPr>
            </w:pPr>
            <w:r w:rsidRPr="000E017B">
              <w:rPr>
                <w:sz w:val="22"/>
                <w:szCs w:val="22"/>
                <w:lang w:val="en-GB"/>
              </w:rPr>
              <w:t>[  ]</w:t>
            </w:r>
          </w:p>
        </w:tc>
      </w:tr>
      <w:tr w:rsidR="00E3312B" w:rsidRPr="000E017B" w14:paraId="06831715" w14:textId="77777777">
        <w:tc>
          <w:tcPr>
            <w:tcW w:w="2268" w:type="dxa"/>
            <w:vMerge/>
            <w:tcBorders>
              <w:bottom w:val="single" w:sz="4" w:space="0" w:color="auto"/>
            </w:tcBorders>
            <w:tcMar>
              <w:top w:w="57" w:type="dxa"/>
              <w:bottom w:w="57" w:type="dxa"/>
            </w:tcMar>
          </w:tcPr>
          <w:p w14:paraId="2BEF35F2" w14:textId="77777777" w:rsidR="00E3312B" w:rsidRPr="000E017B" w:rsidRDefault="00E3312B" w:rsidP="00991408">
            <w:pPr>
              <w:jc w:val="left"/>
              <w:rPr>
                <w:i/>
                <w:sz w:val="22"/>
                <w:lang w:val="en-GB"/>
              </w:rPr>
            </w:pPr>
          </w:p>
        </w:tc>
        <w:tc>
          <w:tcPr>
            <w:tcW w:w="3019" w:type="dxa"/>
            <w:tcBorders>
              <w:top w:val="nil"/>
              <w:bottom w:val="single" w:sz="4" w:space="0" w:color="auto"/>
              <w:right w:val="nil"/>
            </w:tcBorders>
            <w:tcMar>
              <w:top w:w="57" w:type="dxa"/>
              <w:bottom w:w="57" w:type="dxa"/>
            </w:tcMar>
          </w:tcPr>
          <w:p w14:paraId="12F53E16" w14:textId="77777777" w:rsidR="00E3312B" w:rsidRPr="000E017B" w:rsidDel="001B5A60" w:rsidRDefault="00933443" w:rsidP="003B5B58">
            <w:pPr>
              <w:spacing w:before="120" w:after="0"/>
              <w:jc w:val="left"/>
              <w:rPr>
                <w:sz w:val="22"/>
                <w:szCs w:val="22"/>
                <w:lang w:val="en-GB"/>
              </w:rPr>
            </w:pPr>
            <w:r w:rsidRPr="000E017B">
              <w:rPr>
                <w:sz w:val="22"/>
                <w:szCs w:val="22"/>
                <w:lang w:val="en-GB"/>
              </w:rPr>
              <w:t>Yes</w:t>
            </w:r>
          </w:p>
        </w:tc>
        <w:tc>
          <w:tcPr>
            <w:tcW w:w="3804" w:type="dxa"/>
            <w:tcBorders>
              <w:top w:val="nil"/>
              <w:left w:val="nil"/>
              <w:bottom w:val="single" w:sz="4" w:space="0" w:color="auto"/>
            </w:tcBorders>
            <w:shd w:val="clear" w:color="auto" w:fill="auto"/>
            <w:tcMar>
              <w:top w:w="57" w:type="dxa"/>
              <w:bottom w:w="57" w:type="dxa"/>
            </w:tcMar>
          </w:tcPr>
          <w:p w14:paraId="655B9C2B" w14:textId="77777777" w:rsidR="00E3312B" w:rsidRPr="000E017B" w:rsidRDefault="00E54217" w:rsidP="003B5B58">
            <w:pPr>
              <w:spacing w:before="120" w:after="0"/>
              <w:jc w:val="left"/>
              <w:rPr>
                <w:sz w:val="22"/>
                <w:szCs w:val="22"/>
                <w:lang w:val="en-GB"/>
              </w:rPr>
            </w:pPr>
            <w:r w:rsidRPr="000E017B">
              <w:rPr>
                <w:sz w:val="22"/>
                <w:szCs w:val="22"/>
                <w:lang w:val="en-GB"/>
              </w:rPr>
              <w:t>[  ]</w:t>
            </w:r>
          </w:p>
        </w:tc>
      </w:tr>
      <w:tr w:rsidR="00E54217" w:rsidRPr="000E017B" w14:paraId="49B6B59F" w14:textId="77777777">
        <w:tc>
          <w:tcPr>
            <w:tcW w:w="2268" w:type="dxa"/>
            <w:vMerge w:val="restart"/>
            <w:tcMar>
              <w:top w:w="57" w:type="dxa"/>
              <w:bottom w:w="57" w:type="dxa"/>
            </w:tcMar>
          </w:tcPr>
          <w:p w14:paraId="6E1944F6" w14:textId="77777777" w:rsidR="00E54217" w:rsidRPr="000E017B" w:rsidRDefault="00E54217" w:rsidP="00991408">
            <w:pPr>
              <w:jc w:val="left"/>
              <w:rPr>
                <w:i/>
                <w:sz w:val="22"/>
                <w:lang w:val="en-GB"/>
              </w:rPr>
            </w:pPr>
            <w:r w:rsidRPr="000E017B">
              <w:rPr>
                <w:i/>
                <w:sz w:val="22"/>
                <w:lang w:val="en-GB"/>
              </w:rPr>
              <w:t>Weight to adjust for non-response bias</w:t>
            </w:r>
          </w:p>
        </w:tc>
        <w:tc>
          <w:tcPr>
            <w:tcW w:w="3019" w:type="dxa"/>
            <w:tcBorders>
              <w:bottom w:val="nil"/>
              <w:right w:val="nil"/>
            </w:tcBorders>
            <w:tcMar>
              <w:top w:w="57" w:type="dxa"/>
              <w:bottom w:w="57" w:type="dxa"/>
            </w:tcMar>
          </w:tcPr>
          <w:p w14:paraId="5A778461" w14:textId="77777777" w:rsidR="00E54217" w:rsidRPr="000E017B" w:rsidRDefault="00E54217" w:rsidP="001B5A60">
            <w:pPr>
              <w:spacing w:after="0"/>
              <w:jc w:val="left"/>
              <w:rPr>
                <w:b/>
                <w:sz w:val="22"/>
                <w:szCs w:val="22"/>
                <w:lang w:val="en-GB"/>
              </w:rPr>
            </w:pPr>
            <w:r w:rsidRPr="000E017B">
              <w:rPr>
                <w:sz w:val="22"/>
                <w:szCs w:val="22"/>
                <w:lang w:val="en-GB"/>
              </w:rPr>
              <w:t>No</w:t>
            </w:r>
            <w:r w:rsidRPr="000E017B" w:rsidDel="001B5A60">
              <w:rPr>
                <w:sz w:val="22"/>
                <w:szCs w:val="22"/>
                <w:lang w:val="en-GB"/>
              </w:rPr>
              <w:t xml:space="preserve"> </w:t>
            </w:r>
          </w:p>
        </w:tc>
        <w:tc>
          <w:tcPr>
            <w:tcW w:w="3804" w:type="dxa"/>
            <w:tcBorders>
              <w:left w:val="nil"/>
              <w:bottom w:val="nil"/>
            </w:tcBorders>
            <w:shd w:val="clear" w:color="auto" w:fill="auto"/>
            <w:tcMar>
              <w:top w:w="57" w:type="dxa"/>
              <w:bottom w:w="57" w:type="dxa"/>
            </w:tcMar>
          </w:tcPr>
          <w:p w14:paraId="361E768C" w14:textId="77777777" w:rsidR="00E54217" w:rsidRPr="000E017B" w:rsidRDefault="00E54217" w:rsidP="000A33A0">
            <w:pPr>
              <w:spacing w:before="120" w:after="0"/>
              <w:jc w:val="left"/>
              <w:rPr>
                <w:sz w:val="22"/>
                <w:szCs w:val="22"/>
                <w:lang w:val="en-GB"/>
              </w:rPr>
            </w:pPr>
            <w:r w:rsidRPr="000E017B">
              <w:rPr>
                <w:sz w:val="22"/>
                <w:szCs w:val="22"/>
                <w:lang w:val="en-GB"/>
              </w:rPr>
              <w:t>[  ]</w:t>
            </w:r>
          </w:p>
        </w:tc>
      </w:tr>
      <w:tr w:rsidR="00E54217" w:rsidRPr="000E017B" w14:paraId="6A3AE891" w14:textId="77777777">
        <w:tc>
          <w:tcPr>
            <w:tcW w:w="2268" w:type="dxa"/>
            <w:vMerge/>
            <w:tcBorders>
              <w:bottom w:val="single" w:sz="4" w:space="0" w:color="auto"/>
            </w:tcBorders>
            <w:tcMar>
              <w:top w:w="57" w:type="dxa"/>
              <w:bottom w:w="57" w:type="dxa"/>
            </w:tcMar>
          </w:tcPr>
          <w:p w14:paraId="016269A9" w14:textId="77777777" w:rsidR="00E54217" w:rsidRPr="000E017B" w:rsidRDefault="00E54217" w:rsidP="00991408">
            <w:pPr>
              <w:jc w:val="left"/>
              <w:rPr>
                <w:i/>
                <w:sz w:val="22"/>
                <w:lang w:val="en-GB"/>
              </w:rPr>
            </w:pPr>
          </w:p>
        </w:tc>
        <w:tc>
          <w:tcPr>
            <w:tcW w:w="3019" w:type="dxa"/>
            <w:tcBorders>
              <w:top w:val="nil"/>
              <w:bottom w:val="single" w:sz="4" w:space="0" w:color="auto"/>
              <w:right w:val="nil"/>
            </w:tcBorders>
            <w:tcMar>
              <w:top w:w="57" w:type="dxa"/>
              <w:bottom w:w="57" w:type="dxa"/>
            </w:tcMar>
          </w:tcPr>
          <w:p w14:paraId="377C2427" w14:textId="77777777" w:rsidR="00E54217" w:rsidRPr="000E017B" w:rsidDel="001B5A60" w:rsidRDefault="00E54217" w:rsidP="003B5B58">
            <w:pPr>
              <w:spacing w:before="120" w:after="0"/>
              <w:jc w:val="left"/>
              <w:rPr>
                <w:sz w:val="22"/>
                <w:szCs w:val="22"/>
                <w:lang w:val="en-GB"/>
              </w:rPr>
            </w:pPr>
            <w:r w:rsidRPr="000E017B">
              <w:rPr>
                <w:sz w:val="22"/>
                <w:szCs w:val="22"/>
                <w:lang w:val="en-GB"/>
              </w:rPr>
              <w:t>Yes</w:t>
            </w:r>
          </w:p>
        </w:tc>
        <w:tc>
          <w:tcPr>
            <w:tcW w:w="3804" w:type="dxa"/>
            <w:tcBorders>
              <w:top w:val="nil"/>
              <w:left w:val="nil"/>
              <w:bottom w:val="single" w:sz="4" w:space="0" w:color="auto"/>
            </w:tcBorders>
            <w:shd w:val="clear" w:color="auto" w:fill="auto"/>
            <w:tcMar>
              <w:top w:w="57" w:type="dxa"/>
              <w:bottom w:w="57" w:type="dxa"/>
            </w:tcMar>
          </w:tcPr>
          <w:p w14:paraId="3083C902" w14:textId="77777777" w:rsidR="00E54217" w:rsidRPr="000E017B" w:rsidRDefault="00E54217" w:rsidP="003B5B58">
            <w:pPr>
              <w:spacing w:before="120" w:after="0"/>
              <w:ind w:left="293" w:hanging="293"/>
              <w:jc w:val="left"/>
              <w:rPr>
                <w:sz w:val="22"/>
                <w:szCs w:val="22"/>
                <w:lang w:val="en-GB"/>
              </w:rPr>
            </w:pPr>
            <w:r w:rsidRPr="000E017B">
              <w:rPr>
                <w:sz w:val="22"/>
                <w:szCs w:val="22"/>
                <w:lang w:val="en-GB"/>
              </w:rPr>
              <w:t xml:space="preserve">[  ] </w:t>
            </w:r>
            <w:r w:rsidRPr="000E017B">
              <w:rPr>
                <w:rFonts w:ascii="Wingdings" w:hAnsi="Wingdings"/>
                <w:lang w:val="en-GB"/>
              </w:rPr>
              <w:sym w:font="Symbol" w:char="F0AE"/>
            </w:r>
            <w:r w:rsidRPr="000E017B">
              <w:rPr>
                <w:rFonts w:ascii="Wingdings" w:hAnsi="Wingdings"/>
                <w:lang w:val="en-GB"/>
              </w:rPr>
              <w:t></w:t>
            </w:r>
            <w:r w:rsidRPr="000E017B">
              <w:rPr>
                <w:sz w:val="22"/>
                <w:szCs w:val="22"/>
                <w:lang w:val="en-GB"/>
              </w:rPr>
              <w:t>please specify variables used for calculation of weight</w:t>
            </w:r>
          </w:p>
          <w:p w14:paraId="4AC312B0" w14:textId="77777777" w:rsidR="00E54217" w:rsidRPr="000E017B" w:rsidRDefault="00E54217" w:rsidP="00A75F5D">
            <w:pPr>
              <w:spacing w:before="120" w:after="0"/>
              <w:ind w:left="293" w:hanging="293"/>
              <w:jc w:val="left"/>
              <w:rPr>
                <w:sz w:val="22"/>
                <w:szCs w:val="22"/>
                <w:lang w:val="en-GB"/>
              </w:rPr>
            </w:pPr>
          </w:p>
          <w:p w14:paraId="38B0D649" w14:textId="77777777" w:rsidR="00E54217" w:rsidRPr="000E017B" w:rsidRDefault="00E54217" w:rsidP="00A75F5D">
            <w:pPr>
              <w:spacing w:before="120" w:after="0"/>
              <w:ind w:left="293" w:hanging="293"/>
              <w:jc w:val="left"/>
              <w:rPr>
                <w:sz w:val="22"/>
                <w:szCs w:val="22"/>
                <w:lang w:val="en-GB"/>
              </w:rPr>
            </w:pPr>
          </w:p>
          <w:p w14:paraId="73197B05" w14:textId="77777777" w:rsidR="00E54217" w:rsidRPr="000E017B" w:rsidRDefault="00E54217" w:rsidP="00A75F5D">
            <w:pPr>
              <w:spacing w:before="120" w:after="0"/>
              <w:ind w:left="293" w:hanging="293"/>
              <w:jc w:val="left"/>
              <w:rPr>
                <w:sz w:val="22"/>
                <w:szCs w:val="22"/>
                <w:lang w:val="en-GB"/>
              </w:rPr>
            </w:pPr>
          </w:p>
          <w:p w14:paraId="33915A1D" w14:textId="77777777" w:rsidR="00E54217" w:rsidRPr="000E017B" w:rsidRDefault="00E54217" w:rsidP="00A75F5D">
            <w:pPr>
              <w:pBdr>
                <w:bottom w:val="single" w:sz="4" w:space="0" w:color="auto"/>
              </w:pBdr>
              <w:spacing w:before="120" w:after="0"/>
              <w:ind w:left="293" w:hanging="293"/>
              <w:jc w:val="left"/>
              <w:rPr>
                <w:rFonts w:ascii="Wingdings" w:hAnsi="Wingdings"/>
                <w:lang w:val="en-GB"/>
              </w:rPr>
            </w:pPr>
          </w:p>
        </w:tc>
      </w:tr>
      <w:tr w:rsidR="00E54217" w:rsidRPr="000E017B" w14:paraId="7AD7AE78" w14:textId="77777777">
        <w:tc>
          <w:tcPr>
            <w:tcW w:w="2268" w:type="dxa"/>
            <w:vMerge w:val="restart"/>
            <w:tcBorders>
              <w:top w:val="single" w:sz="4" w:space="0" w:color="auto"/>
            </w:tcBorders>
          </w:tcPr>
          <w:p w14:paraId="70F9014D" w14:textId="77777777" w:rsidR="00E54217" w:rsidRPr="000E017B" w:rsidRDefault="00E54217" w:rsidP="00FB3FD8">
            <w:pPr>
              <w:spacing w:before="120" w:after="0"/>
              <w:jc w:val="left"/>
              <w:rPr>
                <w:i/>
                <w:sz w:val="22"/>
                <w:szCs w:val="22"/>
                <w:lang w:val="en-GB"/>
              </w:rPr>
            </w:pPr>
            <w:r w:rsidRPr="000E017B">
              <w:rPr>
                <w:i/>
                <w:sz w:val="22"/>
                <w:szCs w:val="22"/>
                <w:lang w:val="en-GB"/>
              </w:rPr>
              <w:t>Are the final weights rescaled to net sample size (</w:t>
            </w:r>
            <w:r w:rsidR="009816E2" w:rsidRPr="000E017B">
              <w:rPr>
                <w:i/>
                <w:sz w:val="22"/>
                <w:szCs w:val="22"/>
                <w:lang w:val="en-GB"/>
              </w:rPr>
              <w:t>thus</w:t>
            </w:r>
            <w:r w:rsidRPr="000E017B">
              <w:rPr>
                <w:i/>
                <w:sz w:val="22"/>
                <w:szCs w:val="22"/>
                <w:lang w:val="en-GB"/>
              </w:rPr>
              <w:t xml:space="preserve"> weighted sample size=unweighted sample size)?</w:t>
            </w:r>
          </w:p>
        </w:tc>
        <w:tc>
          <w:tcPr>
            <w:tcW w:w="3019" w:type="dxa"/>
            <w:tcBorders>
              <w:top w:val="single" w:sz="4" w:space="0" w:color="auto"/>
              <w:bottom w:val="nil"/>
              <w:right w:val="nil"/>
            </w:tcBorders>
          </w:tcPr>
          <w:p w14:paraId="1BB3E621" w14:textId="77777777" w:rsidR="00E54217" w:rsidRPr="000E017B" w:rsidRDefault="00E54217" w:rsidP="00C30A2C">
            <w:pPr>
              <w:spacing w:before="120" w:after="0"/>
              <w:jc w:val="left"/>
              <w:rPr>
                <w:sz w:val="22"/>
                <w:szCs w:val="22"/>
                <w:lang w:val="en-GB"/>
              </w:rPr>
            </w:pPr>
            <w:r w:rsidRPr="000E017B">
              <w:rPr>
                <w:sz w:val="22"/>
                <w:szCs w:val="22"/>
                <w:lang w:val="en-GB"/>
              </w:rPr>
              <w:t>No</w:t>
            </w:r>
            <w:r w:rsidRPr="000E017B" w:rsidDel="001B5A60">
              <w:rPr>
                <w:sz w:val="22"/>
                <w:szCs w:val="22"/>
                <w:lang w:val="en-GB"/>
              </w:rPr>
              <w:t xml:space="preserve"> </w:t>
            </w:r>
          </w:p>
        </w:tc>
        <w:tc>
          <w:tcPr>
            <w:tcW w:w="3804" w:type="dxa"/>
            <w:tcBorders>
              <w:top w:val="single" w:sz="4" w:space="0" w:color="auto"/>
              <w:left w:val="nil"/>
              <w:bottom w:val="nil"/>
            </w:tcBorders>
            <w:shd w:val="clear" w:color="auto" w:fill="auto"/>
          </w:tcPr>
          <w:p w14:paraId="5F903CE7" w14:textId="77777777" w:rsidR="00E54217" w:rsidRPr="000E017B" w:rsidRDefault="00E54217" w:rsidP="000A33A0">
            <w:pPr>
              <w:spacing w:before="120" w:after="0"/>
              <w:jc w:val="left"/>
              <w:rPr>
                <w:sz w:val="22"/>
                <w:szCs w:val="22"/>
                <w:lang w:val="en-GB"/>
              </w:rPr>
            </w:pPr>
            <w:r w:rsidRPr="000E017B">
              <w:rPr>
                <w:sz w:val="22"/>
                <w:szCs w:val="22"/>
                <w:lang w:val="en-GB"/>
              </w:rPr>
              <w:t xml:space="preserve">[  ] </w:t>
            </w:r>
            <w:r w:rsidRPr="000E017B">
              <w:rPr>
                <w:rFonts w:ascii="Wingdings" w:hAnsi="Wingdings"/>
                <w:lang w:val="en-GB"/>
              </w:rPr>
              <w:sym w:font="Symbol" w:char="F0AE"/>
            </w:r>
            <w:r w:rsidRPr="000E017B">
              <w:rPr>
                <w:rFonts w:ascii="Wingdings" w:hAnsi="Wingdings"/>
                <w:lang w:val="en-GB"/>
              </w:rPr>
              <w:t></w:t>
            </w:r>
            <w:r w:rsidRPr="000E017B">
              <w:rPr>
                <w:sz w:val="22"/>
                <w:szCs w:val="22"/>
                <w:lang w:val="en-GB"/>
              </w:rPr>
              <w:t>please specify target population represented by sum of all case weights</w:t>
            </w:r>
          </w:p>
          <w:p w14:paraId="3B7D5D9C" w14:textId="77777777" w:rsidR="00E54217" w:rsidRPr="000E017B" w:rsidRDefault="00E54217" w:rsidP="000A33A0">
            <w:pPr>
              <w:tabs>
                <w:tab w:val="left" w:leader="underscore" w:pos="8959"/>
              </w:tabs>
              <w:spacing w:after="0"/>
              <w:jc w:val="left"/>
              <w:rPr>
                <w:sz w:val="22"/>
                <w:szCs w:val="22"/>
                <w:lang w:val="en-GB"/>
              </w:rPr>
            </w:pPr>
          </w:p>
          <w:p w14:paraId="537CEE88" w14:textId="77777777" w:rsidR="00E54217" w:rsidRPr="000E017B" w:rsidRDefault="00E54217" w:rsidP="003B5B58">
            <w:pPr>
              <w:pBdr>
                <w:bottom w:val="single" w:sz="4" w:space="0" w:color="auto"/>
              </w:pBdr>
              <w:spacing w:before="120"/>
              <w:jc w:val="left"/>
              <w:rPr>
                <w:rFonts w:ascii="Wingdings" w:hAnsi="Wingdings"/>
                <w:lang w:val="en-GB"/>
              </w:rPr>
            </w:pPr>
          </w:p>
        </w:tc>
      </w:tr>
      <w:tr w:rsidR="00E54217" w:rsidRPr="000E017B" w14:paraId="5B23A55E" w14:textId="77777777">
        <w:tc>
          <w:tcPr>
            <w:tcW w:w="2268" w:type="dxa"/>
            <w:vMerge/>
          </w:tcPr>
          <w:p w14:paraId="3F4D3458" w14:textId="77777777" w:rsidR="00E54217" w:rsidRPr="000E017B" w:rsidRDefault="00E54217" w:rsidP="005F46A3">
            <w:pPr>
              <w:spacing w:after="0"/>
              <w:jc w:val="left"/>
              <w:rPr>
                <w:i/>
                <w:sz w:val="22"/>
                <w:szCs w:val="22"/>
                <w:lang w:val="en-GB"/>
              </w:rPr>
            </w:pPr>
          </w:p>
        </w:tc>
        <w:tc>
          <w:tcPr>
            <w:tcW w:w="3019" w:type="dxa"/>
            <w:tcBorders>
              <w:top w:val="nil"/>
              <w:right w:val="nil"/>
            </w:tcBorders>
          </w:tcPr>
          <w:p w14:paraId="0FDDEC76" w14:textId="77777777" w:rsidR="00E54217" w:rsidRPr="000E017B" w:rsidDel="00D126D9" w:rsidRDefault="00E54217" w:rsidP="00E3312B">
            <w:pPr>
              <w:spacing w:before="120" w:after="0"/>
              <w:jc w:val="left"/>
              <w:rPr>
                <w:sz w:val="22"/>
                <w:szCs w:val="22"/>
                <w:lang w:val="en-GB"/>
              </w:rPr>
            </w:pPr>
            <w:r w:rsidRPr="000E017B">
              <w:rPr>
                <w:sz w:val="22"/>
                <w:szCs w:val="22"/>
                <w:lang w:val="en-GB"/>
              </w:rPr>
              <w:t>Yes</w:t>
            </w:r>
          </w:p>
        </w:tc>
        <w:tc>
          <w:tcPr>
            <w:tcW w:w="3804" w:type="dxa"/>
            <w:tcBorders>
              <w:top w:val="nil"/>
              <w:left w:val="nil"/>
            </w:tcBorders>
            <w:shd w:val="clear" w:color="auto" w:fill="auto"/>
          </w:tcPr>
          <w:p w14:paraId="4FC53233" w14:textId="77777777" w:rsidR="00E54217" w:rsidRPr="000E017B" w:rsidRDefault="00E54217" w:rsidP="003B5B58">
            <w:pPr>
              <w:spacing w:before="120"/>
              <w:jc w:val="left"/>
              <w:rPr>
                <w:rFonts w:ascii="Wingdings" w:hAnsi="Wingdings"/>
                <w:lang w:val="en-GB"/>
              </w:rPr>
            </w:pPr>
            <w:r w:rsidRPr="000E017B">
              <w:rPr>
                <w:sz w:val="22"/>
                <w:szCs w:val="22"/>
                <w:lang w:val="en-GB"/>
              </w:rPr>
              <w:t>[  ]</w:t>
            </w:r>
          </w:p>
        </w:tc>
      </w:tr>
      <w:tr w:rsidR="00E54217" w:rsidRPr="000E017B" w14:paraId="6CA813DA" w14:textId="77777777">
        <w:tc>
          <w:tcPr>
            <w:tcW w:w="2268" w:type="dxa"/>
          </w:tcPr>
          <w:p w14:paraId="018BF4FF" w14:textId="77777777" w:rsidR="00E54217" w:rsidRPr="000E017B" w:rsidDel="00DF1C8F" w:rsidRDefault="00E54217" w:rsidP="00991408">
            <w:pPr>
              <w:spacing w:after="0"/>
              <w:jc w:val="left"/>
              <w:rPr>
                <w:i/>
                <w:sz w:val="22"/>
                <w:szCs w:val="22"/>
                <w:lang w:val="en-GB"/>
              </w:rPr>
            </w:pPr>
            <w:r w:rsidRPr="000E017B">
              <w:rPr>
                <w:i/>
                <w:sz w:val="22"/>
                <w:szCs w:val="22"/>
                <w:lang w:val="en-GB"/>
              </w:rPr>
              <w:t>Note</w:t>
            </w:r>
          </w:p>
        </w:tc>
        <w:tc>
          <w:tcPr>
            <w:tcW w:w="6823" w:type="dxa"/>
            <w:gridSpan w:val="2"/>
          </w:tcPr>
          <w:p w14:paraId="7142990D" w14:textId="77777777" w:rsidR="00E54217" w:rsidRPr="000E017B" w:rsidRDefault="00E54217" w:rsidP="00991408">
            <w:pPr>
              <w:spacing w:after="0"/>
              <w:jc w:val="left"/>
              <w:rPr>
                <w:sz w:val="22"/>
                <w:szCs w:val="22"/>
                <w:lang w:val="en-GB"/>
              </w:rPr>
            </w:pPr>
          </w:p>
          <w:p w14:paraId="22F66D54" w14:textId="77777777" w:rsidR="00E54217" w:rsidRPr="000E017B" w:rsidRDefault="00E54217" w:rsidP="00991408">
            <w:pPr>
              <w:spacing w:after="0"/>
              <w:jc w:val="left"/>
              <w:rPr>
                <w:sz w:val="22"/>
                <w:szCs w:val="22"/>
                <w:lang w:val="en-GB"/>
              </w:rPr>
            </w:pPr>
          </w:p>
          <w:p w14:paraId="62CCFA38" w14:textId="77777777" w:rsidR="00E54217" w:rsidRPr="000E017B" w:rsidRDefault="00E54217" w:rsidP="00991408">
            <w:pPr>
              <w:spacing w:after="0"/>
              <w:jc w:val="left"/>
              <w:rPr>
                <w:sz w:val="22"/>
                <w:szCs w:val="22"/>
                <w:lang w:val="en-GB"/>
              </w:rPr>
            </w:pPr>
          </w:p>
        </w:tc>
      </w:tr>
    </w:tbl>
    <w:p w14:paraId="070E866A" w14:textId="77777777" w:rsidR="00EA7F34" w:rsidRPr="000E017B" w:rsidRDefault="00EA7F34" w:rsidP="00EA7F34">
      <w:pPr>
        <w:rPr>
          <w:sz w:val="22"/>
          <w:szCs w:val="22"/>
          <w:lang w:val="en-GB"/>
        </w:rPr>
      </w:pPr>
    </w:p>
    <w:p w14:paraId="5347397E" w14:textId="77777777" w:rsidR="005C0DE4" w:rsidRPr="000E017B" w:rsidRDefault="005C0DE4" w:rsidP="005C0DE4">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5C0DE4" w:rsidRPr="000E017B" w14:paraId="2EA69336" w14:textId="77777777">
        <w:tc>
          <w:tcPr>
            <w:tcW w:w="5215" w:type="dxa"/>
            <w:tcMar>
              <w:top w:w="57" w:type="dxa"/>
              <w:bottom w:w="57" w:type="dxa"/>
            </w:tcMar>
            <w:vAlign w:val="center"/>
          </w:tcPr>
          <w:p w14:paraId="6E757E52" w14:textId="77777777" w:rsidR="005C0DE4" w:rsidRPr="000E017B" w:rsidRDefault="005C0DE4" w:rsidP="002B43D8">
            <w:pPr>
              <w:jc w:val="center"/>
              <w:rPr>
                <w:b/>
                <w:sz w:val="22"/>
                <w:szCs w:val="22"/>
                <w:lang w:val="en-GB"/>
              </w:rPr>
            </w:pPr>
            <w:r w:rsidRPr="000E017B">
              <w:rPr>
                <w:b/>
                <w:sz w:val="22"/>
                <w:szCs w:val="22"/>
                <w:lang w:val="en-GB"/>
              </w:rPr>
              <w:t>Country Variable Codes/Construction Rules</w:t>
            </w:r>
          </w:p>
        </w:tc>
        <w:tc>
          <w:tcPr>
            <w:tcW w:w="3799" w:type="dxa"/>
            <w:tcMar>
              <w:top w:w="57" w:type="dxa"/>
              <w:bottom w:w="57" w:type="dxa"/>
            </w:tcMar>
            <w:vAlign w:val="center"/>
          </w:tcPr>
          <w:p w14:paraId="2C7C110B" w14:textId="77777777" w:rsidR="005C0DE4" w:rsidRPr="000E017B" w:rsidRDefault="005C0DE4" w:rsidP="002B43D8">
            <w:pPr>
              <w:jc w:val="center"/>
              <w:rPr>
                <w:b/>
                <w:sz w:val="22"/>
                <w:szCs w:val="22"/>
                <w:lang w:val="en-GB"/>
              </w:rPr>
            </w:pPr>
            <w:r w:rsidRPr="000E017B">
              <w:rPr>
                <w:b/>
                <w:sz w:val="22"/>
                <w:szCs w:val="22"/>
                <w:lang w:val="en-GB"/>
              </w:rPr>
              <w:sym w:font="Wingdings" w:char="F0E8"/>
            </w:r>
            <w:r w:rsidRPr="000E017B">
              <w:rPr>
                <w:rFonts w:ascii="Arial" w:hAnsi="Arial"/>
                <w:b/>
                <w:sz w:val="22"/>
                <w:lang w:val="en-GB"/>
              </w:rPr>
              <w:t xml:space="preserve"> WEIGHT</w:t>
            </w:r>
          </w:p>
        </w:tc>
      </w:tr>
      <w:tr w:rsidR="005C0DE4" w:rsidRPr="000E017B" w14:paraId="0AE4A670" w14:textId="77777777">
        <w:tc>
          <w:tcPr>
            <w:tcW w:w="5215" w:type="dxa"/>
          </w:tcPr>
          <w:p w14:paraId="476A4BA5" w14:textId="77777777" w:rsidR="005C0DE4" w:rsidRPr="00BD1F0F" w:rsidRDefault="003201B0" w:rsidP="002B43D8">
            <w:pPr>
              <w:spacing w:after="0"/>
              <w:rPr>
                <w:sz w:val="22"/>
                <w:szCs w:val="22"/>
                <w:lang w:val="en-GB"/>
              </w:rPr>
            </w:pPr>
            <w:r w:rsidRPr="00BD1F0F">
              <w:rPr>
                <w:sz w:val="22"/>
                <w:lang w:val="en-GB"/>
              </w:rPr>
              <w:t>1. No weighting</w:t>
            </w:r>
          </w:p>
        </w:tc>
        <w:tc>
          <w:tcPr>
            <w:tcW w:w="3799" w:type="dxa"/>
          </w:tcPr>
          <w:p w14:paraId="53E4C84A" w14:textId="77777777" w:rsidR="005C0DE4" w:rsidRPr="00BD1F0F" w:rsidRDefault="005C0DE4" w:rsidP="002B43D8">
            <w:pPr>
              <w:spacing w:after="0"/>
              <w:rPr>
                <w:sz w:val="22"/>
                <w:lang w:val="en-GB"/>
              </w:rPr>
            </w:pPr>
            <w:r w:rsidRPr="00BD1F0F">
              <w:rPr>
                <w:sz w:val="22"/>
                <w:lang w:val="en-GB"/>
              </w:rPr>
              <w:t>1. No weighting</w:t>
            </w:r>
          </w:p>
        </w:tc>
      </w:tr>
    </w:tbl>
    <w:p w14:paraId="00D1CB37" w14:textId="77777777" w:rsidR="00A51053" w:rsidRPr="000E017B" w:rsidRDefault="00A51053" w:rsidP="00EA7F34">
      <w:pPr>
        <w:rPr>
          <w:b/>
          <w:lang w:val="en-GB"/>
        </w:rPr>
      </w:pPr>
    </w:p>
    <w:p w14:paraId="0B6DBD1F" w14:textId="77777777" w:rsidR="00EA7F34" w:rsidRPr="000E017B" w:rsidRDefault="00535C74" w:rsidP="00EA7F34">
      <w:pPr>
        <w:jc w:val="center"/>
        <w:rPr>
          <w:rFonts w:ascii="Arial" w:hAnsi="Arial"/>
          <w:sz w:val="22"/>
          <w:lang w:val="en-GB"/>
        </w:rPr>
      </w:pPr>
      <w:r w:rsidRPr="000E017B">
        <w:rPr>
          <w:rFonts w:ascii="Arial" w:hAnsi="Arial"/>
          <w:b/>
          <w:sz w:val="22"/>
          <w:lang w:val="en-GB"/>
        </w:rPr>
        <w:br w:type="page"/>
      </w:r>
      <w:r w:rsidR="00195FCB" w:rsidRPr="000E017B">
        <w:rPr>
          <w:rFonts w:ascii="Arial" w:hAnsi="Arial"/>
          <w:b/>
          <w:sz w:val="22"/>
          <w:lang w:val="en-GB"/>
        </w:rPr>
        <w:lastRenderedPageBreak/>
        <w:t>MODE</w:t>
      </w:r>
      <w:r w:rsidR="00EA7F34" w:rsidRPr="000E017B">
        <w:rPr>
          <w:rFonts w:ascii="Arial" w:hAnsi="Arial"/>
          <w:b/>
          <w:sz w:val="22"/>
          <w:lang w:val="en-GB"/>
        </w:rPr>
        <w:t xml:space="preserve"> – </w:t>
      </w:r>
      <w:r w:rsidR="00CE2707" w:rsidRPr="000E017B">
        <w:rPr>
          <w:rFonts w:ascii="Arial" w:hAnsi="Arial"/>
          <w:sz w:val="22"/>
          <w:lang w:val="en-GB"/>
        </w:rPr>
        <w:t>Administrative mode of data-collec</w:t>
      </w:r>
      <w:r w:rsidR="00B5274C" w:rsidRPr="000E017B">
        <w:rPr>
          <w:rFonts w:ascii="Arial" w:hAnsi="Arial"/>
          <w:sz w:val="22"/>
          <w:lang w:val="en-GB"/>
        </w:rPr>
        <w:t>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560"/>
      </w:tblGrid>
      <w:tr w:rsidR="00EA7F34" w:rsidRPr="000E017B" w14:paraId="29C87F99" w14:textId="77777777">
        <w:tc>
          <w:tcPr>
            <w:tcW w:w="1384" w:type="dxa"/>
          </w:tcPr>
          <w:p w14:paraId="0BFD1453" w14:textId="77777777" w:rsidR="00EA7F34" w:rsidRPr="000E017B" w:rsidRDefault="00EA7F34" w:rsidP="00991408">
            <w:pPr>
              <w:spacing w:after="0"/>
              <w:jc w:val="left"/>
              <w:rPr>
                <w:i/>
                <w:sz w:val="22"/>
                <w:szCs w:val="22"/>
                <w:lang w:val="en-GB"/>
              </w:rPr>
            </w:pPr>
            <w:r w:rsidRPr="000E017B">
              <w:rPr>
                <w:i/>
                <w:sz w:val="22"/>
                <w:szCs w:val="22"/>
                <w:lang w:val="en-GB"/>
              </w:rPr>
              <w:t>Note</w:t>
            </w:r>
          </w:p>
        </w:tc>
        <w:tc>
          <w:tcPr>
            <w:tcW w:w="7560" w:type="dxa"/>
          </w:tcPr>
          <w:p w14:paraId="07016CC4" w14:textId="77777777" w:rsidR="00EA7F34" w:rsidRPr="000E017B" w:rsidRDefault="00EA7F34" w:rsidP="00991408">
            <w:pPr>
              <w:spacing w:after="0"/>
              <w:jc w:val="left"/>
              <w:rPr>
                <w:sz w:val="22"/>
                <w:szCs w:val="22"/>
                <w:lang w:val="en-GB"/>
              </w:rPr>
            </w:pPr>
          </w:p>
          <w:p w14:paraId="5CB6444D" w14:textId="77777777" w:rsidR="00877128" w:rsidRPr="000E017B" w:rsidRDefault="00877128" w:rsidP="00991408">
            <w:pPr>
              <w:spacing w:after="0"/>
              <w:jc w:val="left"/>
              <w:rPr>
                <w:sz w:val="22"/>
                <w:szCs w:val="22"/>
                <w:lang w:val="en-GB"/>
              </w:rPr>
            </w:pPr>
          </w:p>
          <w:p w14:paraId="57671CCB" w14:textId="77777777" w:rsidR="00877128" w:rsidRPr="000E017B" w:rsidRDefault="00877128" w:rsidP="00991408">
            <w:pPr>
              <w:spacing w:after="0"/>
              <w:jc w:val="left"/>
              <w:rPr>
                <w:sz w:val="22"/>
                <w:szCs w:val="22"/>
                <w:lang w:val="en-GB"/>
              </w:rPr>
            </w:pPr>
          </w:p>
        </w:tc>
      </w:tr>
    </w:tbl>
    <w:p w14:paraId="0BD3E0FC" w14:textId="77777777" w:rsidR="00EA7F34" w:rsidRPr="000E017B" w:rsidRDefault="00EA7F34" w:rsidP="00EA7F34">
      <w:pPr>
        <w:rPr>
          <w:b/>
          <w:lang w:val="en-GB"/>
        </w:rPr>
      </w:pPr>
    </w:p>
    <w:p w14:paraId="5A6AD333" w14:textId="77777777" w:rsidR="00EA7F34" w:rsidRPr="000E017B" w:rsidRDefault="00EA7F34" w:rsidP="00EA7F34">
      <w:pPr>
        <w:spacing w:after="0"/>
        <w:rPr>
          <w:b/>
          <w:lang w:val="en-GB"/>
        </w:rPr>
      </w:pPr>
      <w:r w:rsidRPr="000E017B">
        <w:rPr>
          <w:b/>
          <w:lang w:val="en-GB"/>
        </w:rPr>
        <w:t>Construction/Recoding:</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5"/>
        <w:gridCol w:w="3799"/>
      </w:tblGrid>
      <w:tr w:rsidR="00EA7F34" w:rsidRPr="00677D16" w14:paraId="6BFE2460" w14:textId="77777777">
        <w:tc>
          <w:tcPr>
            <w:tcW w:w="5215" w:type="dxa"/>
            <w:tcMar>
              <w:top w:w="57" w:type="dxa"/>
              <w:bottom w:w="57" w:type="dxa"/>
            </w:tcMar>
            <w:vAlign w:val="center"/>
          </w:tcPr>
          <w:p w14:paraId="4F353972" w14:textId="77777777" w:rsidR="00EA7F34" w:rsidRPr="00677D16" w:rsidRDefault="00475146" w:rsidP="00991408">
            <w:pPr>
              <w:jc w:val="center"/>
              <w:rPr>
                <w:b/>
                <w:sz w:val="22"/>
                <w:szCs w:val="22"/>
                <w:lang w:val="en-GB"/>
              </w:rPr>
            </w:pPr>
            <w:r w:rsidRPr="00677D16">
              <w:rPr>
                <w:b/>
                <w:sz w:val="22"/>
                <w:szCs w:val="22"/>
                <w:lang w:val="en-GB"/>
              </w:rPr>
              <w:t>Country Variable Codes/C</w:t>
            </w:r>
            <w:r w:rsidR="00EA7F34" w:rsidRPr="00677D16">
              <w:rPr>
                <w:b/>
                <w:sz w:val="22"/>
                <w:szCs w:val="22"/>
                <w:lang w:val="en-GB"/>
              </w:rPr>
              <w:t>onstruction Rules</w:t>
            </w:r>
          </w:p>
        </w:tc>
        <w:tc>
          <w:tcPr>
            <w:tcW w:w="3799" w:type="dxa"/>
            <w:tcMar>
              <w:top w:w="57" w:type="dxa"/>
              <w:bottom w:w="57" w:type="dxa"/>
            </w:tcMar>
            <w:vAlign w:val="center"/>
          </w:tcPr>
          <w:p w14:paraId="47E9B629" w14:textId="77777777" w:rsidR="00EA7F34" w:rsidRPr="00677D16" w:rsidRDefault="00EA7F34" w:rsidP="00991408">
            <w:pPr>
              <w:jc w:val="center"/>
              <w:rPr>
                <w:b/>
                <w:sz w:val="22"/>
                <w:szCs w:val="22"/>
                <w:lang w:val="en-GB"/>
              </w:rPr>
            </w:pPr>
            <w:r w:rsidRPr="00677D16">
              <w:rPr>
                <w:b/>
                <w:sz w:val="22"/>
                <w:szCs w:val="22"/>
                <w:lang w:val="en-GB"/>
              </w:rPr>
              <w:sym w:font="Wingdings" w:char="F0E8"/>
            </w:r>
            <w:r w:rsidRPr="00677D16">
              <w:rPr>
                <w:b/>
                <w:sz w:val="22"/>
                <w:szCs w:val="22"/>
                <w:lang w:val="en-GB"/>
              </w:rPr>
              <w:t xml:space="preserve"> </w:t>
            </w:r>
            <w:r w:rsidR="00CE2707" w:rsidRPr="00677D16">
              <w:rPr>
                <w:b/>
                <w:sz w:val="22"/>
                <w:szCs w:val="22"/>
                <w:lang w:val="en-GB"/>
              </w:rPr>
              <w:t>Mode</w:t>
            </w:r>
          </w:p>
        </w:tc>
      </w:tr>
      <w:tr w:rsidR="00EE3F29" w:rsidRPr="00677D16" w14:paraId="47F29FF4" w14:textId="77777777">
        <w:tc>
          <w:tcPr>
            <w:tcW w:w="5215" w:type="dxa"/>
          </w:tcPr>
          <w:p w14:paraId="0FC65CC8" w14:textId="77777777" w:rsidR="00EE3F29" w:rsidRPr="00677D16" w:rsidRDefault="00EE3F29" w:rsidP="00991408">
            <w:pPr>
              <w:spacing w:after="0"/>
              <w:rPr>
                <w:sz w:val="22"/>
                <w:szCs w:val="22"/>
                <w:lang w:val="en-GB"/>
              </w:rPr>
            </w:pPr>
          </w:p>
        </w:tc>
        <w:tc>
          <w:tcPr>
            <w:tcW w:w="3799" w:type="dxa"/>
          </w:tcPr>
          <w:p w14:paraId="47E21955" w14:textId="77777777" w:rsidR="00EE3F29" w:rsidRPr="00677D16" w:rsidRDefault="00EE3F29" w:rsidP="00DF2522">
            <w:pPr>
              <w:spacing w:after="0"/>
              <w:ind w:left="113"/>
              <w:rPr>
                <w:sz w:val="22"/>
                <w:szCs w:val="22"/>
                <w:lang w:val="en-GB"/>
              </w:rPr>
            </w:pPr>
            <w:r w:rsidRPr="00677D16">
              <w:rPr>
                <w:sz w:val="22"/>
                <w:szCs w:val="22"/>
                <w:lang w:val="en-GB"/>
              </w:rPr>
              <w:t xml:space="preserve">10. </w:t>
            </w:r>
            <w:r w:rsidR="00B5274C" w:rsidRPr="00677D16">
              <w:rPr>
                <w:sz w:val="22"/>
                <w:szCs w:val="22"/>
                <w:lang w:val="en-GB"/>
              </w:rPr>
              <w:t>F2f/PAPI,</w:t>
            </w:r>
            <w:r w:rsidR="00DB69B8" w:rsidRPr="00677D16">
              <w:rPr>
                <w:sz w:val="22"/>
                <w:szCs w:val="22"/>
                <w:lang w:val="en-GB"/>
              </w:rPr>
              <w:t xml:space="preserve"> n</w:t>
            </w:r>
            <w:r w:rsidRPr="00677D16">
              <w:rPr>
                <w:sz w:val="22"/>
                <w:szCs w:val="22"/>
                <w:lang w:val="en-GB"/>
              </w:rPr>
              <w:t>o visuals</w:t>
            </w:r>
          </w:p>
        </w:tc>
      </w:tr>
      <w:tr w:rsidR="00EE3F29" w:rsidRPr="00677D16" w14:paraId="76ED265B" w14:textId="77777777">
        <w:tc>
          <w:tcPr>
            <w:tcW w:w="5215" w:type="dxa"/>
          </w:tcPr>
          <w:p w14:paraId="41EF37D2" w14:textId="77777777" w:rsidR="00EE3F29" w:rsidRPr="00677D16" w:rsidRDefault="00EE3F29" w:rsidP="00991408">
            <w:pPr>
              <w:spacing w:after="0"/>
              <w:rPr>
                <w:sz w:val="22"/>
                <w:szCs w:val="22"/>
                <w:lang w:val="en-GB"/>
              </w:rPr>
            </w:pPr>
          </w:p>
        </w:tc>
        <w:tc>
          <w:tcPr>
            <w:tcW w:w="3799" w:type="dxa"/>
          </w:tcPr>
          <w:p w14:paraId="113D4783" w14:textId="77777777" w:rsidR="00EE3F29" w:rsidRPr="00677D16" w:rsidRDefault="00EE3F29" w:rsidP="00DF2522">
            <w:pPr>
              <w:spacing w:after="0"/>
              <w:ind w:left="113"/>
              <w:rPr>
                <w:sz w:val="22"/>
                <w:szCs w:val="22"/>
                <w:lang w:val="en-GB"/>
              </w:rPr>
            </w:pPr>
            <w:r w:rsidRPr="00677D16">
              <w:rPr>
                <w:sz w:val="22"/>
                <w:szCs w:val="22"/>
                <w:lang w:val="en-GB"/>
              </w:rPr>
              <w:t xml:space="preserve">11. </w:t>
            </w:r>
            <w:r w:rsidR="00B5274C" w:rsidRPr="00677D16">
              <w:rPr>
                <w:sz w:val="22"/>
                <w:szCs w:val="22"/>
                <w:lang w:val="en-GB"/>
              </w:rPr>
              <w:t xml:space="preserve">F2f/PAPI, </w:t>
            </w:r>
            <w:r w:rsidR="00DB69B8" w:rsidRPr="00677D16">
              <w:rPr>
                <w:sz w:val="22"/>
                <w:szCs w:val="22"/>
                <w:lang w:val="en-GB"/>
              </w:rPr>
              <w:t>v</w:t>
            </w:r>
            <w:r w:rsidRPr="00677D16">
              <w:rPr>
                <w:sz w:val="22"/>
                <w:szCs w:val="22"/>
                <w:lang w:val="en-GB"/>
              </w:rPr>
              <w:t>isuals</w:t>
            </w:r>
          </w:p>
        </w:tc>
      </w:tr>
      <w:tr w:rsidR="00EE3F29" w:rsidRPr="00677D16" w14:paraId="38EF34B6" w14:textId="77777777">
        <w:tc>
          <w:tcPr>
            <w:tcW w:w="5215" w:type="dxa"/>
          </w:tcPr>
          <w:p w14:paraId="02E572FD" w14:textId="77777777" w:rsidR="00EE3F29" w:rsidRPr="00677D16" w:rsidRDefault="00EE3F29" w:rsidP="00991408">
            <w:pPr>
              <w:spacing w:after="0"/>
              <w:rPr>
                <w:sz w:val="22"/>
                <w:szCs w:val="22"/>
                <w:lang w:val="en-GB"/>
              </w:rPr>
            </w:pPr>
          </w:p>
        </w:tc>
        <w:tc>
          <w:tcPr>
            <w:tcW w:w="3799" w:type="dxa"/>
          </w:tcPr>
          <w:p w14:paraId="37790630" w14:textId="77777777" w:rsidR="00EE3F29" w:rsidRPr="00677D16" w:rsidRDefault="00EE3F29" w:rsidP="00B5274C">
            <w:pPr>
              <w:spacing w:after="0"/>
              <w:ind w:left="113"/>
              <w:jc w:val="left"/>
              <w:rPr>
                <w:sz w:val="22"/>
                <w:szCs w:val="22"/>
                <w:lang w:val="en-GB"/>
              </w:rPr>
            </w:pPr>
            <w:r w:rsidRPr="00677D16">
              <w:rPr>
                <w:sz w:val="22"/>
                <w:szCs w:val="22"/>
                <w:lang w:val="en-GB"/>
              </w:rPr>
              <w:t xml:space="preserve">12. </w:t>
            </w:r>
            <w:r w:rsidR="00B5274C" w:rsidRPr="00677D16">
              <w:rPr>
                <w:sz w:val="22"/>
                <w:szCs w:val="22"/>
                <w:lang w:val="en-GB"/>
              </w:rPr>
              <w:t>F2f/PAPI</w:t>
            </w:r>
            <w:r w:rsidR="00DB69B8" w:rsidRPr="00677D16">
              <w:rPr>
                <w:sz w:val="22"/>
                <w:szCs w:val="22"/>
                <w:lang w:val="en-GB"/>
              </w:rPr>
              <w:t xml:space="preserve">, </w:t>
            </w:r>
            <w:r w:rsidR="00B5274C" w:rsidRPr="00677D16">
              <w:rPr>
                <w:sz w:val="22"/>
                <w:szCs w:val="22"/>
                <w:lang w:val="en-GB"/>
              </w:rPr>
              <w:t>respondent</w:t>
            </w:r>
            <w:r w:rsidR="00DB69B8" w:rsidRPr="00677D16">
              <w:rPr>
                <w:sz w:val="22"/>
                <w:szCs w:val="22"/>
                <w:lang w:val="en-GB"/>
              </w:rPr>
              <w:t xml:space="preserve"> </w:t>
            </w:r>
            <w:r w:rsidRPr="00677D16">
              <w:rPr>
                <w:sz w:val="22"/>
                <w:szCs w:val="22"/>
                <w:lang w:val="en-GB"/>
              </w:rPr>
              <w:t>reading questionnaire</w:t>
            </w:r>
          </w:p>
        </w:tc>
      </w:tr>
      <w:tr w:rsidR="00EE3F29" w:rsidRPr="00677D16" w14:paraId="565FB20D" w14:textId="77777777">
        <w:tc>
          <w:tcPr>
            <w:tcW w:w="5215" w:type="dxa"/>
          </w:tcPr>
          <w:p w14:paraId="4BC5E95B" w14:textId="77777777" w:rsidR="00EE3F29" w:rsidRPr="00677D16" w:rsidRDefault="00EE3F29" w:rsidP="00991408">
            <w:pPr>
              <w:spacing w:after="0"/>
              <w:rPr>
                <w:sz w:val="22"/>
                <w:szCs w:val="22"/>
                <w:lang w:val="en-GB"/>
              </w:rPr>
            </w:pPr>
          </w:p>
        </w:tc>
        <w:tc>
          <w:tcPr>
            <w:tcW w:w="3799" w:type="dxa"/>
          </w:tcPr>
          <w:p w14:paraId="02962D97" w14:textId="77777777" w:rsidR="00EE3F29" w:rsidRPr="00677D16" w:rsidRDefault="00EE3F29" w:rsidP="00DF2522">
            <w:pPr>
              <w:spacing w:after="0"/>
              <w:ind w:left="113"/>
              <w:jc w:val="left"/>
              <w:rPr>
                <w:sz w:val="22"/>
                <w:szCs w:val="22"/>
                <w:lang w:val="en-GB"/>
              </w:rPr>
            </w:pPr>
            <w:r w:rsidRPr="00677D16">
              <w:rPr>
                <w:sz w:val="22"/>
                <w:szCs w:val="22"/>
                <w:lang w:val="en-GB"/>
              </w:rPr>
              <w:t xml:space="preserve">13. </w:t>
            </w:r>
            <w:r w:rsidR="00B5274C" w:rsidRPr="00677D16">
              <w:rPr>
                <w:sz w:val="22"/>
                <w:szCs w:val="22"/>
                <w:lang w:val="en-GB"/>
              </w:rPr>
              <w:t xml:space="preserve">F2f/PAPI, </w:t>
            </w:r>
            <w:r w:rsidR="00DB69B8" w:rsidRPr="00677D16">
              <w:rPr>
                <w:sz w:val="22"/>
                <w:szCs w:val="22"/>
                <w:lang w:val="en-GB"/>
              </w:rPr>
              <w:t>i</w:t>
            </w:r>
            <w:r w:rsidRPr="00677D16">
              <w:rPr>
                <w:sz w:val="22"/>
                <w:szCs w:val="22"/>
                <w:lang w:val="en-GB"/>
              </w:rPr>
              <w:t>nterpreter or translator – no visuals</w:t>
            </w:r>
          </w:p>
        </w:tc>
      </w:tr>
      <w:tr w:rsidR="00EE3F29" w:rsidRPr="00677D16" w14:paraId="71BF3B54" w14:textId="77777777">
        <w:tc>
          <w:tcPr>
            <w:tcW w:w="5215" w:type="dxa"/>
          </w:tcPr>
          <w:p w14:paraId="303E7F68" w14:textId="77777777" w:rsidR="00EE3F29" w:rsidRPr="00677D16" w:rsidRDefault="002515EC" w:rsidP="00991408">
            <w:pPr>
              <w:spacing w:after="0"/>
              <w:rPr>
                <w:sz w:val="22"/>
                <w:szCs w:val="22"/>
                <w:lang w:val="en-GB"/>
              </w:rPr>
            </w:pPr>
            <w:r w:rsidRPr="00677D16">
              <w:rPr>
                <w:sz w:val="22"/>
                <w:szCs w:val="22"/>
                <w:lang w:val="en-GB"/>
              </w:rPr>
              <w:t>Face-to-face, PAPI, interpreter or translator, visuals employed</w:t>
            </w:r>
          </w:p>
        </w:tc>
        <w:tc>
          <w:tcPr>
            <w:tcW w:w="3799" w:type="dxa"/>
          </w:tcPr>
          <w:p w14:paraId="68AA8BBA" w14:textId="77777777" w:rsidR="00EE3F29" w:rsidRPr="00677D16" w:rsidRDefault="00EE3F29" w:rsidP="00DF2522">
            <w:pPr>
              <w:spacing w:after="0"/>
              <w:ind w:left="113"/>
              <w:rPr>
                <w:sz w:val="22"/>
                <w:szCs w:val="22"/>
                <w:lang w:val="en-GB"/>
              </w:rPr>
            </w:pPr>
            <w:r w:rsidRPr="00677D16">
              <w:rPr>
                <w:sz w:val="22"/>
                <w:szCs w:val="22"/>
                <w:lang w:val="en-GB"/>
              </w:rPr>
              <w:t xml:space="preserve">14. </w:t>
            </w:r>
            <w:r w:rsidR="00B5274C" w:rsidRPr="00677D16">
              <w:rPr>
                <w:sz w:val="22"/>
                <w:szCs w:val="22"/>
                <w:lang w:val="en-GB"/>
              </w:rPr>
              <w:t xml:space="preserve">F2f/PAPI, </w:t>
            </w:r>
            <w:r w:rsidR="00DB69B8" w:rsidRPr="00677D16">
              <w:rPr>
                <w:sz w:val="22"/>
                <w:szCs w:val="22"/>
                <w:lang w:val="en-GB"/>
              </w:rPr>
              <w:t>i</w:t>
            </w:r>
            <w:r w:rsidRPr="00677D16">
              <w:rPr>
                <w:sz w:val="22"/>
                <w:szCs w:val="22"/>
                <w:lang w:val="en-GB"/>
              </w:rPr>
              <w:t>nterpreter or translator – visuals</w:t>
            </w:r>
          </w:p>
        </w:tc>
      </w:tr>
      <w:tr w:rsidR="00EE3F29" w:rsidRPr="00677D16" w14:paraId="5E29756E" w14:textId="77777777">
        <w:tc>
          <w:tcPr>
            <w:tcW w:w="5215" w:type="dxa"/>
          </w:tcPr>
          <w:p w14:paraId="505400C6" w14:textId="77777777" w:rsidR="00EE3F29" w:rsidRPr="00677D16" w:rsidRDefault="00EE3F29" w:rsidP="00991408">
            <w:pPr>
              <w:spacing w:after="0"/>
              <w:rPr>
                <w:sz w:val="22"/>
                <w:szCs w:val="22"/>
                <w:lang w:val="en-GB"/>
              </w:rPr>
            </w:pPr>
          </w:p>
        </w:tc>
        <w:tc>
          <w:tcPr>
            <w:tcW w:w="3799" w:type="dxa"/>
          </w:tcPr>
          <w:p w14:paraId="41AE7E20" w14:textId="77777777" w:rsidR="00EE3F29" w:rsidRPr="00677D16" w:rsidRDefault="00EE3F29" w:rsidP="00DF2522">
            <w:pPr>
              <w:spacing w:after="0"/>
              <w:ind w:left="113"/>
              <w:rPr>
                <w:sz w:val="22"/>
                <w:szCs w:val="22"/>
                <w:lang w:val="en-GB"/>
              </w:rPr>
            </w:pPr>
            <w:r w:rsidRPr="00677D16">
              <w:rPr>
                <w:sz w:val="22"/>
                <w:szCs w:val="22"/>
                <w:lang w:val="en-GB"/>
              </w:rPr>
              <w:t xml:space="preserve">20. </w:t>
            </w:r>
            <w:r w:rsidR="00B5274C" w:rsidRPr="00677D16">
              <w:rPr>
                <w:sz w:val="22"/>
                <w:szCs w:val="22"/>
                <w:lang w:val="en-GB"/>
              </w:rPr>
              <w:t xml:space="preserve">CAPI, </w:t>
            </w:r>
            <w:r w:rsidR="00DB69B8" w:rsidRPr="00677D16">
              <w:rPr>
                <w:sz w:val="22"/>
                <w:szCs w:val="22"/>
                <w:lang w:val="en-GB"/>
              </w:rPr>
              <w:t>n</w:t>
            </w:r>
            <w:r w:rsidRPr="00677D16">
              <w:rPr>
                <w:sz w:val="22"/>
                <w:szCs w:val="22"/>
                <w:lang w:val="en-GB"/>
              </w:rPr>
              <w:t>o visuals</w:t>
            </w:r>
          </w:p>
        </w:tc>
      </w:tr>
      <w:tr w:rsidR="00EE3F29" w:rsidRPr="00677D16" w14:paraId="66ABF80A" w14:textId="77777777">
        <w:tc>
          <w:tcPr>
            <w:tcW w:w="5215" w:type="dxa"/>
          </w:tcPr>
          <w:p w14:paraId="778AD4B3" w14:textId="77777777" w:rsidR="00EE3F29" w:rsidRPr="00677D16" w:rsidRDefault="00EE3F29" w:rsidP="00991408">
            <w:pPr>
              <w:spacing w:after="0"/>
              <w:rPr>
                <w:sz w:val="22"/>
                <w:szCs w:val="22"/>
                <w:lang w:val="en-GB"/>
              </w:rPr>
            </w:pPr>
          </w:p>
        </w:tc>
        <w:tc>
          <w:tcPr>
            <w:tcW w:w="3799" w:type="dxa"/>
          </w:tcPr>
          <w:p w14:paraId="240ECBC5" w14:textId="77777777" w:rsidR="00EE3F29" w:rsidRPr="00677D16" w:rsidRDefault="00EE3F29" w:rsidP="00DF2522">
            <w:pPr>
              <w:spacing w:after="0"/>
              <w:ind w:left="113"/>
              <w:rPr>
                <w:sz w:val="22"/>
                <w:szCs w:val="22"/>
                <w:lang w:val="en-GB"/>
              </w:rPr>
            </w:pPr>
            <w:r w:rsidRPr="00677D16">
              <w:rPr>
                <w:sz w:val="22"/>
                <w:szCs w:val="22"/>
                <w:lang w:val="en-GB"/>
              </w:rPr>
              <w:t xml:space="preserve">21. </w:t>
            </w:r>
            <w:r w:rsidR="00B5274C" w:rsidRPr="00677D16">
              <w:rPr>
                <w:sz w:val="22"/>
                <w:szCs w:val="22"/>
                <w:lang w:val="en-GB"/>
              </w:rPr>
              <w:t>CAPI</w:t>
            </w:r>
            <w:r w:rsidR="00DB69B8" w:rsidRPr="00677D16">
              <w:rPr>
                <w:sz w:val="22"/>
                <w:szCs w:val="22"/>
                <w:lang w:val="en-GB"/>
              </w:rPr>
              <w:t>, v</w:t>
            </w:r>
            <w:r w:rsidRPr="00677D16">
              <w:rPr>
                <w:sz w:val="22"/>
                <w:szCs w:val="22"/>
                <w:lang w:val="en-GB"/>
              </w:rPr>
              <w:t>isuals</w:t>
            </w:r>
          </w:p>
        </w:tc>
      </w:tr>
      <w:tr w:rsidR="00EE3F29" w:rsidRPr="00677D16" w14:paraId="2662ABE4" w14:textId="77777777">
        <w:tc>
          <w:tcPr>
            <w:tcW w:w="5215" w:type="dxa"/>
          </w:tcPr>
          <w:p w14:paraId="6E578FAA" w14:textId="77777777" w:rsidR="00EE3F29" w:rsidRPr="00677D16" w:rsidRDefault="00EE3F29" w:rsidP="00991408">
            <w:pPr>
              <w:spacing w:after="0"/>
              <w:rPr>
                <w:sz w:val="22"/>
                <w:szCs w:val="22"/>
                <w:lang w:val="en-GB"/>
              </w:rPr>
            </w:pPr>
          </w:p>
        </w:tc>
        <w:tc>
          <w:tcPr>
            <w:tcW w:w="3799" w:type="dxa"/>
          </w:tcPr>
          <w:p w14:paraId="302F6C83" w14:textId="77777777" w:rsidR="00EE3F29" w:rsidRPr="00677D16" w:rsidRDefault="00EE3F29" w:rsidP="00DF2522">
            <w:pPr>
              <w:spacing w:after="0"/>
              <w:ind w:left="113"/>
              <w:jc w:val="left"/>
              <w:rPr>
                <w:sz w:val="22"/>
                <w:szCs w:val="22"/>
                <w:lang w:val="en-GB"/>
              </w:rPr>
            </w:pPr>
            <w:r w:rsidRPr="00677D16">
              <w:rPr>
                <w:sz w:val="22"/>
                <w:szCs w:val="22"/>
                <w:lang w:val="en-GB"/>
              </w:rPr>
              <w:t xml:space="preserve">22. </w:t>
            </w:r>
            <w:r w:rsidR="00B5274C" w:rsidRPr="00677D16">
              <w:rPr>
                <w:sz w:val="22"/>
                <w:szCs w:val="22"/>
                <w:lang w:val="en-GB"/>
              </w:rPr>
              <w:t>CAPI</w:t>
            </w:r>
            <w:r w:rsidR="00DB69B8" w:rsidRPr="00677D16">
              <w:rPr>
                <w:sz w:val="22"/>
                <w:szCs w:val="22"/>
                <w:lang w:val="en-GB"/>
              </w:rPr>
              <w:t>,</w:t>
            </w:r>
            <w:r w:rsidR="00B5274C" w:rsidRPr="00677D16">
              <w:rPr>
                <w:sz w:val="22"/>
                <w:szCs w:val="22"/>
                <w:lang w:val="en-GB"/>
              </w:rPr>
              <w:t xml:space="preserve"> respondent</w:t>
            </w:r>
            <w:r w:rsidR="00DB69B8" w:rsidRPr="00677D16">
              <w:rPr>
                <w:sz w:val="22"/>
                <w:szCs w:val="22"/>
                <w:lang w:val="en-GB"/>
              </w:rPr>
              <w:t xml:space="preserve"> </w:t>
            </w:r>
            <w:r w:rsidRPr="00677D16">
              <w:rPr>
                <w:sz w:val="22"/>
                <w:szCs w:val="22"/>
                <w:lang w:val="en-GB"/>
              </w:rPr>
              <w:t>reading questionnaire (paper or on monitor)</w:t>
            </w:r>
          </w:p>
        </w:tc>
      </w:tr>
      <w:tr w:rsidR="00EE3F29" w:rsidRPr="00677D16" w14:paraId="112A8187" w14:textId="77777777">
        <w:tc>
          <w:tcPr>
            <w:tcW w:w="5215" w:type="dxa"/>
          </w:tcPr>
          <w:p w14:paraId="32691C8D" w14:textId="77777777" w:rsidR="00EE3F29" w:rsidRPr="00677D16" w:rsidRDefault="00EE3F29" w:rsidP="00991408">
            <w:pPr>
              <w:spacing w:after="0"/>
              <w:rPr>
                <w:sz w:val="22"/>
                <w:szCs w:val="22"/>
                <w:lang w:val="en-GB"/>
              </w:rPr>
            </w:pPr>
          </w:p>
        </w:tc>
        <w:tc>
          <w:tcPr>
            <w:tcW w:w="3799" w:type="dxa"/>
          </w:tcPr>
          <w:p w14:paraId="05791515" w14:textId="77777777" w:rsidR="00EE3F29" w:rsidRPr="00677D16" w:rsidRDefault="00EE3F29" w:rsidP="00DF2522">
            <w:pPr>
              <w:spacing w:after="0"/>
              <w:ind w:left="113"/>
              <w:rPr>
                <w:sz w:val="22"/>
                <w:szCs w:val="22"/>
                <w:lang w:val="en-GB"/>
              </w:rPr>
            </w:pPr>
            <w:r w:rsidRPr="00677D16">
              <w:rPr>
                <w:sz w:val="22"/>
                <w:szCs w:val="22"/>
                <w:lang w:val="en-GB"/>
              </w:rPr>
              <w:t xml:space="preserve">23. </w:t>
            </w:r>
            <w:r w:rsidR="00B5274C" w:rsidRPr="00677D16">
              <w:rPr>
                <w:sz w:val="22"/>
                <w:szCs w:val="22"/>
                <w:lang w:val="en-GB"/>
              </w:rPr>
              <w:t>CAPI</w:t>
            </w:r>
            <w:r w:rsidR="00DB69B8" w:rsidRPr="00677D16">
              <w:rPr>
                <w:sz w:val="22"/>
                <w:szCs w:val="22"/>
                <w:lang w:val="en-GB"/>
              </w:rPr>
              <w:t>, i</w:t>
            </w:r>
            <w:r w:rsidRPr="00677D16">
              <w:rPr>
                <w:sz w:val="22"/>
                <w:szCs w:val="22"/>
                <w:lang w:val="en-GB"/>
              </w:rPr>
              <w:t>nterpreter or translator – no visuals</w:t>
            </w:r>
          </w:p>
        </w:tc>
      </w:tr>
      <w:tr w:rsidR="00EE3F29" w:rsidRPr="00677D16" w14:paraId="0A2ABA34" w14:textId="77777777">
        <w:tc>
          <w:tcPr>
            <w:tcW w:w="5215" w:type="dxa"/>
          </w:tcPr>
          <w:p w14:paraId="26B7C2AE" w14:textId="77777777" w:rsidR="00EE3F29" w:rsidRPr="00677D16" w:rsidRDefault="00EE3F29" w:rsidP="00991408">
            <w:pPr>
              <w:spacing w:after="0"/>
              <w:rPr>
                <w:sz w:val="22"/>
                <w:szCs w:val="22"/>
                <w:lang w:val="en-GB"/>
              </w:rPr>
            </w:pPr>
          </w:p>
        </w:tc>
        <w:tc>
          <w:tcPr>
            <w:tcW w:w="3799" w:type="dxa"/>
          </w:tcPr>
          <w:p w14:paraId="72B44E3F" w14:textId="77777777" w:rsidR="00EE3F29" w:rsidRPr="00677D16" w:rsidRDefault="00B5274C" w:rsidP="00DF2522">
            <w:pPr>
              <w:spacing w:after="0"/>
              <w:ind w:left="113"/>
              <w:rPr>
                <w:sz w:val="22"/>
                <w:szCs w:val="22"/>
                <w:lang w:val="en-GB"/>
              </w:rPr>
            </w:pPr>
            <w:r w:rsidRPr="00677D16">
              <w:rPr>
                <w:sz w:val="22"/>
                <w:szCs w:val="22"/>
                <w:lang w:val="en-GB"/>
              </w:rPr>
              <w:t>24. CAPI</w:t>
            </w:r>
            <w:r w:rsidR="00DB69B8" w:rsidRPr="00677D16">
              <w:rPr>
                <w:sz w:val="22"/>
                <w:szCs w:val="22"/>
                <w:lang w:val="en-GB"/>
              </w:rPr>
              <w:t>, i</w:t>
            </w:r>
            <w:r w:rsidR="00EE3F29" w:rsidRPr="00677D16">
              <w:rPr>
                <w:sz w:val="22"/>
                <w:szCs w:val="22"/>
                <w:lang w:val="en-GB"/>
              </w:rPr>
              <w:t>nterpreter or translator – visuals</w:t>
            </w:r>
          </w:p>
        </w:tc>
      </w:tr>
      <w:tr w:rsidR="00EE3F29" w:rsidRPr="00677D16" w14:paraId="57829E10" w14:textId="77777777">
        <w:tc>
          <w:tcPr>
            <w:tcW w:w="5215" w:type="dxa"/>
          </w:tcPr>
          <w:p w14:paraId="24362559" w14:textId="77777777" w:rsidR="00EE3F29" w:rsidRPr="00677D16" w:rsidRDefault="00EE3F29" w:rsidP="00991408">
            <w:pPr>
              <w:spacing w:after="0"/>
              <w:rPr>
                <w:sz w:val="22"/>
                <w:szCs w:val="22"/>
                <w:lang w:val="en-GB"/>
              </w:rPr>
            </w:pPr>
          </w:p>
        </w:tc>
        <w:tc>
          <w:tcPr>
            <w:tcW w:w="3799" w:type="dxa"/>
          </w:tcPr>
          <w:p w14:paraId="4C43939C" w14:textId="77777777" w:rsidR="00EE3F29" w:rsidRPr="00677D16" w:rsidRDefault="00EE3F29" w:rsidP="00DF2522">
            <w:pPr>
              <w:spacing w:after="0"/>
              <w:ind w:left="113"/>
              <w:jc w:val="left"/>
              <w:rPr>
                <w:sz w:val="22"/>
                <w:szCs w:val="22"/>
                <w:lang w:val="en-GB"/>
              </w:rPr>
            </w:pPr>
            <w:r w:rsidRPr="00677D16">
              <w:rPr>
                <w:sz w:val="22"/>
                <w:szCs w:val="22"/>
                <w:lang w:val="en-GB"/>
              </w:rPr>
              <w:t xml:space="preserve">30. </w:t>
            </w:r>
            <w:r w:rsidR="00B5274C" w:rsidRPr="00677D16">
              <w:rPr>
                <w:sz w:val="22"/>
                <w:szCs w:val="22"/>
                <w:lang w:val="en-GB"/>
              </w:rPr>
              <w:t>SC,</w:t>
            </w:r>
            <w:r w:rsidR="00DB69B8" w:rsidRPr="00677D16">
              <w:rPr>
                <w:sz w:val="22"/>
                <w:szCs w:val="22"/>
                <w:lang w:val="en-GB"/>
              </w:rPr>
              <w:t xml:space="preserve"> a</w:t>
            </w:r>
            <w:r w:rsidRPr="00677D16">
              <w:rPr>
                <w:sz w:val="22"/>
                <w:szCs w:val="22"/>
                <w:lang w:val="en-GB"/>
              </w:rPr>
              <w:t>rrives with interviewer, interviewer attending</w:t>
            </w:r>
          </w:p>
        </w:tc>
      </w:tr>
      <w:tr w:rsidR="00EE3F29" w:rsidRPr="00677D16" w14:paraId="452B51D5" w14:textId="77777777">
        <w:tc>
          <w:tcPr>
            <w:tcW w:w="5215" w:type="dxa"/>
          </w:tcPr>
          <w:p w14:paraId="48F6B636" w14:textId="77777777" w:rsidR="00EE3F29" w:rsidRPr="00677D16" w:rsidRDefault="00EE3F29" w:rsidP="00991408">
            <w:pPr>
              <w:spacing w:after="0"/>
              <w:rPr>
                <w:sz w:val="22"/>
                <w:szCs w:val="22"/>
                <w:lang w:val="en-GB"/>
              </w:rPr>
            </w:pPr>
          </w:p>
        </w:tc>
        <w:tc>
          <w:tcPr>
            <w:tcW w:w="3799" w:type="dxa"/>
          </w:tcPr>
          <w:p w14:paraId="3BB90CC2" w14:textId="77777777" w:rsidR="00EE3F29" w:rsidRPr="00677D16" w:rsidRDefault="00EE3F29" w:rsidP="00DF2522">
            <w:pPr>
              <w:spacing w:after="0"/>
              <w:ind w:left="113"/>
              <w:jc w:val="left"/>
              <w:rPr>
                <w:sz w:val="22"/>
                <w:szCs w:val="22"/>
                <w:lang w:val="en-GB"/>
              </w:rPr>
            </w:pPr>
            <w:r w:rsidRPr="00677D16">
              <w:rPr>
                <w:sz w:val="22"/>
                <w:szCs w:val="22"/>
                <w:lang w:val="en-GB"/>
              </w:rPr>
              <w:t xml:space="preserve">31. </w:t>
            </w:r>
            <w:r w:rsidR="00B5274C" w:rsidRPr="00677D16">
              <w:rPr>
                <w:sz w:val="22"/>
                <w:szCs w:val="22"/>
                <w:lang w:val="en-GB"/>
              </w:rPr>
              <w:t>SC</w:t>
            </w:r>
            <w:r w:rsidR="00DB69B8" w:rsidRPr="00677D16">
              <w:rPr>
                <w:sz w:val="22"/>
                <w:szCs w:val="22"/>
                <w:lang w:val="en-GB"/>
              </w:rPr>
              <w:t>, a</w:t>
            </w:r>
            <w:r w:rsidRPr="00677D16">
              <w:rPr>
                <w:sz w:val="22"/>
                <w:szCs w:val="22"/>
                <w:lang w:val="en-GB"/>
              </w:rPr>
              <w:t>rrives with interviewer, drops-off, picks up later</w:t>
            </w:r>
          </w:p>
        </w:tc>
      </w:tr>
      <w:tr w:rsidR="00EE3F29" w:rsidRPr="00677D16" w14:paraId="0A23B6F0" w14:textId="77777777">
        <w:tc>
          <w:tcPr>
            <w:tcW w:w="5215" w:type="dxa"/>
          </w:tcPr>
          <w:p w14:paraId="29EF2CAD" w14:textId="77777777" w:rsidR="00EE3F29" w:rsidRPr="00677D16" w:rsidRDefault="00EE3F29" w:rsidP="00991408">
            <w:pPr>
              <w:spacing w:after="0"/>
              <w:rPr>
                <w:sz w:val="22"/>
                <w:szCs w:val="22"/>
                <w:lang w:val="en-GB"/>
              </w:rPr>
            </w:pPr>
          </w:p>
        </w:tc>
        <w:tc>
          <w:tcPr>
            <w:tcW w:w="3799" w:type="dxa"/>
          </w:tcPr>
          <w:p w14:paraId="5791A996" w14:textId="77777777" w:rsidR="00EE3F29" w:rsidRPr="00677D16" w:rsidRDefault="00EE3F29" w:rsidP="00DF2522">
            <w:pPr>
              <w:spacing w:after="0"/>
              <w:ind w:left="113"/>
              <w:jc w:val="left"/>
              <w:rPr>
                <w:sz w:val="22"/>
                <w:szCs w:val="22"/>
                <w:lang w:val="en-GB"/>
              </w:rPr>
            </w:pPr>
            <w:r w:rsidRPr="00677D16">
              <w:rPr>
                <w:sz w:val="22"/>
                <w:szCs w:val="22"/>
                <w:lang w:val="en-GB"/>
              </w:rPr>
              <w:t xml:space="preserve">32. </w:t>
            </w:r>
            <w:r w:rsidR="00B5274C" w:rsidRPr="00677D16">
              <w:rPr>
                <w:sz w:val="22"/>
                <w:szCs w:val="22"/>
                <w:lang w:val="en-GB"/>
              </w:rPr>
              <w:t xml:space="preserve">SC, </w:t>
            </w:r>
            <w:r w:rsidR="00DB69B8" w:rsidRPr="00677D16">
              <w:rPr>
                <w:sz w:val="22"/>
                <w:szCs w:val="22"/>
                <w:lang w:val="en-GB"/>
              </w:rPr>
              <w:t>a</w:t>
            </w:r>
            <w:r w:rsidRPr="00677D16">
              <w:rPr>
                <w:sz w:val="22"/>
                <w:szCs w:val="22"/>
                <w:lang w:val="en-GB"/>
              </w:rPr>
              <w:t>rrives with intervie</w:t>
            </w:r>
            <w:r w:rsidR="00B5274C" w:rsidRPr="00677D16">
              <w:rPr>
                <w:sz w:val="22"/>
                <w:szCs w:val="22"/>
                <w:lang w:val="en-GB"/>
              </w:rPr>
              <w:t>wer, drops off, mailed back by R</w:t>
            </w:r>
          </w:p>
        </w:tc>
      </w:tr>
      <w:tr w:rsidR="00EE3F29" w:rsidRPr="00677D16" w14:paraId="452F3BC6" w14:textId="77777777">
        <w:tc>
          <w:tcPr>
            <w:tcW w:w="5215" w:type="dxa"/>
          </w:tcPr>
          <w:p w14:paraId="172DC7B1" w14:textId="77777777" w:rsidR="00EE3F29" w:rsidRPr="00677D16" w:rsidRDefault="00EE3F29" w:rsidP="00991408">
            <w:pPr>
              <w:spacing w:after="0"/>
              <w:rPr>
                <w:sz w:val="22"/>
                <w:szCs w:val="22"/>
                <w:lang w:val="en-GB"/>
              </w:rPr>
            </w:pPr>
          </w:p>
        </w:tc>
        <w:tc>
          <w:tcPr>
            <w:tcW w:w="3799" w:type="dxa"/>
          </w:tcPr>
          <w:p w14:paraId="5252951C" w14:textId="77777777" w:rsidR="00EE3F29" w:rsidRPr="00677D16" w:rsidRDefault="00EE3F29" w:rsidP="00DF2522">
            <w:pPr>
              <w:spacing w:after="0"/>
              <w:ind w:left="113"/>
              <w:jc w:val="left"/>
              <w:rPr>
                <w:sz w:val="22"/>
                <w:szCs w:val="22"/>
                <w:lang w:val="en-GB"/>
              </w:rPr>
            </w:pPr>
            <w:r w:rsidRPr="00677D16">
              <w:rPr>
                <w:sz w:val="22"/>
                <w:szCs w:val="22"/>
                <w:lang w:val="en-GB"/>
              </w:rPr>
              <w:t xml:space="preserve">33. </w:t>
            </w:r>
            <w:r w:rsidR="00B5274C" w:rsidRPr="00677D16">
              <w:rPr>
                <w:sz w:val="22"/>
                <w:szCs w:val="22"/>
                <w:lang w:val="en-GB"/>
              </w:rPr>
              <w:t>SC,</w:t>
            </w:r>
            <w:r w:rsidR="00DB69B8" w:rsidRPr="00677D16">
              <w:rPr>
                <w:sz w:val="22"/>
                <w:szCs w:val="22"/>
                <w:lang w:val="en-GB"/>
              </w:rPr>
              <w:t xml:space="preserve"> m</w:t>
            </w:r>
            <w:r w:rsidRPr="00677D16">
              <w:rPr>
                <w:sz w:val="22"/>
                <w:szCs w:val="22"/>
                <w:lang w:val="en-GB"/>
              </w:rPr>
              <w:t>ailed to, complete</w:t>
            </w:r>
            <w:r w:rsidR="00B5274C" w:rsidRPr="00677D16">
              <w:rPr>
                <w:sz w:val="22"/>
                <w:szCs w:val="22"/>
                <w:lang w:val="en-GB"/>
              </w:rPr>
              <w:t>d by R</w:t>
            </w:r>
            <w:r w:rsidRPr="00677D16">
              <w:rPr>
                <w:sz w:val="22"/>
                <w:szCs w:val="22"/>
                <w:lang w:val="en-GB"/>
              </w:rPr>
              <w:t xml:space="preserve"> and hold for pick up</w:t>
            </w:r>
          </w:p>
        </w:tc>
      </w:tr>
      <w:tr w:rsidR="00EE3F29" w:rsidRPr="00677D16" w14:paraId="52762C9A" w14:textId="77777777">
        <w:tc>
          <w:tcPr>
            <w:tcW w:w="5215" w:type="dxa"/>
          </w:tcPr>
          <w:p w14:paraId="4014E449" w14:textId="77777777" w:rsidR="00EE3F29" w:rsidRPr="00677D16" w:rsidRDefault="00EE3F29" w:rsidP="00991408">
            <w:pPr>
              <w:spacing w:after="0"/>
              <w:rPr>
                <w:sz w:val="22"/>
                <w:szCs w:val="22"/>
                <w:lang w:val="en-GB"/>
              </w:rPr>
            </w:pPr>
          </w:p>
        </w:tc>
        <w:tc>
          <w:tcPr>
            <w:tcW w:w="3799" w:type="dxa"/>
          </w:tcPr>
          <w:p w14:paraId="7C8697B0" w14:textId="77777777" w:rsidR="00EE3F29" w:rsidRPr="00677D16" w:rsidRDefault="00EE3F29" w:rsidP="00DF2522">
            <w:pPr>
              <w:spacing w:after="0"/>
              <w:ind w:left="113"/>
              <w:rPr>
                <w:sz w:val="22"/>
                <w:szCs w:val="22"/>
                <w:lang w:val="en-GB"/>
              </w:rPr>
            </w:pPr>
            <w:r w:rsidRPr="00677D16">
              <w:rPr>
                <w:sz w:val="22"/>
                <w:szCs w:val="22"/>
                <w:lang w:val="en-GB"/>
              </w:rPr>
              <w:t xml:space="preserve">34. </w:t>
            </w:r>
            <w:r w:rsidR="00B5274C" w:rsidRPr="00677D16">
              <w:rPr>
                <w:sz w:val="22"/>
                <w:szCs w:val="22"/>
                <w:lang w:val="en-GB"/>
              </w:rPr>
              <w:t>SC</w:t>
            </w:r>
            <w:r w:rsidR="00DB69B8" w:rsidRPr="00677D16">
              <w:rPr>
                <w:sz w:val="22"/>
                <w:szCs w:val="22"/>
                <w:lang w:val="en-GB"/>
              </w:rPr>
              <w:t>, m</w:t>
            </w:r>
            <w:r w:rsidRPr="00677D16">
              <w:rPr>
                <w:sz w:val="22"/>
                <w:szCs w:val="22"/>
                <w:lang w:val="en-GB"/>
              </w:rPr>
              <w:t>ailed to, mailed back by R</w:t>
            </w:r>
          </w:p>
        </w:tc>
      </w:tr>
      <w:tr w:rsidR="00B5274C" w:rsidRPr="00677D16" w14:paraId="2DCE25DC" w14:textId="77777777">
        <w:tc>
          <w:tcPr>
            <w:tcW w:w="5215" w:type="dxa"/>
          </w:tcPr>
          <w:p w14:paraId="1A99FEEB" w14:textId="77777777" w:rsidR="00B5274C" w:rsidRPr="00677D16" w:rsidRDefault="00B5274C" w:rsidP="00991408">
            <w:pPr>
              <w:spacing w:after="0"/>
              <w:rPr>
                <w:sz w:val="22"/>
                <w:szCs w:val="22"/>
                <w:lang w:val="en-GB"/>
              </w:rPr>
            </w:pPr>
          </w:p>
        </w:tc>
        <w:tc>
          <w:tcPr>
            <w:tcW w:w="3799" w:type="dxa"/>
          </w:tcPr>
          <w:p w14:paraId="20D53139" w14:textId="77777777" w:rsidR="00B5274C" w:rsidRPr="00677D16" w:rsidRDefault="00B5274C" w:rsidP="00DF2522">
            <w:pPr>
              <w:spacing w:after="0"/>
              <w:ind w:left="113"/>
              <w:rPr>
                <w:sz w:val="22"/>
                <w:szCs w:val="22"/>
                <w:lang w:val="en-GB"/>
              </w:rPr>
            </w:pPr>
            <w:r w:rsidRPr="00677D16">
              <w:rPr>
                <w:sz w:val="22"/>
                <w:szCs w:val="22"/>
                <w:lang w:val="en-GB"/>
              </w:rPr>
              <w:t>40. CASI, self-completion, computer-assisted</w:t>
            </w:r>
          </w:p>
        </w:tc>
      </w:tr>
      <w:tr w:rsidR="00730509" w:rsidRPr="00677D16" w14:paraId="35CCB3B4" w14:textId="77777777">
        <w:tc>
          <w:tcPr>
            <w:tcW w:w="5215" w:type="dxa"/>
          </w:tcPr>
          <w:p w14:paraId="588F2DB4" w14:textId="77777777" w:rsidR="00730509" w:rsidRPr="00677D16" w:rsidRDefault="00730509" w:rsidP="00991408">
            <w:pPr>
              <w:spacing w:after="0"/>
              <w:rPr>
                <w:sz w:val="22"/>
                <w:szCs w:val="22"/>
                <w:lang w:val="en-GB"/>
              </w:rPr>
            </w:pPr>
          </w:p>
        </w:tc>
        <w:tc>
          <w:tcPr>
            <w:tcW w:w="3799" w:type="dxa"/>
          </w:tcPr>
          <w:p w14:paraId="07D948DB" w14:textId="77777777" w:rsidR="00730509" w:rsidRPr="00677D16" w:rsidRDefault="00730509" w:rsidP="00DF2522">
            <w:pPr>
              <w:spacing w:after="0"/>
              <w:ind w:left="113"/>
              <w:rPr>
                <w:sz w:val="22"/>
                <w:szCs w:val="22"/>
                <w:lang w:val="en-GB"/>
              </w:rPr>
            </w:pPr>
            <w:r w:rsidRPr="00677D16">
              <w:rPr>
                <w:sz w:val="22"/>
                <w:szCs w:val="22"/>
                <w:lang w:val="en-GB"/>
              </w:rPr>
              <w:t>41. Self-completion, web questionnaire</w:t>
            </w:r>
          </w:p>
        </w:tc>
      </w:tr>
      <w:tr w:rsidR="00730509" w:rsidRPr="00677D16" w14:paraId="7A4E86D2" w14:textId="77777777">
        <w:tc>
          <w:tcPr>
            <w:tcW w:w="5215" w:type="dxa"/>
          </w:tcPr>
          <w:p w14:paraId="0916D86F" w14:textId="77777777" w:rsidR="00730509" w:rsidRPr="00677D16" w:rsidRDefault="00730509" w:rsidP="00991408">
            <w:pPr>
              <w:spacing w:after="0"/>
              <w:rPr>
                <w:sz w:val="22"/>
                <w:szCs w:val="22"/>
                <w:lang w:val="en-GB"/>
              </w:rPr>
            </w:pPr>
          </w:p>
        </w:tc>
        <w:tc>
          <w:tcPr>
            <w:tcW w:w="3799" w:type="dxa"/>
          </w:tcPr>
          <w:p w14:paraId="4C79DE35" w14:textId="77777777" w:rsidR="00730509" w:rsidRPr="00677D16" w:rsidRDefault="00730509" w:rsidP="00DF2522">
            <w:pPr>
              <w:spacing w:after="0"/>
              <w:ind w:left="113"/>
              <w:rPr>
                <w:sz w:val="22"/>
                <w:szCs w:val="22"/>
                <w:lang w:val="en-GB"/>
              </w:rPr>
            </w:pPr>
            <w:r w:rsidRPr="00677D16">
              <w:rPr>
                <w:sz w:val="22"/>
                <w:szCs w:val="22"/>
                <w:lang w:val="en-GB"/>
              </w:rPr>
              <w:t>52. CAPI, phone</w:t>
            </w:r>
          </w:p>
        </w:tc>
      </w:tr>
      <w:tr w:rsidR="00730509" w:rsidRPr="00677D16" w14:paraId="154B0BE0" w14:textId="77777777">
        <w:tc>
          <w:tcPr>
            <w:tcW w:w="5215" w:type="dxa"/>
          </w:tcPr>
          <w:p w14:paraId="319711E3" w14:textId="77777777" w:rsidR="00730509" w:rsidRPr="00677D16" w:rsidRDefault="00730509" w:rsidP="00991408">
            <w:pPr>
              <w:spacing w:after="0"/>
              <w:rPr>
                <w:sz w:val="22"/>
                <w:szCs w:val="22"/>
                <w:lang w:val="en-GB"/>
              </w:rPr>
            </w:pPr>
          </w:p>
        </w:tc>
        <w:tc>
          <w:tcPr>
            <w:tcW w:w="3799" w:type="dxa"/>
          </w:tcPr>
          <w:p w14:paraId="0B960503" w14:textId="77777777" w:rsidR="00730509" w:rsidRPr="00677D16" w:rsidRDefault="00730509" w:rsidP="00DF2522">
            <w:pPr>
              <w:spacing w:after="0"/>
              <w:ind w:left="113"/>
              <w:rPr>
                <w:sz w:val="22"/>
                <w:szCs w:val="22"/>
                <w:lang w:val="en-GB"/>
              </w:rPr>
            </w:pPr>
            <w:r w:rsidRPr="00677D16">
              <w:rPr>
                <w:sz w:val="22"/>
                <w:szCs w:val="22"/>
                <w:lang w:val="en-GB"/>
              </w:rPr>
              <w:t>60. CATI, computer assisted telephone interview</w:t>
            </w:r>
          </w:p>
        </w:tc>
      </w:tr>
    </w:tbl>
    <w:p w14:paraId="7B13444C" w14:textId="77777777" w:rsidR="00124D7B" w:rsidRPr="000E017B" w:rsidRDefault="00124D7B" w:rsidP="00E322DF">
      <w:pPr>
        <w:pStyle w:val="Footer"/>
        <w:tabs>
          <w:tab w:val="clear" w:pos="4536"/>
          <w:tab w:val="clear" w:pos="9072"/>
        </w:tabs>
        <w:rPr>
          <w:lang w:val="en-GB"/>
        </w:rPr>
      </w:pPr>
    </w:p>
    <w:sectPr w:rsidR="00124D7B" w:rsidRPr="000E017B" w:rsidSect="00081CA0">
      <w:headerReference w:type="default" r:id="rId9"/>
      <w:footerReference w:type="default" r:id="rId10"/>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BC665" w14:textId="77777777" w:rsidR="00B90B31" w:rsidRDefault="00B90B31">
      <w:r>
        <w:separator/>
      </w:r>
    </w:p>
  </w:endnote>
  <w:endnote w:type="continuationSeparator" w:id="0">
    <w:p w14:paraId="62902EED" w14:textId="77777777" w:rsidR="00B90B31" w:rsidRDefault="00B9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New">
    <w:altName w:val="Courier New"/>
    <w:panose1 w:val="00000000000000000000"/>
    <w:charset w:val="00"/>
    <w:family w:val="auto"/>
    <w:notTrueType/>
    <w:pitch w:val="default"/>
    <w:sig w:usb0="00000003" w:usb1="00000000" w:usb2="00000000" w:usb3="00000000" w:csb0="00000001" w:csb1="00000000"/>
  </w:font>
  <w:font w:name="∞˝øï'3E‡">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EA042" w14:textId="77777777" w:rsidR="00C643C0" w:rsidRPr="00587825" w:rsidRDefault="00C643C0" w:rsidP="00587825">
    <w:pPr>
      <w:pStyle w:val="Footer"/>
      <w:tabs>
        <w:tab w:val="left" w:pos="1832"/>
      </w:tabs>
      <w:spacing w:after="0"/>
      <w:jc w:val="center"/>
      <w:rPr>
        <w:rFonts w:ascii="Arial" w:hAnsi="Arial" w:cs="Arial"/>
        <w:sz w:val="20"/>
        <w:lang w:val="en-US"/>
      </w:rPr>
    </w:pPr>
    <w:r w:rsidRPr="002D233E">
      <w:rPr>
        <w:rFonts w:ascii="Arial" w:hAnsi="Arial" w:cs="Arial"/>
        <w:sz w:val="20"/>
        <w:lang w:val="en-US"/>
      </w:rPr>
      <w:t>Documentation for ISSP background variables</w:t>
    </w:r>
    <w:r>
      <w:rPr>
        <w:rFonts w:ascii="Arial" w:hAnsi="Arial" w:cs="Arial"/>
        <w:sz w:val="20"/>
        <w:lang w:val="en-US"/>
      </w:rPr>
      <w:t xml:space="preserve">, ISSP 2014 onwards © </w:t>
    </w:r>
    <w:r w:rsidRPr="002D233E">
      <w:rPr>
        <w:rFonts w:ascii="Arial" w:hAnsi="Arial" w:cs="Arial"/>
        <w:sz w:val="20"/>
        <w:lang w:val="en-US"/>
      </w:rPr>
      <w:t>GESIS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0247B" w14:textId="77777777" w:rsidR="00B90B31" w:rsidRDefault="00B90B31">
      <w:r>
        <w:separator/>
      </w:r>
    </w:p>
  </w:footnote>
  <w:footnote w:type="continuationSeparator" w:id="0">
    <w:p w14:paraId="756D93D4" w14:textId="77777777" w:rsidR="00B90B31" w:rsidRDefault="00B9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8DF39" w14:textId="77777777" w:rsidR="00C643C0" w:rsidRDefault="00C643C0">
    <w:pPr>
      <w:pStyle w:val="Header"/>
      <w:rPr>
        <w:lang w:val="en-US"/>
      </w:rPr>
    </w:pPr>
    <w:r>
      <w:rPr>
        <w:lang w:val="en-US"/>
      </w:rPr>
      <w:tab/>
    </w:r>
    <w:r>
      <w:rPr>
        <w:lang w:val="en-US"/>
      </w:rPr>
      <w:tab/>
    </w:r>
    <w:r>
      <w:rPr>
        <w:rStyle w:val="PageNumber"/>
      </w:rPr>
      <w:fldChar w:fldCharType="begin"/>
    </w:r>
    <w:r>
      <w:rPr>
        <w:rStyle w:val="PageNumber"/>
        <w:lang w:val="en-US"/>
      </w:rPr>
      <w:instrText xml:space="preserve"> PAGE </w:instrText>
    </w:r>
    <w:r>
      <w:rPr>
        <w:rStyle w:val="PageNumber"/>
      </w:rPr>
      <w:fldChar w:fldCharType="separate"/>
    </w:r>
    <w:r>
      <w:rPr>
        <w:rStyle w:val="PageNumber"/>
        <w:noProof/>
        <w:lang w:val="en-US"/>
      </w:rPr>
      <w:t>52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92284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01C"/>
    <w:multiLevelType w:val="hybridMultilevel"/>
    <w:tmpl w:val="98AA5D38"/>
    <w:lvl w:ilvl="0" w:tplc="000056AE">
      <w:start w:val="9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14F"/>
    <w:multiLevelType w:val="hybridMultilevel"/>
    <w:tmpl w:val="00005E14"/>
    <w:lvl w:ilvl="0" w:tplc="00004D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E12"/>
    <w:multiLevelType w:val="hybridMultilevel"/>
    <w:tmpl w:val="00001A49"/>
    <w:lvl w:ilvl="0" w:tplc="00005F32">
      <w:start w:val="1"/>
      <w:numFmt w:val="decimal"/>
      <w:lvlText w:val="%1."/>
      <w:lvlJc w:val="left"/>
      <w:pPr>
        <w:tabs>
          <w:tab w:val="num" w:pos="545"/>
        </w:tabs>
        <w:ind w:left="545"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F49"/>
    <w:multiLevelType w:val="hybridMultilevel"/>
    <w:tmpl w:val="00000DDC"/>
    <w:lvl w:ilvl="0" w:tplc="00004CA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A047617"/>
    <w:multiLevelType w:val="hybridMultilevel"/>
    <w:tmpl w:val="4416834E"/>
    <w:lvl w:ilvl="0" w:tplc="04070009">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503113"/>
    <w:multiLevelType w:val="hybridMultilevel"/>
    <w:tmpl w:val="B16A9BA2"/>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017AD1"/>
    <w:multiLevelType w:val="hybridMultilevel"/>
    <w:tmpl w:val="E304A7E4"/>
    <w:lvl w:ilvl="0" w:tplc="DF76618A">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39E2"/>
    <w:multiLevelType w:val="hybridMultilevel"/>
    <w:tmpl w:val="A8E84AEC"/>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204A33"/>
    <w:multiLevelType w:val="hybridMultilevel"/>
    <w:tmpl w:val="A706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64776"/>
    <w:multiLevelType w:val="hybridMultilevel"/>
    <w:tmpl w:val="85BE5DF8"/>
    <w:lvl w:ilvl="0" w:tplc="04070009">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E7491C"/>
    <w:multiLevelType w:val="hybridMultilevel"/>
    <w:tmpl w:val="16FC330C"/>
    <w:lvl w:ilvl="0" w:tplc="398C3BF2">
      <w:start w:val="1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9B60F6"/>
    <w:multiLevelType w:val="hybridMultilevel"/>
    <w:tmpl w:val="F6F23E64"/>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AB1995"/>
    <w:multiLevelType w:val="hybridMultilevel"/>
    <w:tmpl w:val="2ED64DDA"/>
    <w:lvl w:ilvl="0" w:tplc="04070001">
      <w:start w:val="1"/>
      <w:numFmt w:val="bullet"/>
      <w:lvlText w:val=""/>
      <w:lvlJc w:val="left"/>
      <w:pPr>
        <w:tabs>
          <w:tab w:val="num" w:pos="360"/>
        </w:tabs>
        <w:ind w:left="360" w:hanging="360"/>
      </w:pPr>
      <w:rPr>
        <w:rFonts w:ascii="Symbol" w:hAnsi="Symbol" w:hint="default"/>
      </w:rPr>
    </w:lvl>
    <w:lvl w:ilvl="1" w:tplc="17266A3C">
      <w:start w:val="1"/>
      <w:numFmt w:val="bullet"/>
      <w:lvlText w:val=""/>
      <w:lvlJc w:val="left"/>
      <w:pPr>
        <w:tabs>
          <w:tab w:val="num" w:pos="680"/>
        </w:tabs>
        <w:ind w:left="680" w:hanging="226"/>
      </w:pPr>
      <w:rPr>
        <w:rFonts w:ascii="Wingdings" w:hAnsi="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2E05C0"/>
    <w:multiLevelType w:val="hybridMultilevel"/>
    <w:tmpl w:val="81760774"/>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6901D6"/>
    <w:multiLevelType w:val="hybridMultilevel"/>
    <w:tmpl w:val="1D2A3AF2"/>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BE4697"/>
    <w:multiLevelType w:val="hybridMultilevel"/>
    <w:tmpl w:val="93A0FD98"/>
    <w:lvl w:ilvl="0" w:tplc="DF76618A">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5A2D08"/>
    <w:multiLevelType w:val="hybridMultilevel"/>
    <w:tmpl w:val="1756A2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7E5732"/>
    <w:multiLevelType w:val="hybridMultilevel"/>
    <w:tmpl w:val="0B82F33C"/>
    <w:lvl w:ilvl="0" w:tplc="0409000F">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564DE5"/>
    <w:multiLevelType w:val="hybridMultilevel"/>
    <w:tmpl w:val="A236645E"/>
    <w:lvl w:ilvl="0" w:tplc="0407000F">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2522F03"/>
    <w:multiLevelType w:val="hybridMultilevel"/>
    <w:tmpl w:val="89E48BEC"/>
    <w:lvl w:ilvl="0" w:tplc="DF76618A">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9A2C01"/>
    <w:multiLevelType w:val="hybridMultilevel"/>
    <w:tmpl w:val="C414CAA2"/>
    <w:lvl w:ilvl="0" w:tplc="DF76618A">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B3D37"/>
    <w:multiLevelType w:val="hybridMultilevel"/>
    <w:tmpl w:val="769A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F12DD"/>
    <w:multiLevelType w:val="hybridMultilevel"/>
    <w:tmpl w:val="7F124554"/>
    <w:lvl w:ilvl="0" w:tplc="7CFC6E00">
      <w:start w:val="6"/>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9" w15:restartNumberingAfterBreak="0">
    <w:nsid w:val="47FF4A8F"/>
    <w:multiLevelType w:val="hybridMultilevel"/>
    <w:tmpl w:val="00000BDB"/>
    <w:lvl w:ilvl="0" w:tplc="000056AE">
      <w:start w:val="9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4021C1A"/>
    <w:multiLevelType w:val="hybridMultilevel"/>
    <w:tmpl w:val="99BEAD14"/>
    <w:lvl w:ilvl="0" w:tplc="04070009">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742F33"/>
    <w:multiLevelType w:val="hybridMultilevel"/>
    <w:tmpl w:val="0B12FB54"/>
    <w:lvl w:ilvl="0" w:tplc="04070009">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C62015"/>
    <w:multiLevelType w:val="hybridMultilevel"/>
    <w:tmpl w:val="03509070"/>
    <w:lvl w:ilvl="0" w:tplc="04070001">
      <w:start w:val="1"/>
      <w:numFmt w:val="bullet"/>
      <w:lvlText w:val=""/>
      <w:lvlJc w:val="left"/>
      <w:pPr>
        <w:tabs>
          <w:tab w:val="num" w:pos="720"/>
        </w:tabs>
        <w:ind w:left="720" w:hanging="360"/>
      </w:pPr>
      <w:rPr>
        <w:rFonts w:ascii="Symbol" w:hAnsi="Symbol" w:hint="default"/>
      </w:rPr>
    </w:lvl>
    <w:lvl w:ilvl="1" w:tplc="3F98FE34">
      <w:start w:val="1"/>
      <w:numFmt w:val="bullet"/>
      <w:lvlText w:val=""/>
      <w:lvlJc w:val="left"/>
      <w:pPr>
        <w:tabs>
          <w:tab w:val="num" w:pos="357"/>
        </w:tabs>
        <w:ind w:left="357" w:firstLine="0"/>
      </w:pPr>
      <w:rPr>
        <w:rFonts w:ascii="Wingdings" w:hAnsi="Wingdings" w:hint="default"/>
        <w:sz w:val="16"/>
        <w:szCs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724D34"/>
    <w:multiLevelType w:val="hybridMultilevel"/>
    <w:tmpl w:val="01C8BB4A"/>
    <w:lvl w:ilvl="0" w:tplc="4ED220D8">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B43A7D"/>
    <w:multiLevelType w:val="hybridMultilevel"/>
    <w:tmpl w:val="47389EA6"/>
    <w:lvl w:ilvl="0" w:tplc="0409000F">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27141A"/>
    <w:multiLevelType w:val="singleLevel"/>
    <w:tmpl w:val="16F64F0C"/>
    <w:lvl w:ilvl="0">
      <w:numFmt w:val="decimal"/>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36" w15:restartNumberingAfterBreak="0">
    <w:nsid w:val="6B572F96"/>
    <w:multiLevelType w:val="hybridMultilevel"/>
    <w:tmpl w:val="89D42356"/>
    <w:lvl w:ilvl="0" w:tplc="04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4D72FEC"/>
    <w:multiLevelType w:val="singleLevel"/>
    <w:tmpl w:val="F1CA522E"/>
    <w:lvl w:ilvl="0">
      <w:start w:val="9"/>
      <w:numFmt w:val="decimal"/>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38" w15:restartNumberingAfterBreak="0">
    <w:nsid w:val="75365D11"/>
    <w:multiLevelType w:val="hybridMultilevel"/>
    <w:tmpl w:val="215C162C"/>
    <w:lvl w:ilvl="0" w:tplc="0BC4CAE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F6B91"/>
    <w:multiLevelType w:val="singleLevel"/>
    <w:tmpl w:val="0B4E062C"/>
    <w:lvl w:ilvl="0">
      <w:start w:val="99"/>
      <w:numFmt w:val="decimal"/>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40" w15:restartNumberingAfterBreak="0">
    <w:nsid w:val="7E892EE3"/>
    <w:multiLevelType w:val="hybridMultilevel"/>
    <w:tmpl w:val="D4D8E4DC"/>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221739"/>
    <w:multiLevelType w:val="hybridMultilevel"/>
    <w:tmpl w:val="5A4A6498"/>
    <w:lvl w:ilvl="0" w:tplc="DF76618A">
      <w:start w:val="1"/>
      <w:numFmt w:val="bullet"/>
      <w:lvlText w:val=""/>
      <w:lvlJc w:val="left"/>
      <w:pPr>
        <w:tabs>
          <w:tab w:val="num" w:pos="357"/>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0"/>
  </w:num>
  <w:num w:numId="3">
    <w:abstractNumId w:val="30"/>
  </w:num>
  <w:num w:numId="4">
    <w:abstractNumId w:val="26"/>
  </w:num>
  <w:num w:numId="5">
    <w:abstractNumId w:val="25"/>
  </w:num>
  <w:num w:numId="6">
    <w:abstractNumId w:val="41"/>
  </w:num>
  <w:num w:numId="7">
    <w:abstractNumId w:val="15"/>
  </w:num>
  <w:num w:numId="8">
    <w:abstractNumId w:val="13"/>
  </w:num>
  <w:num w:numId="9">
    <w:abstractNumId w:val="20"/>
  </w:num>
  <w:num w:numId="10">
    <w:abstractNumId w:val="19"/>
  </w:num>
  <w:num w:numId="11">
    <w:abstractNumId w:val="17"/>
  </w:num>
  <w:num w:numId="12">
    <w:abstractNumId w:val="11"/>
  </w:num>
  <w:num w:numId="13">
    <w:abstractNumId w:val="33"/>
  </w:num>
  <w:num w:numId="14">
    <w:abstractNumId w:val="32"/>
  </w:num>
  <w:num w:numId="15">
    <w:abstractNumId w:val="12"/>
  </w:num>
  <w:num w:numId="16">
    <w:abstractNumId w:val="21"/>
  </w:num>
  <w:num w:numId="17">
    <w:abstractNumId w:val="35"/>
  </w:num>
  <w:num w:numId="18">
    <w:abstractNumId w:val="37"/>
  </w:num>
  <w:num w:numId="19">
    <w:abstractNumId w:val="39"/>
  </w:num>
  <w:num w:numId="20">
    <w:abstractNumId w:val="40"/>
  </w:num>
  <w:num w:numId="21">
    <w:abstractNumId w:val="18"/>
  </w:num>
  <w:num w:numId="22">
    <w:abstractNumId w:val="24"/>
  </w:num>
  <w:num w:numId="23">
    <w:abstractNumId w:val="0"/>
  </w:num>
  <w:num w:numId="24">
    <w:abstractNumId w:val="4"/>
  </w:num>
  <w:num w:numId="25">
    <w:abstractNumId w:val="29"/>
  </w:num>
  <w:num w:numId="26">
    <w:abstractNumId w:val="1"/>
  </w:num>
  <w:num w:numId="27">
    <w:abstractNumId w:val="3"/>
  </w:num>
  <w:num w:numId="28">
    <w:abstractNumId w:val="8"/>
  </w:num>
  <w:num w:numId="29">
    <w:abstractNumId w:val="7"/>
  </w:num>
  <w:num w:numId="30">
    <w:abstractNumId w:val="9"/>
  </w:num>
  <w:num w:numId="31">
    <w:abstractNumId w:val="6"/>
  </w:num>
  <w:num w:numId="32">
    <w:abstractNumId w:val="2"/>
  </w:num>
  <w:num w:numId="33">
    <w:abstractNumId w:val="5"/>
  </w:num>
  <w:num w:numId="34">
    <w:abstractNumId w:val="16"/>
  </w:num>
  <w:num w:numId="35">
    <w:abstractNumId w:val="14"/>
  </w:num>
  <w:num w:numId="36">
    <w:abstractNumId w:val="22"/>
  </w:num>
  <w:num w:numId="37">
    <w:abstractNumId w:val="38"/>
  </w:num>
  <w:num w:numId="38">
    <w:abstractNumId w:val="34"/>
  </w:num>
  <w:num w:numId="39">
    <w:abstractNumId w:val="28"/>
  </w:num>
  <w:num w:numId="40">
    <w:abstractNumId w:val="36"/>
  </w:num>
  <w:num w:numId="41">
    <w:abstractNumId w:val="2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yNDQxNTQ2MjQ1M7BQ0lEKTi0uzszPAykwqQUAKjhamywAAAA="/>
  </w:docVars>
  <w:rsids>
    <w:rsidRoot w:val="00ED58A8"/>
    <w:rsid w:val="00001659"/>
    <w:rsid w:val="0000430F"/>
    <w:rsid w:val="00012076"/>
    <w:rsid w:val="00017066"/>
    <w:rsid w:val="00020553"/>
    <w:rsid w:val="00022317"/>
    <w:rsid w:val="00022F47"/>
    <w:rsid w:val="00022F62"/>
    <w:rsid w:val="000244E9"/>
    <w:rsid w:val="00025454"/>
    <w:rsid w:val="00026211"/>
    <w:rsid w:val="0003125D"/>
    <w:rsid w:val="00031C2A"/>
    <w:rsid w:val="00031DB1"/>
    <w:rsid w:val="000370AB"/>
    <w:rsid w:val="00044409"/>
    <w:rsid w:val="00054BE9"/>
    <w:rsid w:val="00061D2A"/>
    <w:rsid w:val="000630DE"/>
    <w:rsid w:val="000637A5"/>
    <w:rsid w:val="00066A4D"/>
    <w:rsid w:val="00070164"/>
    <w:rsid w:val="000748E4"/>
    <w:rsid w:val="00075969"/>
    <w:rsid w:val="00077262"/>
    <w:rsid w:val="000807AE"/>
    <w:rsid w:val="00081CA0"/>
    <w:rsid w:val="000832DF"/>
    <w:rsid w:val="0008428A"/>
    <w:rsid w:val="00092E13"/>
    <w:rsid w:val="000A13FD"/>
    <w:rsid w:val="000A1833"/>
    <w:rsid w:val="000A1C15"/>
    <w:rsid w:val="000A28A5"/>
    <w:rsid w:val="000A33A0"/>
    <w:rsid w:val="000A43AF"/>
    <w:rsid w:val="000B7160"/>
    <w:rsid w:val="000C1397"/>
    <w:rsid w:val="000D20BE"/>
    <w:rsid w:val="000D5596"/>
    <w:rsid w:val="000D6411"/>
    <w:rsid w:val="000E017B"/>
    <w:rsid w:val="000F0ABC"/>
    <w:rsid w:val="00100BD1"/>
    <w:rsid w:val="00102F72"/>
    <w:rsid w:val="001036F3"/>
    <w:rsid w:val="001038CE"/>
    <w:rsid w:val="00105029"/>
    <w:rsid w:val="00105A76"/>
    <w:rsid w:val="00115F95"/>
    <w:rsid w:val="00122382"/>
    <w:rsid w:val="001225F8"/>
    <w:rsid w:val="00123880"/>
    <w:rsid w:val="00124D7B"/>
    <w:rsid w:val="001343C9"/>
    <w:rsid w:val="001373B5"/>
    <w:rsid w:val="00143ADE"/>
    <w:rsid w:val="001452AA"/>
    <w:rsid w:val="00157A90"/>
    <w:rsid w:val="001637AA"/>
    <w:rsid w:val="00166BEC"/>
    <w:rsid w:val="001715B2"/>
    <w:rsid w:val="00173FD2"/>
    <w:rsid w:val="0017676B"/>
    <w:rsid w:val="0018369C"/>
    <w:rsid w:val="00186277"/>
    <w:rsid w:val="00190561"/>
    <w:rsid w:val="001921C4"/>
    <w:rsid w:val="0019347C"/>
    <w:rsid w:val="00195FCB"/>
    <w:rsid w:val="001A40F4"/>
    <w:rsid w:val="001A469D"/>
    <w:rsid w:val="001A6B17"/>
    <w:rsid w:val="001A7BB0"/>
    <w:rsid w:val="001B07E2"/>
    <w:rsid w:val="001B2D21"/>
    <w:rsid w:val="001B3FF4"/>
    <w:rsid w:val="001B5A60"/>
    <w:rsid w:val="001B643E"/>
    <w:rsid w:val="001B7C55"/>
    <w:rsid w:val="001C1D3C"/>
    <w:rsid w:val="001C35F6"/>
    <w:rsid w:val="001D06D4"/>
    <w:rsid w:val="001D1B2A"/>
    <w:rsid w:val="001D22D4"/>
    <w:rsid w:val="001D444C"/>
    <w:rsid w:val="001D5DC4"/>
    <w:rsid w:val="001D6548"/>
    <w:rsid w:val="001E3933"/>
    <w:rsid w:val="001F00BB"/>
    <w:rsid w:val="001F1762"/>
    <w:rsid w:val="001F31D9"/>
    <w:rsid w:val="001F51C2"/>
    <w:rsid w:val="00201187"/>
    <w:rsid w:val="002049D0"/>
    <w:rsid w:val="002321AE"/>
    <w:rsid w:val="00236493"/>
    <w:rsid w:val="00240E28"/>
    <w:rsid w:val="00242492"/>
    <w:rsid w:val="002501B6"/>
    <w:rsid w:val="002515EC"/>
    <w:rsid w:val="00266082"/>
    <w:rsid w:val="002670F8"/>
    <w:rsid w:val="0027353C"/>
    <w:rsid w:val="00275595"/>
    <w:rsid w:val="00275681"/>
    <w:rsid w:val="00275AA5"/>
    <w:rsid w:val="00277EDA"/>
    <w:rsid w:val="00285F9D"/>
    <w:rsid w:val="00286369"/>
    <w:rsid w:val="00295657"/>
    <w:rsid w:val="002A1F4C"/>
    <w:rsid w:val="002A7195"/>
    <w:rsid w:val="002B1A13"/>
    <w:rsid w:val="002B43D8"/>
    <w:rsid w:val="002B56D3"/>
    <w:rsid w:val="002B5E5A"/>
    <w:rsid w:val="002B6521"/>
    <w:rsid w:val="002C0FDF"/>
    <w:rsid w:val="002C7926"/>
    <w:rsid w:val="002D1A02"/>
    <w:rsid w:val="002D233E"/>
    <w:rsid w:val="002D24C2"/>
    <w:rsid w:val="002D453D"/>
    <w:rsid w:val="002E0EEF"/>
    <w:rsid w:val="002E5492"/>
    <w:rsid w:val="002E61CA"/>
    <w:rsid w:val="002E639F"/>
    <w:rsid w:val="002F56DD"/>
    <w:rsid w:val="002F66E5"/>
    <w:rsid w:val="002F6A76"/>
    <w:rsid w:val="0030142C"/>
    <w:rsid w:val="00302F49"/>
    <w:rsid w:val="00311206"/>
    <w:rsid w:val="003201B0"/>
    <w:rsid w:val="003247A9"/>
    <w:rsid w:val="003273F3"/>
    <w:rsid w:val="00331D7E"/>
    <w:rsid w:val="00337F48"/>
    <w:rsid w:val="0035104D"/>
    <w:rsid w:val="003605F7"/>
    <w:rsid w:val="0036318F"/>
    <w:rsid w:val="0037187A"/>
    <w:rsid w:val="00372376"/>
    <w:rsid w:val="003759D5"/>
    <w:rsid w:val="00382BC5"/>
    <w:rsid w:val="003A61CE"/>
    <w:rsid w:val="003B5B58"/>
    <w:rsid w:val="003C11BD"/>
    <w:rsid w:val="003C1882"/>
    <w:rsid w:val="003C545C"/>
    <w:rsid w:val="003D160F"/>
    <w:rsid w:val="003D2BF2"/>
    <w:rsid w:val="003D2D6D"/>
    <w:rsid w:val="003E077A"/>
    <w:rsid w:val="003E3E48"/>
    <w:rsid w:val="003E5B58"/>
    <w:rsid w:val="003F31BE"/>
    <w:rsid w:val="003F37A6"/>
    <w:rsid w:val="00406BAA"/>
    <w:rsid w:val="00410199"/>
    <w:rsid w:val="00415D42"/>
    <w:rsid w:val="00417B48"/>
    <w:rsid w:val="00420725"/>
    <w:rsid w:val="00420A80"/>
    <w:rsid w:val="00420EB3"/>
    <w:rsid w:val="004222EB"/>
    <w:rsid w:val="00424C10"/>
    <w:rsid w:val="00426599"/>
    <w:rsid w:val="004311DA"/>
    <w:rsid w:val="00444166"/>
    <w:rsid w:val="00450C1E"/>
    <w:rsid w:val="00454ECF"/>
    <w:rsid w:val="00456A77"/>
    <w:rsid w:val="00466A6C"/>
    <w:rsid w:val="004701A3"/>
    <w:rsid w:val="00472F00"/>
    <w:rsid w:val="00473F4A"/>
    <w:rsid w:val="00475146"/>
    <w:rsid w:val="0047549D"/>
    <w:rsid w:val="00480896"/>
    <w:rsid w:val="00482341"/>
    <w:rsid w:val="00483C79"/>
    <w:rsid w:val="0049070B"/>
    <w:rsid w:val="0049147F"/>
    <w:rsid w:val="004915C8"/>
    <w:rsid w:val="00492119"/>
    <w:rsid w:val="00493249"/>
    <w:rsid w:val="00497328"/>
    <w:rsid w:val="004A55BE"/>
    <w:rsid w:val="004A5A1F"/>
    <w:rsid w:val="004A6D9D"/>
    <w:rsid w:val="004B0041"/>
    <w:rsid w:val="004B0A95"/>
    <w:rsid w:val="004B5187"/>
    <w:rsid w:val="004C5EE3"/>
    <w:rsid w:val="004C63A4"/>
    <w:rsid w:val="004D3FE9"/>
    <w:rsid w:val="004D5FAC"/>
    <w:rsid w:val="004D612C"/>
    <w:rsid w:val="004D65F8"/>
    <w:rsid w:val="004D7685"/>
    <w:rsid w:val="004E064C"/>
    <w:rsid w:val="004E100E"/>
    <w:rsid w:val="004E2D43"/>
    <w:rsid w:val="004F01F4"/>
    <w:rsid w:val="004F096C"/>
    <w:rsid w:val="004F54DD"/>
    <w:rsid w:val="004F6A0F"/>
    <w:rsid w:val="00504D62"/>
    <w:rsid w:val="005050D5"/>
    <w:rsid w:val="005126F6"/>
    <w:rsid w:val="005209E9"/>
    <w:rsid w:val="00526289"/>
    <w:rsid w:val="005266F9"/>
    <w:rsid w:val="00531EA1"/>
    <w:rsid w:val="00532B7C"/>
    <w:rsid w:val="00535C74"/>
    <w:rsid w:val="005366B0"/>
    <w:rsid w:val="005415D3"/>
    <w:rsid w:val="0054482C"/>
    <w:rsid w:val="00545D04"/>
    <w:rsid w:val="00546243"/>
    <w:rsid w:val="005466AA"/>
    <w:rsid w:val="00546976"/>
    <w:rsid w:val="005513DA"/>
    <w:rsid w:val="00557B60"/>
    <w:rsid w:val="005627A9"/>
    <w:rsid w:val="0056744B"/>
    <w:rsid w:val="00572266"/>
    <w:rsid w:val="00577B86"/>
    <w:rsid w:val="00577ECB"/>
    <w:rsid w:val="00581FAA"/>
    <w:rsid w:val="005835B3"/>
    <w:rsid w:val="00587825"/>
    <w:rsid w:val="0059064B"/>
    <w:rsid w:val="005A1F40"/>
    <w:rsid w:val="005B1608"/>
    <w:rsid w:val="005B24B9"/>
    <w:rsid w:val="005B380A"/>
    <w:rsid w:val="005B4AFE"/>
    <w:rsid w:val="005C0DE4"/>
    <w:rsid w:val="005C2DC5"/>
    <w:rsid w:val="005C632E"/>
    <w:rsid w:val="005D0277"/>
    <w:rsid w:val="005D1B60"/>
    <w:rsid w:val="005D41C2"/>
    <w:rsid w:val="005D4689"/>
    <w:rsid w:val="005E12C1"/>
    <w:rsid w:val="005E1433"/>
    <w:rsid w:val="005E29CA"/>
    <w:rsid w:val="005E7040"/>
    <w:rsid w:val="005F06C9"/>
    <w:rsid w:val="005F07E4"/>
    <w:rsid w:val="005F2C69"/>
    <w:rsid w:val="005F3582"/>
    <w:rsid w:val="005F4616"/>
    <w:rsid w:val="005F46A3"/>
    <w:rsid w:val="005F5B91"/>
    <w:rsid w:val="005F7172"/>
    <w:rsid w:val="005F7BAD"/>
    <w:rsid w:val="00607081"/>
    <w:rsid w:val="00611D66"/>
    <w:rsid w:val="00613CE8"/>
    <w:rsid w:val="00621786"/>
    <w:rsid w:val="006231C5"/>
    <w:rsid w:val="00634F2B"/>
    <w:rsid w:val="00636A4D"/>
    <w:rsid w:val="00636C0B"/>
    <w:rsid w:val="006474EB"/>
    <w:rsid w:val="006526B9"/>
    <w:rsid w:val="0065329E"/>
    <w:rsid w:val="00656AFA"/>
    <w:rsid w:val="00656BC7"/>
    <w:rsid w:val="00660E36"/>
    <w:rsid w:val="006639D0"/>
    <w:rsid w:val="00664B62"/>
    <w:rsid w:val="00664DF4"/>
    <w:rsid w:val="00664FF4"/>
    <w:rsid w:val="00676264"/>
    <w:rsid w:val="00677D16"/>
    <w:rsid w:val="00687EE6"/>
    <w:rsid w:val="00691179"/>
    <w:rsid w:val="00694C06"/>
    <w:rsid w:val="006A387A"/>
    <w:rsid w:val="006A60D7"/>
    <w:rsid w:val="006B481E"/>
    <w:rsid w:val="006D09AC"/>
    <w:rsid w:val="006E1DAB"/>
    <w:rsid w:val="006F0496"/>
    <w:rsid w:val="006F09CA"/>
    <w:rsid w:val="006F100D"/>
    <w:rsid w:val="006F7D25"/>
    <w:rsid w:val="00703664"/>
    <w:rsid w:val="00704C2E"/>
    <w:rsid w:val="00705484"/>
    <w:rsid w:val="007067D4"/>
    <w:rsid w:val="00706CB1"/>
    <w:rsid w:val="00713E07"/>
    <w:rsid w:val="00716D13"/>
    <w:rsid w:val="00730509"/>
    <w:rsid w:val="00735A5B"/>
    <w:rsid w:val="007361D5"/>
    <w:rsid w:val="00737B3F"/>
    <w:rsid w:val="007417EB"/>
    <w:rsid w:val="00741E6F"/>
    <w:rsid w:val="00742AB9"/>
    <w:rsid w:val="0074679B"/>
    <w:rsid w:val="007502C6"/>
    <w:rsid w:val="00753CE6"/>
    <w:rsid w:val="007542A3"/>
    <w:rsid w:val="00761E02"/>
    <w:rsid w:val="007643A2"/>
    <w:rsid w:val="00764B0B"/>
    <w:rsid w:val="0076553A"/>
    <w:rsid w:val="007730DF"/>
    <w:rsid w:val="007972F9"/>
    <w:rsid w:val="007B0BD7"/>
    <w:rsid w:val="007B231D"/>
    <w:rsid w:val="007B2D0A"/>
    <w:rsid w:val="007B39D2"/>
    <w:rsid w:val="007B3CFB"/>
    <w:rsid w:val="007B6BE6"/>
    <w:rsid w:val="007C5D40"/>
    <w:rsid w:val="007D0F52"/>
    <w:rsid w:val="007F76DB"/>
    <w:rsid w:val="00800AED"/>
    <w:rsid w:val="00801EF7"/>
    <w:rsid w:val="00802F60"/>
    <w:rsid w:val="0080503C"/>
    <w:rsid w:val="0083316B"/>
    <w:rsid w:val="008357D3"/>
    <w:rsid w:val="00836DD3"/>
    <w:rsid w:val="00844F86"/>
    <w:rsid w:val="00856485"/>
    <w:rsid w:val="008652A9"/>
    <w:rsid w:val="008656E9"/>
    <w:rsid w:val="00873F66"/>
    <w:rsid w:val="00877128"/>
    <w:rsid w:val="00884309"/>
    <w:rsid w:val="00890C34"/>
    <w:rsid w:val="008910EF"/>
    <w:rsid w:val="00891214"/>
    <w:rsid w:val="00894EA7"/>
    <w:rsid w:val="00896D50"/>
    <w:rsid w:val="008A01ED"/>
    <w:rsid w:val="008A5C94"/>
    <w:rsid w:val="008A610E"/>
    <w:rsid w:val="008B21BC"/>
    <w:rsid w:val="008B2D01"/>
    <w:rsid w:val="008C33F3"/>
    <w:rsid w:val="008C38DB"/>
    <w:rsid w:val="008C680D"/>
    <w:rsid w:val="008D3104"/>
    <w:rsid w:val="008D3D61"/>
    <w:rsid w:val="008D690B"/>
    <w:rsid w:val="008D70F4"/>
    <w:rsid w:val="008E1D5D"/>
    <w:rsid w:val="008E2DE1"/>
    <w:rsid w:val="008E3941"/>
    <w:rsid w:val="008E4720"/>
    <w:rsid w:val="008E6BEC"/>
    <w:rsid w:val="008F5839"/>
    <w:rsid w:val="00901BFA"/>
    <w:rsid w:val="009021F3"/>
    <w:rsid w:val="00910341"/>
    <w:rsid w:val="009139A3"/>
    <w:rsid w:val="009239C3"/>
    <w:rsid w:val="00924032"/>
    <w:rsid w:val="00930EAB"/>
    <w:rsid w:val="00931436"/>
    <w:rsid w:val="00932E1F"/>
    <w:rsid w:val="00933443"/>
    <w:rsid w:val="009340CA"/>
    <w:rsid w:val="00937127"/>
    <w:rsid w:val="009509D5"/>
    <w:rsid w:val="00955234"/>
    <w:rsid w:val="00981035"/>
    <w:rsid w:val="009816E2"/>
    <w:rsid w:val="009840F8"/>
    <w:rsid w:val="009843D6"/>
    <w:rsid w:val="0098631E"/>
    <w:rsid w:val="00991408"/>
    <w:rsid w:val="00997B27"/>
    <w:rsid w:val="009A5BFF"/>
    <w:rsid w:val="009A6EBB"/>
    <w:rsid w:val="009C4A17"/>
    <w:rsid w:val="009C7899"/>
    <w:rsid w:val="009D404F"/>
    <w:rsid w:val="009D43D4"/>
    <w:rsid w:val="009E0272"/>
    <w:rsid w:val="009E1060"/>
    <w:rsid w:val="009E33A2"/>
    <w:rsid w:val="009E4D5A"/>
    <w:rsid w:val="009E68C3"/>
    <w:rsid w:val="009E6B37"/>
    <w:rsid w:val="009E789F"/>
    <w:rsid w:val="009F03DA"/>
    <w:rsid w:val="009F273A"/>
    <w:rsid w:val="009F2C87"/>
    <w:rsid w:val="009F2FF5"/>
    <w:rsid w:val="009F6922"/>
    <w:rsid w:val="009F7714"/>
    <w:rsid w:val="00A02659"/>
    <w:rsid w:val="00A03324"/>
    <w:rsid w:val="00A05BA9"/>
    <w:rsid w:val="00A07C95"/>
    <w:rsid w:val="00A110B7"/>
    <w:rsid w:val="00A117CA"/>
    <w:rsid w:val="00A1605E"/>
    <w:rsid w:val="00A17B4A"/>
    <w:rsid w:val="00A2454E"/>
    <w:rsid w:val="00A255E2"/>
    <w:rsid w:val="00A27740"/>
    <w:rsid w:val="00A40F89"/>
    <w:rsid w:val="00A461AB"/>
    <w:rsid w:val="00A463B4"/>
    <w:rsid w:val="00A51053"/>
    <w:rsid w:val="00A513C2"/>
    <w:rsid w:val="00A5168F"/>
    <w:rsid w:val="00A559D4"/>
    <w:rsid w:val="00A6363C"/>
    <w:rsid w:val="00A63FEA"/>
    <w:rsid w:val="00A66CA4"/>
    <w:rsid w:val="00A71308"/>
    <w:rsid w:val="00A75F5D"/>
    <w:rsid w:val="00A77CBA"/>
    <w:rsid w:val="00A931BF"/>
    <w:rsid w:val="00A96221"/>
    <w:rsid w:val="00A96C38"/>
    <w:rsid w:val="00AA03E0"/>
    <w:rsid w:val="00AA4076"/>
    <w:rsid w:val="00AA441C"/>
    <w:rsid w:val="00AA4EB9"/>
    <w:rsid w:val="00AA6340"/>
    <w:rsid w:val="00AB7866"/>
    <w:rsid w:val="00AC29B4"/>
    <w:rsid w:val="00AC63F2"/>
    <w:rsid w:val="00AD32A2"/>
    <w:rsid w:val="00AD32D4"/>
    <w:rsid w:val="00AE26AB"/>
    <w:rsid w:val="00AE33F0"/>
    <w:rsid w:val="00AF1780"/>
    <w:rsid w:val="00B04063"/>
    <w:rsid w:val="00B124E6"/>
    <w:rsid w:val="00B128CB"/>
    <w:rsid w:val="00B164DB"/>
    <w:rsid w:val="00B175B2"/>
    <w:rsid w:val="00B20E30"/>
    <w:rsid w:val="00B2366D"/>
    <w:rsid w:val="00B276CA"/>
    <w:rsid w:val="00B30DA3"/>
    <w:rsid w:val="00B355CB"/>
    <w:rsid w:val="00B42A74"/>
    <w:rsid w:val="00B5274C"/>
    <w:rsid w:val="00B52D3C"/>
    <w:rsid w:val="00B60F33"/>
    <w:rsid w:val="00B624E0"/>
    <w:rsid w:val="00B62C5B"/>
    <w:rsid w:val="00B669FE"/>
    <w:rsid w:val="00B71B47"/>
    <w:rsid w:val="00B75278"/>
    <w:rsid w:val="00B75707"/>
    <w:rsid w:val="00B81CF8"/>
    <w:rsid w:val="00B8216B"/>
    <w:rsid w:val="00B84197"/>
    <w:rsid w:val="00B862A7"/>
    <w:rsid w:val="00B865BA"/>
    <w:rsid w:val="00B90B31"/>
    <w:rsid w:val="00B93E6D"/>
    <w:rsid w:val="00B96EDF"/>
    <w:rsid w:val="00B97C72"/>
    <w:rsid w:val="00BA3258"/>
    <w:rsid w:val="00BA3547"/>
    <w:rsid w:val="00BB3180"/>
    <w:rsid w:val="00BB3E76"/>
    <w:rsid w:val="00BC1B14"/>
    <w:rsid w:val="00BC24F7"/>
    <w:rsid w:val="00BC2799"/>
    <w:rsid w:val="00BC7CBE"/>
    <w:rsid w:val="00BD05DC"/>
    <w:rsid w:val="00BD1F0F"/>
    <w:rsid w:val="00BD2262"/>
    <w:rsid w:val="00BD55C1"/>
    <w:rsid w:val="00BE503A"/>
    <w:rsid w:val="00BF0946"/>
    <w:rsid w:val="00BF5120"/>
    <w:rsid w:val="00C00018"/>
    <w:rsid w:val="00C04F89"/>
    <w:rsid w:val="00C06495"/>
    <w:rsid w:val="00C077BF"/>
    <w:rsid w:val="00C12840"/>
    <w:rsid w:val="00C15A21"/>
    <w:rsid w:val="00C20AEB"/>
    <w:rsid w:val="00C22134"/>
    <w:rsid w:val="00C235F3"/>
    <w:rsid w:val="00C239D5"/>
    <w:rsid w:val="00C23A5A"/>
    <w:rsid w:val="00C26311"/>
    <w:rsid w:val="00C30A2C"/>
    <w:rsid w:val="00C353E3"/>
    <w:rsid w:val="00C3704B"/>
    <w:rsid w:val="00C4215F"/>
    <w:rsid w:val="00C52A84"/>
    <w:rsid w:val="00C5533D"/>
    <w:rsid w:val="00C57341"/>
    <w:rsid w:val="00C643C0"/>
    <w:rsid w:val="00C6516E"/>
    <w:rsid w:val="00C67205"/>
    <w:rsid w:val="00C71DBB"/>
    <w:rsid w:val="00C72AB9"/>
    <w:rsid w:val="00C75831"/>
    <w:rsid w:val="00C8176C"/>
    <w:rsid w:val="00C86B06"/>
    <w:rsid w:val="00C87375"/>
    <w:rsid w:val="00C924F3"/>
    <w:rsid w:val="00C9548D"/>
    <w:rsid w:val="00CA4D5E"/>
    <w:rsid w:val="00CA7F5B"/>
    <w:rsid w:val="00CB13AF"/>
    <w:rsid w:val="00CB3833"/>
    <w:rsid w:val="00CC2CDC"/>
    <w:rsid w:val="00CC71F1"/>
    <w:rsid w:val="00CC7491"/>
    <w:rsid w:val="00CD4087"/>
    <w:rsid w:val="00CD6DA1"/>
    <w:rsid w:val="00CD707D"/>
    <w:rsid w:val="00CD7C36"/>
    <w:rsid w:val="00CE1206"/>
    <w:rsid w:val="00CE2707"/>
    <w:rsid w:val="00CE37C6"/>
    <w:rsid w:val="00CE47D6"/>
    <w:rsid w:val="00D0039C"/>
    <w:rsid w:val="00D126D9"/>
    <w:rsid w:val="00D13944"/>
    <w:rsid w:val="00D1458E"/>
    <w:rsid w:val="00D2114C"/>
    <w:rsid w:val="00D25965"/>
    <w:rsid w:val="00D31C0A"/>
    <w:rsid w:val="00D3777A"/>
    <w:rsid w:val="00D40D26"/>
    <w:rsid w:val="00D53E8F"/>
    <w:rsid w:val="00D5444B"/>
    <w:rsid w:val="00D54D37"/>
    <w:rsid w:val="00D6243C"/>
    <w:rsid w:val="00D6738B"/>
    <w:rsid w:val="00D70AE4"/>
    <w:rsid w:val="00D72F61"/>
    <w:rsid w:val="00D82A68"/>
    <w:rsid w:val="00D87D1B"/>
    <w:rsid w:val="00D901EB"/>
    <w:rsid w:val="00D908A1"/>
    <w:rsid w:val="00D915AE"/>
    <w:rsid w:val="00D92547"/>
    <w:rsid w:val="00DA11ED"/>
    <w:rsid w:val="00DA4FA6"/>
    <w:rsid w:val="00DA7C83"/>
    <w:rsid w:val="00DB25A6"/>
    <w:rsid w:val="00DB4EFA"/>
    <w:rsid w:val="00DB69B8"/>
    <w:rsid w:val="00DB6C0B"/>
    <w:rsid w:val="00DB777C"/>
    <w:rsid w:val="00DC31EC"/>
    <w:rsid w:val="00DC6FC4"/>
    <w:rsid w:val="00DD2D66"/>
    <w:rsid w:val="00DD5EDC"/>
    <w:rsid w:val="00DE0C79"/>
    <w:rsid w:val="00DE3521"/>
    <w:rsid w:val="00DE5A27"/>
    <w:rsid w:val="00DE69FC"/>
    <w:rsid w:val="00DE76DA"/>
    <w:rsid w:val="00DF1C8F"/>
    <w:rsid w:val="00DF2522"/>
    <w:rsid w:val="00DF4016"/>
    <w:rsid w:val="00DF4D24"/>
    <w:rsid w:val="00DF4FF2"/>
    <w:rsid w:val="00E003BB"/>
    <w:rsid w:val="00E023B3"/>
    <w:rsid w:val="00E025A3"/>
    <w:rsid w:val="00E02C3C"/>
    <w:rsid w:val="00E1351A"/>
    <w:rsid w:val="00E1393A"/>
    <w:rsid w:val="00E17BB8"/>
    <w:rsid w:val="00E31328"/>
    <w:rsid w:val="00E322DF"/>
    <w:rsid w:val="00E3312B"/>
    <w:rsid w:val="00E34D33"/>
    <w:rsid w:val="00E40437"/>
    <w:rsid w:val="00E43254"/>
    <w:rsid w:val="00E453F4"/>
    <w:rsid w:val="00E5076A"/>
    <w:rsid w:val="00E50BAE"/>
    <w:rsid w:val="00E52704"/>
    <w:rsid w:val="00E54217"/>
    <w:rsid w:val="00E55940"/>
    <w:rsid w:val="00E5658E"/>
    <w:rsid w:val="00E61B96"/>
    <w:rsid w:val="00E74720"/>
    <w:rsid w:val="00E74CE8"/>
    <w:rsid w:val="00E757C6"/>
    <w:rsid w:val="00E829BE"/>
    <w:rsid w:val="00E83573"/>
    <w:rsid w:val="00E8467D"/>
    <w:rsid w:val="00E85B0B"/>
    <w:rsid w:val="00E90AC7"/>
    <w:rsid w:val="00E9156C"/>
    <w:rsid w:val="00E9622C"/>
    <w:rsid w:val="00E9688F"/>
    <w:rsid w:val="00EA56BD"/>
    <w:rsid w:val="00EA63CA"/>
    <w:rsid w:val="00EA7D4B"/>
    <w:rsid w:val="00EA7F34"/>
    <w:rsid w:val="00EB1F7F"/>
    <w:rsid w:val="00EC06BA"/>
    <w:rsid w:val="00EC16F1"/>
    <w:rsid w:val="00ED27D3"/>
    <w:rsid w:val="00ED4E9E"/>
    <w:rsid w:val="00ED58A8"/>
    <w:rsid w:val="00ED614C"/>
    <w:rsid w:val="00EE22B2"/>
    <w:rsid w:val="00EE36AD"/>
    <w:rsid w:val="00EE3F29"/>
    <w:rsid w:val="00EF3D81"/>
    <w:rsid w:val="00EF485B"/>
    <w:rsid w:val="00EF74E2"/>
    <w:rsid w:val="00F10449"/>
    <w:rsid w:val="00F11C9D"/>
    <w:rsid w:val="00F14700"/>
    <w:rsid w:val="00F21E84"/>
    <w:rsid w:val="00F231CA"/>
    <w:rsid w:val="00F23680"/>
    <w:rsid w:val="00F3304A"/>
    <w:rsid w:val="00F34A2D"/>
    <w:rsid w:val="00F353D6"/>
    <w:rsid w:val="00F35E7E"/>
    <w:rsid w:val="00F43555"/>
    <w:rsid w:val="00F439F6"/>
    <w:rsid w:val="00F47A71"/>
    <w:rsid w:val="00F54F9C"/>
    <w:rsid w:val="00F56155"/>
    <w:rsid w:val="00F57170"/>
    <w:rsid w:val="00F75E8C"/>
    <w:rsid w:val="00F8082F"/>
    <w:rsid w:val="00F810A0"/>
    <w:rsid w:val="00F8257E"/>
    <w:rsid w:val="00F93267"/>
    <w:rsid w:val="00F95DDB"/>
    <w:rsid w:val="00F96F16"/>
    <w:rsid w:val="00FA2300"/>
    <w:rsid w:val="00FA350C"/>
    <w:rsid w:val="00FA67B9"/>
    <w:rsid w:val="00FB041B"/>
    <w:rsid w:val="00FB18B2"/>
    <w:rsid w:val="00FB3FD8"/>
    <w:rsid w:val="00FB74D3"/>
    <w:rsid w:val="00FC629C"/>
    <w:rsid w:val="00FC70BC"/>
    <w:rsid w:val="00FD3234"/>
    <w:rsid w:val="00FD346B"/>
    <w:rsid w:val="00FD66E8"/>
    <w:rsid w:val="00FD6B6B"/>
    <w:rsid w:val="00FE799B"/>
    <w:rsid w:val="00FF148D"/>
    <w:rsid w:val="00FF28B5"/>
    <w:rsid w:val="00FF2C13"/>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A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4"/>
      <w:szCs w:val="24"/>
      <w:lang w:val="de-DE" w:eastAsia="de-DE"/>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7972F9"/>
    <w:pPr>
      <w:keepNext/>
      <w:spacing w:before="240" w:after="60"/>
      <w:outlineLvl w:val="3"/>
    </w:pPr>
    <w:rPr>
      <w:b/>
      <w:bCs/>
      <w:sz w:val="28"/>
      <w:szCs w:val="28"/>
    </w:rPr>
  </w:style>
  <w:style w:type="paragraph" w:styleId="Heading6">
    <w:name w:val="heading 6"/>
    <w:basedOn w:val="Normal"/>
    <w:next w:val="Normal"/>
    <w:qFormat/>
    <w:rsid w:val="00EA7F34"/>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overflowPunct w:val="0"/>
      <w:autoSpaceDE w:val="0"/>
      <w:autoSpaceDN w:val="0"/>
      <w:adjustRightInd w:val="0"/>
      <w:spacing w:line="312" w:lineRule="auto"/>
      <w:textAlignment w:val="baseline"/>
    </w:pPr>
    <w:rPr>
      <w:sz w:val="20"/>
      <w:szCs w:val="20"/>
    </w:rPr>
  </w:style>
  <w:style w:type="paragraph" w:styleId="BodyText3">
    <w:name w:val="Body Text 3"/>
    <w:basedOn w:val="Normal"/>
    <w:pPr>
      <w:autoSpaceDE w:val="0"/>
      <w:autoSpaceDN w:val="0"/>
      <w:adjustRightInd w:val="0"/>
      <w:spacing w:after="0"/>
      <w:jc w:val="left"/>
    </w:pPr>
    <w:rPr>
      <w:sz w:val="16"/>
      <w:u w:val="single"/>
      <w:lang w:val="en-GB"/>
    </w:r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
    <w:name w:val="Body Text"/>
    <w:basedOn w:val="Normal"/>
    <w:pPr>
      <w:spacing w:after="0"/>
      <w:jc w:val="left"/>
    </w:pPr>
    <w:rPr>
      <w:sz w:val="22"/>
      <w:lang w:val="en-GB"/>
    </w:rPr>
  </w:style>
  <w:style w:type="paragraph" w:styleId="PlainText">
    <w:name w:val="Plain Text"/>
    <w:basedOn w:val="Normal"/>
    <w:pPr>
      <w:spacing w:after="0"/>
      <w:jc w:val="left"/>
    </w:pPr>
    <w:rPr>
      <w:rFonts w:ascii="Courier New" w:hAnsi="Courier New"/>
      <w:sz w:val="20"/>
      <w:szCs w:val="20"/>
      <w:lang w:val="en-GB"/>
    </w:rPr>
  </w:style>
  <w:style w:type="character" w:customStyle="1" w:styleId="QuestionText">
    <w:name w:val="Question Text"/>
    <w:rPr>
      <w:rFonts w:ascii="Times New Roman" w:hAnsi="Times New Roman" w:cs="Times New Roman"/>
      <w:color w:val="auto"/>
      <w:sz w:val="24"/>
      <w:szCs w:val="24"/>
      <w:u w:val="none"/>
    </w:rPr>
  </w:style>
  <w:style w:type="character" w:customStyle="1" w:styleId="PrecodeName">
    <w:name w:val="Precode Name"/>
    <w:rPr>
      <w:rFonts w:ascii="Arial" w:hAnsi="Arial" w:cs="Arial"/>
      <w:i/>
      <w:iCs/>
      <w:color w:val="auto"/>
      <w:sz w:val="14"/>
      <w:szCs w:val="14"/>
      <w:u w:val="none"/>
    </w:rPr>
  </w:style>
  <w:style w:type="character" w:customStyle="1" w:styleId="NumericText">
    <w:name w:val="Numeric Text"/>
    <w:rPr>
      <w:rFonts w:ascii="Times New Roman" w:hAnsi="Times New Roman" w:cs="Times New Roman"/>
      <w:color w:val="auto"/>
      <w:spacing w:val="60"/>
      <w:sz w:val="40"/>
      <w:szCs w:val="40"/>
      <w:u w:val="none"/>
    </w:rPr>
  </w:style>
  <w:style w:type="character" w:styleId="FollowedHyperlink">
    <w:name w:val="FollowedHyperlink"/>
    <w:rPr>
      <w:color w:val="800080"/>
      <w:u w:val="single"/>
    </w:rPr>
  </w:style>
  <w:style w:type="paragraph" w:customStyle="1" w:styleId="ESS">
    <w:name w:val="ESS"/>
    <w:basedOn w:val="Normal"/>
    <w:rsid w:val="00EA63CA"/>
    <w:pPr>
      <w:spacing w:after="0"/>
      <w:jc w:val="left"/>
    </w:pPr>
    <w:rPr>
      <w:rFonts w:ascii="Verdana" w:hAnsi="Verdana"/>
      <w:sz w:val="22"/>
      <w:lang w:val="en-GB" w:eastAsia="nb-NO"/>
    </w:rPr>
  </w:style>
  <w:style w:type="paragraph" w:customStyle="1" w:styleId="ColorfulShading-Accent11">
    <w:name w:val="Colorful Shading - Accent 11"/>
    <w:hidden/>
    <w:uiPriority w:val="99"/>
    <w:semiHidden/>
    <w:rsid w:val="00102F72"/>
    <w:rPr>
      <w:sz w:val="24"/>
      <w:szCs w:val="24"/>
      <w:lang w:val="de-DE" w:eastAsia="de-DE"/>
    </w:rPr>
  </w:style>
  <w:style w:type="paragraph" w:styleId="DocumentMap">
    <w:name w:val="Document Map"/>
    <w:basedOn w:val="Normal"/>
    <w:link w:val="DocumentMapChar"/>
    <w:rsid w:val="00E5076A"/>
    <w:rPr>
      <w:rFonts w:ascii="Lucida Grande" w:hAnsi="Lucida Grande" w:cs="Lucida Grande"/>
    </w:rPr>
  </w:style>
  <w:style w:type="character" w:customStyle="1" w:styleId="DocumentMapChar">
    <w:name w:val="Document Map Char"/>
    <w:link w:val="DocumentMap"/>
    <w:rsid w:val="00E5076A"/>
    <w:rPr>
      <w:rFonts w:ascii="Lucida Grande" w:hAnsi="Lucida Grande" w:cs="Lucida Grande"/>
      <w:sz w:val="24"/>
      <w:szCs w:val="24"/>
      <w:lang w:val="de-DE" w:eastAsia="de-DE"/>
    </w:rPr>
  </w:style>
  <w:style w:type="paragraph" w:styleId="ListParagraph">
    <w:name w:val="List Paragraph"/>
    <w:basedOn w:val="Normal"/>
    <w:uiPriority w:val="34"/>
    <w:qFormat/>
    <w:rsid w:val="0040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deposit.gesis.org/portal/issp" TargetMode="External"/><Relationship Id="rId3" Type="http://schemas.openxmlformats.org/officeDocument/2006/relationships/settings" Target="settings.xml"/><Relationship Id="rId7" Type="http://schemas.openxmlformats.org/officeDocument/2006/relationships/hyperlink" Target="mailto:isspservice@gesi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8356</Words>
  <Characters>47633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ISSP Background Variable Documentation - Template</vt:lpstr>
    </vt:vector>
  </TitlesOfParts>
  <Manager/>
  <Company/>
  <LinksUpToDate>false</LinksUpToDate>
  <CharactersWithSpaces>55878</CharactersWithSpaces>
  <SharedDoc>false</SharedDoc>
  <HyperlinkBase/>
  <HLinks>
    <vt:vector size="12" baseType="variant">
      <vt:variant>
        <vt:i4>2228258</vt:i4>
      </vt:variant>
      <vt:variant>
        <vt:i4>3</vt:i4>
      </vt:variant>
      <vt:variant>
        <vt:i4>0</vt:i4>
      </vt:variant>
      <vt:variant>
        <vt:i4>5</vt:i4>
      </vt:variant>
      <vt:variant>
        <vt:lpwstr>https://data-deposit.gesis.org/portal/issp</vt:lpwstr>
      </vt:variant>
      <vt:variant>
        <vt:lpwstr/>
      </vt:variant>
      <vt:variant>
        <vt:i4>1703977</vt:i4>
      </vt:variant>
      <vt:variant>
        <vt:i4>0</vt:i4>
      </vt:variant>
      <vt:variant>
        <vt:i4>0</vt:i4>
      </vt:variant>
      <vt:variant>
        <vt:i4>5</vt:i4>
      </vt:variant>
      <vt:variant>
        <vt:lpwstr>mailto:isspservice@gesis.org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ISSP Background Variable Documentation - Template</dc:title>
  <dc:subject>ISSP</dc:subject>
  <dc:creator/>
  <cp:keywords>ISSP</cp:keywords>
  <dc:description>by  ZUMA and Central Archive</dc:description>
  <cp:lastModifiedBy/>
  <cp:revision>1</cp:revision>
  <cp:lastPrinted>2009-10-28T19:35:00Z</cp:lastPrinted>
  <dcterms:created xsi:type="dcterms:W3CDTF">2020-02-16T11:17:00Z</dcterms:created>
  <dcterms:modified xsi:type="dcterms:W3CDTF">2020-02-25T16:43:00Z</dcterms:modified>
  <cp:category/>
</cp:coreProperties>
</file>