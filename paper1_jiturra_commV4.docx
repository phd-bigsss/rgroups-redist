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F297" w14:textId="2C26D914" w:rsidR="000E3C44" w:rsidRDefault="00C27F64">
      <w:pPr>
        <w:pStyle w:val="Heading1"/>
      </w:pPr>
      <w:bookmarkStart w:id="0" w:name="introduction"/>
      <w:commentRangeStart w:id="1"/>
      <w:r>
        <w:t>I</w:t>
      </w:r>
      <w:r w:rsidR="009C462E">
        <w:t>ntroduction</w:t>
      </w:r>
      <w:commentRangeEnd w:id="1"/>
      <w:r w:rsidR="00E40FAE">
        <w:rPr>
          <w:rStyle w:val="CommentReference"/>
          <w:rFonts w:asciiTheme="minorHAnsi" w:eastAsiaTheme="minorHAnsi" w:hAnsiTheme="minorHAnsi" w:cstheme="minorBidi"/>
          <w:b w:val="0"/>
          <w:bCs w:val="0"/>
          <w:color w:val="auto"/>
        </w:rPr>
        <w:commentReference w:id="1"/>
      </w:r>
    </w:p>
    <w:p w14:paraId="0009F298" w14:textId="2A9BEFDC" w:rsidR="000E3C44" w:rsidRDefault="009C462E">
      <w:pPr>
        <w:pStyle w:val="FirstParagraph"/>
      </w:pPr>
      <w:r>
        <w:t xml:space="preserve">Over the past few decades, cross-national studies on social class and redistributive preferences have predominantly </w:t>
      </w:r>
      <w:r w:rsidR="006B06E7">
        <w:t>focused</w:t>
      </w:r>
      <w:r>
        <w:t xml:space="preserve"> on individual class positions (</w:t>
      </w:r>
      <w:hyperlink w:anchor="ref-lindh_class_2020">
        <w:r>
          <w:rPr>
            <w:rStyle w:val="Hyperlink"/>
          </w:rPr>
          <w:t>Lindh and McCall, 2020</w:t>
        </w:r>
      </w:hyperlink>
      <w:r>
        <w:t xml:space="preserve">). Recently, however, a growing body of research has begun to focus on how the class </w:t>
      </w:r>
      <w:r w:rsidR="008E0B03">
        <w:t xml:space="preserve">composition </w:t>
      </w:r>
      <w:r>
        <w:t>of</w:t>
      </w:r>
      <w:r w:rsidR="008E0B03">
        <w:t xml:space="preserve"> </w:t>
      </w:r>
      <w:r>
        <w:t>social networks</w:t>
      </w:r>
      <w:r w:rsidR="009C4D75">
        <w:t xml:space="preserve"> </w:t>
      </w:r>
      <w:r>
        <w:t>influences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xml:space="preserve">). Additionally, social classes tend to form segregated networks according to the homophily principle, </w:t>
      </w:r>
      <w:r w:rsidR="008E0B03">
        <w:t>whereby individuals have</w:t>
      </w:r>
      <w:r>
        <w:t xml:space="preserve"> higher chances of forming social ties with others with similar characteristics (</w:t>
      </w:r>
      <w:hyperlink w:anchor="ref-mcpherson_birds_2001">
        <w:r>
          <w:rPr>
            <w:rStyle w:val="Hyperlink"/>
          </w:rPr>
          <w:t>McPherson et al., 2001</w:t>
        </w:r>
      </w:hyperlink>
      <w:r>
        <w:t xml:space="preserve">; </w:t>
      </w:r>
      <w:hyperlink w:anchor="ref-otero_open_2021">
        <w:r>
          <w:rPr>
            <w:rStyle w:val="Hyperlink"/>
          </w:rPr>
          <w:t>Otero et al., 2021</w:t>
        </w:r>
      </w:hyperlink>
      <w:r>
        <w:t xml:space="preserve">). </w:t>
      </w:r>
      <w:r w:rsidR="00E40FAE">
        <w:t xml:space="preserve">Cross-national comparisons indicate that </w:t>
      </w:r>
      <w:r w:rsidR="003538E8">
        <w:t>class</w:t>
      </w:r>
      <w:r w:rsidR="005E6D54">
        <w:t xml:space="preserve"> differences in social participation</w:t>
      </w:r>
      <w:r w:rsidR="00CC2BA8">
        <w:t xml:space="preserve"> and access to social resources</w:t>
      </w:r>
      <w:r w:rsidR="005E6D54">
        <w:t xml:space="preserve"> increase </w:t>
      </w:r>
      <w:r w:rsidR="00662ED3">
        <w:t>in countries with</w:t>
      </w:r>
      <w:r w:rsidR="00E40FAE">
        <w:t xml:space="preserve"> high economic inequality, which in turn </w:t>
      </w:r>
      <w:del w:id="2" w:author="Iturra, Julio" w:date="2024-10-08T17:41:00Z" w16du:dateUtc="2024-10-08T15:41:00Z">
        <w:r w:rsidR="00E40FAE" w:rsidDel="00753BD2">
          <w:delText xml:space="preserve">drives </w:delText>
        </w:r>
      </w:del>
      <w:ins w:id="3" w:author="Iturra, Julio" w:date="2024-10-08T17:41:00Z" w16du:dateUtc="2024-10-08T15:41:00Z">
        <w:r w:rsidR="00753BD2">
          <w:t xml:space="preserve">is related </w:t>
        </w:r>
      </w:ins>
      <w:ins w:id="4" w:author="Iturra, Julio" w:date="2024-10-09T12:23:00Z" w16du:dateUtc="2024-10-09T10:23:00Z">
        <w:r w:rsidR="00673B8A">
          <w:t>to</w:t>
        </w:r>
      </w:ins>
      <w:ins w:id="5" w:author="Iturra, Julio" w:date="2024-10-08T17:41:00Z" w16du:dateUtc="2024-10-08T15:41:00Z">
        <w:r w:rsidR="00753BD2">
          <w:t xml:space="preserve"> </w:t>
        </w:r>
      </w:ins>
      <w:r w:rsidR="00E40FAE">
        <w:t>wider social distance between classes (</w:t>
      </w:r>
      <w:hyperlink w:anchor="ref-otero_differences_2023">
        <w:r w:rsidR="00C07135">
          <w:rPr>
            <w:rStyle w:val="Hyperlink"/>
          </w:rPr>
          <w:t>Otero et al., 2024</w:t>
        </w:r>
      </w:hyperlink>
      <w:r w:rsidR="00E40FAE">
        <w:t xml:space="preserve">; </w:t>
      </w:r>
      <w:hyperlink w:anchor="ref-pichler_social_2009">
        <w:r w:rsidR="00E40FAE">
          <w:rPr>
            <w:rStyle w:val="Hyperlink"/>
          </w:rPr>
          <w:t>Pichler and Wallace, 2009</w:t>
        </w:r>
      </w:hyperlink>
      <w:r w:rsidR="00E40FAE">
        <w:t xml:space="preserve">). </w:t>
      </w:r>
      <w:r>
        <w:t xml:space="preserve">Although prior evidence has shown that class-based network </w:t>
      </w:r>
      <w:r w:rsidRPr="005501AF">
        <w:rPr>
          <w:i/>
          <w:iCs/>
        </w:rPr>
        <w:t>segregation</w:t>
      </w:r>
      <w:r>
        <w:t xml:space="preserve"> —</w:t>
      </w:r>
      <w:r w:rsidR="008E0B03">
        <w:t xml:space="preserve"> </w:t>
      </w:r>
      <w:r>
        <w:t xml:space="preserve">as the proportion of the same </w:t>
      </w:r>
      <w:r w:rsidR="00101984">
        <w:t xml:space="preserve">(or similar) class network contacts </w:t>
      </w:r>
      <w:r>
        <w:t>relative to individual</w:t>
      </w:r>
      <w:del w:id="6" w:author="Julio César Iturra Sanhueza" w:date="2024-10-07T10:17:00Z" w16du:dateUtc="2024-10-07T08:17:00Z">
        <w:r w:rsidDel="00163173">
          <w:delText>’s</w:delText>
        </w:r>
      </w:del>
      <w:r>
        <w:t xml:space="preserve"> class position</w:t>
      </w:r>
      <w:ins w:id="7" w:author="Patrick Sachweh" w:date="2024-10-04T09:59:00Z">
        <w:r w:rsidR="008E0B03">
          <w:t xml:space="preserve"> </w:t>
        </w:r>
      </w:ins>
      <w:r>
        <w:t xml:space="preserve">— can undermine attachment to society in </w:t>
      </w:r>
      <w:r w:rsidR="00CD052F">
        <w:t xml:space="preserve">contexts with high income inequality </w:t>
      </w:r>
      <w:r>
        <w:t>(</w:t>
      </w:r>
      <w:hyperlink w:anchor="ref-otero_lives_2022">
        <w:r>
          <w:rPr>
            <w:rStyle w:val="Hyperlink"/>
          </w:rPr>
          <w:t>Otero et al., 2022</w:t>
        </w:r>
      </w:hyperlink>
      <w:r>
        <w:t xml:space="preserve">), </w:t>
      </w:r>
      <w:r w:rsidR="00E40FAE">
        <w:t>our</w:t>
      </w:r>
      <w:r>
        <w:t xml:space="preserve"> understanding of how being embedded in a homogeneous class-based network impacts attitudes toward</w:t>
      </w:r>
      <w:r w:rsidR="00A71294">
        <w:t xml:space="preserve"> </w:t>
      </w:r>
      <w:r>
        <w:t xml:space="preserve">redistribution </w:t>
      </w:r>
      <w:r w:rsidR="00062280">
        <w:t xml:space="preserve">is </w:t>
      </w:r>
      <w:r w:rsidR="001F5F9C" w:rsidRPr="001F5F9C">
        <w:t>scarce</w:t>
      </w:r>
      <w:r w:rsidR="00466B5E">
        <w:t xml:space="preserve"> (</w:t>
      </w:r>
      <w:hyperlink w:anchor="ref-paskov_crossclass_2022">
        <w:r w:rsidR="00466B5E">
          <w:rPr>
            <w:rStyle w:val="Hyperlink"/>
          </w:rPr>
          <w:t>Paskov and Weisstanner, 2022</w:t>
        </w:r>
      </w:hyperlink>
      <w:r w:rsidR="00466B5E">
        <w:t>)</w:t>
      </w:r>
      <w:r w:rsidR="00062280">
        <w:t>.</w:t>
      </w:r>
      <w:r w:rsidR="00A3493D">
        <w:t xml:space="preserve"> </w:t>
      </w:r>
      <w:r w:rsidR="009A4CE2">
        <w:t>Additionally</w:t>
      </w:r>
      <w:r w:rsidR="00431B0A">
        <w:t xml:space="preserve">, most of the studies </w:t>
      </w:r>
      <w:r w:rsidR="00F92ED8">
        <w:t xml:space="preserve">on networks and redistributive preferences </w:t>
      </w:r>
      <w:r w:rsidR="00431B0A">
        <w:t xml:space="preserve">have focused on </w:t>
      </w:r>
      <w:r w:rsidR="00A20F82">
        <w:t>particular countries (</w:t>
      </w:r>
      <w:hyperlink w:anchor="ref-lee_consider_2023">
        <w:r w:rsidR="009D7944">
          <w:rPr>
            <w:rStyle w:val="Hyperlink"/>
          </w:rPr>
          <w:t>Lee,</w:t>
        </w:r>
      </w:hyperlink>
      <w:r w:rsidR="009D7944">
        <w:rPr>
          <w:rStyle w:val="Hyperlink"/>
        </w:rPr>
        <w:t xml:space="preserve"> 2023</w:t>
      </w:r>
      <w:r w:rsidR="00A20F82">
        <w:t xml:space="preserve">; </w:t>
      </w:r>
      <w:hyperlink w:anchor="ref-lindh_missing_2021">
        <w:r w:rsidR="00A20F82">
          <w:rPr>
            <w:rStyle w:val="Hyperlink"/>
          </w:rPr>
          <w:t>Lindh et al., 2021</w:t>
        </w:r>
      </w:hyperlink>
      <w:r w:rsidR="009D7944">
        <w:rPr>
          <w:rStyle w:val="Hyperlink"/>
        </w:rPr>
        <w:t xml:space="preserve">; </w:t>
      </w:r>
      <w:hyperlink w:anchor="ref-otero_power_2023">
        <w:r w:rsidR="009D7944">
          <w:rPr>
            <w:rStyle w:val="Hyperlink"/>
          </w:rPr>
          <w:t>Otero and Mendoza, 2023</w:t>
        </w:r>
      </w:hyperlink>
      <w:r w:rsidR="00A20F82">
        <w:t>)</w:t>
      </w:r>
      <w:r w:rsidR="00431B0A">
        <w:t>, and d</w:t>
      </w:r>
      <w:r w:rsidR="005D72B1" w:rsidRPr="005D72B1">
        <w:t xml:space="preserve">espite recent </w:t>
      </w:r>
      <w:r w:rsidR="00152B55">
        <w:t xml:space="preserve">cross-country </w:t>
      </w:r>
      <w:r w:rsidR="005D72B1" w:rsidRPr="005D72B1">
        <w:t>evidence</w:t>
      </w:r>
      <w:r w:rsidR="005D72B1">
        <w:t xml:space="preserve"> </w:t>
      </w:r>
      <w:r w:rsidR="00CE36CF">
        <w:t xml:space="preserve">on the role of relative redistribution </w:t>
      </w:r>
      <w:r w:rsidR="005D72B1" w:rsidRPr="00E776F3">
        <w:t>(</w:t>
      </w:r>
      <w:r w:rsidR="005D72B1" w:rsidRPr="00E776F3">
        <w:rPr>
          <w:rStyle w:val="Hyperlink"/>
        </w:rPr>
        <w:t>Lindh and Andersson, 2024</w:t>
      </w:r>
      <w:r w:rsidR="005D72B1" w:rsidRPr="00E776F3">
        <w:t>)</w:t>
      </w:r>
      <w:r w:rsidR="008B62D3">
        <w:t xml:space="preserve">, </w:t>
      </w:r>
      <w:r w:rsidR="00062280">
        <w:t>little is known about</w:t>
      </w:r>
      <w:r w:rsidR="008A00A6">
        <w:t xml:space="preserve"> how </w:t>
      </w:r>
      <w:r w:rsidR="001E1A66">
        <w:t>income</w:t>
      </w:r>
      <w:r w:rsidR="0035314A">
        <w:t xml:space="preserve"> inequality</w:t>
      </w:r>
      <w:r w:rsidR="00062280">
        <w:t xml:space="preserve"> </w:t>
      </w:r>
      <w:r w:rsidR="00224E0C">
        <w:t xml:space="preserve">can moderate the relationship </w:t>
      </w:r>
      <w:r w:rsidR="00062280">
        <w:t xml:space="preserve">between class-based network segregation and </w:t>
      </w:r>
      <w:r w:rsidR="002E4D20">
        <w:t>redistributive preferences</w:t>
      </w:r>
      <w:del w:id="8" w:author="Iturra, Julio [2]" w:date="2024-10-30T11:28:00Z" w16du:dateUtc="2024-10-30T10:28:00Z">
        <w:r w:rsidR="00E40FAE" w:rsidDel="00A53D94">
          <w:delText>limited</w:delText>
        </w:r>
        <w:r w:rsidDel="00A53D94">
          <w:delText xml:space="preserve"> </w:delText>
        </w:r>
      </w:del>
      <w:r w:rsidR="00091000">
        <w:t xml:space="preserve">. </w:t>
      </w:r>
      <w:r w:rsidR="00062280" w:rsidRPr="00E776F3">
        <w:t xml:space="preserve"> </w:t>
      </w:r>
      <w:del w:id="9" w:author="Iturra, Julio" w:date="2024-10-08T11:53:00Z" w16du:dateUtc="2024-10-08T09:53:00Z">
        <w:r w:rsidDel="00A52E6E">
          <w:delText xml:space="preserve">Contributing to this debate, this </w:delText>
        </w:r>
        <w:r w:rsidR="008E0B03" w:rsidDel="00A52E6E">
          <w:delText xml:space="preserve">article </w:delText>
        </w:r>
        <w:commentRangeStart w:id="10"/>
        <w:r w:rsidDel="00A52E6E">
          <w:delText xml:space="preserve">first </w:delText>
        </w:r>
        <w:commentRangeEnd w:id="10"/>
        <w:r w:rsidR="00E40FAE" w:rsidDel="00A52E6E">
          <w:rPr>
            <w:rStyle w:val="CommentReference"/>
            <w:rFonts w:asciiTheme="minorHAnsi" w:hAnsiTheme="minorHAnsi"/>
          </w:rPr>
          <w:commentReference w:id="10"/>
        </w:r>
        <w:r w:rsidDel="00A52E6E">
          <w:delText>investigate</w:delText>
        </w:r>
      </w:del>
      <w:ins w:id="11" w:author="Patrick Sachweh" w:date="2024-10-04T10:08:00Z">
        <w:del w:id="12" w:author="Iturra, Julio" w:date="2024-10-08T11:53:00Z" w16du:dateUtc="2024-10-08T09:53:00Z">
          <w:r w:rsidR="00E40FAE" w:rsidDel="00A52E6E">
            <w:delText>s</w:delText>
          </w:r>
        </w:del>
      </w:ins>
      <w:del w:id="13" w:author="Iturra, Julio" w:date="2024-10-08T11:53:00Z" w16du:dateUtc="2024-10-08T09:53:00Z">
        <w:r w:rsidDel="00A52E6E">
          <w:delText xml:space="preserve"> </w:delText>
        </w:r>
        <w:r w:rsidR="00E40FAE" w:rsidDel="00A52E6E">
          <w:delText xml:space="preserve">how </w:delText>
        </w:r>
        <w:r w:rsidDel="00A52E6E">
          <w:delText xml:space="preserve">individual-level class-based network segregation and </w:delText>
        </w:r>
        <w:r w:rsidR="00E40FAE" w:rsidDel="00A52E6E">
          <w:delText xml:space="preserve">impacts </w:delText>
        </w:r>
        <w:r w:rsidDel="00A52E6E">
          <w:delText xml:space="preserve">redistributive preferences. </w:delText>
        </w:r>
        <w:r w:rsidR="00E40FAE" w:rsidDel="00A52E6E">
          <w:delText>Second, it seeks to contribute to our</w:delText>
        </w:r>
        <w:r w:rsidDel="00A52E6E">
          <w:delText xml:space="preserve"> understanding </w:delText>
        </w:r>
        <w:r w:rsidR="00E40FAE" w:rsidDel="00A52E6E">
          <w:delText xml:space="preserve">of </w:delText>
        </w:r>
        <w:r w:rsidDel="00A52E6E">
          <w:delText xml:space="preserve">how cross-national differences in income inequality </w:delText>
        </w:r>
        <w:r w:rsidR="00E40FAE" w:rsidDel="00A52E6E">
          <w:delText>moderate the</w:delText>
        </w:r>
        <w:r w:rsidDel="00A52E6E">
          <w:delText xml:space="preserve"> relationship between class-based network segregation and redistributive preferences.</w:delText>
        </w:r>
      </w:del>
    </w:p>
    <w:p w14:paraId="0009F299" w14:textId="12C8E206" w:rsidR="000E3C44" w:rsidRDefault="009C462E">
      <w:pPr>
        <w:pStyle w:val="BodyText"/>
      </w:pPr>
      <w:r w:rsidRPr="00E776F3">
        <w:t xml:space="preserve">While </w:t>
      </w:r>
      <w:ins w:id="14" w:author="Iturra, Julio" w:date="2024-10-08T11:47:00Z" w16du:dateUtc="2024-10-08T09:47:00Z">
        <w:r w:rsidR="00897C25" w:rsidRPr="00E776F3">
          <w:t xml:space="preserve">class-based network </w:t>
        </w:r>
      </w:ins>
      <w:commentRangeStart w:id="15"/>
      <w:r w:rsidRPr="00E776F3">
        <w:t xml:space="preserve">segregation </w:t>
      </w:r>
      <w:commentRangeEnd w:id="15"/>
      <w:r w:rsidR="00E40FAE" w:rsidRPr="00E776F3">
        <w:rPr>
          <w:rStyle w:val="CommentReference"/>
          <w:rFonts w:asciiTheme="minorHAnsi" w:hAnsiTheme="minorHAnsi"/>
        </w:rPr>
        <w:commentReference w:id="15"/>
      </w:r>
      <w:r w:rsidRPr="00E776F3">
        <w:t>may deepen existing class divisions in redistributive preferences (</w:t>
      </w:r>
      <w:hyperlink w:anchor="ref-paskov_crossclass_2022">
        <w:r w:rsidRPr="00E776F3">
          <w:rPr>
            <w:rStyle w:val="Hyperlink"/>
          </w:rPr>
          <w:t>Paskov and Weisstanner, 2022</w:t>
        </w:r>
      </w:hyperlink>
      <w:r w:rsidRPr="00E776F3">
        <w:t xml:space="preserve">), </w:t>
      </w:r>
      <w:r w:rsidR="00111721">
        <w:t>the knowledge</w:t>
      </w:r>
      <w:r w:rsidR="0017437A">
        <w:t xml:space="preserve"> </w:t>
      </w:r>
      <w:r w:rsidR="00111721" w:rsidRPr="00E776F3">
        <w:t>regarding</w:t>
      </w:r>
      <w:r w:rsidRPr="00E776F3">
        <w:t xml:space="preserve"> how </w:t>
      </w:r>
      <w:r w:rsidR="00037988" w:rsidRPr="00E776F3">
        <w:t xml:space="preserve">differences in </w:t>
      </w:r>
      <w:r w:rsidRPr="00E776F3">
        <w:t xml:space="preserve">income inequality </w:t>
      </w:r>
      <w:r w:rsidR="00037988" w:rsidRPr="00E776F3">
        <w:t xml:space="preserve">between countries can </w:t>
      </w:r>
      <w:r w:rsidR="00FA4740" w:rsidRPr="00E776F3">
        <w:t>moderate</w:t>
      </w:r>
      <w:r w:rsidRPr="00E776F3">
        <w:t xml:space="preserve"> this relationship</w:t>
      </w:r>
      <w:r w:rsidR="00394B5C">
        <w:t xml:space="preserve"> is </w:t>
      </w:r>
      <w:r w:rsidR="005107A9">
        <w:t>narrow</w:t>
      </w:r>
      <w:r w:rsidRPr="00E776F3">
        <w:t xml:space="preserve">. </w:t>
      </w:r>
      <w:r w:rsidR="00335F82" w:rsidRPr="00335F82">
        <w:t>To address the gap in the literature</w:t>
      </w:r>
      <w:r w:rsidR="000C4546" w:rsidRPr="00E776F3">
        <w:t>, I</w:t>
      </w:r>
      <w:r w:rsidR="00A65374" w:rsidRPr="00E776F3">
        <w:t xml:space="preserve"> </w:t>
      </w:r>
      <w:r w:rsidR="000E5DA9">
        <w:t>discuss</w:t>
      </w:r>
      <w:r w:rsidR="002B667F" w:rsidRPr="00E776F3">
        <w:t xml:space="preserve"> the role of income inequality </w:t>
      </w:r>
      <w:r w:rsidR="003E1AA0">
        <w:t>in</w:t>
      </w:r>
      <w:r w:rsidR="002B667F" w:rsidRPr="00E776F3">
        <w:t xml:space="preserve"> how </w:t>
      </w:r>
      <w:r w:rsidR="003E1AA0">
        <w:t xml:space="preserve">differences in economic resources </w:t>
      </w:r>
      <w:r w:rsidR="002B667F" w:rsidRPr="00E776F3">
        <w:t>can moderate the relationship between class-based networks and attitudes toward inequality</w:t>
      </w:r>
      <w:r w:rsidR="003E1AA0">
        <w:t xml:space="preserve">. </w:t>
      </w:r>
      <w:r>
        <w:t xml:space="preserve">On the one hand, research on the class-attitude link suggests that income inequality is crucial for understanding how </w:t>
      </w:r>
      <w:del w:id="16" w:author="Iturra, Julio" w:date="2024-10-08T11:48:00Z" w16du:dateUtc="2024-10-08T09:48:00Z">
        <w:r w:rsidDel="00E42228">
          <w:delText>class relations</w:delText>
        </w:r>
      </w:del>
      <w:ins w:id="17" w:author="Iturra, Julio" w:date="2024-10-09T14:25:00Z" w16du:dateUtc="2024-10-09T12:25:00Z">
        <w:r w:rsidR="006312AF">
          <w:t xml:space="preserve">class-based inequalities </w:t>
        </w:r>
      </w:ins>
      <w:r>
        <w:t>—</w:t>
      </w:r>
      <w:ins w:id="18" w:author="Iturra, Julio" w:date="2024-10-09T14:26:00Z" w16du:dateUtc="2024-10-09T12:26:00Z">
        <w:r w:rsidR="006312AF">
          <w:t xml:space="preserve"> </w:t>
        </w:r>
      </w:ins>
      <w:r>
        <w:t xml:space="preserve">i.e., the </w:t>
      </w:r>
      <w:del w:id="19" w:author="Iturra, Julio" w:date="2024-10-09T14:26:00Z" w16du:dateUtc="2024-10-09T12:26:00Z">
        <w:r w:rsidDel="006312AF">
          <w:delText xml:space="preserve">social </w:delText>
        </w:r>
      </w:del>
      <w:ins w:id="20" w:author="Iturra, Julio" w:date="2024-10-09T14:26:00Z" w16du:dateUtc="2024-10-09T12:26:00Z">
        <w:r w:rsidR="006312AF">
          <w:t xml:space="preserve">socioeconomic </w:t>
        </w:r>
      </w:ins>
      <w:r>
        <w:t>and political distance between classes—</w:t>
      </w:r>
      <w:ins w:id="21" w:author="Iturra, Julio" w:date="2024-10-09T14:26:00Z" w16du:dateUtc="2024-10-09T12:26:00Z">
        <w:r w:rsidR="006312AF">
          <w:t xml:space="preserve"> </w:t>
        </w:r>
      </w:ins>
      <w:r>
        <w:t xml:space="preserve">translate into redistributive demands, as it reflects the </w:t>
      </w:r>
      <w:commentRangeStart w:id="22"/>
      <w:del w:id="23" w:author="Iturra, Julio" w:date="2024-10-08T11:47:00Z" w16du:dateUtc="2024-10-08T09:47:00Z">
        <w:r w:rsidDel="007C426A">
          <w:delText>state of class struggle</w:delText>
        </w:r>
      </w:del>
      <w:ins w:id="24" w:author="Iturra, Julio" w:date="2024-10-08T11:50:00Z" w16du:dateUtc="2024-10-08T09:50:00Z">
        <w:r w:rsidR="00281D5D">
          <w:t>current</w:t>
        </w:r>
      </w:ins>
      <w:ins w:id="25" w:author="Iturra, Julio" w:date="2024-10-08T11:47:00Z" w16du:dateUtc="2024-10-08T09:47:00Z">
        <w:r w:rsidR="007C426A">
          <w:t xml:space="preserve"> </w:t>
        </w:r>
      </w:ins>
      <w:ins w:id="26" w:author="Iturra, Julio" w:date="2024-10-08T11:49:00Z" w16du:dateUtc="2024-10-08T09:49:00Z">
        <w:r w:rsidR="00281D5D">
          <w:t>s</w:t>
        </w:r>
      </w:ins>
      <w:ins w:id="27" w:author="Iturra, Julio" w:date="2024-10-08T11:48:00Z" w16du:dateUtc="2024-10-08T09:48:00Z">
        <w:r w:rsidR="000C5C30">
          <w:t xml:space="preserve">tate of distributive </w:t>
        </w:r>
      </w:ins>
      <w:ins w:id="28" w:author="Iturra, Julio" w:date="2024-10-08T11:50:00Z" w16du:dateUtc="2024-10-08T09:50:00Z">
        <w:r w:rsidR="00281D5D">
          <w:t>affairs</w:t>
        </w:r>
      </w:ins>
      <w:r>
        <w:t xml:space="preserve"> </w:t>
      </w:r>
      <w:commentRangeEnd w:id="22"/>
      <w:r w:rsidR="000D215C">
        <w:rPr>
          <w:rStyle w:val="CommentReference"/>
          <w:rFonts w:asciiTheme="minorHAnsi" w:hAnsiTheme="minorHAnsi"/>
        </w:rPr>
        <w:commentReference w:id="22"/>
      </w:r>
      <w:r>
        <w:t>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xml:space="preserve">). A consistent finding is that </w:t>
      </w:r>
      <w:del w:id="29" w:author="Iturra, Julio [2]" w:date="2024-10-30T11:29:00Z" w16du:dateUtc="2024-10-30T10:29:00Z">
        <w:r w:rsidDel="000702A6">
          <w:delText>the upper classes</w:delText>
        </w:r>
      </w:del>
      <w:ins w:id="30" w:author="Iturra, Julio [2]" w:date="2024-10-30T11:29:00Z" w16du:dateUtc="2024-10-30T10:29:00Z">
        <w:r w:rsidR="000702A6">
          <w:t>those in more advantaged socioeconomic positions</w:t>
        </w:r>
      </w:ins>
      <w:r>
        <w:t xml:space="preserve"> tend to be more supportive of redistribution in contexts of high inequality, whereas the </w:t>
      </w:r>
      <w:r w:rsidR="000D215C">
        <w:t>stronger</w:t>
      </w:r>
      <w:r>
        <w:t xml:space="preserve"> redistributive demands of the </w:t>
      </w:r>
      <w:ins w:id="31" w:author="Iturra, Julio [2]" w:date="2024-10-30T11:30:00Z" w16du:dateUtc="2024-10-30T10:30:00Z">
        <w:r w:rsidR="00BA7E2E">
          <w:t xml:space="preserve">socioeconomically disadvantaged </w:t>
        </w:r>
      </w:ins>
      <w:del w:id="32" w:author="Iturra, Julio [2]" w:date="2024-10-30T11:29:00Z" w16du:dateUtc="2024-10-30T10:29:00Z">
        <w:r w:rsidDel="003A1A46">
          <w:delText xml:space="preserve">lower classes </w:delText>
        </w:r>
      </w:del>
      <w:r>
        <w:t>remain relatively stable, regardless of inequality levels (</w:t>
      </w:r>
      <w:hyperlink w:anchor="ref-dimick_altruistic_2017">
        <w:r>
          <w:rPr>
            <w:rStyle w:val="Hyperlink"/>
          </w:rPr>
          <w:t>Dimick et al., 2017</w:t>
        </w:r>
      </w:hyperlink>
      <w:r>
        <w:t xml:space="preserve">; </w:t>
      </w:r>
      <w:hyperlink w:anchor="ref-sachweh_why_2019">
        <w:r>
          <w:rPr>
            <w:rStyle w:val="Hyperlink"/>
          </w:rPr>
          <w:t>Sachweh and Sthamer, 2019</w:t>
        </w:r>
      </w:hyperlink>
      <w:r>
        <w:t xml:space="preserve">). On the other hand, it is well-documented that income inequality affects social relations, reinforcing stratified access to social activities and widening the </w:t>
      </w:r>
      <w:ins w:id="33" w:author="Iturra, Julio" w:date="2024-10-09T14:26:00Z" w16du:dateUtc="2024-10-09T12:26:00Z">
        <w:r w:rsidR="009B6654">
          <w:t xml:space="preserve">social </w:t>
        </w:r>
      </w:ins>
      <w:r>
        <w:t>distance between classes. In such conditions, the upper classes tend to be more socially active and maintain more diverse networks, while the lower classes become increasingly inactive and segregated</w:t>
      </w:r>
      <w:ins w:id="34" w:author="Iturra, Julio" w:date="2024-10-08T12:14:00Z" w16du:dateUtc="2024-10-08T10:14:00Z">
        <w:r w:rsidR="008375EE">
          <w:t xml:space="preserve"> </w:t>
        </w:r>
      </w:ins>
      <w:del w:id="35" w:author="Iturra, Julio" w:date="2024-10-08T11:51:00Z" w16du:dateUtc="2024-10-08T09:51:00Z">
        <w:r w:rsidDel="00121BCE">
          <w:delText xml:space="preserve"> </w:delText>
        </w:r>
        <w:commentRangeStart w:id="36"/>
        <w:r w:rsidDel="00121BCE">
          <w:delText>as inequality rises</w:delText>
        </w:r>
      </w:del>
      <w:ins w:id="37" w:author="Iturra, Julio" w:date="2024-10-08T11:51:00Z" w16du:dateUtc="2024-10-08T09:51:00Z">
        <w:r w:rsidR="00121BCE">
          <w:t>in contexts with higher levels of economic inequality</w:t>
        </w:r>
      </w:ins>
      <w:r>
        <w:t xml:space="preserve"> </w:t>
      </w:r>
      <w:commentRangeEnd w:id="36"/>
      <w:r w:rsidR="000D215C">
        <w:rPr>
          <w:rStyle w:val="CommentReference"/>
          <w:rFonts w:asciiTheme="minorHAnsi" w:hAnsiTheme="minorHAnsi"/>
        </w:rPr>
        <w:commentReference w:id="36"/>
      </w:r>
      <w:r>
        <w:t>(</w:t>
      </w:r>
      <w:hyperlink w:anchor="ref-lancee_income_2012">
        <w:r>
          <w:rPr>
            <w:rStyle w:val="Hyperlink"/>
          </w:rPr>
          <w:t>Lancee and Van de Werfhorst, 2012</w:t>
        </w:r>
      </w:hyperlink>
      <w:r>
        <w:t xml:space="preserve">; </w:t>
      </w:r>
      <w:hyperlink w:anchor="ref-otero_differences_2023">
        <w:r w:rsidR="00C07135">
          <w:rPr>
            <w:rStyle w:val="Hyperlink"/>
          </w:rPr>
          <w:t>Otero et al., 2024</w:t>
        </w:r>
      </w:hyperlink>
      <w:r>
        <w:t xml:space="preserve">; </w:t>
      </w:r>
      <w:hyperlink w:anchor="ref-pichler_social_2009">
        <w:r>
          <w:rPr>
            <w:rStyle w:val="Hyperlink"/>
          </w:rPr>
          <w:t>Pichler and Wallace, 2009</w:t>
        </w:r>
      </w:hyperlink>
      <w:r>
        <w:t xml:space="preserve">). </w:t>
      </w:r>
      <w:commentRangeStart w:id="38"/>
      <w:commentRangeEnd w:id="38"/>
      <w:r w:rsidR="004E3451">
        <w:rPr>
          <w:rStyle w:val="CommentReference"/>
          <w:rFonts w:asciiTheme="minorHAnsi" w:hAnsiTheme="minorHAnsi"/>
        </w:rPr>
        <w:commentReference w:id="38"/>
      </w:r>
      <w:r w:rsidR="000B1FED">
        <w:t>Nevertheless</w:t>
      </w:r>
      <w:r>
        <w:t xml:space="preserve">, current research </w:t>
      </w:r>
      <w:r w:rsidR="000D215C">
        <w:t>has</w:t>
      </w:r>
      <w:r>
        <w:t xml:space="preserve"> primarily examined </w:t>
      </w:r>
      <w:r w:rsidR="000D215C">
        <w:t>how</w:t>
      </w:r>
      <w:r>
        <w:t xml:space="preserve"> income inequality moderates the </w:t>
      </w:r>
      <w:r w:rsidR="000D215C">
        <w:t>impact</w:t>
      </w:r>
      <w:r>
        <w:t xml:space="preserve"> of social class on either social networks or redistributive preferences. </w:t>
      </w:r>
      <w:r w:rsidR="0072118D">
        <w:t>Against this background</w:t>
      </w:r>
      <w:commentRangeStart w:id="39"/>
      <w:r>
        <w:t>, this study aims to address two key questions:</w:t>
      </w:r>
    </w:p>
    <w:p w14:paraId="0009F29A" w14:textId="77777777" w:rsidR="000E3C44" w:rsidRDefault="009C462E">
      <w:pPr>
        <w:pStyle w:val="Compact"/>
        <w:numPr>
          <w:ilvl w:val="0"/>
          <w:numId w:val="4"/>
        </w:numPr>
      </w:pPr>
      <w:r>
        <w:lastRenderedPageBreak/>
        <w:t>How does class-based network segregation influence redistributive preferences?</w:t>
      </w:r>
    </w:p>
    <w:p w14:paraId="0009F29B" w14:textId="77777777" w:rsidR="000E3C44" w:rsidRDefault="009C462E">
      <w:pPr>
        <w:pStyle w:val="Compact"/>
        <w:numPr>
          <w:ilvl w:val="0"/>
          <w:numId w:val="4"/>
        </w:numPr>
      </w:pPr>
      <w:r>
        <w:t>To what extent does economic inequality moderate the relationship between class-based network segregation and redistributive preferences?</w:t>
      </w:r>
      <w:commentRangeEnd w:id="39"/>
      <w:r w:rsidR="000D215C">
        <w:rPr>
          <w:rStyle w:val="CommentReference"/>
          <w:rFonts w:asciiTheme="minorHAnsi" w:hAnsiTheme="minorHAnsi"/>
        </w:rPr>
        <w:commentReference w:id="39"/>
      </w:r>
    </w:p>
    <w:p w14:paraId="0009F29C" w14:textId="6A1B941D" w:rsidR="000E3C44" w:rsidRDefault="009C462E">
      <w:pPr>
        <w:pStyle w:val="FirstParagraph"/>
      </w:pPr>
      <w:r>
        <w:t xml:space="preserve">In this </w:t>
      </w:r>
      <w:r w:rsidR="000D215C">
        <w:t>paper</w:t>
      </w:r>
      <w: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Default="009C462E">
      <w:pPr>
        <w:pStyle w:val="Heading1"/>
      </w:pPr>
      <w:bookmarkStart w:id="40" w:name="X63fff73801728ab9b6c8b7d09717d3e03f01eca"/>
      <w:bookmarkEnd w:id="0"/>
      <w:r>
        <w:t xml:space="preserve">Theoretical </w:t>
      </w:r>
      <w:r w:rsidR="00CD1E5B">
        <w:t>framework: C</w:t>
      </w:r>
      <w:r>
        <w:t>lass, social networks, and redistributive preferences</w:t>
      </w:r>
    </w:p>
    <w:p w14:paraId="0009F29E" w14:textId="31DC3A7B" w:rsidR="000E3C44" w:rsidRDefault="009C462E">
      <w:pPr>
        <w:pStyle w:val="Heading2"/>
      </w:pPr>
      <w:bookmarkStart w:id="41" w:name="X0f046cdb512a5ca746b01f4c445090551d1c68e"/>
      <w:r>
        <w:t>Class divide</w:t>
      </w:r>
      <w:r w:rsidR="00CD1E5B">
        <w:t>s</w:t>
      </w:r>
      <w:r>
        <w:t xml:space="preserve"> in redistributive preferences</w:t>
      </w:r>
    </w:p>
    <w:p w14:paraId="0009F29F" w14:textId="6E512FED" w:rsidR="000E3C44" w:rsidRDefault="009C462E">
      <w:pPr>
        <w:pStyle w:val="FirstParagraph"/>
      </w:pPr>
      <w:r>
        <w:t>Over the past few decades, research on political attitudes in industrialized societies has consistently highlighted the significance of social class as a key driver of public opinion (</w:t>
      </w:r>
      <w:hyperlink w:anchor="ref-lindh_class_2020">
        <w:r>
          <w:rPr>
            <w:rStyle w:val="Hyperlink"/>
          </w:rPr>
          <w:t>Lindh and McCall, 2020</w:t>
        </w:r>
      </w:hyperlink>
      <w:r>
        <w:t>). Social class, in this context, not only reflects individuals’ labor market relations but also their economic interests and moral perspectives regarding the role of the market and the state in the distribution and redistribution of resources (</w:t>
      </w:r>
      <w:hyperlink w:anchor="ref-Svallfors2006">
        <w:r>
          <w:rPr>
            <w:rStyle w:val="Hyperlink"/>
          </w:rPr>
          <w:t>Svallfors, 2006</w:t>
        </w:r>
      </w:hyperlink>
      <w:r>
        <w:t xml:space="preserve">). Redistributive preferences refer to </w:t>
      </w:r>
      <w:r w:rsidR="00CD1E5B">
        <w:t xml:space="preserve">individuals’ </w:t>
      </w:r>
      <w:r>
        <w:t>support for policies and mechanisms aimed at reducing economic inequality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individuals or groups to those with fewer resources (</w:t>
      </w:r>
      <w:hyperlink w:anchor="ref-garcia-sanchez_two_2022">
        <w:r>
          <w:rPr>
            <w:rStyle w:val="Hyperlink"/>
          </w:rPr>
          <w:t>García-Sánchez et al., 2022</w:t>
        </w:r>
      </w:hyperlink>
      <w:r>
        <w:t>).</w:t>
      </w:r>
    </w:p>
    <w:p w14:paraId="0009F2A0" w14:textId="5D69E6D5" w:rsidR="000E3C44" w:rsidRDefault="009C462E">
      <w:pPr>
        <w:pStyle w:val="BodyText"/>
      </w:pPr>
      <w:r>
        <w:t>Empirically, the class divide in redistributive preferences is well documented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Class-based explanations of redistributive preferences have predominantly focused on individuals</w:t>
      </w:r>
      <w:r w:rsidR="00CD1E5B">
        <w:t xml:space="preserve">’ </w:t>
      </w:r>
      <w:del w:id="42" w:author="Iturra, Julio [2]" w:date="2024-10-30T11:32:00Z" w16du:dateUtc="2024-10-30T10:32:00Z">
        <w:r w:rsidR="00CD1E5B" w:rsidDel="0089036C">
          <w:delText>socio-economic</w:delText>
        </w:r>
      </w:del>
      <w:ins w:id="43" w:author="Iturra, Julio [2]" w:date="2024-10-30T11:32:00Z" w16du:dateUtc="2024-10-30T10:32:00Z">
        <w:r w:rsidR="0089036C">
          <w:t>socioeconomic</w:t>
        </w:r>
      </w:ins>
      <w:r w:rsidR="00CD1E5B">
        <w:t xml:space="preserve"> position</w:t>
      </w:r>
      <w:r>
        <w:t>. According to self-interest-driven theories, economic resources or risk exposure explain why working classes with fewer resources and greater job insecurity tend to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Furthermore, while material interests often dominate in conditions of scarcity, value-based motivations, such as egalitarianism, may drive stronger support for redistribution under conditions of greater security and weaken under material hardship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0009F2A1" w14:textId="36E78F4A" w:rsidR="000E3C44" w:rsidRDefault="009C462E">
      <w:pPr>
        <w:pStyle w:val="BodyText"/>
      </w:pPr>
      <w:r>
        <w:t>Other approaches emphasize the role of social relations in the workplace, which can imprint normative views that ultimately shape political opinions due to the significant time people spend at work (</w:t>
      </w:r>
      <w:hyperlink w:anchor="ref-oesch_redrawing_2006">
        <w:r>
          <w:rPr>
            <w:rStyle w:val="Hyperlink"/>
          </w:rPr>
          <w:t>Oesch, 2006</w:t>
        </w:r>
      </w:hyperlink>
      <w:r>
        <w:t>). For instance, continuous and diverse social interactions in interpersonal service roles can foster empathy and reinforce egalitarian values (</w:t>
      </w:r>
      <w:hyperlink w:anchor="ref-kitschelt_occupations_2014">
        <w:r>
          <w:rPr>
            <w:rStyle w:val="Hyperlink"/>
          </w:rPr>
          <w:t>Kitschelt and Rehm, 2014</w:t>
        </w:r>
      </w:hyperlink>
      <w:r>
        <w:t>). Conversely, vertical oversight in managerial positions and the emphasis on autonomy in self-employed roles often bolster self-interested and conservative political views (</w:t>
      </w:r>
      <w:hyperlink w:anchor="ref-oesch_electoral_2018">
        <w:r>
          <w:rPr>
            <w:rStyle w:val="Hyperlink"/>
          </w:rPr>
          <w:t>Oesch and Rennwald, 2018</w:t>
        </w:r>
      </w:hyperlink>
      <w:r>
        <w:t>).</w:t>
      </w:r>
    </w:p>
    <w:p w14:paraId="0009F2A2" w14:textId="7E367388" w:rsidR="000E3C44" w:rsidRDefault="00A67CA9">
      <w:pPr>
        <w:pStyle w:val="BodyText"/>
      </w:pPr>
      <w:r>
        <w:t xml:space="preserve">Given the </w:t>
      </w:r>
      <w:r w:rsidR="00DF0045">
        <w:t>individual</w:t>
      </w:r>
      <w:r>
        <w:t xml:space="preserve"> focus of current approaches on class and redistributive preferences, </w:t>
      </w:r>
      <w:r w:rsidR="009C462E">
        <w:t xml:space="preserve">a network perspective offers a </w:t>
      </w:r>
      <w:r w:rsidR="001D5999">
        <w:t xml:space="preserve">more </w:t>
      </w:r>
      <w:r w:rsidR="009C462E">
        <w:t xml:space="preserve">comprehensive way to understand redistributive preferences beyond the individual level. By focusing on </w:t>
      </w:r>
      <w:del w:id="44" w:author="Iturra, Julio" w:date="2024-10-09T12:25:00Z" w16du:dateUtc="2024-10-09T10:25:00Z">
        <w:r w:rsidDel="002C09DD">
          <w:delText>class-differences</w:delText>
        </w:r>
      </w:del>
      <w:ins w:id="45" w:author="Iturra, Julio" w:date="2024-10-09T12:25:00Z" w16du:dateUtc="2024-10-09T10:25:00Z">
        <w:r w:rsidR="002C09DD">
          <w:t>class differences</w:t>
        </w:r>
      </w:ins>
      <w:r>
        <w:t xml:space="preserve"> in </w:t>
      </w:r>
      <w:r w:rsidR="009C462E">
        <w:t xml:space="preserve">network ties, the </w:t>
      </w:r>
      <w:commentRangeStart w:id="46"/>
      <w:del w:id="47" w:author="Julio César Iturra Sanhueza" w:date="2024-10-07T10:28:00Z" w16du:dateUtc="2024-10-07T08:28:00Z">
        <w:r w:rsidR="009C462E" w:rsidDel="00B439FE">
          <w:delText xml:space="preserve">collective </w:delText>
        </w:r>
      </w:del>
      <w:ins w:id="48" w:author="Julio César Iturra Sanhueza" w:date="2024-10-07T10:28:00Z" w16du:dateUtc="2024-10-07T08:28:00Z">
        <w:r w:rsidR="00B439FE">
          <w:t>interperson</w:t>
        </w:r>
      </w:ins>
      <w:ins w:id="49" w:author="Julio César Iturra Sanhueza" w:date="2024-10-07T10:29:00Z" w16du:dateUtc="2024-10-07T08:29:00Z">
        <w:r w:rsidR="00B439FE">
          <w:t>al</w:t>
        </w:r>
      </w:ins>
      <w:ins w:id="50" w:author="Julio César Iturra Sanhueza" w:date="2024-10-07T10:28:00Z" w16du:dateUtc="2024-10-07T08:28:00Z">
        <w:r w:rsidR="00B439FE">
          <w:t xml:space="preserve"> </w:t>
        </w:r>
      </w:ins>
      <w:r w:rsidR="009C462E">
        <w:t xml:space="preserve">dimension of between-class relations </w:t>
      </w:r>
      <w:commentRangeEnd w:id="46"/>
      <w:r>
        <w:rPr>
          <w:rStyle w:val="CommentReference"/>
          <w:rFonts w:asciiTheme="minorHAnsi" w:hAnsiTheme="minorHAnsi"/>
        </w:rPr>
        <w:commentReference w:id="46"/>
      </w:r>
      <w:r w:rsidR="009C462E">
        <w:t xml:space="preserve">is brought to the forefront, emphasizing </w:t>
      </w:r>
      <w:r w:rsidR="009C462E">
        <w:lastRenderedPageBreak/>
        <w:t>that social ties encompass both social and economic resources (</w:t>
      </w:r>
      <w:hyperlink w:anchor="ref-lin_access_1986">
        <w:r w:rsidR="009C462E">
          <w:rPr>
            <w:rStyle w:val="Hyperlink"/>
          </w:rPr>
          <w:t>Lin and Dumin, 1986</w:t>
        </w:r>
      </w:hyperlink>
      <w:r w:rsidR="009C462E">
        <w:t>)</w:t>
      </w:r>
      <w:r w:rsidR="00F75174">
        <w:t xml:space="preserve"> </w:t>
      </w:r>
      <w:commentRangeStart w:id="51"/>
      <w:ins w:id="52" w:author="Iturra, Julio" w:date="2024-10-08T12:14:00Z" w16du:dateUtc="2024-10-08T10:14:00Z">
        <w:r w:rsidR="008375EE">
          <w:t>embedded</w:t>
        </w:r>
      </w:ins>
      <w:ins w:id="53" w:author="Iturra, Julio" w:date="2024-10-08T11:59:00Z" w16du:dateUtc="2024-10-08T09:59:00Z">
        <w:r w:rsidR="00AC667A">
          <w:t xml:space="preserve"> </w:t>
        </w:r>
      </w:ins>
      <w:r w:rsidR="00690EC1">
        <w:t xml:space="preserve">in </w:t>
      </w:r>
      <w:ins w:id="54" w:author="Iturra, Julio" w:date="2024-10-08T11:59:00Z" w16du:dateUtc="2024-10-08T09:59:00Z">
        <w:r w:rsidR="00AC667A">
          <w:t>class posit</w:t>
        </w:r>
      </w:ins>
      <w:ins w:id="55" w:author="Iturra, Julio" w:date="2024-10-08T12:00:00Z" w16du:dateUtc="2024-10-08T10:00:00Z">
        <w:r w:rsidR="00AC667A">
          <w:t>ions</w:t>
        </w:r>
      </w:ins>
      <w:ins w:id="56" w:author="Iturra, Julio" w:date="2024-10-08T12:14:00Z" w16du:dateUtc="2024-10-08T10:14:00Z">
        <w:r w:rsidR="008375EE">
          <w:t xml:space="preserve"> </w:t>
        </w:r>
      </w:ins>
      <w:del w:id="57" w:author="Iturra, Julio" w:date="2024-10-08T11:58:00Z" w16du:dateUtc="2024-10-08T09:58:00Z">
        <w:r w:rsidR="009C462E" w:rsidDel="000608DB">
          <w:delText>n</w:delText>
        </w:r>
      </w:del>
      <w:del w:id="58" w:author="Iturra, Julio" w:date="2024-10-08T11:59:00Z" w16du:dateUtc="2024-10-08T09:59:00Z">
        <w:r w:rsidR="009C462E" w:rsidDel="00AC667A">
          <w:delText xml:space="preserve"> </w:delText>
        </w:r>
        <w:commentRangeEnd w:id="51"/>
        <w:r w:rsidR="00310ABB" w:rsidDel="00AC667A">
          <w:rPr>
            <w:rStyle w:val="CommentReference"/>
            <w:rFonts w:asciiTheme="minorHAnsi" w:hAnsiTheme="minorHAnsi"/>
          </w:rPr>
          <w:commentReference w:id="51"/>
        </w:r>
      </w:del>
      <w:r w:rsidR="009C462E">
        <w:t>(</w:t>
      </w:r>
      <w:hyperlink w:anchor="ref-weber_class_2011">
        <w:r w:rsidR="009C462E">
          <w:rPr>
            <w:rStyle w:val="Hyperlink"/>
          </w:rPr>
          <w:t>Weber, 2011, pp. 57–59</w:t>
        </w:r>
      </w:hyperlink>
      <w:r w:rsidR="009C462E">
        <w:t>).</w:t>
      </w:r>
    </w:p>
    <w:p w14:paraId="0009F2A3" w14:textId="77777777" w:rsidR="000E3C44" w:rsidRDefault="009C462E">
      <w:pPr>
        <w:pStyle w:val="Heading2"/>
      </w:pPr>
      <w:bookmarkStart w:id="59" w:name="class-relations-and-social-networks"/>
      <w:bookmarkEnd w:id="41"/>
      <w:r>
        <w:t>Class relations and social networks</w:t>
      </w:r>
    </w:p>
    <w:p w14:paraId="0009F2A4" w14:textId="70DD5827" w:rsidR="000E3C44" w:rsidRDefault="009C462E">
      <w:pPr>
        <w:pStyle w:val="FirstParagraph"/>
      </w:pPr>
      <w:r>
        <w:t>Theoretically, class relations can be understood as the structure of social ties between different classes within the broader social system, represented by networks spanning various social strata (</w:t>
      </w:r>
      <w:hyperlink w:anchor="ref-blau_macrosociological_1977">
        <w:r>
          <w:rPr>
            <w:rStyle w:val="Hyperlink"/>
          </w:rPr>
          <w:t>Blau, 1977</w:t>
        </w:r>
      </w:hyperlink>
      <w:r>
        <w:t xml:space="preserve">). </w:t>
      </w:r>
      <w:r w:rsidR="008A3CF4">
        <w:t>Social network r</w:t>
      </w:r>
      <w:r>
        <w:t>esearch consistently demonstrates that homophily—the tendency for individuals to associate with others who are similar—is a structured and persistent feature of social relations (</w:t>
      </w:r>
      <w:hyperlink w:anchor="ref-mcpherson_birds_2001">
        <w:r>
          <w:rPr>
            <w:rStyle w:val="Hyperlink"/>
          </w:rPr>
          <w:t>McPherson et al., 2001</w:t>
        </w:r>
      </w:hyperlink>
      <w:r>
        <w:t>). For instance, friendships and family ties often display homogeneity in terms of social status or demographic characteristics, while more distant ties tend to connect individuals to different social groups, thereby contributing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xml:space="preserve">). Moreover, it is well established that </w:t>
      </w:r>
      <w:commentRangeStart w:id="60"/>
      <w:del w:id="61" w:author="Julio César Iturra Sanhueza" w:date="2024-10-08T10:12:00Z" w16du:dateUtc="2024-10-08T08:12:00Z">
        <w:r w:rsidDel="00A0706D">
          <w:delText xml:space="preserve">socialization </w:delText>
        </w:r>
      </w:del>
      <w:commentRangeEnd w:id="60"/>
      <w:ins w:id="62" w:author="Julio César Iturra Sanhueza" w:date="2024-10-08T10:12:00Z" w16du:dateUtc="2024-10-08T08:12:00Z">
        <w:del w:id="63" w:author="Iturra, Julio" w:date="2024-10-08T12:00:00Z" w16du:dateUtc="2024-10-08T10:00:00Z">
          <w:r w:rsidR="00A0706D" w:rsidDel="002A16A7">
            <w:delText xml:space="preserve">individual </w:delText>
          </w:r>
        </w:del>
        <w:r w:rsidR="00A0706D">
          <w:t xml:space="preserve">sociability </w:t>
        </w:r>
      </w:ins>
      <w:r w:rsidR="008A3CF4">
        <w:rPr>
          <w:rStyle w:val="CommentReference"/>
          <w:rFonts w:asciiTheme="minorHAnsi" w:hAnsiTheme="minorHAnsi"/>
        </w:rPr>
        <w:commentReference w:id="60"/>
      </w:r>
      <w:r>
        <w:t>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 (</w:t>
      </w:r>
      <w:hyperlink w:anchor="ref-feld_focused_1981">
        <w:r>
          <w:rPr>
            <w:rStyle w:val="Hyperlink"/>
          </w:rPr>
          <w:t>Feld, 1981</w:t>
        </w:r>
      </w:hyperlink>
      <w:r>
        <w:t>). Thus, to investigate the implications of networks for redistributive preferences, I propose distinguishing between two closely related—but distinct—perspectives on how class-based networks are structured.</w:t>
      </w:r>
    </w:p>
    <w:p w14:paraId="0009F2A5" w14:textId="7429E9A2" w:rsidR="000E3C44" w:rsidRDefault="009C462E">
      <w:pPr>
        <w:pStyle w:val="BodyText"/>
      </w:pPr>
      <w:r>
        <w:t xml:space="preserve">First, </w:t>
      </w:r>
      <w:r w:rsidRPr="00643661">
        <w:t>network</w:t>
      </w:r>
      <w:r>
        <w:rPr>
          <w:i/>
          <w:iCs/>
        </w:rPr>
        <w:t xml:space="preserve"> diversity</w:t>
      </w:r>
      <w:r>
        <w:t xml:space="preserve"> refers to the degree of </w:t>
      </w:r>
      <w:r w:rsidR="008A3CF4">
        <w:t xml:space="preserve">an </w:t>
      </w:r>
      <w:del w:id="64" w:author="Iturra, Julio" w:date="2024-10-09T12:26:00Z" w16du:dateUtc="2024-10-09T10:26:00Z">
        <w:r w:rsidR="008A3CF4" w:rsidDel="00730FBD">
          <w:delText xml:space="preserve">individuals’ </w:delText>
        </w:r>
      </w:del>
      <w:ins w:id="65" w:author="Iturra, Julio" w:date="2024-10-09T12:26:00Z" w16du:dateUtc="2024-10-09T10:26:00Z">
        <w:r w:rsidR="00730FBD">
          <w:t xml:space="preserve">individual’s </w:t>
        </w:r>
      </w:ins>
      <w:r>
        <w:t>connectedness to dissimilar ties (e.g., different occupations or activities), representing access to diverse resources within social networks (</w:t>
      </w:r>
      <w:hyperlink w:anchor="ref-lin_access_1986">
        <w:r>
          <w:rPr>
            <w:rStyle w:val="Hyperlink"/>
          </w:rPr>
          <w:t>Lin and Dumin, 1986</w:t>
        </w:r>
      </w:hyperlink>
      <w:r>
        <w:t>). Thus,</w:t>
      </w:r>
      <w:r w:rsidR="008A3CF4">
        <w:t xml:space="preserve"> network diversity</w:t>
      </w:r>
      <w:r>
        <w:t xml:space="preserve"> refers to the dispersion of an attribute tie (alteri) within the network, independently of the characteristic that an individual </w:t>
      </w:r>
      <w:r w:rsidR="008A3CF4">
        <w:t xml:space="preserve">(ego) </w:t>
      </w:r>
      <w:del w:id="66" w:author="Iturra, Julio" w:date="2024-10-09T12:26:00Z" w16du:dateUtc="2024-10-09T10:26:00Z">
        <w:r w:rsidDel="00B95F6B">
          <w:delText>has  (</w:delText>
        </w:r>
      </w:del>
      <w:ins w:id="67" w:author="Iturra, Julio" w:date="2024-10-09T12:26:00Z" w16du:dateUtc="2024-10-09T10:26:00Z">
        <w:r w:rsidR="00B95F6B">
          <w:t>has (</w:t>
        </w:r>
      </w:ins>
      <w:hyperlink w:anchor="ref-otero_power_2023">
        <w:r>
          <w:rPr>
            <w:rStyle w:val="Hyperlink"/>
          </w:rPr>
          <w:t>Otero and Mendoza, 2023</w:t>
        </w:r>
      </w:hyperlink>
      <w:r>
        <w:t xml:space="preserve">). </w:t>
      </w:r>
      <w:r w:rsidR="008A3CF4">
        <w:t>S</w:t>
      </w:r>
      <w:r>
        <w:t xml:space="preserve">tudies </w:t>
      </w:r>
      <w:r w:rsidR="008A3CF4">
        <w:t>by</w:t>
      </w:r>
      <w:r>
        <w:t xml:space="preserve"> Pichler and Wallace (</w:t>
      </w:r>
      <w:hyperlink w:anchor="ref-pichler_social_2009">
        <w:r>
          <w:rPr>
            <w:rStyle w:val="Hyperlink"/>
          </w:rPr>
          <w:t>2009</w:t>
        </w:r>
      </w:hyperlink>
      <w:r>
        <w:t xml:space="preserve">) </w:t>
      </w:r>
      <w:del w:id="68" w:author="Iturra, Julio" w:date="2024-10-09T12:26:00Z" w16du:dateUtc="2024-10-09T10:26:00Z">
        <w:r w:rsidR="008A3CF4" w:rsidDel="00B95F6B">
          <w:delText xml:space="preserve">or </w:delText>
        </w:r>
      </w:del>
      <w:ins w:id="69" w:author="Iturra, Julio" w:date="2024-10-09T12:26:00Z" w16du:dateUtc="2024-10-09T10:26:00Z">
        <w:r w:rsidR="00B95F6B">
          <w:t xml:space="preserve">and </w:t>
        </w:r>
      </w:ins>
      <w:r>
        <w:t>Lancee and Van de Werfhorst (</w:t>
      </w:r>
      <w:hyperlink w:anchor="ref-lancee_income_2012">
        <w:r>
          <w:rPr>
            <w:rStyle w:val="Hyperlink"/>
          </w:rPr>
          <w:t>2012</w:t>
        </w:r>
      </w:hyperlink>
      <w:r>
        <w:t xml:space="preserve">) have argued that </w:t>
      </w:r>
      <w:commentRangeStart w:id="70"/>
      <w:del w:id="71" w:author="Julio César Iturra Sanhueza" w:date="2024-10-07T10:30:00Z" w16du:dateUtc="2024-10-07T08:30:00Z">
        <w:r w:rsidDel="007F6898">
          <w:delText>variety</w:delText>
        </w:r>
      </w:del>
      <w:ins w:id="72" w:author="Julio César Iturra Sanhueza" w:date="2024-10-07T11:34:00Z" w16du:dateUtc="2024-10-07T09:34:00Z">
        <w:del w:id="73" w:author="Iturra, Julio" w:date="2024-10-08T12:01:00Z" w16du:dateUtc="2024-10-08T10:01:00Z">
          <w:r w:rsidR="000A1568" w:rsidDel="004D0BBB">
            <w:delText>diver</w:delText>
          </w:r>
        </w:del>
      </w:ins>
      <w:ins w:id="74" w:author="Julio César Iturra Sanhueza" w:date="2024-10-07T11:35:00Z" w16du:dateUtc="2024-10-07T09:35:00Z">
        <w:del w:id="75" w:author="Iturra, Julio" w:date="2024-10-08T12:01:00Z" w16du:dateUtc="2024-10-08T10:01:00Z">
          <w:r w:rsidR="000A1568" w:rsidDel="004D0BBB">
            <w:delText>se</w:delText>
          </w:r>
          <w:r w:rsidR="00631DB6" w:rsidDel="004D0BBB">
            <w:delText xml:space="preserve"> </w:delText>
          </w:r>
        </w:del>
      </w:ins>
      <w:del w:id="76" w:author="Iturra, Julio" w:date="2024-10-08T11:54:00Z" w16du:dateUtc="2024-10-08T09:54:00Z">
        <w:r w:rsidDel="00A52E6E">
          <w:delText xml:space="preserve"> </w:delText>
        </w:r>
      </w:del>
      <w:commentRangeEnd w:id="70"/>
      <w:r w:rsidR="008A3CF4">
        <w:rPr>
          <w:rStyle w:val="CommentReference"/>
          <w:rFonts w:asciiTheme="minorHAnsi" w:hAnsiTheme="minorHAnsi"/>
        </w:rPr>
        <w:commentReference w:id="70"/>
      </w:r>
      <w:r>
        <w:t xml:space="preserve">participation </w:t>
      </w:r>
      <w:ins w:id="77" w:author="Iturra, Julio" w:date="2024-10-08T12:01:00Z" w16du:dateUtc="2024-10-08T10:01:00Z">
        <w:r w:rsidR="004D0BBB">
          <w:t xml:space="preserve">in a </w:t>
        </w:r>
      </w:ins>
      <w:ins w:id="78" w:author="Iturra, Julio" w:date="2024-10-08T12:02:00Z" w16du:dateUtc="2024-10-08T10:02:00Z">
        <w:r w:rsidR="00703F64">
          <w:t>wider</w:t>
        </w:r>
      </w:ins>
      <w:ins w:id="79" w:author="Iturra, Julio" w:date="2024-10-08T12:01:00Z" w16du:dateUtc="2024-10-08T10:01:00Z">
        <w:r w:rsidR="004D0BBB">
          <w:t xml:space="preserve"> range </w:t>
        </w:r>
      </w:ins>
      <w:del w:id="80" w:author="Iturra, Julio" w:date="2024-10-08T12:01:00Z" w16du:dateUtc="2024-10-08T10:01:00Z">
        <w:r w:rsidDel="004D0BBB">
          <w:delText xml:space="preserve">in </w:delText>
        </w:r>
      </w:del>
      <w:ins w:id="81" w:author="Iturra, Julio" w:date="2024-10-08T12:01:00Z" w16du:dateUtc="2024-10-08T10:01:00Z">
        <w:r w:rsidR="004D0BBB">
          <w:t xml:space="preserve">of </w:t>
        </w:r>
      </w:ins>
      <w:r>
        <w:t xml:space="preserve">formal organizations increases the chances of </w:t>
      </w:r>
      <w:r w:rsidR="002A1F08">
        <w:t>the </w:t>
      </w:r>
      <w:r>
        <w:t xml:space="preserve">upper classes forming more diverse social connections. In contrast, the working classes show a more homogeneous participation repertoire. Similar patterns emerge in </w:t>
      </w:r>
      <w:r w:rsidR="008A3CF4">
        <w:t xml:space="preserve">the </w:t>
      </w:r>
      <w:r>
        <w:t>socioeconomic composition</w:t>
      </w:r>
      <w:r w:rsidR="008A3CF4">
        <w:t xml:space="preserve"> of networks</w:t>
      </w:r>
      <w:r>
        <w:t>, where the upper middle classes maintain more prestigious and diverse networks than the working classes (</w:t>
      </w:r>
      <w:hyperlink w:anchor="ref-carrascosa_class_2023">
        <w:r>
          <w:rPr>
            <w:rStyle w:val="Hyperlink"/>
          </w:rPr>
          <w:t>Carrascosa, 2023</w:t>
        </w:r>
      </w:hyperlink>
      <w:r>
        <w:t xml:space="preserve">; </w:t>
      </w:r>
      <w:hyperlink w:anchor="ref-cepic_how_2020">
        <w:r>
          <w:rPr>
            <w:rStyle w:val="Hyperlink"/>
          </w:rPr>
          <w:t>Cepić and Tonković, 2020</w:t>
        </w:r>
      </w:hyperlink>
      <w:r>
        <w:t xml:space="preserve">). </w:t>
      </w:r>
      <w:ins w:id="82" w:author="Iturra, Julio" w:date="2024-10-08T12:05:00Z" w16du:dateUtc="2024-10-08T10:05:00Z">
        <w:r w:rsidR="00554221" w:rsidRPr="00554221">
          <w:t xml:space="preserve">However, I argue that although diversity accounts for the dispersion of an attribute within the network, by not referring to a specific social group or class, diversity falls short when talking about the segregation of a social class </w:t>
        </w:r>
      </w:ins>
      <w:ins w:id="83" w:author="Iturra, Julio" w:date="2024-10-08T12:15:00Z" w16du:dateUtc="2024-10-08T10:15:00Z">
        <w:r w:rsidR="001B1CC4">
          <w:t>concerning</w:t>
        </w:r>
      </w:ins>
      <w:ins w:id="84" w:author="Iturra, Julio" w:date="2024-10-08T12:05:00Z" w16du:dateUtc="2024-10-08T10:05:00Z">
        <w:r w:rsidR="00554221" w:rsidRPr="00554221">
          <w:t xml:space="preserve"> other class positions. </w:t>
        </w:r>
      </w:ins>
      <w:del w:id="85" w:author="Iturra, Julio" w:date="2024-10-08T12:05:00Z" w16du:dateUtc="2024-10-08T10:05:00Z">
        <w:r w:rsidDel="00554221">
          <w:delText>However, I argue that while diversity accounts for the dispersion of an attribute within the network</w:delText>
        </w:r>
        <w:r w:rsidR="008A3CF4" w:rsidDel="00554221">
          <w:delText>,</w:delText>
        </w:r>
        <w:r w:rsidDel="00554221">
          <w:delText xml:space="preserve"> this approach lacks an </w:delText>
        </w:r>
        <w:commentRangeStart w:id="86"/>
        <w:r w:rsidDel="00554221">
          <w:delText>anchor position that allows to</w:delText>
        </w:r>
      </w:del>
      <w:ins w:id="87" w:author="Julio César Iturra Sanhueza" w:date="2024-10-08T10:15:00Z" w16du:dateUtc="2024-10-08T08:15:00Z">
        <w:del w:id="88" w:author="Iturra, Julio" w:date="2024-10-08T12:05:00Z" w16du:dateUtc="2024-10-08T10:05:00Z">
          <w:r w:rsidR="00986188" w:rsidDel="00554221">
            <w:delText xml:space="preserve"> </w:delText>
          </w:r>
        </w:del>
      </w:ins>
      <w:del w:id="89" w:author="Iturra, Julio" w:date="2024-10-08T12:05:00Z" w16du:dateUtc="2024-10-08T10:05:00Z">
        <w:r w:rsidDel="00554221">
          <w:delText xml:space="preserve"> address </w:delText>
        </w:r>
      </w:del>
      <w:ins w:id="90" w:author="Julio César Iturra Sanhueza" w:date="2024-10-08T10:15:00Z" w16du:dateUtc="2024-10-08T08:15:00Z">
        <w:del w:id="91" w:author="Iturra, Julio" w:date="2024-10-08T12:05:00Z" w16du:dateUtc="2024-10-08T10:05:00Z">
          <w:r w:rsidR="00986188" w:rsidDel="00554221">
            <w:delText xml:space="preserve">describe </w:delText>
          </w:r>
        </w:del>
      </w:ins>
      <w:del w:id="92" w:author="Iturra, Julio" w:date="2024-10-08T12:05:00Z" w16du:dateUtc="2024-10-08T10:05:00Z">
        <w:r w:rsidDel="00554221">
          <w:delText>segregation more precisely</w:delText>
        </w:r>
      </w:del>
      <w:ins w:id="93" w:author="Julio César Iturra Sanhueza" w:date="2024-10-07T11:42:00Z" w16du:dateUtc="2024-10-07T09:42:00Z">
        <w:del w:id="94" w:author="Iturra, Julio" w:date="2024-10-08T12:05:00Z" w16du:dateUtc="2024-10-08T10:05:00Z">
          <w:r w:rsidR="000A67A8" w:rsidDel="00554221">
            <w:delText xml:space="preserve"> </w:delText>
          </w:r>
        </w:del>
      </w:ins>
      <w:ins w:id="95" w:author="Julio César Iturra Sanhueza" w:date="2024-10-07T11:43:00Z" w16du:dateUtc="2024-10-07T09:43:00Z">
        <w:del w:id="96" w:author="Iturra, Julio" w:date="2024-10-08T12:05:00Z" w16du:dateUtc="2024-10-08T10:05:00Z">
          <w:r w:rsidR="00264FB2" w:rsidRPr="00264FB2" w:rsidDel="00554221">
            <w:delText xml:space="preserve">in </w:delText>
          </w:r>
        </w:del>
      </w:ins>
      <w:ins w:id="97" w:author="Julio César Iturra Sanhueza" w:date="2024-10-08T10:20:00Z" w16du:dateUtc="2024-10-08T08:20:00Z">
        <w:del w:id="98" w:author="Iturra, Julio" w:date="2024-10-08T12:05:00Z" w16du:dateUtc="2024-10-08T10:05:00Z">
          <w:r w:rsidR="005E7155" w:rsidDel="00554221">
            <w:delText>reference to an specific social class</w:delText>
          </w:r>
        </w:del>
      </w:ins>
      <w:del w:id="99" w:author="Iturra, Julio" w:date="2024-10-08T12:05:00Z" w16du:dateUtc="2024-10-08T10:05:00Z">
        <w:r w:rsidDel="00554221">
          <w:delText>.</w:delText>
        </w:r>
        <w:commentRangeEnd w:id="86"/>
        <w:r w:rsidR="008A3CF4" w:rsidDel="00554221">
          <w:rPr>
            <w:rStyle w:val="CommentReference"/>
            <w:rFonts w:asciiTheme="minorHAnsi" w:hAnsiTheme="minorHAnsi"/>
          </w:rPr>
          <w:commentReference w:id="86"/>
        </w:r>
      </w:del>
    </w:p>
    <w:p w14:paraId="0009F2A6" w14:textId="616E1AE5" w:rsidR="000E3C44" w:rsidRDefault="009C462E">
      <w:pPr>
        <w:pStyle w:val="BodyText"/>
      </w:pPr>
      <w:r>
        <w:t xml:space="preserve">By contrast, the perspective adopted in this study is </w:t>
      </w:r>
      <w:r w:rsidRPr="00643661">
        <w:t>network</w:t>
      </w:r>
      <w:r>
        <w:rPr>
          <w:i/>
          <w:iCs/>
        </w:rPr>
        <w:t xml:space="preserve"> segregation,</w:t>
      </w:r>
      <w:r>
        <w:t xml:space="preserve"> defined as the pattern of contact </w:t>
      </w:r>
      <w:r w:rsidR="008A3CF4">
        <w:t xml:space="preserve">an individual has </w:t>
      </w:r>
      <w:r>
        <w:t xml:space="preserve">with people </w:t>
      </w:r>
      <w:del w:id="100" w:author="Iturra, Julio" w:date="2024-10-08T12:15:00Z" w16du:dateUtc="2024-10-08T10:15:00Z">
        <w:r w:rsidR="008A3CF4" w:rsidDel="00F95268">
          <w:delText xml:space="preserve">that </w:delText>
        </w:r>
      </w:del>
      <w:ins w:id="101" w:author="Iturra, Julio" w:date="2024-10-08T12:15:00Z" w16du:dateUtc="2024-10-08T10:15:00Z">
        <w:r w:rsidR="00F95268">
          <w:t xml:space="preserve">who </w:t>
        </w:r>
      </w:ins>
      <w:r w:rsidR="008A3CF4">
        <w:t xml:space="preserve">share similar (or </w:t>
      </w:r>
      <w:r>
        <w:t>the same</w:t>
      </w:r>
      <w:r w:rsidR="008A3CF4">
        <w:t>)</w:t>
      </w:r>
      <w:r>
        <w:t xml:space="preserve"> characteristics.</w:t>
      </w:r>
      <w:r w:rsidR="008A3CF4">
        <w:t xml:space="preserve"> Here,</w:t>
      </w:r>
      <w:r>
        <w:t xml:space="preserve"> </w:t>
      </w:r>
      <w:r w:rsidR="008A3CF4">
        <w:t xml:space="preserve">the </w:t>
      </w:r>
      <w:r>
        <w:t>focus is on the similarity between the class position of individuals (ego) and their network ties (alteri). Therefore, it is conceptually closer to homophily and has been empirically examined through network homogeneity (</w:t>
      </w:r>
      <w:hyperlink w:anchor="ref-otero_open_2021">
        <w:r>
          <w:rPr>
            <w:rStyle w:val="Hyperlink"/>
          </w:rPr>
          <w:t>Otero et al., 2021</w:t>
        </w:r>
      </w:hyperlink>
      <w:r>
        <w:t>). Some studies have suggested that property-based boundaries are far less permeable than authority-based ones in the formation of cross-class ties. For example, Wright and Cho (</w:t>
      </w:r>
      <w:hyperlink w:anchor="ref-wright_relative_1992">
        <w:r>
          <w:rPr>
            <w:rStyle w:val="Hyperlink"/>
          </w:rPr>
          <w:t>1992</w:t>
        </w:r>
      </w:hyperlink>
      <w:r>
        <w:t xml:space="preserve">) </w:t>
      </w:r>
      <w:del w:id="102" w:author="Julio César Iturra Sanhueza" w:date="2024-10-08T10:16:00Z" w16du:dateUtc="2024-10-08T08:16:00Z">
        <w:r w:rsidDel="00986188">
          <w:delText xml:space="preserve">suggests </w:delText>
        </w:r>
      </w:del>
      <w:ins w:id="103" w:author="Julio César Iturra Sanhueza" w:date="2024-10-08T10:16:00Z" w16du:dateUtc="2024-10-08T08:16:00Z">
        <w:r w:rsidR="00986188">
          <w:t xml:space="preserve">suggest </w:t>
        </w:r>
      </w:ins>
      <w:r>
        <w:t>that class interests tend to widen the social distance between proprietors and manual workers, while the intermediate position of supervisors and their more frequent contact with manual workers make cross-class friendships more likely. Similarly, Otero et al. (</w:t>
      </w:r>
      <w:hyperlink w:anchor="ref-otero_open_2021">
        <w:r>
          <w:rPr>
            <w:rStyle w:val="Hyperlink"/>
          </w:rPr>
          <w:t>2021</w:t>
        </w:r>
      </w:hyperlink>
      <w:r>
        <w:t xml:space="preserve">) identified a U-shaped pattern of acquaintance network segregation in Chile, where the middle classes </w:t>
      </w:r>
      <w:r>
        <w:lastRenderedPageBreak/>
        <w:t>(e.g., lower managerial professionals, clerks, and manual supervisors) exhibit lower network homogeneity</w:t>
      </w:r>
      <w:r w:rsidR="00B872BB">
        <w:t xml:space="preserve"> than the upper and lower classes</w:t>
      </w:r>
      <w:r>
        <w:t xml:space="preserve">. </w:t>
      </w:r>
      <w:r w:rsidR="00B872BB">
        <w:t>Thus</w:t>
      </w:r>
      <w:r>
        <w:t xml:space="preserve">, segregation is most prevalent on both ends of the class structure, particularly among the lower classes. </w:t>
      </w:r>
      <w:r w:rsidR="00B872BB">
        <w:t>Otero et al. (</w:t>
      </w:r>
      <w:r w:rsidR="00B872BB" w:rsidRPr="00107C13">
        <w:rPr>
          <w:rStyle w:val="Hyperlink"/>
        </w:rPr>
        <w:t>2021</w:t>
      </w:r>
      <w:r w:rsidR="00B872BB">
        <w:t xml:space="preserve">) </w:t>
      </w:r>
      <w:r>
        <w:t>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hyperlink w:anchor="ref-otero_open_2021">
        <w:r>
          <w:rPr>
            <w:rStyle w:val="Hyperlink"/>
          </w:rPr>
          <w:t>Otero et al., 2021</w:t>
        </w:r>
      </w:hyperlink>
      <w:r>
        <w:t>).</w:t>
      </w:r>
    </w:p>
    <w:p w14:paraId="0009F2A7" w14:textId="09D88FFF" w:rsidR="000E3C44" w:rsidRDefault="00B872BB">
      <w:pPr>
        <w:pStyle w:val="BodyText"/>
      </w:pPr>
      <w:r>
        <w:t>O</w:t>
      </w:r>
      <w:r w:rsidR="009C462E">
        <w:t>ne theoretical implication is that experiencing segregated class-based networks may be related to class differences in redistributive preferences.</w:t>
      </w:r>
      <w:r w:rsidR="005D17B1">
        <w:t xml:space="preserve"> But how are the two linked? </w:t>
      </w:r>
      <w:r w:rsidR="009C462E">
        <w:t xml:space="preserve"> </w:t>
      </w:r>
    </w:p>
    <w:p w14:paraId="0009F2A8" w14:textId="77777777" w:rsidR="000E3C44" w:rsidRDefault="009C462E">
      <w:pPr>
        <w:pStyle w:val="Heading2"/>
      </w:pPr>
      <w:bookmarkStart w:id="104" w:name="X992c93d4a9a3ae1d7ca1ecacc2ff21844ce21c6"/>
      <w:bookmarkEnd w:id="59"/>
      <w:r>
        <w:t>Network segregation and redistributive preferences</w:t>
      </w:r>
    </w:p>
    <w:p w14:paraId="0009F2A9" w14:textId="23C459CF" w:rsidR="000E3C44" w:rsidRDefault="005D17B1">
      <w:pPr>
        <w:pStyle w:val="FirstParagraph"/>
      </w:pPr>
      <w:r>
        <w:t>T</w:t>
      </w:r>
      <w:r w:rsidR="009C462E">
        <w:t xml:space="preserve">he argument that social ties have implications for attitude formation is not </w:t>
      </w:r>
      <w:r>
        <w:t xml:space="preserve">entirely </w:t>
      </w:r>
      <w:r w:rsidR="009C462E">
        <w:t xml:space="preserve">new. </w:t>
      </w:r>
      <w:r>
        <w:t>T</w:t>
      </w:r>
      <w:r w:rsidR="009C462E">
        <w:t xml:space="preserve">wo approaches have discussed the role of social relations in </w:t>
      </w:r>
      <w:r w:rsidR="00B872BB">
        <w:t xml:space="preserve">the formation of </w:t>
      </w:r>
      <w:r w:rsidR="009C462E">
        <w:t>redistributive preferences: reference groups and class-based networks.</w:t>
      </w:r>
    </w:p>
    <w:p w14:paraId="0009F2AA" w14:textId="38A83BD2" w:rsidR="000E3C44" w:rsidRDefault="00275CF7">
      <w:pPr>
        <w:pStyle w:val="BodyText"/>
      </w:pPr>
      <w:commentRangeStart w:id="105"/>
      <w:r>
        <w:t>Processes of</w:t>
      </w:r>
      <w:r w:rsidR="009C462E">
        <w:t xml:space="preserve"> social comparison with </w:t>
      </w:r>
      <w:r>
        <w:t xml:space="preserve">similar </w:t>
      </w:r>
      <w:r w:rsidR="009C462E">
        <w:t xml:space="preserve">reference groups </w:t>
      </w:r>
      <w:r>
        <w:t xml:space="preserve">are one potential mechanism that can </w:t>
      </w:r>
      <w:r w:rsidR="009C462E">
        <w:t>explain the formation of redistributive preferences (</w:t>
      </w:r>
      <w:hyperlink w:anchor="ref-condon_economic_2020">
        <w:r w:rsidR="009C462E">
          <w:rPr>
            <w:rStyle w:val="Hyperlink"/>
          </w:rPr>
          <w:t>Condon and Wichowsky, 2020</w:t>
        </w:r>
      </w:hyperlink>
      <w:r w:rsidR="009C462E">
        <w:t>). The</w:t>
      </w:r>
      <w:r>
        <w:t xml:space="preserve"> key</w:t>
      </w:r>
      <w:r w:rsidR="009C462E">
        <w:t xml:space="preserve"> argument posits that people form their </w:t>
      </w:r>
      <w:del w:id="106" w:author="Iturra, Julio" w:date="2024-10-08T12:07:00Z" w16du:dateUtc="2024-10-08T10:07:00Z">
        <w:r w:rsidR="009C462E" w:rsidDel="0014431F">
          <w:delText xml:space="preserve">beliefs </w:delText>
        </w:r>
      </w:del>
      <w:ins w:id="107" w:author="Iturra, Julio" w:date="2024-10-08T12:07:00Z" w16du:dateUtc="2024-10-08T10:07:00Z">
        <w:r w:rsidR="0014431F">
          <w:t xml:space="preserve">perceptions </w:t>
        </w:r>
      </w:ins>
      <w:r w:rsidR="009C462E">
        <w:t>through family, friends, and coworkers’ experiences instead of the whole society, which is described as an availability heuristic</w:t>
      </w:r>
      <w:del w:id="108" w:author="Iturra, Julio" w:date="2024-10-08T12:12:00Z" w16du:dateUtc="2024-10-08T10:12:00Z">
        <w:r w:rsidR="009C462E" w:rsidDel="00BE3AF6">
          <w:delText xml:space="preserve"> </w:delText>
        </w:r>
      </w:del>
      <w:ins w:id="109" w:author="Iturra, Julio" w:date="2024-10-08T12:11:00Z" w16du:dateUtc="2024-10-08T10:11:00Z">
        <w:r w:rsidR="0044611B">
          <w:t xml:space="preserve"> </w:t>
        </w:r>
      </w:ins>
      <w:r w:rsidR="009C462E">
        <w:t>that systematically biases inferences about inequality based on the homophily of reference groups (</w:t>
      </w:r>
      <w:hyperlink w:anchor="ref-Evans1992">
        <w:r w:rsidR="009C462E">
          <w:rPr>
            <w:rStyle w:val="Hyperlink"/>
          </w:rPr>
          <w:t>M. D. R. Evans et al., 1992, p. 467</w:t>
        </w:r>
      </w:hyperlink>
      <w:r w:rsidR="009C462E">
        <w:t xml:space="preserve">). Therefore, inferences about </w:t>
      </w:r>
      <w:del w:id="110" w:author="Iturra, Julio" w:date="2024-10-08T12:07:00Z" w16du:dateUtc="2024-10-08T10:07:00Z">
        <w:r w:rsidR="009C462E" w:rsidDel="00DA58A9">
          <w:delText>the social world</w:delText>
        </w:r>
      </w:del>
      <w:ins w:id="111" w:author="Iturra, Julio" w:date="2024-10-08T12:07:00Z" w16du:dateUtc="2024-10-08T10:07:00Z">
        <w:r w:rsidR="00DA58A9">
          <w:t>inequality</w:t>
        </w:r>
      </w:ins>
      <w:r w:rsidR="009C462E">
        <w:t xml:space="preserve"> are linked to </w:t>
      </w:r>
      <w:ins w:id="112" w:author="Iturra, Julio" w:date="2024-10-08T12:08:00Z" w16du:dateUtc="2024-10-08T10:08:00Z">
        <w:r w:rsidR="0093793D">
          <w:t xml:space="preserve">network </w:t>
        </w:r>
      </w:ins>
      <w:del w:id="113" w:author="Julio César Iturra Sanhueza" w:date="2024-10-08T10:21:00Z" w16du:dateUtc="2024-10-08T08:21:00Z">
        <w:r w:rsidR="009C462E" w:rsidDel="00267784">
          <w:delText xml:space="preserve">the degree of </w:delText>
        </w:r>
      </w:del>
      <w:r w:rsidR="009C462E">
        <w:t xml:space="preserve">segregation </w:t>
      </w:r>
      <w:del w:id="114" w:author="Iturra, Julio" w:date="2024-10-08T12:08:00Z" w16du:dateUtc="2024-10-08T10:08:00Z">
        <w:r w:rsidR="009C462E" w:rsidDel="00DA58A9">
          <w:delText xml:space="preserve">in the immediate social environment </w:delText>
        </w:r>
      </w:del>
      <w:del w:id="115" w:author="Julio César Iturra Sanhueza" w:date="2024-10-08T10:21:00Z" w16du:dateUtc="2024-10-08T08:21:00Z">
        <w:r w:rsidR="009C462E" w:rsidDel="00FC31FE">
          <w:delText>of a person</w:delText>
        </w:r>
        <w:r w:rsidR="00C15A4D" w:rsidDel="00FC31FE">
          <w:delText xml:space="preserve"> influencing</w:delText>
        </w:r>
        <w:r w:rsidR="009C462E" w:rsidDel="00FC31FE">
          <w:delText xml:space="preserve"> the</w:delText>
        </w:r>
      </w:del>
      <w:ins w:id="116" w:author="Julio César Iturra Sanhueza" w:date="2024-10-08T10:21:00Z" w16du:dateUtc="2024-10-08T08:21:00Z">
        <w:r w:rsidR="00FC31FE">
          <w:t>which influences</w:t>
        </w:r>
      </w:ins>
      <w:r w:rsidR="009C462E">
        <w:t xml:space="preserve"> information that ultimately shapes inequality perceptions (</w:t>
      </w:r>
      <w:hyperlink w:anchor="ref-mijs_is_2021">
        <w:r w:rsidR="009C462E">
          <w:rPr>
            <w:rStyle w:val="Hyperlink"/>
          </w:rPr>
          <w:t>Mijs and Roe, 2021</w:t>
        </w:r>
      </w:hyperlink>
      <w:r w:rsidR="009C462E">
        <w:t xml:space="preserve">). </w:t>
      </w:r>
      <w:del w:id="117" w:author="Julio César Iturra Sanhueza" w:date="2024-10-08T10:20:00Z" w16du:dateUtc="2024-10-08T08:20:00Z">
        <w:r w:rsidR="009C462E" w:rsidDel="00267784">
          <w:delText xml:space="preserve">Accordingly, experience sharing in conversations with socioeconomically diverse networks has been </w:delText>
        </w:r>
        <w:r w:rsidR="00C15A4D" w:rsidDel="00267784">
          <w:delText xml:space="preserve">shown </w:delText>
        </w:r>
        <w:r w:rsidR="009C462E" w:rsidDel="00267784">
          <w:delText xml:space="preserve">to contribute to </w:delText>
        </w:r>
        <w:r w:rsidR="00C15A4D" w:rsidDel="00267784">
          <w:delText>more accurate</w:delText>
        </w:r>
        <w:r w:rsidR="009C462E" w:rsidDel="00267784">
          <w:delText xml:space="preserve"> images of income and wealth </w:delText>
        </w:r>
        <w:r w:rsidR="00C15A4D" w:rsidDel="00267784">
          <w:delText xml:space="preserve">distribution </w:delText>
        </w:r>
        <w:r w:rsidR="009C462E" w:rsidDel="00267784">
          <w:delText>compared with people in more segregated networks (</w:delText>
        </w:r>
        <w:r w:rsidR="009C462E" w:rsidDel="00267784">
          <w:fldChar w:fldCharType="begin"/>
        </w:r>
        <w:r w:rsidR="009C462E" w:rsidDel="00267784">
          <w:delInstrText>HYPERLINK \l "ref-summers_deliberating_2022" \h</w:delInstrText>
        </w:r>
        <w:r w:rsidR="009C462E" w:rsidDel="00267784">
          <w:fldChar w:fldCharType="separate"/>
        </w:r>
        <w:r w:rsidR="009C462E" w:rsidDel="00267784">
          <w:rPr>
            <w:rStyle w:val="Hyperlink"/>
          </w:rPr>
          <w:delText>Summers et al., 2022</w:delText>
        </w:r>
        <w:r w:rsidR="009C462E" w:rsidDel="00267784">
          <w:rPr>
            <w:rStyle w:val="Hyperlink"/>
          </w:rPr>
          <w:fldChar w:fldCharType="end"/>
        </w:r>
        <w:r w:rsidR="009C462E" w:rsidDel="00267784">
          <w:delText xml:space="preserve">). </w:delText>
        </w:r>
      </w:del>
      <w:r w:rsidR="00C15A4D">
        <w:t>Yet, this</w:t>
      </w:r>
      <w:r w:rsidR="009C462E">
        <w:t xml:space="preserve"> research has mainly focused on the cognitive dimension of preference formation through inequality perceptions rather than straightforwardly addressing the influence of network segregation on</w:t>
      </w:r>
      <w:r w:rsidR="00C15A4D">
        <w:t xml:space="preserve"> </w:t>
      </w:r>
      <w:del w:id="118" w:author="Iturra, Julio" w:date="2024-10-08T12:06:00Z" w16du:dateUtc="2024-10-08T10:06:00Z">
        <w:r w:rsidR="00C15A4D" w:rsidDel="00D268A5">
          <w:delText>the normative aspect of</w:delText>
        </w:r>
        <w:r w:rsidR="009C462E" w:rsidDel="00D268A5">
          <w:delText xml:space="preserve"> </w:delText>
        </w:r>
      </w:del>
      <w:r w:rsidR="009C462E">
        <w:t>redistributive preferences (</w:t>
      </w:r>
      <w:hyperlink w:anchor="ref-cansunar_who_2021">
        <w:r w:rsidR="009C462E">
          <w:rPr>
            <w:rStyle w:val="Hyperlink"/>
          </w:rPr>
          <w:t>Cansunar, 2021</w:t>
        </w:r>
      </w:hyperlink>
      <w:r w:rsidR="009C462E">
        <w:t xml:space="preserve">; </w:t>
      </w:r>
      <w:hyperlink w:anchor="ref-garcia-castro_perceived_2022">
        <w:r w:rsidR="009C462E">
          <w:rPr>
            <w:rStyle w:val="Hyperlink"/>
          </w:rPr>
          <w:t>García-Castro et al., 2022</w:t>
        </w:r>
      </w:hyperlink>
      <w:r w:rsidR="009C462E">
        <w:t>).</w:t>
      </w:r>
      <w:commentRangeEnd w:id="105"/>
      <w:r w:rsidR="005D17B1">
        <w:rPr>
          <w:rStyle w:val="CommentReference"/>
          <w:rFonts w:asciiTheme="minorHAnsi" w:hAnsiTheme="minorHAnsi"/>
        </w:rPr>
        <w:commentReference w:id="105"/>
      </w:r>
    </w:p>
    <w:p w14:paraId="0009F2AB" w14:textId="39425428" w:rsidR="000E3C44" w:rsidRDefault="009C462E">
      <w:pPr>
        <w:pStyle w:val="BodyText"/>
      </w:pPr>
      <w:r>
        <w:t>T</w:t>
      </w:r>
      <w:r w:rsidR="00C15A4D">
        <w:t>herefore, t</w:t>
      </w:r>
      <w:r>
        <w:t xml:space="preserve">his </w:t>
      </w:r>
      <w:r w:rsidR="00C15A4D">
        <w:t xml:space="preserve">paper </w:t>
      </w:r>
      <w:r>
        <w:t>adopts the second approach, which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opinions can either align or divide through social influence processes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xml:space="preserve">). </w:t>
      </w:r>
      <w:ins w:id="119" w:author="Iturra, Julio" w:date="2024-10-08T12:12:00Z" w16du:dateUtc="2024-10-08T10:12:00Z">
        <w:r w:rsidR="007C044D">
          <w:t xml:space="preserve">Resembling the </w:t>
        </w:r>
        <w:r w:rsidR="00BE3AF6">
          <w:t>reference group</w:t>
        </w:r>
        <w:r w:rsidR="007C044D">
          <w:t xml:space="preserve"> argument</w:t>
        </w:r>
      </w:ins>
      <w:ins w:id="120" w:author="Iturra, Julio" w:date="2024-10-08T12:10:00Z" w16du:dateUtc="2024-10-08T10:10:00Z">
        <w:r w:rsidR="0044611B">
          <w:t xml:space="preserve">, </w:t>
        </w:r>
      </w:ins>
      <w:commentRangeStart w:id="121"/>
      <w:del w:id="122" w:author="Iturra, Julio" w:date="2024-10-08T12:10:00Z" w16du:dateUtc="2024-10-08T10:10:00Z">
        <w:r w:rsidDel="0044611B">
          <w:delText xml:space="preserve">Following </w:delText>
        </w:r>
      </w:del>
      <w:r>
        <w:t>Sachweh (</w:t>
      </w:r>
      <w:hyperlink w:anchor="ref-sachweh_moral_2012">
        <w:r>
          <w:rPr>
            <w:rStyle w:val="Hyperlink"/>
          </w:rPr>
          <w:t>2012</w:t>
        </w:r>
      </w:hyperlink>
      <w:r>
        <w:t>)</w:t>
      </w:r>
      <w:ins w:id="123" w:author="Iturra, Julio" w:date="2024-10-08T12:10:00Z" w16du:dateUtc="2024-10-08T10:10:00Z">
        <w:r w:rsidR="0044611B">
          <w:t xml:space="preserve"> suggests</w:t>
        </w:r>
      </w:ins>
      <w:del w:id="124" w:author="Iturra, Julio" w:date="2024-10-08T12:10:00Z" w16du:dateUtc="2024-10-08T10:10:00Z">
        <w:r w:rsidDel="0044611B">
          <w:delText>,</w:delText>
        </w:r>
      </w:del>
      <w:r>
        <w:t xml:space="preserve"> social integration can be impeded in societies with few opportunities for contact between different social classes, creating an “empathy gulf” that hinders individuals from understanding others’ lifestyles amid rising inequality. </w:t>
      </w:r>
      <w:commentRangeEnd w:id="121"/>
      <w:r w:rsidR="00C15A4D">
        <w:rPr>
          <w:rStyle w:val="CommentReference"/>
          <w:rFonts w:asciiTheme="minorHAnsi" w:hAnsiTheme="minorHAnsi"/>
        </w:rPr>
        <w:commentReference w:id="121"/>
      </w:r>
      <w:r>
        <w:t xml:space="preserve">Consequently, segregated interactions may lead individuals to perceive the lives of different classes as more distant </w:t>
      </w:r>
      <w:del w:id="125" w:author="Julio César Iturra Sanhueza" w:date="2024-10-08T10:23:00Z" w16du:dateUtc="2024-10-08T08:23:00Z">
        <w:r w:rsidDel="00FE5D99">
          <w:delText xml:space="preserve">and undermine feelings of </w:delText>
        </w:r>
        <w:r w:rsidRPr="005D17B1" w:rsidDel="00FE5D99">
          <w:rPr>
            <w:highlight w:val="yellow"/>
            <w:rPrChange w:id="126" w:author="Patrick Sachweh" w:date="2024-10-04T12:39:00Z">
              <w:rPr/>
            </w:rPrChange>
          </w:rPr>
          <w:delText>social integration</w:delText>
        </w:r>
      </w:del>
      <w:r>
        <w:t xml:space="preserve"> (</w:t>
      </w:r>
      <w:hyperlink w:anchor="ref-sachweh_moral_2012">
        <w:r>
          <w:rPr>
            <w:rStyle w:val="Hyperlink"/>
          </w:rPr>
          <w:t>Sachweh, 2012</w:t>
        </w:r>
      </w:hyperlink>
      <w:r>
        <w:t xml:space="preserve">). Thus, segregation can potentially </w:t>
      </w:r>
      <w:del w:id="127" w:author="Julio César Iturra Sanhueza" w:date="2024-10-08T10:14:00Z" w16du:dateUtc="2024-10-08T08:14:00Z">
        <w:r w:rsidDel="00A55971">
          <w:delText xml:space="preserve">diminish </w:delText>
        </w:r>
        <w:r w:rsidRPr="005D17B1" w:rsidDel="001A6476">
          <w:rPr>
            <w:highlight w:val="yellow"/>
            <w:rPrChange w:id="128" w:author="Patrick Sachweh" w:date="2024-10-04T12:40:00Z">
              <w:rPr/>
            </w:rPrChange>
          </w:rPr>
          <w:delText>social cohesion</w:delText>
        </w:r>
        <w:r w:rsidDel="00A55971">
          <w:delText xml:space="preserve"> as it</w:delText>
        </w:r>
      </w:del>
      <w:del w:id="129" w:author="Iturra, Julio" w:date="2024-10-08T12:09:00Z" w16du:dateUtc="2024-10-08T10:09:00Z">
        <w:r w:rsidDel="006E2A8B">
          <w:delText xml:space="preserve"> exacerbates</w:delText>
        </w:r>
      </w:del>
      <w:ins w:id="130" w:author="Iturra, Julio" w:date="2024-10-08T12:09:00Z" w16du:dateUtc="2024-10-08T10:09:00Z">
        <w:r w:rsidR="006E2A8B">
          <w:t>exacerbate</w:t>
        </w:r>
      </w:ins>
      <w:r>
        <w:t xml:space="preserve"> perceptions of others as strangers which in turn reduces empathy and solidarity (</w:t>
      </w:r>
      <w:commentRangeStart w:id="131"/>
      <w:commentRangeStart w:id="132"/>
      <w:r w:rsidR="008E0B03">
        <w:fldChar w:fldCharType="begin"/>
      </w:r>
      <w:r w:rsidR="008E0B03">
        <w:instrText xml:space="preserve"> HYPERLINK \l "ref-otero_lives_2022" \h </w:instrText>
      </w:r>
      <w:r w:rsidR="008E0B03">
        <w:fldChar w:fldCharType="separate"/>
      </w:r>
      <w:r>
        <w:rPr>
          <w:rStyle w:val="Hyperlink"/>
        </w:rPr>
        <w:t>Otero et al., 2022</w:t>
      </w:r>
      <w:r w:rsidR="008E0B03">
        <w:rPr>
          <w:rStyle w:val="Hyperlink"/>
        </w:rPr>
        <w:fldChar w:fldCharType="end"/>
      </w:r>
      <w:commentRangeEnd w:id="131"/>
      <w:r w:rsidR="005D17B1">
        <w:rPr>
          <w:rStyle w:val="CommentReference"/>
          <w:rFonts w:asciiTheme="minorHAnsi" w:hAnsiTheme="minorHAnsi"/>
        </w:rPr>
        <w:commentReference w:id="131"/>
      </w:r>
      <w:commentRangeEnd w:id="132"/>
      <w:r w:rsidR="00901027">
        <w:rPr>
          <w:rStyle w:val="CommentReference"/>
          <w:rFonts w:asciiTheme="minorHAnsi" w:hAnsiTheme="minorHAnsi"/>
        </w:rPr>
        <w:commentReference w:id="132"/>
      </w:r>
      <w:r>
        <w:t xml:space="preserve">). Although both approaches share the assumption that social networks </w:t>
      </w:r>
      <w:r w:rsidR="00C15A4D">
        <w:t xml:space="preserve">shape </w:t>
      </w:r>
      <w:r>
        <w:t>information (</w:t>
      </w:r>
      <w:r>
        <w:rPr>
          <w:i/>
          <w:iCs/>
        </w:rPr>
        <w:t>availability heuristic</w:t>
      </w:r>
      <w:r>
        <w:t>) and affect attitudes (</w:t>
      </w:r>
      <w:r>
        <w:rPr>
          <w:i/>
          <w:iCs/>
        </w:rPr>
        <w:t>social influence</w:t>
      </w:r>
      <w:r>
        <w:t>)</w:t>
      </w:r>
      <w:r w:rsidR="00C15A4D">
        <w:t>,</w:t>
      </w:r>
      <w:r>
        <w:t xml:space="preserve"> I argue that an advantage of the network perspective is that it has been more effective in </w:t>
      </w:r>
      <w:r>
        <w:lastRenderedPageBreak/>
        <w:t xml:space="preserve">defining the structural position of network </w:t>
      </w:r>
      <w:del w:id="133" w:author="Julio César Iturra Sanhueza" w:date="2024-10-07T10:33:00Z" w16du:dateUtc="2024-10-07T08:33:00Z">
        <w:r w:rsidDel="005D2289">
          <w:delText>ties, and</w:delText>
        </w:r>
      </w:del>
      <w:ins w:id="134" w:author="Julio César Iturra Sanhueza" w:date="2024-10-07T10:33:00Z" w16du:dateUtc="2024-10-07T08:33:00Z">
        <w:r w:rsidR="005D2289">
          <w:t>ties and</w:t>
        </w:r>
      </w:ins>
      <w:r>
        <w:t xml:space="preserve"> has more directly addressed the relationship with redistributive preferences.</w:t>
      </w:r>
    </w:p>
    <w:p w14:paraId="0009F2AC" w14:textId="37EAE8AD" w:rsidR="000E3C44" w:rsidRDefault="009C462E">
      <w:pPr>
        <w:pStyle w:val="BodyText"/>
      </w:pPr>
      <w:r>
        <w:t>How do network ties affect redistributive preferences? The class position of surrounding family members, friends, and acquaintances</w:t>
      </w:r>
      <w:r w:rsidR="00C15A4D">
        <w:t xml:space="preserve"> not only provide</w:t>
      </w:r>
      <w:ins w:id="135" w:author="Julio César Iturra Sanhueza" w:date="2024-10-08T10:37:00Z" w16du:dateUtc="2024-10-08T08:37:00Z">
        <w:r w:rsidR="001A0B18">
          <w:t>s</w:t>
        </w:r>
      </w:ins>
      <w:r w:rsidR="00C15A4D">
        <w:t xml:space="preserve"> information about inequality, but they are</w:t>
      </w:r>
      <w:r w:rsidR="00C15A4D" w:rsidRPr="00C15A4D">
        <w:t xml:space="preserve"> </w:t>
      </w:r>
      <w:r w:rsidR="00C15A4D">
        <w:t>also a source of social influence whose impact on redistributive preferences can be amplified in segregated social networks</w:t>
      </w:r>
      <w:r>
        <w:t xml:space="preserve">. In principle, political attitudes are connected to class interests and norms as they are primarily - but </w:t>
      </w:r>
      <w:ins w:id="136" w:author="Iturra, Julio" w:date="2024-10-09T12:30:00Z" w16du:dateUtc="2024-10-09T10:30:00Z">
        <w:r w:rsidR="00B33B41">
          <w:t xml:space="preserve">not </w:t>
        </w:r>
      </w:ins>
      <w:r>
        <w:t>exclusively - socialized in the family 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xml:space="preserve">) </w:t>
      </w:r>
      <w:del w:id="137" w:author="Julio César Iturra Sanhueza" w:date="2024-10-08T10:36:00Z" w16du:dateUtc="2024-10-08T08:36:00Z">
        <w:r w:rsidDel="00C83618">
          <w:delText xml:space="preserve">indicates </w:delText>
        </w:r>
      </w:del>
      <w:ins w:id="138" w:author="Julio César Iturra Sanhueza" w:date="2024-10-08T10:36:00Z" w16du:dateUtc="2024-10-08T08:36:00Z">
        <w:r w:rsidR="00C83618">
          <w:t xml:space="preserve">indicate </w:t>
        </w:r>
      </w:ins>
      <w:r>
        <w:t xml:space="preserve">that working-class ties bolster redistributive preferences, whereas ties with the upper class decrease them, with the effects becoming more pronounced when the class positions of individuals, partners, and parents form a more </w:t>
      </w:r>
      <w:r w:rsidR="009E6617">
        <w:t xml:space="preserve">class-based </w:t>
      </w:r>
      <w:r>
        <w:t>homogeneous network. Beyond family ties,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0009F2AD" w14:textId="0B7BDE18" w:rsidR="000E3C44" w:rsidRDefault="009C462E">
      <w:pPr>
        <w:pStyle w:val="BodyText"/>
      </w:pPr>
      <w:r>
        <w:t xml:space="preserve">In summary, I expect a </w:t>
      </w:r>
      <w:r w:rsidR="00A17BB0">
        <w:t>mild</w:t>
      </w:r>
      <w:r>
        <w:t xml:space="preserve"> direct association between network segregation and redistributive preferences. This is mainly because network homogeneity - as the proportion of similar class network ties - does not distinguish between </w:t>
      </w:r>
      <w:commentRangeStart w:id="139"/>
      <w:del w:id="140" w:author="Iturra, Julio" w:date="2024-10-08T12:26:00Z" w16du:dateUtc="2024-10-08T10:26:00Z">
        <w:r w:rsidDel="00EE3FC4">
          <w:delText>anchor class positions</w:delText>
        </w:r>
      </w:del>
      <w:ins w:id="141" w:author="Iturra, Julio" w:date="2024-10-08T12:26:00Z" w16du:dateUtc="2024-10-08T10:26:00Z">
        <w:r w:rsidR="00EE3FC4">
          <w:t>ego’s</w:t>
        </w:r>
      </w:ins>
      <w:ins w:id="142" w:author="Iturra, Julio" w:date="2024-10-08T12:27:00Z" w16du:dateUtc="2024-10-08T10:27:00Z">
        <w:r w:rsidR="00EE3FC4">
          <w:t xml:space="preserve"> class position</w:t>
        </w:r>
      </w:ins>
      <w:r>
        <w:t xml:space="preserve"> </w:t>
      </w:r>
      <w:commentRangeEnd w:id="139"/>
      <w:r w:rsidR="00C15A4D">
        <w:rPr>
          <w:rStyle w:val="CommentReference"/>
          <w:rFonts w:asciiTheme="minorHAnsi" w:hAnsiTheme="minorHAnsi"/>
        </w:rPr>
        <w:commentReference w:id="139"/>
      </w:r>
      <w:r>
        <w:t>and refers to the overall degree of segregation.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77777777" w:rsidR="000E3C44" w:rsidRDefault="009C462E">
      <w:pPr>
        <w:pStyle w:val="BlockText"/>
      </w:pPr>
      <w:r>
        <w:t xml:space="preserve">H1: </w:t>
      </w:r>
      <w:r>
        <w:rPr>
          <w:i/>
          <w:iCs/>
        </w:rPr>
        <w:t>The greater the network segregation in the lower (upper) classes, the higher (lower) the redistributive preferences.</w:t>
      </w:r>
    </w:p>
    <w:p w14:paraId="0009F2AF" w14:textId="12A891F2" w:rsidR="000E3C44" w:rsidRDefault="009C462E">
      <w:pPr>
        <w:pStyle w:val="Heading2"/>
      </w:pPr>
      <w:bookmarkStart w:id="143" w:name="X4ef90a52f09a02ad136c8e308652be6f879645a"/>
      <w:bookmarkEnd w:id="104"/>
      <w:commentRangeStart w:id="144"/>
      <w:commentRangeStart w:id="145"/>
      <w:r>
        <w:t xml:space="preserve">Economic inequality as context for class-based </w:t>
      </w:r>
      <w:ins w:id="146" w:author="Iturra, Julio" w:date="2024-10-09T12:18:00Z" w16du:dateUtc="2024-10-09T10:18:00Z">
        <w:r w:rsidR="00B420CF">
          <w:t xml:space="preserve">network </w:t>
        </w:r>
      </w:ins>
      <w:r>
        <w:t>segregation and redistributive preferences</w:t>
      </w:r>
      <w:commentRangeEnd w:id="144"/>
      <w:r w:rsidR="001F20BF">
        <w:rPr>
          <w:rStyle w:val="CommentReference"/>
          <w:rFonts w:asciiTheme="minorHAnsi" w:eastAsiaTheme="minorHAnsi" w:hAnsiTheme="minorHAnsi" w:cstheme="minorBidi"/>
          <w:b w:val="0"/>
          <w:bCs w:val="0"/>
          <w:color w:val="auto"/>
        </w:rPr>
        <w:commentReference w:id="144"/>
      </w:r>
      <w:commentRangeEnd w:id="145"/>
      <w:r w:rsidR="007F425A">
        <w:rPr>
          <w:rStyle w:val="CommentReference"/>
          <w:rFonts w:asciiTheme="minorHAnsi" w:eastAsiaTheme="minorHAnsi" w:hAnsiTheme="minorHAnsi" w:cstheme="minorBidi"/>
          <w:b w:val="0"/>
          <w:bCs w:val="0"/>
          <w:color w:val="auto"/>
        </w:rPr>
        <w:commentReference w:id="145"/>
      </w:r>
    </w:p>
    <w:p w14:paraId="7105F8E1" w14:textId="6E05F052" w:rsidR="0006216F" w:rsidRPr="003D1A65" w:rsidRDefault="0073305A" w:rsidP="00F6150C">
      <w:pPr>
        <w:pStyle w:val="BodyText"/>
        <w:rPr>
          <w:moveTo w:id="147" w:author="Iturra, Julio" w:date="2024-10-08T12:20:00Z" w16du:dateUtc="2024-10-08T10:20:00Z"/>
          <w:rFonts w:cs="Times New Roman"/>
        </w:rPr>
      </w:pPr>
      <w:r>
        <w:rPr>
          <w:rFonts w:cs="Times New Roman"/>
        </w:rPr>
        <w:t>There are</w:t>
      </w:r>
      <w:r w:rsidR="00782566">
        <w:rPr>
          <w:rFonts w:cs="Times New Roman"/>
        </w:rPr>
        <w:t xml:space="preserve"> several</w:t>
      </w:r>
      <w:r>
        <w:rPr>
          <w:rFonts w:cs="Times New Roman"/>
        </w:rPr>
        <w:t xml:space="preserve"> </w:t>
      </w:r>
      <w:r w:rsidR="007D24D9">
        <w:rPr>
          <w:rFonts w:cs="Times New Roman"/>
        </w:rPr>
        <w:t>arguments</w:t>
      </w:r>
      <w:r>
        <w:rPr>
          <w:rFonts w:cs="Times New Roman"/>
        </w:rPr>
        <w:t xml:space="preserve"> on why income inequality can play a moderating role </w:t>
      </w:r>
      <w:r w:rsidR="00B87568">
        <w:rPr>
          <w:rFonts w:cs="Times New Roman"/>
        </w:rPr>
        <w:t>i</w:t>
      </w:r>
      <w:r w:rsidR="00E07563">
        <w:rPr>
          <w:rFonts w:cs="Times New Roman"/>
        </w:rPr>
        <w:t xml:space="preserve">n the relationship between </w:t>
      </w:r>
      <w:r w:rsidR="00E07563" w:rsidRPr="00E07563">
        <w:rPr>
          <w:rFonts w:cs="Times New Roman"/>
        </w:rPr>
        <w:t>class-based networks and redistributive preferences</w:t>
      </w:r>
      <w:r w:rsidR="00E07563">
        <w:rPr>
          <w:rFonts w:cs="Times New Roman"/>
        </w:rPr>
        <w:t xml:space="preserve"> </w:t>
      </w:r>
      <w:r w:rsidR="00667BBD">
        <w:rPr>
          <w:rFonts w:cs="Times New Roman"/>
        </w:rPr>
        <w:t>that can be summarized in</w:t>
      </w:r>
      <w:r w:rsidR="00E07563">
        <w:rPr>
          <w:rFonts w:cs="Times New Roman"/>
        </w:rPr>
        <w:t xml:space="preserve"> three </w:t>
      </w:r>
      <w:ins w:id="148" w:author="Iturra, Julio" w:date="2024-10-08T12:17:00Z" w16du:dateUtc="2024-10-08T10:17:00Z">
        <w:r w:rsidR="000F6BF8" w:rsidRPr="003D1A65">
          <w:rPr>
            <w:rFonts w:cs="Times New Roman"/>
          </w:rPr>
          <w:t xml:space="preserve">key </w:t>
        </w:r>
      </w:ins>
      <w:r w:rsidR="004443A8">
        <w:rPr>
          <w:rFonts w:cs="Times New Roman"/>
        </w:rPr>
        <w:t xml:space="preserve">theoretical </w:t>
      </w:r>
      <w:ins w:id="149" w:author="Iturra, Julio" w:date="2024-10-08T12:17:00Z" w16du:dateUtc="2024-10-08T10:17:00Z">
        <w:r w:rsidR="000F6BF8" w:rsidRPr="003D1A65">
          <w:rPr>
            <w:rFonts w:cs="Times New Roman"/>
          </w:rPr>
          <w:t xml:space="preserve">implications. </w:t>
        </w:r>
        <w:commentRangeStart w:id="150"/>
        <w:r w:rsidR="000F6BF8" w:rsidRPr="003D1A65">
          <w:rPr>
            <w:rFonts w:cs="Times New Roman"/>
          </w:rPr>
          <w:t>First, income inequality likely leads to greater segregation due to reduced participation and lower social trust</w:t>
        </w:r>
      </w:ins>
      <w:r w:rsidR="00EE4C85">
        <w:rPr>
          <w:rFonts w:cs="Times New Roman"/>
        </w:rPr>
        <w:t xml:space="preserve"> (</w:t>
      </w:r>
      <w:ins w:id="151" w:author="Iturra, Julio" w:date="2024-10-08T12:20:00Z" w16du:dateUtc="2024-10-08T10:20:00Z">
        <w:r w:rsidR="00EE4C85" w:rsidRPr="00EE4C85">
          <w:rPr>
            <w:rStyle w:val="Hyperlink"/>
          </w:rPr>
          <w:t>Lancee and Van de Werfhorst</w:t>
        </w:r>
      </w:ins>
      <w:r w:rsidR="00EE4C85">
        <w:rPr>
          <w:rFonts w:cs="Times New Roman"/>
        </w:rPr>
        <w:t xml:space="preserve">; </w:t>
      </w:r>
      <w:ins w:id="152" w:author="Iturra, Julio" w:date="2024-10-08T12:19:00Z" w16du:dateUtc="2024-10-08T10:19:00Z">
        <w:r w:rsidR="00EE4C85" w:rsidRPr="003D1A65">
          <w:fldChar w:fldCharType="begin"/>
        </w:r>
        <w:r w:rsidR="00EE4C85" w:rsidRPr="003D1A65">
          <w:rPr>
            <w:rFonts w:cs="Times New Roman"/>
          </w:rPr>
          <w:instrText>HYPERLINK \l "ref-kragten_income_2017" \h</w:instrText>
        </w:r>
        <w:r w:rsidR="00EE4C85" w:rsidRPr="003D1A65">
          <w:fldChar w:fldCharType="separate"/>
        </w:r>
        <w:r w:rsidR="00EE4C85" w:rsidRPr="003D1A65">
          <w:rPr>
            <w:rStyle w:val="Hyperlink"/>
            <w:rFonts w:cs="Times New Roman"/>
          </w:rPr>
          <w:t>Kragten and Rözer, 2017</w:t>
        </w:r>
        <w:r w:rsidR="00EE4C85" w:rsidRPr="003D1A65">
          <w:rPr>
            <w:rStyle w:val="Hyperlink"/>
            <w:rFonts w:cs="Times New Roman"/>
          </w:rPr>
          <w:fldChar w:fldCharType="end"/>
        </w:r>
      </w:ins>
      <w:r w:rsidR="00EE4C85">
        <w:rPr>
          <w:rFonts w:cs="Times New Roman"/>
        </w:rPr>
        <w:t>)</w:t>
      </w:r>
      <w:ins w:id="153" w:author="Iturra, Julio" w:date="2024-10-08T12:17:00Z" w16du:dateUtc="2024-10-08T10:17:00Z">
        <w:r w:rsidR="000F6BF8" w:rsidRPr="003D1A65">
          <w:rPr>
            <w:rFonts w:cs="Times New Roman"/>
          </w:rPr>
          <w:t xml:space="preserve">; however, while resource interdependency exacerbates social exclusion for lower classes, </w:t>
        </w:r>
      </w:ins>
      <w:ins w:id="154" w:author="Iturra, Julio" w:date="2024-10-09T14:33:00Z" w16du:dateUtc="2024-10-09T12:33:00Z">
        <w:r w:rsidR="00A155D3">
          <w:rPr>
            <w:rFonts w:cs="Times New Roman"/>
          </w:rPr>
          <w:t>the </w:t>
        </w:r>
      </w:ins>
      <w:ins w:id="155" w:author="Iturra, Julio" w:date="2024-10-08T12:17:00Z" w16du:dateUtc="2024-10-08T10:17:00Z">
        <w:r w:rsidR="000F6BF8" w:rsidRPr="003D1A65">
          <w:rPr>
            <w:rFonts w:cs="Times New Roman"/>
          </w:rPr>
          <w:t xml:space="preserve">upper classes may </w:t>
        </w:r>
      </w:ins>
      <w:ins w:id="156" w:author="Iturra, Julio" w:date="2024-10-09T14:31:00Z" w16du:dateUtc="2024-10-09T12:31:00Z">
        <w:r w:rsidR="001318EC">
          <w:rPr>
            <w:rFonts w:cs="Times New Roman"/>
          </w:rPr>
          <w:t xml:space="preserve">hold higher </w:t>
        </w:r>
      </w:ins>
      <w:ins w:id="157" w:author="Iturra, Julio" w:date="2024-10-09T14:32:00Z" w16du:dateUtc="2024-10-09T12:32:00Z">
        <w:r w:rsidR="00390242">
          <w:rPr>
            <w:rFonts w:cs="Times New Roman"/>
          </w:rPr>
          <w:t>opportunities and openness to participate in social life</w:t>
        </w:r>
      </w:ins>
      <w:ins w:id="158" w:author="Iturra, Julio" w:date="2024-10-08T12:17:00Z" w16du:dateUtc="2024-10-08T10:17:00Z">
        <w:r w:rsidR="000F6BF8" w:rsidRPr="003D1A65">
          <w:rPr>
            <w:rFonts w:cs="Times New Roman"/>
          </w:rPr>
          <w:t xml:space="preserve">, potentially </w:t>
        </w:r>
      </w:ins>
      <w:ins w:id="159" w:author="Iturra, Julio" w:date="2024-10-09T14:33:00Z" w16du:dateUtc="2024-10-09T12:33:00Z">
        <w:r w:rsidR="00390242">
          <w:rPr>
            <w:rFonts w:cs="Times New Roman"/>
          </w:rPr>
          <w:t>maintaining</w:t>
        </w:r>
      </w:ins>
      <w:ins w:id="160" w:author="Iturra, Julio" w:date="2024-10-08T12:17:00Z" w16du:dateUtc="2024-10-08T10:17:00Z">
        <w:r w:rsidR="000F6BF8" w:rsidRPr="003D1A65">
          <w:rPr>
            <w:rFonts w:cs="Times New Roman"/>
          </w:rPr>
          <w:t xml:space="preserve"> or even reducing segregation in more unequal </w:t>
        </w:r>
      </w:ins>
      <w:ins w:id="161" w:author="Iturra, Julio" w:date="2024-10-09T14:33:00Z" w16du:dateUtc="2024-10-09T12:33:00Z">
        <w:r w:rsidR="00E94373">
          <w:rPr>
            <w:rFonts w:cs="Times New Roman"/>
          </w:rPr>
          <w:t>countries</w:t>
        </w:r>
      </w:ins>
      <w:ins w:id="162" w:author="Iturra, Julio" w:date="2024-10-08T12:17:00Z" w16du:dateUtc="2024-10-08T10:17:00Z">
        <w:r w:rsidR="000F6BF8" w:rsidRPr="003D1A65">
          <w:rPr>
            <w:rFonts w:cs="Times New Roman"/>
          </w:rPr>
          <w:t xml:space="preserve">. </w:t>
        </w:r>
      </w:ins>
      <w:ins w:id="163" w:author="Iturra, Julio" w:date="2024-10-08T12:21:00Z" w16du:dateUtc="2024-10-08T10:21:00Z">
        <w:r w:rsidR="0006216F" w:rsidRPr="003D1A65">
          <w:rPr>
            <w:rFonts w:cs="Times New Roman"/>
          </w:rPr>
          <w:t>Empirically</w:t>
        </w:r>
      </w:ins>
      <w:ins w:id="164" w:author="Iturra, Julio" w:date="2024-10-08T12:19:00Z" w16du:dateUtc="2024-10-08T10:19:00Z">
        <w:r w:rsidR="0006216F" w:rsidRPr="003D1A65">
          <w:rPr>
            <w:rFonts w:cs="Times New Roman"/>
          </w:rPr>
          <w:t xml:space="preserve">, </w:t>
        </w:r>
      </w:ins>
      <w:ins w:id="165" w:author="Iturra, Julio" w:date="2024-10-09T14:33:00Z" w16du:dateUtc="2024-10-09T12:33:00Z">
        <w:r w:rsidR="00C5359A">
          <w:rPr>
            <w:rFonts w:cs="Times New Roman"/>
          </w:rPr>
          <w:t>previous studies</w:t>
        </w:r>
      </w:ins>
      <w:ins w:id="166" w:author="Iturra, Julio" w:date="2024-10-08T12:19:00Z" w16du:dateUtc="2024-10-08T10:19:00Z">
        <w:r w:rsidR="0006216F" w:rsidRPr="003D1A65">
          <w:rPr>
            <w:rFonts w:cs="Times New Roman"/>
          </w:rPr>
          <w:t xml:space="preserve"> </w:t>
        </w:r>
      </w:ins>
      <w:ins w:id="167" w:author="Iturra, Julio" w:date="2024-10-09T14:33:00Z" w16du:dateUtc="2024-10-09T12:33:00Z">
        <w:r w:rsidR="00C5359A">
          <w:rPr>
            <w:rFonts w:cs="Times New Roman"/>
          </w:rPr>
          <w:t>have shown</w:t>
        </w:r>
      </w:ins>
      <w:ins w:id="168" w:author="Iturra, Julio" w:date="2024-10-08T12:19:00Z" w16du:dateUtc="2024-10-08T10:19:00Z">
        <w:r w:rsidR="0006216F" w:rsidRPr="003D1A65">
          <w:rPr>
            <w:rFonts w:cs="Times New Roman"/>
          </w:rPr>
          <w:t xml:space="preserve"> that high levels of inequality erode trust and social participation particularly among marginalized groups, thereby exacerbating social exclusion (</w:t>
        </w:r>
        <w:r w:rsidR="0006216F" w:rsidRPr="003D1A65">
          <w:fldChar w:fldCharType="begin"/>
        </w:r>
        <w:r w:rsidR="0006216F" w:rsidRPr="003D1A65">
          <w:rPr>
            <w:rFonts w:cs="Times New Roman"/>
          </w:rPr>
          <w:instrText>HYPERLINK \l "ref-neckerman_inequality_2007" \h</w:instrText>
        </w:r>
        <w:r w:rsidR="0006216F" w:rsidRPr="003D1A65">
          <w:fldChar w:fldCharType="separate"/>
        </w:r>
        <w:r w:rsidR="0006216F" w:rsidRPr="003D1A65">
          <w:rPr>
            <w:rStyle w:val="Hyperlink"/>
            <w:rFonts w:cs="Times New Roman"/>
          </w:rPr>
          <w:t>Neckerman and Torche, 2007</w:t>
        </w:r>
        <w:r w:rsidR="0006216F" w:rsidRPr="003D1A65">
          <w:rPr>
            <w:rStyle w:val="Hyperlink"/>
            <w:rFonts w:cs="Times New Roman"/>
          </w:rPr>
          <w:fldChar w:fldCharType="end"/>
        </w:r>
        <w:r w:rsidR="0006216F" w:rsidRPr="003D1A65">
          <w:rPr>
            <w:rFonts w:cs="Times New Roman"/>
          </w:rPr>
          <w:t xml:space="preserve">). In contrast, egalitarian </w:t>
        </w:r>
        <w:r w:rsidR="0006216F" w:rsidRPr="003D1A65">
          <w:rPr>
            <w:rFonts w:cs="Times New Roman"/>
          </w:rPr>
          <w:lastRenderedPageBreak/>
          <w:t>societies</w:t>
        </w:r>
      </w:ins>
      <w:r w:rsidR="005C361D">
        <w:rPr>
          <w:rFonts w:cs="Times New Roman"/>
        </w:rPr>
        <w:t xml:space="preserve"> </w:t>
      </w:r>
      <w:ins w:id="169" w:author="Iturra, Julio" w:date="2024-10-08T12:19:00Z" w16du:dateUtc="2024-10-08T10:19:00Z">
        <w:r w:rsidR="0006216F" w:rsidRPr="003D1A65">
          <w:rPr>
            <w:rFonts w:cs="Times New Roman"/>
          </w:rPr>
          <w:t>foster higher levels of civic engagement and cross-class interactions, which strengthen solidarity and promote more egalitarian attitudes (</w:t>
        </w:r>
        <w:r w:rsidR="0006216F" w:rsidRPr="003D1A65">
          <w:fldChar w:fldCharType="begin"/>
        </w:r>
        <w:r w:rsidR="0006216F" w:rsidRPr="003D1A65">
          <w:rPr>
            <w:rFonts w:cs="Times New Roman"/>
          </w:rPr>
          <w:instrText>HYPERLINK \l "ref-uslaner_inequality_2005" \h</w:instrText>
        </w:r>
        <w:r w:rsidR="0006216F" w:rsidRPr="003D1A65">
          <w:fldChar w:fldCharType="separate"/>
        </w:r>
        <w:r w:rsidR="0006216F" w:rsidRPr="003D1A65">
          <w:rPr>
            <w:rStyle w:val="Hyperlink"/>
            <w:rFonts w:cs="Times New Roman"/>
          </w:rPr>
          <w:t>Uslaner and Brown, 2005</w:t>
        </w:r>
        <w:r w:rsidR="0006216F" w:rsidRPr="003D1A65">
          <w:rPr>
            <w:rStyle w:val="Hyperlink"/>
            <w:rFonts w:cs="Times New Roman"/>
          </w:rPr>
          <w:fldChar w:fldCharType="end"/>
        </w:r>
        <w:r w:rsidR="0006216F" w:rsidRPr="003D1A65">
          <w:rPr>
            <w:rFonts w:cs="Times New Roman"/>
          </w:rPr>
          <w:t xml:space="preserve">; </w:t>
        </w:r>
        <w:r w:rsidR="0006216F" w:rsidRPr="003D1A65">
          <w:fldChar w:fldCharType="begin"/>
        </w:r>
        <w:r w:rsidR="0006216F" w:rsidRPr="003D1A65">
          <w:rPr>
            <w:rFonts w:cs="Times New Roman"/>
          </w:rPr>
          <w:instrText>HYPERLINK \l "ref-yamamura_social_2012" \h</w:instrText>
        </w:r>
        <w:r w:rsidR="0006216F" w:rsidRPr="003D1A65">
          <w:fldChar w:fldCharType="separate"/>
        </w:r>
        <w:r w:rsidR="0006216F" w:rsidRPr="003D1A65">
          <w:rPr>
            <w:rStyle w:val="Hyperlink"/>
            <w:rFonts w:cs="Times New Roman"/>
          </w:rPr>
          <w:t>Yamamura, 2012</w:t>
        </w:r>
        <w:r w:rsidR="0006216F" w:rsidRPr="003D1A65">
          <w:rPr>
            <w:rStyle w:val="Hyperlink"/>
            <w:rFonts w:cs="Times New Roman"/>
          </w:rPr>
          <w:fldChar w:fldCharType="end"/>
        </w:r>
        <w:r w:rsidR="0006216F" w:rsidRPr="003D1A65">
          <w:rPr>
            <w:rFonts w:cs="Times New Roman"/>
          </w:rPr>
          <w:t>).</w:t>
        </w:r>
      </w:ins>
      <w:ins w:id="170" w:author="Iturra, Julio" w:date="2024-10-08T12:22:00Z" w16du:dateUtc="2024-10-08T10:22:00Z">
        <w:r w:rsidR="0006216F" w:rsidRPr="003D1A65">
          <w:rPr>
            <w:rFonts w:cs="Times New Roman"/>
          </w:rPr>
          <w:t xml:space="preserve"> </w:t>
        </w:r>
      </w:ins>
      <w:moveToRangeStart w:id="171" w:author="Iturra, Julio" w:date="2024-10-08T12:20:00Z" w:name="move179282423"/>
      <w:moveTo w:id="172" w:author="Iturra, Julio" w:date="2024-10-08T12:20:00Z" w16du:dateUtc="2024-10-08T10:20:00Z">
        <w:r w:rsidR="0006216F" w:rsidRPr="003D1A65">
          <w:rPr>
            <w:rFonts w:cs="Times New Roman"/>
          </w:rPr>
          <w:t>Moreover,</w:t>
        </w:r>
        <w:commentRangeStart w:id="173"/>
        <w:r w:rsidR="0006216F" w:rsidRPr="003D1A65">
          <w:rPr>
            <w:rFonts w:cs="Times New Roman"/>
          </w:rPr>
          <w:t xml:space="preserve"> income inequality reinforces stratification in social participation, as the affluent maintain access to diverse networks while the lower classes face growing exclusion (</w:t>
        </w:r>
        <w:r w:rsidR="0006216F" w:rsidRPr="003D1A65">
          <w:fldChar w:fldCharType="begin"/>
        </w:r>
        <w:r w:rsidR="0006216F" w:rsidRPr="003D1A65">
          <w:rPr>
            <w:rFonts w:cs="Times New Roman"/>
          </w:rPr>
          <w:instrText>HYPERLINK \l "ref-lancee_income_2012" \h</w:instrText>
        </w:r>
      </w:moveTo>
      <w:ins w:id="174" w:author="Iturra, Julio" w:date="2024-10-08T12:20:00Z" w16du:dateUtc="2024-10-08T10:20:00Z"/>
      <w:moveTo w:id="175" w:author="Iturra, Julio" w:date="2024-10-08T12:20:00Z" w16du:dateUtc="2024-10-08T10:20:00Z">
        <w:r w:rsidR="0006216F" w:rsidRPr="003D1A65">
          <w:fldChar w:fldCharType="separate"/>
        </w:r>
        <w:r w:rsidR="0006216F" w:rsidRPr="003D1A65">
          <w:rPr>
            <w:rStyle w:val="Hyperlink"/>
            <w:rFonts w:cs="Times New Roman"/>
          </w:rPr>
          <w:t>Lancee and Van de Werfhorst, 2012</w:t>
        </w:r>
        <w:r w:rsidR="0006216F" w:rsidRPr="003D1A65">
          <w:rPr>
            <w:rStyle w:val="Hyperlink"/>
            <w:rFonts w:cs="Times New Roman"/>
          </w:rPr>
          <w:fldChar w:fldCharType="end"/>
        </w:r>
        <w:r w:rsidR="0006216F" w:rsidRPr="003D1A65">
          <w:rPr>
            <w:rFonts w:cs="Times New Roman"/>
          </w:rPr>
          <w:t xml:space="preserve">; </w:t>
        </w:r>
        <w:r w:rsidR="0006216F" w:rsidRPr="003D1A65">
          <w:fldChar w:fldCharType="begin"/>
        </w:r>
        <w:r w:rsidR="0006216F" w:rsidRPr="003D1A65">
          <w:rPr>
            <w:rFonts w:cs="Times New Roman"/>
          </w:rPr>
          <w:instrText>HYPERLINK \l "ref-pichler_social_2009" \h</w:instrText>
        </w:r>
      </w:moveTo>
      <w:ins w:id="176" w:author="Iturra, Julio" w:date="2024-10-08T12:20:00Z" w16du:dateUtc="2024-10-08T10:20:00Z"/>
      <w:moveTo w:id="177" w:author="Iturra, Julio" w:date="2024-10-08T12:20:00Z" w16du:dateUtc="2024-10-08T10:20:00Z">
        <w:r w:rsidR="0006216F" w:rsidRPr="003D1A65">
          <w:fldChar w:fldCharType="separate"/>
        </w:r>
        <w:r w:rsidR="0006216F" w:rsidRPr="003D1A65">
          <w:rPr>
            <w:rStyle w:val="Hyperlink"/>
            <w:rFonts w:cs="Times New Roman"/>
          </w:rPr>
          <w:t>Pichler and Wallace, 2009</w:t>
        </w:r>
        <w:r w:rsidR="0006216F" w:rsidRPr="003D1A65">
          <w:rPr>
            <w:rStyle w:val="Hyperlink"/>
            <w:rFonts w:cs="Times New Roman"/>
          </w:rPr>
          <w:fldChar w:fldCharType="end"/>
        </w:r>
        <w:r w:rsidR="0006216F" w:rsidRPr="003D1A65">
          <w:rPr>
            <w:rFonts w:cs="Times New Roman"/>
          </w:rPr>
          <w:t>). This stratification limits cross-class interactions and further entrenches social divisions, with the upper classes navigating diverse social environments while the lower classes remain segregated and marginalized (</w:t>
        </w:r>
        <w:r w:rsidR="0006216F" w:rsidRPr="003D1A65">
          <w:fldChar w:fldCharType="begin"/>
        </w:r>
        <w:r w:rsidR="0006216F" w:rsidRPr="003D1A65">
          <w:rPr>
            <w:rFonts w:cs="Times New Roman"/>
          </w:rPr>
          <w:instrText>HYPERLINK \l "ref-otero_open_2021" \h</w:instrText>
        </w:r>
      </w:moveTo>
      <w:ins w:id="178" w:author="Iturra, Julio" w:date="2024-10-08T12:20:00Z" w16du:dateUtc="2024-10-08T10:20:00Z"/>
      <w:moveTo w:id="179" w:author="Iturra, Julio" w:date="2024-10-08T12:20:00Z" w16du:dateUtc="2024-10-08T10:20:00Z">
        <w:r w:rsidR="0006216F" w:rsidRPr="003D1A65">
          <w:fldChar w:fldCharType="separate"/>
        </w:r>
        <w:r w:rsidR="0006216F" w:rsidRPr="003D1A65">
          <w:rPr>
            <w:rStyle w:val="Hyperlink"/>
            <w:rFonts w:cs="Times New Roman"/>
          </w:rPr>
          <w:t>Otero et al., 2021</w:t>
        </w:r>
        <w:r w:rsidR="0006216F" w:rsidRPr="003D1A65">
          <w:rPr>
            <w:rStyle w:val="Hyperlink"/>
            <w:rFonts w:cs="Times New Roman"/>
          </w:rPr>
          <w:fldChar w:fldCharType="end"/>
        </w:r>
        <w:r w:rsidR="0006216F" w:rsidRPr="003D1A65">
          <w:rPr>
            <w:rFonts w:cs="Times New Roman"/>
          </w:rPr>
          <w:t xml:space="preserve">; </w:t>
        </w:r>
        <w:bookmarkStart w:id="180" w:name="_Hlk181351227"/>
        <w:r w:rsidR="0006216F" w:rsidRPr="003D1A65">
          <w:fldChar w:fldCharType="begin"/>
        </w:r>
        <w:r w:rsidR="0006216F" w:rsidRPr="003D1A65">
          <w:rPr>
            <w:rFonts w:cs="Times New Roman"/>
          </w:rPr>
          <w:instrText>HYPERLINK \l "ref-otero_differences_2023" \h</w:instrText>
        </w:r>
      </w:moveTo>
      <w:ins w:id="181" w:author="Iturra, Julio" w:date="2024-10-08T12:20:00Z" w16du:dateUtc="2024-10-08T10:20:00Z"/>
      <w:moveTo w:id="182" w:author="Iturra, Julio" w:date="2024-10-08T12:20:00Z" w16du:dateUtc="2024-10-08T10:20:00Z">
        <w:r w:rsidR="0006216F" w:rsidRPr="003D1A65">
          <w:fldChar w:fldCharType="separate"/>
        </w:r>
      </w:moveTo>
      <w:r w:rsidR="00C07135">
        <w:rPr>
          <w:rStyle w:val="Hyperlink"/>
          <w:rFonts w:cs="Times New Roman"/>
        </w:rPr>
        <w:t>Otero et al., 2024</w:t>
      </w:r>
      <w:moveTo w:id="183" w:author="Iturra, Julio" w:date="2024-10-08T12:20:00Z" w16du:dateUtc="2024-10-08T10:20:00Z">
        <w:r w:rsidR="0006216F" w:rsidRPr="003D1A65">
          <w:rPr>
            <w:rStyle w:val="Hyperlink"/>
            <w:rFonts w:cs="Times New Roman"/>
          </w:rPr>
          <w:fldChar w:fldCharType="end"/>
        </w:r>
        <w:bookmarkEnd w:id="180"/>
        <w:r w:rsidR="0006216F" w:rsidRPr="003D1A65">
          <w:rPr>
            <w:rFonts w:cs="Times New Roman"/>
          </w:rPr>
          <w:t>).</w:t>
        </w:r>
        <w:commentRangeEnd w:id="173"/>
        <w:r w:rsidR="0006216F" w:rsidRPr="003D1A65">
          <w:rPr>
            <w:rStyle w:val="CommentReference"/>
            <w:rFonts w:cs="Times New Roman"/>
            <w:sz w:val="24"/>
            <w:szCs w:val="24"/>
            <w:rPrChange w:id="184" w:author="Iturra, Julio" w:date="2024-10-08T12:26:00Z" w16du:dateUtc="2024-10-08T10:26:00Z">
              <w:rPr>
                <w:rStyle w:val="CommentReference"/>
                <w:rFonts w:asciiTheme="minorHAnsi" w:hAnsiTheme="minorHAnsi"/>
              </w:rPr>
            </w:rPrChange>
          </w:rPr>
          <w:commentReference w:id="173"/>
        </w:r>
      </w:moveTo>
    </w:p>
    <w:moveToRangeEnd w:id="171"/>
    <w:p w14:paraId="36B0C37D" w14:textId="458B1F80" w:rsidR="00CD40D3" w:rsidRDefault="000F6BF8" w:rsidP="00CD40D3">
      <w:pPr>
        <w:pStyle w:val="BodyText"/>
        <w:rPr>
          <w:ins w:id="185" w:author="Iturra, Julio [2]" w:date="2024-10-30T11:42:00Z" w16du:dateUtc="2024-10-30T10:42:00Z"/>
          <w:rFonts w:cs="Times New Roman"/>
        </w:rPr>
      </w:pPr>
      <w:ins w:id="186" w:author="Iturra, Julio" w:date="2024-10-08T12:17:00Z" w16du:dateUtc="2024-10-08T10:17:00Z">
        <w:r w:rsidRPr="003D1A65">
          <w:rPr>
            <w:rFonts w:cs="Times New Roman"/>
          </w:rPr>
          <w:t xml:space="preserve">Second, the relationship between class and attitudes weakens in highly unequal contexts, where upper classes tend to show </w:t>
        </w:r>
      </w:ins>
      <w:ins w:id="187" w:author="Iturra, Julio" w:date="2024-10-08T17:42:00Z" w16du:dateUtc="2024-10-08T15:42:00Z">
        <w:r w:rsidR="00DB58BA">
          <w:rPr>
            <w:rFonts w:cs="Times New Roman"/>
          </w:rPr>
          <w:t>higher</w:t>
        </w:r>
      </w:ins>
      <w:ins w:id="188" w:author="Iturra, Julio" w:date="2024-10-08T12:17:00Z" w16du:dateUtc="2024-10-08T10:17:00Z">
        <w:r w:rsidRPr="003D1A65">
          <w:rPr>
            <w:rFonts w:cs="Times New Roman"/>
          </w:rPr>
          <w:t xml:space="preserve"> support for redistribution, contrasting with the relatively stable preferences of lower classes. In egalitarian societies with comprehensive welfare states, class-based distributive </w:t>
        </w:r>
      </w:ins>
      <w:ins w:id="189" w:author="Iturra, Julio" w:date="2024-10-09T14:35:00Z" w16du:dateUtc="2024-10-09T12:35:00Z">
        <w:r w:rsidR="00DE4CF2">
          <w:rPr>
            <w:rFonts w:cs="Times New Roman"/>
          </w:rPr>
          <w:t>struggles</w:t>
        </w:r>
      </w:ins>
      <w:ins w:id="190" w:author="Iturra, Julio" w:date="2024-10-08T12:17:00Z" w16du:dateUtc="2024-10-08T10:17:00Z">
        <w:r w:rsidRPr="003D1A65">
          <w:rPr>
            <w:rFonts w:cs="Times New Roman"/>
          </w:rPr>
          <w:t xml:space="preserve"> </w:t>
        </w:r>
      </w:ins>
      <w:r w:rsidR="00843ECC">
        <w:rPr>
          <w:rFonts w:cs="Times New Roman"/>
        </w:rPr>
        <w:t xml:space="preserve">have </w:t>
      </w:r>
      <w:ins w:id="191" w:author="Iturra, Julio" w:date="2024-10-08T12:17:00Z" w16du:dateUtc="2024-10-08T10:17:00Z">
        <w:r w:rsidRPr="003D1A65">
          <w:rPr>
            <w:rFonts w:cs="Times New Roman"/>
          </w:rPr>
          <w:t>become more institutionalized, allowing class positions to be closely tied to political conflict</w:t>
        </w:r>
      </w:ins>
      <w:r w:rsidR="00B863CA">
        <w:rPr>
          <w:rFonts w:cs="Times New Roman"/>
        </w:rPr>
        <w:t xml:space="preserve"> (</w:t>
      </w:r>
      <w:ins w:id="192" w:author="Iturra, Julio" w:date="2024-10-08T12:22:00Z" w16du:dateUtc="2024-10-08T10:22:00Z">
        <w:r w:rsidR="00ED65AD" w:rsidRPr="003D1A65">
          <w:fldChar w:fldCharType="begin"/>
        </w:r>
        <w:r w:rsidR="00ED65AD" w:rsidRPr="003D1A65">
          <w:rPr>
            <w:rFonts w:cs="Times New Roman"/>
          </w:rPr>
          <w:instrText>HYPERLINK \l "ref-curtis_how_2015" \h</w:instrText>
        </w:r>
        <w:r w:rsidR="00ED65AD" w:rsidRPr="003D1A65">
          <w:fldChar w:fldCharType="separate"/>
        </w:r>
        <w:r w:rsidR="00ED65AD" w:rsidRPr="003D1A65">
          <w:rPr>
            <w:rStyle w:val="Hyperlink"/>
            <w:rFonts w:cs="Times New Roman"/>
          </w:rPr>
          <w:t>Curtis and Andersen, 2015</w:t>
        </w:r>
        <w:r w:rsidR="00ED65AD" w:rsidRPr="003D1A65">
          <w:rPr>
            <w:rStyle w:val="Hyperlink"/>
            <w:rFonts w:cs="Times New Roman"/>
          </w:rPr>
          <w:fldChar w:fldCharType="end"/>
        </w:r>
      </w:ins>
      <w:r w:rsidR="00ED65AD">
        <w:rPr>
          <w:rStyle w:val="Hyperlink"/>
          <w:rFonts w:cs="Times New Roman"/>
        </w:rPr>
        <w:t xml:space="preserve">; </w:t>
      </w:r>
      <w:ins w:id="193" w:author="Iturra, Julio" w:date="2024-10-08T12:22:00Z" w16du:dateUtc="2024-10-08T10:22:00Z">
        <w:r w:rsidR="00ED65AD" w:rsidRPr="003D1A65">
          <w:fldChar w:fldCharType="begin"/>
        </w:r>
        <w:r w:rsidR="00ED65AD" w:rsidRPr="003D1A65">
          <w:rPr>
            <w:rFonts w:cs="Times New Roman"/>
          </w:rPr>
          <w:instrText>HYPERLINK \l "ref-edlund_democratic_2015" \h</w:instrText>
        </w:r>
        <w:r w:rsidR="00ED65AD" w:rsidRPr="003D1A65">
          <w:fldChar w:fldCharType="separate"/>
        </w:r>
        <w:r w:rsidR="00ED65AD" w:rsidRPr="003D1A65">
          <w:rPr>
            <w:rStyle w:val="Hyperlink"/>
            <w:rFonts w:cs="Times New Roman"/>
          </w:rPr>
          <w:t>Edlund and Lindh, 2015</w:t>
        </w:r>
        <w:r w:rsidR="00ED65AD" w:rsidRPr="003D1A65">
          <w:rPr>
            <w:rStyle w:val="Hyperlink"/>
            <w:rFonts w:cs="Times New Roman"/>
          </w:rPr>
          <w:fldChar w:fldCharType="end"/>
        </w:r>
      </w:ins>
      <w:r w:rsidR="00B863CA">
        <w:rPr>
          <w:rFonts w:cs="Times New Roman"/>
        </w:rPr>
        <w:t>)</w:t>
      </w:r>
      <w:ins w:id="194" w:author="Iturra, Julio" w:date="2024-10-08T12:17:00Z" w16du:dateUtc="2024-10-08T10:17:00Z">
        <w:r w:rsidRPr="003D1A65">
          <w:rPr>
            <w:rFonts w:cs="Times New Roman"/>
          </w:rPr>
          <w:t>.</w:t>
        </w:r>
      </w:ins>
      <w:ins w:id="195" w:author="Iturra, Julio [2]" w:date="2024-10-30T11:42:00Z" w16du:dateUtc="2024-10-30T10:42:00Z">
        <w:r w:rsidR="003938F2">
          <w:rPr>
            <w:rFonts w:cs="Times New Roman"/>
          </w:rPr>
          <w:t xml:space="preserve"> </w:t>
        </w:r>
      </w:ins>
      <w:ins w:id="196" w:author="Iturra, Julio" w:date="2024-10-08T12:17:00Z" w16du:dateUtc="2024-10-08T10:17:00Z">
        <w:del w:id="197" w:author="Iturra, Julio [2]" w:date="2024-10-30T11:42:00Z" w16du:dateUtc="2024-10-30T10:42:00Z">
          <w:r w:rsidRPr="003D1A65" w:rsidDel="003938F2">
            <w:rPr>
              <w:rFonts w:cs="Times New Roman"/>
            </w:rPr>
            <w:delText xml:space="preserve"> </w:delText>
          </w:r>
        </w:del>
      </w:ins>
      <w:r w:rsidR="00F24A97">
        <w:rPr>
          <w:rFonts w:cs="Times New Roman"/>
        </w:rPr>
        <w:t xml:space="preserve">Political </w:t>
      </w:r>
      <w:ins w:id="198" w:author="Iturra, Julio" w:date="2024-10-08T12:24:00Z" w16du:dateUtc="2024-10-08T10:24:00Z">
        <w:r w:rsidR="00BF3867" w:rsidRPr="003D1A65">
          <w:rPr>
            <w:rFonts w:cs="Times New Roman"/>
          </w:rPr>
          <w:t>econom</w:t>
        </w:r>
      </w:ins>
      <w:r w:rsidR="00F24A97">
        <w:rPr>
          <w:rFonts w:cs="Times New Roman"/>
        </w:rPr>
        <w:t>ist</w:t>
      </w:r>
      <w:r w:rsidR="00661C04">
        <w:rPr>
          <w:rFonts w:cs="Times New Roman"/>
        </w:rPr>
        <w:t>s</w:t>
      </w:r>
      <w:r w:rsidR="00F24A97">
        <w:rPr>
          <w:rFonts w:cs="Times New Roman"/>
        </w:rPr>
        <w:t xml:space="preserve"> have suggested</w:t>
      </w:r>
      <w:ins w:id="199" w:author="Iturra, Julio" w:date="2024-10-08T12:24:00Z" w16du:dateUtc="2024-10-08T10:24:00Z">
        <w:r w:rsidR="00BF3867" w:rsidRPr="003D1A65">
          <w:rPr>
            <w:rFonts w:cs="Times New Roman"/>
          </w:rPr>
          <w:t xml:space="preserve"> </w:t>
        </w:r>
      </w:ins>
      <w:ins w:id="200" w:author="Iturra, Julio" w:date="2024-10-08T12:22:00Z" w16du:dateUtc="2024-10-08T10:22:00Z">
        <w:r w:rsidR="00CD40D3" w:rsidRPr="003D1A65">
          <w:rPr>
            <w:rFonts w:cs="Times New Roman"/>
          </w:rPr>
          <w:t xml:space="preserve">that affluent individuals are not </w:t>
        </w:r>
      </w:ins>
      <w:ins w:id="201" w:author="Iturra, Julio" w:date="2024-10-09T14:35:00Z" w16du:dateUtc="2024-10-09T12:35:00Z">
        <w:r w:rsidR="00E84CF2">
          <w:rPr>
            <w:rFonts w:cs="Times New Roman"/>
          </w:rPr>
          <w:t>monolithic</w:t>
        </w:r>
      </w:ins>
      <w:ins w:id="202" w:author="Iturra, Julio" w:date="2024-10-08T12:22:00Z" w16du:dateUtc="2024-10-08T10:22:00Z">
        <w:r w:rsidR="00CD40D3" w:rsidRPr="003D1A65">
          <w:rPr>
            <w:rFonts w:cs="Times New Roman"/>
          </w:rPr>
          <w:t xml:space="preserve"> in their attitudes, with some supporting redistribution out of concern for the broader societal effects of inequality, such as crime and instability (</w:t>
        </w:r>
        <w:r w:rsidR="00CD40D3" w:rsidRPr="003D1A65">
          <w:fldChar w:fldCharType="begin"/>
        </w:r>
        <w:r w:rsidR="00CD40D3" w:rsidRPr="003D1A65">
          <w:rPr>
            <w:rFonts w:cs="Times New Roman"/>
          </w:rPr>
          <w:instrText>HYPERLINK \l "ref-dimick_altruistic_2017" \h</w:instrText>
        </w:r>
        <w:r w:rsidR="00CD40D3" w:rsidRPr="003D1A65">
          <w:fldChar w:fldCharType="separate"/>
        </w:r>
        <w:r w:rsidR="00CD40D3" w:rsidRPr="003D1A65">
          <w:rPr>
            <w:rStyle w:val="Hyperlink"/>
            <w:rFonts w:cs="Times New Roman"/>
          </w:rPr>
          <w:t>Dimick et al., 2017</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"ref-dimick_models_2018" \h</w:instrText>
        </w:r>
        <w:r w:rsidR="00CD40D3" w:rsidRPr="003D1A65">
          <w:fldChar w:fldCharType="separate"/>
        </w:r>
        <w:r w:rsidR="00CD40D3" w:rsidRPr="003D1A65">
          <w:rPr>
            <w:rStyle w:val="Hyperlink"/>
            <w:rFonts w:cs="Times New Roman"/>
          </w:rPr>
          <w:t>2018</w:t>
        </w:r>
        <w:r w:rsidR="00CD40D3" w:rsidRPr="003D1A65">
          <w:rPr>
            <w:rStyle w:val="Hyperlink"/>
            <w:rFonts w:cs="Times New Roman"/>
          </w:rPr>
          <w:fldChar w:fldCharType="end"/>
        </w:r>
        <w:r w:rsidR="00CD40D3" w:rsidRPr="003D1A65">
          <w:rPr>
            <w:rFonts w:cs="Times New Roman"/>
          </w:rPr>
          <w:t xml:space="preserve">). </w:t>
        </w:r>
      </w:ins>
      <w:r w:rsidR="00C42F57">
        <w:rPr>
          <w:rFonts w:cs="Times New Roman"/>
        </w:rPr>
        <w:t>F</w:t>
      </w:r>
      <w:r w:rsidR="002542C9">
        <w:rPr>
          <w:rFonts w:cs="Times New Roman"/>
        </w:rPr>
        <w:t xml:space="preserve">rom a </w:t>
      </w:r>
      <w:r w:rsidR="00EB1744">
        <w:rPr>
          <w:rFonts w:cs="Times New Roman"/>
        </w:rPr>
        <w:t xml:space="preserve">sociological </w:t>
      </w:r>
      <w:r w:rsidR="007518F7">
        <w:rPr>
          <w:rFonts w:cs="Times New Roman"/>
        </w:rPr>
        <w:t>moral economy approach</w:t>
      </w:r>
      <w:r w:rsidR="000F3526">
        <w:rPr>
          <w:rFonts w:cs="Times New Roman"/>
        </w:rPr>
        <w:t>,</w:t>
      </w:r>
      <w:r w:rsidR="00EB1744">
        <w:rPr>
          <w:rFonts w:cs="Times New Roman"/>
        </w:rPr>
        <w:t xml:space="preserve"> </w:t>
      </w:r>
      <w:r w:rsidR="006C589E">
        <w:rPr>
          <w:rFonts w:cs="Times New Roman"/>
        </w:rPr>
        <w:t>it has been argued</w:t>
      </w:r>
      <w:r w:rsidR="00242C45">
        <w:rPr>
          <w:rFonts w:cs="Times New Roman"/>
        </w:rPr>
        <w:t xml:space="preserve"> that th</w:t>
      </w:r>
      <w:r w:rsidR="000F3526">
        <w:rPr>
          <w:rFonts w:cs="Times New Roman"/>
        </w:rPr>
        <w:t>e</w:t>
      </w:r>
      <w:r w:rsidR="00242C45">
        <w:rPr>
          <w:rFonts w:cs="Times New Roman"/>
        </w:rPr>
        <w:t>s</w:t>
      </w:r>
      <w:r w:rsidR="000F3526">
        <w:rPr>
          <w:rFonts w:cs="Times New Roman"/>
        </w:rPr>
        <w:t>e</w:t>
      </w:r>
      <w:ins w:id="203" w:author="Iturra, Julio" w:date="2024-10-08T12:22:00Z" w16du:dateUtc="2024-10-08T10:22:00Z">
        <w:r w:rsidR="00CD40D3" w:rsidRPr="003D1A65">
          <w:rPr>
            <w:rFonts w:cs="Times New Roman"/>
          </w:rPr>
          <w:t xml:space="preserve"> </w:t>
        </w:r>
      </w:ins>
      <w:r w:rsidR="007A2CAA">
        <w:rPr>
          <w:rFonts w:cs="Times New Roman"/>
        </w:rPr>
        <w:t>differences</w:t>
      </w:r>
      <w:ins w:id="204" w:author="Iturra, Julio" w:date="2024-10-08T12:22:00Z" w16du:dateUtc="2024-10-08T10:22:00Z">
        <w:r w:rsidR="00CD40D3" w:rsidRPr="003D1A65">
          <w:rPr>
            <w:rFonts w:cs="Times New Roman"/>
          </w:rPr>
          <w:t xml:space="preserve"> </w:t>
        </w:r>
      </w:ins>
      <w:r w:rsidR="00242C45">
        <w:rPr>
          <w:rFonts w:cs="Times New Roman"/>
        </w:rPr>
        <w:t xml:space="preserve">can be explained through </w:t>
      </w:r>
      <w:r w:rsidR="000F3526">
        <w:rPr>
          <w:rFonts w:cs="Times New Roman"/>
        </w:rPr>
        <w:t>diverging</w:t>
      </w:r>
      <w:ins w:id="205" w:author="Iturra, Julio" w:date="2024-10-08T12:22:00Z" w16du:dateUtc="2024-10-08T10:22:00Z">
        <w:r w:rsidR="00CD40D3" w:rsidRPr="003D1A65">
          <w:rPr>
            <w:rFonts w:cs="Times New Roman"/>
          </w:rPr>
          <w:t xml:space="preserve"> views on distributive justice </w:t>
        </w:r>
      </w:ins>
      <w:r w:rsidR="00795F1C">
        <w:rPr>
          <w:rFonts w:cs="Times New Roman"/>
        </w:rPr>
        <w:t xml:space="preserve">perceptions </w:t>
      </w:r>
      <w:ins w:id="206" w:author="Iturra, Julio" w:date="2024-10-08T12:22:00Z" w16du:dateUtc="2024-10-08T10:22:00Z">
        <w:r w:rsidR="00CD40D3" w:rsidRPr="003D1A65">
          <w:rPr>
            <w:rFonts w:cs="Times New Roman"/>
          </w:rPr>
          <w:t>in resource allocation (</w:t>
        </w:r>
        <w:r w:rsidR="00CD40D3" w:rsidRPr="003D1A65">
          <w:fldChar w:fldCharType="begin"/>
        </w:r>
        <w:r w:rsidR="00CD40D3" w:rsidRPr="003D1A65">
          <w:rPr>
            <w:rFonts w:cs="Times New Roman"/>
          </w:rPr>
          <w:instrText>HYPERLINK \l "ref-liebig_sociology_2016" \h</w:instrText>
        </w:r>
        <w:r w:rsidR="00CD40D3" w:rsidRPr="003D1A65">
          <w:fldChar w:fldCharType="separate"/>
        </w:r>
        <w:r w:rsidR="00CD40D3" w:rsidRPr="003D1A65">
          <w:rPr>
            <w:rStyle w:val="Hyperlink"/>
            <w:rFonts w:cs="Times New Roman"/>
          </w:rPr>
          <w:t>Liebig and Sauer, 2016</w:t>
        </w:r>
        <w:r w:rsidR="00CD40D3" w:rsidRPr="003D1A65">
          <w:rPr>
            <w:rStyle w:val="Hyperlink"/>
            <w:rFonts w:cs="Times New Roman"/>
          </w:rPr>
          <w:fldChar w:fldCharType="end"/>
        </w:r>
        <w:r w:rsidR="00CD40D3" w:rsidRPr="003D1A65">
          <w:rPr>
            <w:rFonts w:cs="Times New Roman"/>
          </w:rPr>
          <w:t xml:space="preserve">). </w:t>
        </w:r>
      </w:ins>
      <w:r w:rsidR="000B07A4">
        <w:rPr>
          <w:rFonts w:cs="Times New Roman"/>
        </w:rPr>
        <w:t>Empirically,</w:t>
      </w:r>
      <w:ins w:id="207" w:author="Iturra, Julio" w:date="2024-10-08T12:22:00Z" w16du:dateUtc="2024-10-08T10:22:00Z">
        <w:r w:rsidR="00CD40D3" w:rsidRPr="003D1A65">
          <w:rPr>
            <w:rFonts w:cs="Times New Roman"/>
          </w:rPr>
          <w:t xml:space="preserve"> affluent individuals are more likely to perceive inequality as a threat to social mobility and opportunity structures, motivating support for redistribution as a form of procedural justice (</w:t>
        </w:r>
        <w:r w:rsidR="00CD40D3" w:rsidRPr="003D1A65">
          <w:fldChar w:fldCharType="begin"/>
        </w:r>
        <w:r w:rsidR="00CD40D3" w:rsidRPr="003D1A65">
          <w:rPr>
            <w:rFonts w:cs="Times New Roman"/>
          </w:rPr>
          <w:instrText>HYPERLINK \l "ref-kim_socioeconomic_2018" \h</w:instrText>
        </w:r>
        <w:r w:rsidR="00CD40D3" w:rsidRPr="003D1A65">
          <w:fldChar w:fldCharType="separate"/>
        </w:r>
        <w:r w:rsidR="00CD40D3" w:rsidRPr="003D1A65">
          <w:rPr>
            <w:rStyle w:val="Hyperlink"/>
            <w:rFonts w:cs="Times New Roman"/>
          </w:rPr>
          <w:t>Kim and Lee, 2018</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 By contrast, low-income individuals</w:t>
        </w:r>
      </w:ins>
      <w:r w:rsidR="00DB4C0D">
        <w:rPr>
          <w:rFonts w:cs="Times New Roman"/>
        </w:rPr>
        <w:t xml:space="preserve"> </w:t>
      </w:r>
      <w:ins w:id="208" w:author="Iturra, Julio" w:date="2024-10-08T12:22:00Z" w16du:dateUtc="2024-10-08T10:22:00Z">
        <w:r w:rsidR="00CD40D3" w:rsidRPr="003D1A65">
          <w:rPr>
            <w:rFonts w:cs="Times New Roman"/>
          </w:rPr>
          <w:t xml:space="preserve">focus </w:t>
        </w:r>
      </w:ins>
      <w:r w:rsidR="00DB4C0D">
        <w:rPr>
          <w:rFonts w:cs="Times New Roman"/>
        </w:rPr>
        <w:t xml:space="preserve">more </w:t>
      </w:r>
      <w:ins w:id="209" w:author="Iturra, Julio" w:date="2024-10-08T12:22:00Z" w16du:dateUtc="2024-10-08T10:22:00Z">
        <w:r w:rsidR="00CD40D3" w:rsidRPr="003D1A65">
          <w:rPr>
            <w:rFonts w:cs="Times New Roman"/>
          </w:rPr>
          <w:t>on structural barriers that limit opportunities, regardless of inequality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w:t>
        </w:r>
      </w:ins>
      <w:r w:rsidR="00C552B9">
        <w:rPr>
          <w:rFonts w:cs="Times New Roman"/>
        </w:rPr>
        <w:t xml:space="preserve"> Also, </w:t>
      </w:r>
      <w:r w:rsidR="0081129F">
        <w:rPr>
          <w:rFonts w:cs="Times New Roman"/>
        </w:rPr>
        <w:t xml:space="preserve">it has been shown that </w:t>
      </w:r>
      <w:r w:rsidR="004F53AB">
        <w:rPr>
          <w:rFonts w:cs="Times New Roman"/>
        </w:rPr>
        <w:t xml:space="preserve">in contexts with higher income inequality </w:t>
      </w:r>
      <w:r w:rsidR="00531D1E">
        <w:rPr>
          <w:rFonts w:cs="Times New Roman"/>
        </w:rPr>
        <w:t>the</w:t>
      </w:r>
      <w:ins w:id="210" w:author="Iturra, Julio" w:date="2024-10-08T12:22:00Z" w16du:dateUtc="2024-10-08T10:22:00Z">
        <w:r w:rsidR="00CD40D3" w:rsidRPr="003D1A65">
          <w:rPr>
            <w:rFonts w:cs="Times New Roman"/>
          </w:rPr>
          <w:t xml:space="preserve"> support for redistribution might stem from a heightened awareness </w:t>
        </w:r>
      </w:ins>
      <w:r w:rsidR="00661618">
        <w:rPr>
          <w:rFonts w:cs="Times New Roman"/>
        </w:rPr>
        <w:t xml:space="preserve">of </w:t>
      </w:r>
      <w:r w:rsidR="00F42A5F">
        <w:rPr>
          <w:rFonts w:cs="Times New Roman"/>
        </w:rPr>
        <w:t>mismatches between</w:t>
      </w:r>
      <w:r w:rsidR="00661618">
        <w:rPr>
          <w:rFonts w:cs="Times New Roman"/>
        </w:rPr>
        <w:t xml:space="preserve"> </w:t>
      </w:r>
      <w:r w:rsidR="00BB7CC9">
        <w:rPr>
          <w:rFonts w:cs="Times New Roman"/>
        </w:rPr>
        <w:t xml:space="preserve">the </w:t>
      </w:r>
      <w:r w:rsidR="002E6B3E">
        <w:rPr>
          <w:rFonts w:cs="Times New Roman"/>
        </w:rPr>
        <w:t xml:space="preserve">consequences </w:t>
      </w:r>
      <w:r w:rsidR="00772C83">
        <w:rPr>
          <w:rFonts w:cs="Times New Roman"/>
        </w:rPr>
        <w:t>and</w:t>
      </w:r>
      <w:r w:rsidR="00BB7CC9">
        <w:rPr>
          <w:rFonts w:cs="Times New Roman"/>
        </w:rPr>
        <w:t xml:space="preserve"> incentives </w:t>
      </w:r>
      <w:r w:rsidR="002E6B3E">
        <w:rPr>
          <w:rFonts w:cs="Times New Roman"/>
        </w:rPr>
        <w:t xml:space="preserve">of </w:t>
      </w:r>
      <w:r w:rsidR="00BB7CC9">
        <w:rPr>
          <w:rFonts w:cs="Times New Roman"/>
        </w:rPr>
        <w:t xml:space="preserve">income </w:t>
      </w:r>
      <w:r w:rsidR="002E6B3E">
        <w:rPr>
          <w:rFonts w:cs="Times New Roman"/>
        </w:rPr>
        <w:t xml:space="preserve">inequality </w:t>
      </w:r>
      <w:ins w:id="211" w:author="Iturra, Julio" w:date="2024-10-08T12:22:00Z" w16du:dateUtc="2024-10-08T10:22:00Z">
        <w:r w:rsidR="00CD40D3" w:rsidRPr="003D1A65">
          <w:rPr>
            <w:rFonts w:cs="Times New Roman"/>
          </w:rPr>
          <w:t>(</w:t>
        </w:r>
        <w:r w:rsidR="00CD40D3" w:rsidRPr="003D1A65">
          <w:fldChar w:fldCharType="begin"/>
        </w:r>
        <w:r w:rsidR="00CD40D3" w:rsidRPr="003D1A65">
          <w:rPr>
            <w:rFonts w:cs="Times New Roman"/>
          </w:rPr>
          <w:instrText>HYPERLINK \l "ref-Svallfors2006" \h</w:instrText>
        </w:r>
        <w:r w:rsidR="00CD40D3" w:rsidRPr="003D1A65">
          <w:fldChar w:fldCharType="separate"/>
        </w:r>
        <w:r w:rsidR="00CD40D3" w:rsidRPr="003D1A65">
          <w:rPr>
            <w:rStyle w:val="Hyperlink"/>
            <w:rFonts w:cs="Times New Roman"/>
          </w:rPr>
          <w:t>Svallfors, 2006</w:t>
        </w:r>
        <w:r w:rsidR="00CD40D3" w:rsidRPr="003D1A65">
          <w:rPr>
            <w:rStyle w:val="Hyperlink"/>
            <w:rFonts w:cs="Times New Roman"/>
          </w:rPr>
          <w:fldChar w:fldCharType="end"/>
        </w:r>
        <w:r w:rsidR="00CD40D3" w:rsidRPr="003D1A65">
          <w:rPr>
            <w:rFonts w:cs="Times New Roman"/>
          </w:rPr>
          <w:t xml:space="preserve">). </w:t>
        </w:r>
      </w:ins>
    </w:p>
    <w:p w14:paraId="0009F2B0" w14:textId="238523E1" w:rsidR="000E3C44" w:rsidRPr="003D1A65" w:rsidDel="0006216F" w:rsidRDefault="00CB70D4" w:rsidP="00B776CD">
      <w:pPr>
        <w:pStyle w:val="BodyText"/>
        <w:rPr>
          <w:del w:id="212" w:author="Iturra, Julio" w:date="2024-10-08T12:19:00Z" w16du:dateUtc="2024-10-08T10:19:00Z"/>
          <w:rFonts w:cs="Times New Roman"/>
        </w:rPr>
      </w:pPr>
      <w:ins w:id="213" w:author="Iturra, Julio" w:date="2024-10-08T12:25:00Z" w16du:dateUtc="2024-10-08T10:25:00Z">
        <w:r w:rsidRPr="003D1A65">
          <w:rPr>
            <w:rFonts w:cs="Times New Roman"/>
          </w:rPr>
          <w:t>Third and last</w:t>
        </w:r>
      </w:ins>
      <w:ins w:id="214" w:author="Iturra, Julio" w:date="2024-10-08T12:17:00Z" w16du:dateUtc="2024-10-08T10:17:00Z">
        <w:r w:rsidR="000F6BF8" w:rsidRPr="003D1A65">
          <w:rPr>
            <w:rFonts w:cs="Times New Roman"/>
          </w:rPr>
          <w:t>,</w:t>
        </w:r>
      </w:ins>
      <w:ins w:id="215" w:author="Iturra, Julio" w:date="2024-10-08T12:25:00Z" w16du:dateUtc="2024-10-08T10:25:00Z">
        <w:r w:rsidRPr="003D1A65">
          <w:rPr>
            <w:rFonts w:cs="Times New Roman"/>
          </w:rPr>
          <w:t xml:space="preserve"> I argue that </w:t>
        </w:r>
      </w:ins>
      <w:ins w:id="216" w:author="Iturra, Julio" w:date="2024-10-08T12:17:00Z" w16du:dateUtc="2024-10-08T10:17:00Z">
        <w:r w:rsidR="000F6BF8" w:rsidRPr="003D1A65">
          <w:rPr>
            <w:rFonts w:cs="Times New Roman"/>
          </w:rPr>
          <w:t>as inequality rises and the class divide in redistributive preferences narrows, the influence of class-based segregation on these preferences may diminish, with homogeneous class networks losing significance as class positions become less relevant in shaping attitudes.</w:t>
        </w:r>
        <w:commentRangeEnd w:id="150"/>
        <w:r w:rsidR="000F6BF8" w:rsidRPr="003D1A65">
          <w:rPr>
            <w:rStyle w:val="CommentReference"/>
            <w:rFonts w:cs="Times New Roman"/>
            <w:sz w:val="24"/>
            <w:szCs w:val="24"/>
            <w:rPrChange w:id="217" w:author="Iturra, Julio" w:date="2024-10-08T12:26:00Z" w16du:dateUtc="2024-10-08T10:26:00Z">
              <w:rPr>
                <w:rStyle w:val="CommentReference"/>
              </w:rPr>
            </w:rPrChange>
          </w:rPr>
          <w:commentReference w:id="150"/>
        </w:r>
      </w:ins>
      <w:r w:rsidR="00B776CD">
        <w:rPr>
          <w:rFonts w:cs="Times New Roman"/>
        </w:rPr>
        <w:t xml:space="preserve"> </w:t>
      </w:r>
      <w:commentRangeStart w:id="218"/>
      <w:r w:rsidR="006A2D5A">
        <w:rPr>
          <w:rFonts w:cs="Times New Roman"/>
        </w:rPr>
        <w:t xml:space="preserve">A recent study </w:t>
      </w:r>
      <w:ins w:id="219" w:author="Iturra, Julio [2]" w:date="2024-10-30T11:42:00Z" w16du:dateUtc="2024-10-30T10:42:00Z">
        <w:r w:rsidR="00B776CD">
          <w:rPr>
            <w:rFonts w:cs="Times New Roman"/>
          </w:rPr>
          <w:t>by Lindh and Andersson (</w:t>
        </w:r>
        <w:r w:rsidR="00B776CD" w:rsidRPr="006A2D5A">
          <w:rPr>
            <w:rStyle w:val="Hyperlink"/>
          </w:rPr>
          <w:t>2024</w:t>
        </w:r>
        <w:r w:rsidR="00B776CD">
          <w:rPr>
            <w:rFonts w:cs="Times New Roman"/>
          </w:rPr>
          <w:t>)</w:t>
        </w:r>
      </w:ins>
      <w:r w:rsidR="006A2D5A">
        <w:rPr>
          <w:rFonts w:cs="Times New Roman"/>
        </w:rPr>
        <w:t xml:space="preserve"> has argued</w:t>
      </w:r>
      <w:ins w:id="220" w:author="Iturra, Julio [2]" w:date="2024-10-30T11:43:00Z" w16du:dateUtc="2024-10-30T10:43:00Z">
        <w:r w:rsidR="00B776CD">
          <w:rPr>
            <w:rFonts w:cs="Times New Roman"/>
          </w:rPr>
          <w:t xml:space="preserve"> that </w:t>
        </w:r>
      </w:ins>
      <w:r w:rsidR="0016461A">
        <w:rPr>
          <w:rFonts w:cs="Times New Roman"/>
        </w:rPr>
        <w:t xml:space="preserve">in </w:t>
      </w:r>
      <w:r w:rsidR="00D767E5">
        <w:rPr>
          <w:rFonts w:cs="Times New Roman"/>
        </w:rPr>
        <w:t xml:space="preserve">countries with </w:t>
      </w:r>
      <w:r w:rsidR="00255A16">
        <w:rPr>
          <w:rFonts w:cs="Times New Roman"/>
        </w:rPr>
        <w:t>higher redistribution rates</w:t>
      </w:r>
      <w:r w:rsidR="00D767E5">
        <w:rPr>
          <w:rFonts w:cs="Times New Roman"/>
        </w:rPr>
        <w:t xml:space="preserve"> the </w:t>
      </w:r>
      <w:ins w:id="221" w:author="Iturra, Julio [2]" w:date="2024-10-30T11:42:00Z" w16du:dateUtc="2024-10-30T10:42:00Z">
        <w:r w:rsidR="00B776CD">
          <w:rPr>
            <w:rFonts w:cs="Times New Roman"/>
          </w:rPr>
          <w:t>class</w:t>
        </w:r>
      </w:ins>
      <w:r w:rsidR="00D767E5">
        <w:rPr>
          <w:rFonts w:cs="Times New Roman"/>
        </w:rPr>
        <w:t>-based network</w:t>
      </w:r>
      <w:ins w:id="222" w:author="Iturra, Julio [2]" w:date="2024-10-30T11:42:00Z" w16du:dateUtc="2024-10-30T10:42:00Z">
        <w:r w:rsidR="00B776CD">
          <w:rPr>
            <w:rFonts w:cs="Times New Roman"/>
          </w:rPr>
          <w:t xml:space="preserve"> profiles – </w:t>
        </w:r>
      </w:ins>
      <w:r w:rsidR="001713F5">
        <w:rPr>
          <w:rFonts w:cs="Times New Roman"/>
        </w:rPr>
        <w:t>defined</w:t>
      </w:r>
      <w:ins w:id="223" w:author="Iturra, Julio [2]" w:date="2024-10-30T11:42:00Z" w16du:dateUtc="2024-10-30T10:42:00Z">
        <w:r w:rsidR="00B776CD">
          <w:rPr>
            <w:rFonts w:cs="Times New Roman"/>
          </w:rPr>
          <w:t xml:space="preserve"> as connections to specific classes – follow a similar pattern as individual class positions, showing that </w:t>
        </w:r>
      </w:ins>
      <w:ins w:id="224" w:author="Iturra, Julio [2]" w:date="2024-10-30T11:44:00Z" w16du:dateUtc="2024-10-30T10:44:00Z">
        <w:r w:rsidR="00B776CD">
          <w:rPr>
            <w:rFonts w:cs="Times New Roman"/>
          </w:rPr>
          <w:t xml:space="preserve">the higher (lower) egalitarian preferences </w:t>
        </w:r>
      </w:ins>
      <w:ins w:id="225" w:author="Iturra, Julio [2]" w:date="2024-10-30T11:45:00Z" w16du:dateUtc="2024-10-30T10:45:00Z">
        <w:r w:rsidR="00B776CD">
          <w:rPr>
            <w:rFonts w:cs="Times New Roman"/>
          </w:rPr>
          <w:t xml:space="preserve">associated with being connected to </w:t>
        </w:r>
      </w:ins>
      <w:ins w:id="226" w:author="Iturra, Julio [2]" w:date="2024-10-30T11:44:00Z" w16du:dateUtc="2024-10-30T10:44:00Z">
        <w:r w:rsidR="00B776CD">
          <w:rPr>
            <w:rFonts w:cs="Times New Roman"/>
          </w:rPr>
          <w:t xml:space="preserve">lower (upper) class positions </w:t>
        </w:r>
      </w:ins>
      <w:ins w:id="227" w:author="Iturra, Julio [2]" w:date="2024-10-30T11:45:00Z" w16du:dateUtc="2024-10-30T10:45:00Z">
        <w:r w:rsidR="00B776CD">
          <w:rPr>
            <w:rFonts w:cs="Times New Roman"/>
          </w:rPr>
          <w:t xml:space="preserve">are stronger </w:t>
        </w:r>
      </w:ins>
      <w:ins w:id="228" w:author="Iturra, Julio [2]" w:date="2024-10-30T11:42:00Z" w16du:dateUtc="2024-10-30T10:42:00Z">
        <w:r w:rsidR="00B776CD">
          <w:rPr>
            <w:rFonts w:cs="Times New Roman"/>
          </w:rPr>
          <w:t xml:space="preserve">in countries with higher levels of </w:t>
        </w:r>
      </w:ins>
      <w:ins w:id="229" w:author="Iturra, Julio [2]" w:date="2024-10-30T11:45:00Z" w16du:dateUtc="2024-10-30T10:45:00Z">
        <w:r w:rsidR="00B776CD">
          <w:rPr>
            <w:rFonts w:cs="Times New Roman"/>
          </w:rPr>
          <w:t xml:space="preserve">income </w:t>
        </w:r>
      </w:ins>
      <w:ins w:id="230" w:author="Iturra, Julio [2]" w:date="2024-10-30T11:42:00Z" w16du:dateUtc="2024-10-30T10:42:00Z">
        <w:r w:rsidR="00B776CD">
          <w:rPr>
            <w:rFonts w:cs="Times New Roman"/>
          </w:rPr>
          <w:t>redistribution</w:t>
        </w:r>
      </w:ins>
      <w:ins w:id="231" w:author="Iturra, Julio [2]" w:date="2024-10-30T11:45:00Z" w16du:dateUtc="2024-10-30T10:45:00Z">
        <w:r w:rsidR="00B776CD">
          <w:rPr>
            <w:rFonts w:cs="Times New Roman"/>
          </w:rPr>
          <w:t>.</w:t>
        </w:r>
      </w:ins>
      <w:ins w:id="232" w:author="Iturra, Julio" w:date="2024-10-08T12:25:00Z" w16du:dateUtc="2024-10-08T10:25:00Z">
        <w:r w:rsidRPr="003D1A65">
          <w:rPr>
            <w:rFonts w:cs="Times New Roman"/>
          </w:rPr>
          <w:t xml:space="preserve"> </w:t>
        </w:r>
      </w:ins>
      <w:commentRangeEnd w:id="218"/>
      <w:r w:rsidR="00DA5349">
        <w:rPr>
          <w:rStyle w:val="CommentReference"/>
          <w:rFonts w:asciiTheme="minorHAnsi" w:hAnsiTheme="minorHAnsi"/>
        </w:rPr>
        <w:commentReference w:id="218"/>
      </w:r>
      <w:del w:id="233" w:author="Iturra, Julio" w:date="2024-10-08T12:18:00Z" w16du:dateUtc="2024-10-08T10:18:00Z">
        <w:r w:rsidR="009C462E" w:rsidRPr="003D1A65" w:rsidDel="00105570">
          <w:rPr>
            <w:rFonts w:cs="Times New Roman"/>
          </w:rPr>
          <w:delText>Theoretically</w:delText>
        </w:r>
      </w:del>
      <w:del w:id="234" w:author="Iturra, Julio" w:date="2024-10-08T12:22:00Z" w16du:dateUtc="2024-10-08T10:22:00Z">
        <w:r w:rsidR="009C462E" w:rsidRPr="003D1A65" w:rsidDel="00CD40D3">
          <w:rPr>
            <w:rFonts w:cs="Times New Roman"/>
          </w:rPr>
          <w:delText xml:space="preserve">, </w:delText>
        </w:r>
      </w:del>
      <w:del w:id="235" w:author="Iturra, Julio" w:date="2024-10-08T12:15:00Z" w16du:dateUtc="2024-10-08T10:15:00Z">
        <w:r w:rsidR="009C462E" w:rsidRPr="003D1A65" w:rsidDel="00913F0F">
          <w:rPr>
            <w:rFonts w:cs="Times New Roman"/>
          </w:rPr>
          <w:delText>rising income</w:delText>
        </w:r>
      </w:del>
      <w:del w:id="236" w:author="Iturra, Julio" w:date="2024-10-08T12:22:00Z" w16du:dateUtc="2024-10-08T10:22:00Z">
        <w:r w:rsidR="009C462E" w:rsidRPr="003D1A65" w:rsidDel="00CD40D3">
          <w:rPr>
            <w:rFonts w:cs="Times New Roman"/>
          </w:rPr>
          <w:delText xml:space="preserve"> inequality </w:delText>
        </w:r>
      </w:del>
      <w:del w:id="237" w:author="Iturra, Julio" w:date="2024-10-08T12:16:00Z" w16du:dateUtc="2024-10-08T10:16:00Z">
        <w:r w:rsidR="009C462E" w:rsidRPr="003D1A65" w:rsidDel="00913F0F">
          <w:rPr>
            <w:rFonts w:cs="Times New Roman"/>
          </w:rPr>
          <w:delText xml:space="preserve">prompts </w:delText>
        </w:r>
      </w:del>
      <w:del w:id="238" w:author="Iturra, Julio" w:date="2024-10-08T12:22:00Z" w16du:dateUtc="2024-10-08T10:22:00Z">
        <w:r w:rsidR="009C462E" w:rsidRPr="003D1A65" w:rsidDel="00CD40D3">
          <w:rPr>
            <w:rFonts w:cs="Times New Roman"/>
          </w:rPr>
          <w:delText>diverse responses across social classes regarding redistributive preferences. Political economy perspectives suggest that affluent individuals are not uniform in their attitudes, with some supporting redistribution out of concern for the broader societal effects of inequality, such as crime and instability (</w:delText>
        </w:r>
        <w:r w:rsidR="00BB4A01" w:rsidRPr="003D1A65" w:rsidDel="00CD40D3">
          <w:fldChar w:fldCharType="begin"/>
        </w:r>
        <w:r w:rsidR="00BB4A01" w:rsidRPr="003D1A65" w:rsidDel="00CD40D3">
          <w:rPr>
            <w:rFonts w:cs="Times New Roman"/>
          </w:rPr>
          <w:delInstrText>HYPERLINK \l "ref-dimick_altruistic_2017" \h</w:delInstrText>
        </w:r>
        <w:r w:rsidR="00BB4A01" w:rsidRPr="003D1A65" w:rsidDel="00CD40D3">
          <w:fldChar w:fldCharType="separate"/>
        </w:r>
        <w:r w:rsidR="009C462E" w:rsidRPr="003D1A65" w:rsidDel="00CD40D3">
          <w:rPr>
            <w:rStyle w:val="Hyperlink"/>
            <w:rFonts w:cs="Times New Roman"/>
          </w:rPr>
          <w:delText>Dimick et al., 2017</w:delText>
        </w:r>
        <w:r w:rsidR="00BB4A01" w:rsidRPr="003D1A65" w:rsidDel="00CD40D3">
          <w:rPr>
            <w:rStyle w:val="Hyperlink"/>
            <w:rFonts w:cs="Times New Roman"/>
          </w:rPr>
          <w:fldChar w:fldCharType="end"/>
        </w:r>
        <w:r w:rsidR="009C462E"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"ref-dimick_models_2018" \h</w:delInstrText>
        </w:r>
        <w:r w:rsidR="00BB4A01" w:rsidRPr="003D1A65" w:rsidDel="00CD40D3">
          <w:fldChar w:fldCharType="separate"/>
        </w:r>
        <w:r w:rsidR="009C462E" w:rsidRPr="003D1A65" w:rsidDel="00CD40D3">
          <w:rPr>
            <w:rStyle w:val="Hyperlink"/>
            <w:rFonts w:cs="Times New Roman"/>
          </w:rPr>
          <w:delText>2018</w:delText>
        </w:r>
        <w:r w:rsidR="00BB4A01" w:rsidRPr="003D1A65" w:rsidDel="00CD40D3">
          <w:rPr>
            <w:rStyle w:val="Hyperlink"/>
            <w:rFonts w:cs="Times New Roman"/>
          </w:rPr>
          <w:fldChar w:fldCharType="end"/>
        </w:r>
        <w:r w:rsidR="009C462E" w:rsidRPr="003D1A65" w:rsidDel="00CD40D3">
          <w:rPr>
            <w:rFonts w:cs="Times New Roman"/>
          </w:rPr>
          <w:delText>). The moral economy approach in sociology explains this variation through differing views on distributive justice and fairness in resource allocation (</w:delText>
        </w:r>
        <w:r w:rsidR="00BB4A01" w:rsidRPr="003D1A65" w:rsidDel="00CD40D3">
          <w:fldChar w:fldCharType="begin"/>
        </w:r>
        <w:r w:rsidR="00BB4A01" w:rsidRPr="003D1A65" w:rsidDel="00CD40D3">
          <w:rPr>
            <w:rFonts w:cs="Times New Roman"/>
          </w:rPr>
          <w:delInstrText>HYPERLINK \l "ref-liebig_sociology_2016" \h</w:delInstrText>
        </w:r>
        <w:r w:rsidR="00BB4A01" w:rsidRPr="003D1A65" w:rsidDel="00CD40D3">
          <w:fldChar w:fldCharType="separate"/>
        </w:r>
        <w:r w:rsidR="009C462E" w:rsidRPr="003D1A65" w:rsidDel="00CD40D3">
          <w:rPr>
            <w:rStyle w:val="Hyperlink"/>
            <w:rFonts w:cs="Times New Roman"/>
          </w:rPr>
          <w:delText>Liebig and Sauer, 2016</w:delText>
        </w:r>
        <w:r w:rsidR="00BB4A01" w:rsidRPr="003D1A65" w:rsidDel="00CD40D3">
          <w:rPr>
            <w:rStyle w:val="Hyperlink"/>
            <w:rFonts w:cs="Times New Roman"/>
          </w:rPr>
          <w:fldChar w:fldCharType="end"/>
        </w:r>
        <w:r w:rsidR="009C462E" w:rsidRPr="003D1A65" w:rsidDel="00CD40D3">
          <w:rPr>
            <w:rFonts w:cs="Times New Roman"/>
          </w:rPr>
          <w:delText xml:space="preserve">). </w:delText>
        </w:r>
      </w:del>
      <w:del w:id="239" w:author="Iturra, Julio" w:date="2024-10-08T12:19:00Z" w16du:dateUtc="2024-10-08T10:19:00Z">
        <w:r w:rsidR="009C462E" w:rsidRPr="003D1A65" w:rsidDel="0006216F">
          <w:rPr>
            <w:rFonts w:cs="Times New Roman"/>
          </w:rPr>
          <w:delText xml:space="preserve">At the same time, research on social cohesion shows that </w:delText>
        </w:r>
        <w:r w:rsidR="001F20BF" w:rsidRPr="003D1A65" w:rsidDel="0006216F">
          <w:rPr>
            <w:rFonts w:cs="Times New Roman"/>
          </w:rPr>
          <w:delText xml:space="preserve">high levels of </w:delText>
        </w:r>
        <w:r w:rsidR="009C462E" w:rsidRPr="003D1A65" w:rsidDel="0006216F">
          <w:rPr>
            <w:rFonts w:cs="Times New Roman"/>
          </w:rPr>
          <w:delText xml:space="preserve">inequality erodes trust and </w:delText>
        </w:r>
        <w:r w:rsidR="001F20BF" w:rsidRPr="003D1A65" w:rsidDel="0006216F">
          <w:rPr>
            <w:rFonts w:cs="Times New Roman"/>
          </w:rPr>
          <w:delText xml:space="preserve">social </w:delText>
        </w:r>
        <w:r w:rsidR="009C462E" w:rsidRPr="003D1A65" w:rsidDel="0006216F">
          <w:rPr>
            <w:rFonts w:cs="Times New Roman"/>
          </w:rPr>
          <w:delText xml:space="preserve">participation, particularly among marginalized groups, </w:delText>
        </w:r>
        <w:r w:rsidR="001F20BF" w:rsidRPr="003D1A65" w:rsidDel="0006216F">
          <w:rPr>
            <w:rFonts w:cs="Times New Roman"/>
          </w:rPr>
          <w:delText xml:space="preserve">thereby </w:delText>
        </w:r>
        <w:r w:rsidR="009C462E" w:rsidRPr="003D1A65" w:rsidDel="0006216F">
          <w:rPr>
            <w:rFonts w:cs="Times New Roman"/>
          </w:rPr>
          <w:delText>exacerbating social exclusion (</w:delText>
        </w:r>
        <w:r w:rsidR="00BB4A01" w:rsidRPr="003D1A65" w:rsidDel="0006216F">
          <w:fldChar w:fldCharType="begin"/>
        </w:r>
        <w:r w:rsidR="00BB4A01" w:rsidRPr="003D1A65" w:rsidDel="0006216F">
          <w:rPr>
            <w:rFonts w:cs="Times New Roman"/>
          </w:rPr>
          <w:delInstrText>HYPERLINK \l "ref-kragten_income_2017" \h</w:delInstrText>
        </w:r>
        <w:r w:rsidR="00BB4A01" w:rsidRPr="003D1A65" w:rsidDel="0006216F">
          <w:fldChar w:fldCharType="separate"/>
        </w:r>
        <w:r w:rsidR="009C462E" w:rsidRPr="003D1A65" w:rsidDel="0006216F">
          <w:rPr>
            <w:rStyle w:val="Hyperlink"/>
            <w:rFonts w:cs="Times New Roman"/>
          </w:rPr>
          <w:delText>Kragten and Rözer, 2017</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"ref-neckerman_inequality_2007" \h</w:delInstrText>
        </w:r>
        <w:r w:rsidR="00BB4A01" w:rsidRPr="003D1A65" w:rsidDel="0006216F">
          <w:fldChar w:fldCharType="separate"/>
        </w:r>
        <w:r w:rsidR="009C462E" w:rsidRPr="003D1A65" w:rsidDel="0006216F">
          <w:rPr>
            <w:rStyle w:val="Hyperlink"/>
            <w:rFonts w:cs="Times New Roman"/>
          </w:rPr>
          <w:delText>Neckerman and Torche, 2007</w:delText>
        </w:r>
        <w:r w:rsidR="00BB4A01" w:rsidRPr="003D1A65" w:rsidDel="0006216F">
          <w:rPr>
            <w:rStyle w:val="Hyperlink"/>
            <w:rFonts w:cs="Times New Roman"/>
          </w:rPr>
          <w:fldChar w:fldCharType="end"/>
        </w:r>
        <w:r w:rsidR="009C462E" w:rsidRPr="003D1A65" w:rsidDel="0006216F">
          <w:rPr>
            <w:rFonts w:cs="Times New Roman"/>
          </w:rPr>
          <w:delText>). In contrast, egalitarian societies with strong welfare states foster higher levels of civic engagement and cross-class interactions, which strengthen solidarity and promote more egalitarian attitudes (</w:delText>
        </w:r>
        <w:r w:rsidR="00BB4A01" w:rsidRPr="003D1A65" w:rsidDel="0006216F">
          <w:fldChar w:fldCharType="begin"/>
        </w:r>
        <w:r w:rsidR="00BB4A01" w:rsidRPr="003D1A65" w:rsidDel="0006216F">
          <w:rPr>
            <w:rFonts w:cs="Times New Roman"/>
          </w:rPr>
          <w:delInstrText>HYPERLINK \l "ref-uslaner_inequality_2005" \h</w:delInstrText>
        </w:r>
        <w:r w:rsidR="00BB4A01" w:rsidRPr="003D1A65" w:rsidDel="0006216F">
          <w:fldChar w:fldCharType="separate"/>
        </w:r>
        <w:r w:rsidR="009C462E" w:rsidRPr="003D1A65" w:rsidDel="0006216F">
          <w:rPr>
            <w:rStyle w:val="Hyperlink"/>
            <w:rFonts w:cs="Times New Roman"/>
          </w:rPr>
          <w:delText>Uslaner and Brown, 2005</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"ref-yamamura_social_2012" \h</w:delInstrText>
        </w:r>
        <w:r w:rsidR="00BB4A01" w:rsidRPr="003D1A65" w:rsidDel="0006216F">
          <w:fldChar w:fldCharType="separate"/>
        </w:r>
        <w:r w:rsidR="009C462E" w:rsidRPr="003D1A65" w:rsidDel="0006216F">
          <w:rPr>
            <w:rStyle w:val="Hyperlink"/>
            <w:rFonts w:cs="Times New Roman"/>
          </w:rPr>
          <w:delText>Yamamura, 2012</w:delText>
        </w:r>
        <w:r w:rsidR="00BB4A01" w:rsidRPr="003D1A65" w:rsidDel="0006216F">
          <w:rPr>
            <w:rStyle w:val="Hyperlink"/>
            <w:rFonts w:cs="Times New Roman"/>
          </w:rPr>
          <w:fldChar w:fldCharType="end"/>
        </w:r>
        <w:r w:rsidR="009C462E" w:rsidRPr="003D1A65" w:rsidDel="0006216F">
          <w:rPr>
            <w:rFonts w:cs="Times New Roman"/>
          </w:rPr>
          <w:delText>).</w:delText>
        </w:r>
      </w:del>
    </w:p>
    <w:p w14:paraId="0009F2B1" w14:textId="6790681C" w:rsidR="000E3C44" w:rsidRPr="003D1A65" w:rsidDel="0006216F" w:rsidRDefault="009C462E">
      <w:pPr>
        <w:pStyle w:val="BodyText"/>
        <w:rPr>
          <w:moveFrom w:id="240" w:author="Iturra, Julio" w:date="2024-10-08T12:20:00Z" w16du:dateUtc="2024-10-08T10:20:00Z"/>
          <w:rFonts w:cs="Times New Roman"/>
        </w:rPr>
      </w:pPr>
      <w:del w:id="241" w:author="Iturra, Julio" w:date="2024-10-08T12:22:00Z" w16du:dateUtc="2024-10-08T10:22:00Z">
        <w:r w:rsidRPr="003D1A65" w:rsidDel="00CD40D3">
          <w:rPr>
            <w:rFonts w:cs="Times New Roman"/>
          </w:rPr>
          <w:delText>Empirical evidence further indicates that affluent individuals are more likely to perceive inequality as a threat to social mobility and opportunity structures, motivating support for redistribution as a form of procedural justice (</w:delText>
        </w:r>
        <w:r w:rsidR="00BB4A01" w:rsidRPr="003D1A65" w:rsidDel="00CD40D3">
          <w:fldChar w:fldCharType="begin"/>
        </w:r>
        <w:r w:rsidR="00BB4A01" w:rsidRPr="003D1A65" w:rsidDel="00CD40D3">
          <w:rPr>
            <w:rFonts w:cs="Times New Roman"/>
          </w:rPr>
          <w:delInstrText>HYPERLINK \l "ref-kim_socioeconomic_2018" \h</w:delInstrText>
        </w:r>
        <w:r w:rsidR="00BB4A01" w:rsidRPr="003D1A65" w:rsidDel="00CD40D3">
          <w:fldChar w:fldCharType="separate"/>
        </w:r>
        <w:r w:rsidRPr="003D1A65" w:rsidDel="00CD40D3">
          <w:rPr>
            <w:rStyle w:val="Hyperlink"/>
            <w:rFonts w:cs="Times New Roman"/>
          </w:rPr>
          <w:delText>Kim and Lee, 2018</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By contrast, low-income individuals tend to focus on structural barriers that limit opportunities, regardless of inequality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xml:space="preserve">). In highly unequal societies with residual welfare states, where traditional class-based political organizations like unions </w:delText>
        </w:r>
        <w:r w:rsidR="001F20BF" w:rsidRPr="003D1A65" w:rsidDel="00CD40D3">
          <w:rPr>
            <w:rFonts w:cs="Times New Roman"/>
          </w:rPr>
          <w:delText xml:space="preserve">are </w:delText>
        </w:r>
        <w:r w:rsidRPr="003D1A65" w:rsidDel="00CD40D3">
          <w:rPr>
            <w:rFonts w:cs="Times New Roman"/>
          </w:rPr>
          <w:delText xml:space="preserve">weak, upper-class support for redistribution </w:delText>
        </w:r>
        <w:r w:rsidR="001F20BF" w:rsidRPr="003D1A65" w:rsidDel="00CD40D3">
          <w:rPr>
            <w:rFonts w:cs="Times New Roman"/>
          </w:rPr>
          <w:delText xml:space="preserve">might </w:delText>
        </w:r>
        <w:r w:rsidRPr="003D1A65" w:rsidDel="00CD40D3">
          <w:rPr>
            <w:rFonts w:cs="Times New Roman"/>
          </w:rPr>
          <w:delText>stems from a heightened awareness of inequality’s societal consequences (</w:delText>
        </w:r>
        <w:r w:rsidR="00BB4A01" w:rsidRPr="003D1A65" w:rsidDel="00CD40D3">
          <w:fldChar w:fldCharType="begin"/>
        </w:r>
        <w:r w:rsidR="00BB4A01" w:rsidRPr="003D1A65" w:rsidDel="00CD40D3">
          <w:rPr>
            <w:rFonts w:cs="Times New Roman"/>
          </w:rPr>
          <w:delInstrText>HYPERLINK \l "ref-curtis_how_2015" \h</w:delInstrText>
        </w:r>
        <w:r w:rsidR="00BB4A01" w:rsidRPr="003D1A65" w:rsidDel="00CD40D3">
          <w:fldChar w:fldCharType="separate"/>
        </w:r>
        <w:r w:rsidRPr="003D1A65" w:rsidDel="00CD40D3">
          <w:rPr>
            <w:rStyle w:val="Hyperlink"/>
            <w:rFonts w:cs="Times New Roman"/>
          </w:rPr>
          <w:delText>Curtis and Andersen,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"ref-edlund_democratic_2015" \h</w:delInstrText>
        </w:r>
        <w:r w:rsidR="00BB4A01" w:rsidRPr="003D1A65" w:rsidDel="00CD40D3">
          <w:fldChar w:fldCharType="separate"/>
        </w:r>
        <w:r w:rsidRPr="003D1A65" w:rsidDel="00CD40D3">
          <w:rPr>
            <w:rStyle w:val="Hyperlink"/>
            <w:rFonts w:cs="Times New Roman"/>
          </w:rPr>
          <w:delText>Edlund and Lindh,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"ref-Svallfors2006" \h</w:delInstrText>
        </w:r>
        <w:r w:rsidR="00BB4A01" w:rsidRPr="003D1A65" w:rsidDel="00CD40D3">
          <w:fldChar w:fldCharType="separate"/>
        </w:r>
        <w:r w:rsidRPr="003D1A65" w:rsidDel="00CD40D3">
          <w:rPr>
            <w:rStyle w:val="Hyperlink"/>
            <w:rFonts w:cs="Times New Roman"/>
          </w:rPr>
          <w:delText>Svallfors, 2006</w:delText>
        </w:r>
        <w:r w:rsidR="00BB4A01" w:rsidRPr="003D1A65" w:rsidDel="00CD40D3">
          <w:rPr>
            <w:rStyle w:val="Hyperlink"/>
            <w:rFonts w:cs="Times New Roman"/>
          </w:rPr>
          <w:fldChar w:fldCharType="end"/>
        </w:r>
        <w:r w:rsidRPr="003D1A65" w:rsidDel="00CD40D3">
          <w:rPr>
            <w:rFonts w:cs="Times New Roman"/>
          </w:rPr>
          <w:delText xml:space="preserve">). </w:delText>
        </w:r>
      </w:del>
      <w:moveFromRangeStart w:id="242" w:author="Iturra, Julio" w:date="2024-10-08T12:20:00Z" w:name="move179282423"/>
      <w:moveFrom w:id="243" w:author="Iturra, Julio" w:date="2024-10-08T12:20:00Z" w16du:dateUtc="2024-10-08T10:20:00Z">
        <w:r w:rsidRPr="003D1A65" w:rsidDel="0006216F">
          <w:rPr>
            <w:rFonts w:cs="Times New Roman"/>
          </w:rPr>
          <w:t>Moreover,</w:t>
        </w:r>
        <w:commentRangeStart w:id="244"/>
        <w:r w:rsidRPr="003D1A65" w:rsidDel="0006216F">
          <w:rPr>
            <w:rFonts w:cs="Times New Roman"/>
          </w:rPr>
          <w:t xml:space="preserve"> income inequality reinforces stratification in social participation, as the affluent maintain access to diverse networks while the lower classes face growing exclusion (</w:t>
        </w:r>
        <w:r w:rsidR="00BB4A01" w:rsidRPr="003D1A65" w:rsidDel="0006216F">
          <w:fldChar w:fldCharType="begin"/>
        </w:r>
        <w:r w:rsidR="00BB4A01" w:rsidRPr="003D1A65" w:rsidDel="0006216F">
          <w:rPr>
            <w:rFonts w:cs="Times New Roman"/>
          </w:rPr>
          <w:instrText>HYPERLINK \l "ref-lancee_income_2012" \h</w:instrText>
        </w:r>
      </w:moveFrom>
      <w:del w:id="245" w:author="Iturra, Julio" w:date="2024-10-08T12:20:00Z" w16du:dateUtc="2024-10-08T10:20:00Z"/>
      <w:moveFrom w:id="246" w:author="Iturra, Julio" w:date="2024-10-08T12:20:00Z" w16du:dateUtc="2024-10-08T10:20:00Z">
        <w:r w:rsidR="00BB4A01" w:rsidRPr="003D1A65" w:rsidDel="0006216F">
          <w:fldChar w:fldCharType="separate"/>
        </w:r>
        <w:r w:rsidRPr="003D1A65" w:rsidDel="0006216F">
          <w:rPr>
            <w:rStyle w:val="Hyperlink"/>
            <w:rFonts w:cs="Times New Roman"/>
          </w:rPr>
          <w:t>Lancee and Van de Werfhorst, 2012</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"ref-pichler_social_2009" \h</w:instrText>
        </w:r>
      </w:moveFrom>
      <w:del w:id="247" w:author="Iturra, Julio" w:date="2024-10-08T12:20:00Z" w16du:dateUtc="2024-10-08T10:20:00Z"/>
      <w:moveFrom w:id="248" w:author="Iturra, Julio" w:date="2024-10-08T12:20:00Z" w16du:dateUtc="2024-10-08T10:20:00Z">
        <w:r w:rsidR="00BB4A01" w:rsidRPr="003D1A65" w:rsidDel="0006216F">
          <w:fldChar w:fldCharType="separate"/>
        </w:r>
        <w:r w:rsidRPr="003D1A65" w:rsidDel="0006216F">
          <w:rPr>
            <w:rStyle w:val="Hyperlink"/>
            <w:rFonts w:cs="Times New Roman"/>
          </w:rPr>
          <w:t>Pichler and Wallace, 2009</w:t>
        </w:r>
        <w:r w:rsidR="00BB4A01" w:rsidRPr="003D1A65" w:rsidDel="0006216F">
          <w:rPr>
            <w:rStyle w:val="Hyperlink"/>
            <w:rFonts w:cs="Times New Roman"/>
          </w:rPr>
          <w:fldChar w:fldCharType="end"/>
        </w:r>
        <w:r w:rsidRPr="003D1A65" w:rsidDel="0006216F">
          <w:rPr>
            <w:rFonts w:cs="Times New Roman"/>
          </w:rPr>
          <w:t>). This stratification limits cross-class interactions and further entrenches social divisions, with the upper classes navigating diverse social environments while the lower classes remain segregated and marginalized (</w:t>
        </w:r>
        <w:r w:rsidR="00BB4A01" w:rsidRPr="003D1A65" w:rsidDel="0006216F">
          <w:fldChar w:fldCharType="begin"/>
        </w:r>
        <w:r w:rsidR="00BB4A01" w:rsidRPr="003D1A65" w:rsidDel="0006216F">
          <w:rPr>
            <w:rFonts w:cs="Times New Roman"/>
          </w:rPr>
          <w:instrText>HYPERLINK \l "ref-otero_open_2021" \h</w:instrText>
        </w:r>
      </w:moveFrom>
      <w:del w:id="249" w:author="Iturra, Julio" w:date="2024-10-08T12:20:00Z" w16du:dateUtc="2024-10-08T10:20:00Z"/>
      <w:moveFrom w:id="250" w:author="Iturra, Julio" w:date="2024-10-08T12:20:00Z" w16du:dateUtc="2024-10-08T10:20:00Z">
        <w:r w:rsidR="00BB4A01" w:rsidRPr="003D1A65" w:rsidDel="0006216F">
          <w:fldChar w:fldCharType="separate"/>
        </w:r>
        <w:r w:rsidRPr="003D1A65" w:rsidDel="0006216F">
          <w:rPr>
            <w:rStyle w:val="Hyperlink"/>
            <w:rFonts w:cs="Times New Roman"/>
          </w:rPr>
          <w:t>Otero et al., 2021</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"ref-otero_differences_2023" \h</w:instrText>
        </w:r>
      </w:moveFrom>
      <w:del w:id="251" w:author="Iturra, Julio" w:date="2024-10-08T12:20:00Z" w16du:dateUtc="2024-10-08T10:20:00Z"/>
      <w:moveFrom w:id="252" w:author="Iturra, Julio" w:date="2024-10-08T12:20:00Z" w16du:dateUtc="2024-10-08T10:20:00Z">
        <w:r w:rsidR="00BB4A01" w:rsidRPr="003D1A65" w:rsidDel="0006216F">
          <w:fldChar w:fldCharType="separate"/>
        </w:r>
        <w:r w:rsidRPr="003D1A65" w:rsidDel="0006216F">
          <w:rPr>
            <w:rStyle w:val="Hyperlink"/>
            <w:rFonts w:cs="Times New Roman"/>
          </w:rPr>
          <w:t>Otero et al., 2023</w:t>
        </w:r>
        <w:r w:rsidR="00BB4A01" w:rsidRPr="003D1A65" w:rsidDel="0006216F">
          <w:rPr>
            <w:rStyle w:val="Hyperlink"/>
            <w:rFonts w:cs="Times New Roman"/>
          </w:rPr>
          <w:fldChar w:fldCharType="end"/>
        </w:r>
        <w:r w:rsidRPr="003D1A65" w:rsidDel="0006216F">
          <w:rPr>
            <w:rFonts w:cs="Times New Roman"/>
          </w:rPr>
          <w:t>).</w:t>
        </w:r>
        <w:commentRangeEnd w:id="244"/>
        <w:r w:rsidR="001F20BF" w:rsidRPr="003D1A65" w:rsidDel="0006216F">
          <w:rPr>
            <w:rStyle w:val="CommentReference"/>
            <w:rFonts w:cs="Times New Roman"/>
            <w:sz w:val="24"/>
            <w:szCs w:val="24"/>
            <w:rPrChange w:id="253" w:author="Iturra, Julio" w:date="2024-10-08T12:26:00Z" w16du:dateUtc="2024-10-08T10:26:00Z">
              <w:rPr>
                <w:rStyle w:val="CommentReference"/>
              </w:rPr>
            </w:rPrChange>
          </w:rPr>
          <w:commentReference w:id="244"/>
        </w:r>
      </w:moveFrom>
    </w:p>
    <w:moveFromRangeEnd w:id="242"/>
    <w:p w14:paraId="0009F2B2" w14:textId="745CD388" w:rsidR="000E3C44" w:rsidRPr="003D1A65" w:rsidDel="00CB70D4" w:rsidRDefault="009C462E">
      <w:pPr>
        <w:pStyle w:val="BodyText"/>
        <w:rPr>
          <w:del w:id="254" w:author="Iturra, Julio" w:date="2024-10-08T12:25:00Z" w16du:dateUtc="2024-10-08T10:25:00Z"/>
          <w:rFonts w:cs="Times New Roman"/>
        </w:rPr>
      </w:pPr>
      <w:del w:id="255" w:author="Iturra, Julio" w:date="2024-10-08T12:25:00Z" w16du:dateUtc="2024-10-08T10:25:00Z">
        <w:r w:rsidRPr="003D1A65" w:rsidDel="00CB70D4">
          <w:rPr>
            <w:rFonts w:cs="Times New Roman"/>
          </w:rPr>
          <w:delText xml:space="preserve">Against this backdrop, three key implications emerge regarding the </w:delText>
        </w:r>
        <w:r w:rsidR="001F20BF" w:rsidRPr="003D1A65" w:rsidDel="00CB70D4">
          <w:rPr>
            <w:rFonts w:cs="Times New Roman"/>
          </w:rPr>
          <w:delText xml:space="preserve">influence </w:delText>
        </w:r>
        <w:r w:rsidRPr="003D1A65" w:rsidDel="00CB70D4">
          <w:rPr>
            <w:rFonts w:cs="Times New Roman"/>
          </w:rPr>
          <w:delText xml:space="preserve">of income inequality in shaping class-based networks and redistributive preferences. </w:delText>
        </w:r>
        <w:commentRangeStart w:id="256"/>
        <w:r w:rsidRPr="003D1A65" w:rsidDel="00CB70D4">
          <w:rPr>
            <w:rFonts w:cs="Times New Roman"/>
          </w:rPr>
          <w:delText>First, income inequality likely leads to greater segregation due to reduced participation and lower social trust; however, while resource interdependency exacerbates social exclusion for lower classes, upper classes may experience greater cohesion, potentially stabilizing or even reducing segregation in more unequal societies. Second, the relationship between class and attitudes weakens in highly unequal contexts, where upper classes tend to show increased support for redistribution, contrasting with the relatively stable preferences of lower classes. In egalitarian societies with comprehensive welfare states, class-based distributive struggles become more institutionalized, allowing class positions to be closely tied to political conflict. Lastly, as inequality rises and the class divide in redistributive preferences narrows, the influence of class-based segregation on these preferences may diminish, with homogeneous class networks losing significance as class positions become less relevant in shaping attitudes.</w:delText>
        </w:r>
        <w:commentRangeEnd w:id="256"/>
        <w:r w:rsidR="001F20BF" w:rsidRPr="003D1A65" w:rsidDel="00CB70D4">
          <w:rPr>
            <w:rStyle w:val="CommentReference"/>
            <w:rFonts w:cs="Times New Roman"/>
            <w:sz w:val="24"/>
            <w:szCs w:val="24"/>
            <w:rPrChange w:id="257" w:author="Iturra, Julio" w:date="2024-10-08T12:26:00Z" w16du:dateUtc="2024-10-08T10:26:00Z">
              <w:rPr>
                <w:rStyle w:val="CommentReference"/>
              </w:rPr>
            </w:rPrChange>
          </w:rPr>
          <w:commentReference w:id="256"/>
        </w:r>
      </w:del>
    </w:p>
    <w:p w14:paraId="0009F2B3" w14:textId="307298C9" w:rsidR="000E3C44" w:rsidRPr="003D1A65" w:rsidRDefault="009C462E" w:rsidP="001713F5">
      <w:pPr>
        <w:pStyle w:val="BodyText"/>
        <w:rPr>
          <w:rFonts w:cs="Times New Roman"/>
        </w:rPr>
      </w:pPr>
      <w:del w:id="258" w:author="Iturra, Julio" w:date="2024-10-08T12:25:00Z" w16du:dateUtc="2024-10-08T10:25:00Z">
        <w:r w:rsidRPr="003D1A65" w:rsidDel="00CB70D4">
          <w:rPr>
            <w:rFonts w:cs="Times New Roman"/>
          </w:rPr>
          <w:delText>Therefore</w:delText>
        </w:r>
      </w:del>
      <w:r w:rsidR="001713F5">
        <w:rPr>
          <w:rFonts w:cs="Times New Roman"/>
        </w:rPr>
        <w:t>Against this backdrop</w:t>
      </w:r>
      <w:r w:rsidRPr="003D1A65">
        <w:rPr>
          <w:rFonts w:cs="Times New Roman"/>
        </w:rPr>
        <w:t xml:space="preserve">, I expect </w:t>
      </w:r>
      <w:r w:rsidR="00AB5F9E" w:rsidRPr="00AB5F9E">
        <w:rPr>
          <w:rFonts w:cs="Times New Roman"/>
          <w:i/>
          <w:iCs/>
        </w:rPr>
        <w:t>disposable</w:t>
      </w:r>
      <w:r w:rsidR="00AB5F9E">
        <w:rPr>
          <w:rFonts w:cs="Times New Roman"/>
        </w:rPr>
        <w:t xml:space="preserve"> </w:t>
      </w:r>
      <w:r w:rsidRPr="003D1A65">
        <w:rPr>
          <w:rFonts w:cs="Times New Roman"/>
        </w:rPr>
        <w:t>income inequality to weaken network homogeneity and social class</w:t>
      </w:r>
      <w:r w:rsidR="006A2D5A">
        <w:rPr>
          <w:rFonts w:cs="Times New Roman"/>
        </w:rPr>
        <w:t xml:space="preserve"> interaction</w:t>
      </w:r>
      <w:r w:rsidRPr="003D1A65">
        <w:rPr>
          <w:rFonts w:cs="Times New Roman"/>
        </w:rPr>
        <w:t xml:space="preserve">. </w:t>
      </w:r>
      <w:del w:id="259" w:author="Iturra, Julio [2]" w:date="2024-10-30T11:36:00Z" w16du:dateUtc="2024-10-30T10:36:00Z">
        <w:r w:rsidRPr="003D1A65" w:rsidDel="00F92A66">
          <w:rPr>
            <w:rFonts w:cs="Times New Roman"/>
          </w:rPr>
          <w:delText>S</w:delText>
        </w:r>
      </w:del>
      <w:ins w:id="260" w:author="Iturra, Julio" w:date="2024-10-09T14:31:00Z" w16du:dateUtc="2024-10-09T12:31:00Z">
        <w:del w:id="261" w:author="Iturra, Julio [2]" w:date="2024-10-30T11:36:00Z" w16du:dateUtc="2024-10-30T10:36:00Z">
          <w:r w:rsidR="00E25A46" w:rsidDel="00F92A66">
            <w:rPr>
              <w:rFonts w:cs="Times New Roman"/>
            </w:rPr>
            <w:delText>/</w:delText>
          </w:r>
        </w:del>
      </w:ins>
      <w:del w:id="262" w:author="Iturra, Julio [2]" w:date="2024-10-30T11:36:00Z" w16du:dateUtc="2024-10-30T10:36:00Z">
        <w:r w:rsidRPr="003D1A65" w:rsidDel="00F92A66">
          <w:rPr>
            <w:rFonts w:cs="Times New Roman"/>
          </w:rPr>
          <w:delText>pecifically</w:delText>
        </w:r>
      </w:del>
      <w:ins w:id="263" w:author="Iturra, Julio [2]" w:date="2024-10-30T11:36:00Z" w16du:dateUtc="2024-10-30T10:36:00Z">
        <w:r w:rsidR="00F92A66">
          <w:rPr>
            <w:rFonts w:cs="Times New Roman"/>
          </w:rPr>
          <w:t>Specifically</w:t>
        </w:r>
      </w:ins>
      <w:r w:rsidRPr="003D1A65">
        <w:rPr>
          <w:rFonts w:cs="Times New Roman"/>
        </w:rPr>
        <w:t xml:space="preserve">, I hypothesize that the conditional relationship between network homogeneity and social class </w:t>
      </w:r>
      <w:r w:rsidR="00AE6A5A">
        <w:rPr>
          <w:rFonts w:cs="Times New Roman"/>
        </w:rPr>
        <w:t>is</w:t>
      </w:r>
      <w:r w:rsidRPr="003D1A65">
        <w:rPr>
          <w:rFonts w:cs="Times New Roman"/>
        </w:rPr>
        <w:t xml:space="preserve"> less pronounced in the context of higher income inequality (</w:t>
      </w:r>
      <w:r w:rsidRPr="003D1A65">
        <w:rPr>
          <w:rFonts w:cs="Times New Roman"/>
          <w:i/>
          <w:iCs/>
        </w:rPr>
        <w:t>mitigation hypothesis</w:t>
      </w:r>
      <w:r w:rsidRPr="003D1A65">
        <w:rPr>
          <w:rFonts w:cs="Times New Roman"/>
        </w:rPr>
        <w:t xml:space="preserve">). Given these considerations, the second hypothesis </w:t>
      </w:r>
      <w:r w:rsidR="00F24272">
        <w:rPr>
          <w:rFonts w:cs="Times New Roman"/>
        </w:rPr>
        <w:t>reads</w:t>
      </w:r>
      <w:r w:rsidRPr="003D1A65">
        <w:rPr>
          <w:rFonts w:cs="Times New Roman"/>
        </w:rPr>
        <w:t xml:space="preserve"> as follows:</w:t>
      </w:r>
    </w:p>
    <w:p w14:paraId="0009F2B4" w14:textId="3DBB58F8" w:rsidR="000E3C44" w:rsidRPr="003D1A65" w:rsidRDefault="009C462E">
      <w:pPr>
        <w:pStyle w:val="BlockText"/>
        <w:rPr>
          <w:rFonts w:cs="Times New Roman"/>
        </w:rPr>
      </w:pPr>
      <w:r w:rsidRPr="003D1A65">
        <w:rPr>
          <w:rFonts w:cs="Times New Roman"/>
        </w:rPr>
        <w:t xml:space="preserve">H2: </w:t>
      </w:r>
      <w:r w:rsidRPr="003D1A65">
        <w:rPr>
          <w:rFonts w:cs="Times New Roman"/>
          <w:i/>
          <w:iCs/>
        </w:rPr>
        <w:t>The greater the</w:t>
      </w:r>
      <w:r w:rsidR="001F20BF" w:rsidRPr="003D1A65">
        <w:rPr>
          <w:rFonts w:cs="Times New Roman"/>
          <w:i/>
          <w:iCs/>
        </w:rPr>
        <w:t xml:space="preserve"> level of</w:t>
      </w:r>
      <w:r w:rsidRPr="003D1A65">
        <w:rPr>
          <w:rFonts w:cs="Times New Roman"/>
          <w:i/>
          <w:iCs/>
        </w:rPr>
        <w:t xml:space="preserve"> income inequality</w:t>
      </w:r>
      <w:r w:rsidR="001F20BF" w:rsidRPr="003D1A65">
        <w:rPr>
          <w:rFonts w:cs="Times New Roman"/>
          <w:i/>
          <w:iCs/>
        </w:rPr>
        <w:t xml:space="preserve"> in a country</w:t>
      </w:r>
      <w:r w:rsidRPr="003D1A65">
        <w:rPr>
          <w:rFonts w:cs="Times New Roman"/>
          <w:i/>
          <w:iCs/>
        </w:rPr>
        <w:t>, the weaker the conditional association of network segregation by social class with redistributive preferences.</w:t>
      </w:r>
    </w:p>
    <w:p w14:paraId="0009F2B5" w14:textId="478F7773" w:rsidR="000E3C44" w:rsidRPr="003D1A65" w:rsidRDefault="009C462E">
      <w:pPr>
        <w:pStyle w:val="FirstParagraph"/>
        <w:rPr>
          <w:rFonts w:cs="Times New Roman"/>
        </w:rPr>
      </w:pPr>
      <w:r w:rsidRPr="003D1A65">
        <w:rPr>
          <w:rFonts w:cs="Times New Roman"/>
        </w:rPr>
        <w:t>A simplified framework of the hypotheses is shown in Figure 1.</w:t>
      </w:r>
    </w:p>
    <w:p w14:paraId="2F078C31" w14:textId="6962A5C9" w:rsidR="009C462E" w:rsidRPr="003D1A65" w:rsidRDefault="009C462E">
      <w:pPr>
        <w:pStyle w:val="CaptionedFigure"/>
        <w:rPr>
          <w:rFonts w:ascii="Times New Roman" w:hAnsi="Times New Roman" w:cs="Times New Roman"/>
          <w:noProof/>
          <w:rPrChange w:id="264" w:author="Iturra, Julio" w:date="2024-10-08T12:26:00Z" w16du:dateUtc="2024-10-08T10:26:00Z">
            <w:rPr>
              <w:noProof/>
            </w:rPr>
          </w:rPrChange>
        </w:rPr>
      </w:pPr>
    </w:p>
    <w:p w14:paraId="0009F2B6" w14:textId="3A88D95D" w:rsidR="000E3C44" w:rsidRDefault="009C462E">
      <w:pPr>
        <w:pStyle w:val="CaptionedFigure"/>
      </w:pPr>
      <w:r>
        <w:rPr>
          <w:noProof/>
          <w:lang w:val="de-DE" w:eastAsia="de-DE"/>
        </w:rPr>
        <w:drawing>
          <wp:inline distT="0" distB="0" distL="0" distR="0" wp14:anchorId="095956C3" wp14:editId="095956C4">
            <wp:extent cx="4480560" cy="2418881"/>
            <wp:effectExtent l="0" t="0" r="0" b="0"/>
            <wp:docPr id="1263249561" name="Picture" descr="Figure 1: Hypotheses at country and respondent levels"/>
            <wp:cNvGraphicFramePr/>
            <a:graphic xmlns:a="http://schemas.openxmlformats.org/drawingml/2006/main">
              <a:graphicData uri="http://schemas.openxmlformats.org/drawingml/2006/picture">
                <pic:pic xmlns:pic="http://schemas.openxmlformats.org/drawingml/2006/picture">
                  <pic:nvPicPr>
                    <pic:cNvPr id="26" name="Picture" descr="output/images/paper1-scheme.png"/>
                    <pic:cNvPicPr>
                      <a:picLocks noChangeAspect="1" noChangeArrowheads="1"/>
                    </pic:cNvPicPr>
                  </pic:nvPicPr>
                  <pic:blipFill>
                    <a:blip r:embed="rId12"/>
                    <a:stretch>
                      <a:fillRect/>
                    </a:stretch>
                  </pic:blipFill>
                  <pic:spPr bwMode="auto">
                    <a:xfrm>
                      <a:off x="0" y="0"/>
                      <a:ext cx="4480560" cy="2418881"/>
                    </a:xfrm>
                    <a:prstGeom prst="rect">
                      <a:avLst/>
                    </a:prstGeom>
                    <a:noFill/>
                    <a:ln w="9525">
                      <a:noFill/>
                      <a:headEnd/>
                      <a:tailEnd/>
                    </a:ln>
                  </pic:spPr>
                </pic:pic>
              </a:graphicData>
            </a:graphic>
          </wp:inline>
        </w:drawing>
      </w:r>
    </w:p>
    <w:p w14:paraId="0009F2B7" w14:textId="77777777" w:rsidR="000E3C44" w:rsidRDefault="009C462E">
      <w:pPr>
        <w:pStyle w:val="ImageCaption"/>
      </w:pPr>
      <w:r>
        <w:t>Figure 1: Hypotheses at country and respondent levels</w:t>
      </w:r>
    </w:p>
    <w:p w14:paraId="0009F2B8" w14:textId="77777777" w:rsidR="000E3C44" w:rsidRDefault="009C462E">
      <w:pPr>
        <w:pStyle w:val="Heading1"/>
      </w:pPr>
      <w:bookmarkStart w:id="265" w:name="methodology"/>
      <w:bookmarkEnd w:id="40"/>
      <w:bookmarkEnd w:id="143"/>
      <w:r>
        <w:t>Methodology</w:t>
      </w:r>
    </w:p>
    <w:p w14:paraId="0009F2B9" w14:textId="77777777" w:rsidR="000E3C44" w:rsidRDefault="009C462E">
      <w:pPr>
        <w:pStyle w:val="Heading2"/>
      </w:pPr>
      <w:bookmarkStart w:id="266" w:name="data"/>
      <w:r>
        <w:t>Data</w:t>
      </w:r>
    </w:p>
    <w:p w14:paraId="0009F2BA" w14:textId="2AB3B171" w:rsidR="000E3C44" w:rsidRDefault="009C462E">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population in each participating country. Each country administers a carefully adapted questionnaire to ensure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w:t>
      </w:r>
      <w:commentRangeStart w:id="267"/>
      <w:commentRangeStart w:id="268"/>
      <w:r>
        <w:t>listwise case deletion</w:t>
      </w:r>
      <w:commentRangeEnd w:id="267"/>
      <w:r w:rsidR="00507A89">
        <w:rPr>
          <w:rStyle w:val="CommentReference"/>
          <w:rFonts w:asciiTheme="minorHAnsi" w:hAnsiTheme="minorHAnsi"/>
        </w:rPr>
        <w:commentReference w:id="267"/>
      </w:r>
      <w:commentRangeEnd w:id="268"/>
      <w:r w:rsidR="00B0061F">
        <w:rPr>
          <w:rStyle w:val="CommentReference"/>
          <w:rFonts w:asciiTheme="minorHAnsi" w:hAnsiTheme="minorHAnsi"/>
        </w:rPr>
        <w:commentReference w:id="268"/>
      </w:r>
      <w:r>
        <w:t>, the final sample used in the analyses consists of 31,694 observations from 31 countries</w:t>
      </w:r>
      <w:del w:id="269" w:author="Iturra, Julio" w:date="2024-10-08T13:38:00Z" w16du:dateUtc="2024-10-08T11:38:00Z">
        <w:r w:rsidDel="002F7C13">
          <w:delText xml:space="preserve"> </w:delText>
        </w:r>
      </w:del>
      <w:r w:rsidR="003C7D8F">
        <w:rPr>
          <w:rStyle w:val="EndnoteReference"/>
        </w:rPr>
        <w:endnoteReference w:id="2"/>
      </w:r>
      <w:r w:rsidR="003C7D8F">
        <w:t>.</w:t>
      </w:r>
    </w:p>
    <w:p w14:paraId="0009F2BB" w14:textId="77777777" w:rsidR="000E3C44" w:rsidRDefault="009C462E">
      <w:pPr>
        <w:pStyle w:val="Heading2"/>
      </w:pPr>
      <w:bookmarkStart w:id="270" w:name="variables"/>
      <w:bookmarkEnd w:id="266"/>
      <w:r>
        <w:t>Variables</w:t>
      </w:r>
    </w:p>
    <w:p w14:paraId="0009F2BC" w14:textId="77777777" w:rsidR="000E3C44" w:rsidRDefault="009C462E">
      <w:pPr>
        <w:pStyle w:val="Heading3"/>
      </w:pPr>
      <w:bookmarkStart w:id="271" w:name="dependent-variable"/>
      <w:r>
        <w:t>Dependent variable</w:t>
      </w:r>
    </w:p>
    <w:p w14:paraId="0009F2BD" w14:textId="5A5E01D2" w:rsidR="000E3C44" w:rsidRDefault="009C462E">
      <w:pPr>
        <w:pStyle w:val="FirstParagraph"/>
      </w:pPr>
      <w:r>
        <w:t>I use two indicators to measure redistributive preferences. The first indicator is support for government redistribution</w:t>
      </w:r>
      <w:del w:id="272" w:author="Iturra, Julio" w:date="2024-10-09T14:59:00Z" w16du:dateUtc="2024-10-09T12:59:00Z">
        <w:r w:rsidDel="00941641">
          <w:delText xml:space="preserve"> measured by the </w:delText>
        </w:r>
      </w:del>
      <w:ins w:id="273" w:author="Iturra, Julio" w:date="2024-10-09T14:59:00Z" w16du:dateUtc="2024-10-09T12:59:00Z">
        <w:r w:rsidR="00941641">
          <w:t>, as measured by the following </w:t>
        </w:r>
      </w:ins>
      <w: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Pr>
          <w:i/>
          <w:iCs/>
        </w:rPr>
        <w:t>r</w:t>
      </w:r>
      <w:r>
        <w:t xml:space="preserve"> = 0.62). 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0009F2BE" w14:textId="77777777" w:rsidR="000E3C44" w:rsidRDefault="009C462E">
      <w:pPr>
        <w:pStyle w:val="Heading3"/>
      </w:pPr>
      <w:bookmarkStart w:id="274" w:name="independent-variables---individual-level"/>
      <w:bookmarkEnd w:id="271"/>
      <w:r>
        <w:lastRenderedPageBreak/>
        <w:t>Independent variables - individual level</w:t>
      </w:r>
    </w:p>
    <w:p w14:paraId="0009F2BF" w14:textId="1F019F61" w:rsidR="000E3C44" w:rsidRDefault="009C462E">
      <w:pPr>
        <w:pStyle w:val="FirstParagraph"/>
      </w:pPr>
      <w:r>
        <w:t>I employ the Erikson-Goldthorpe-Portocarrero (EGP) class scheme</w:t>
      </w:r>
      <w:ins w:id="275" w:author="Iturra, Julio" w:date="2024-10-09T15:00:00Z" w16du:dateUtc="2024-10-09T13:00:00Z">
        <w:r w:rsidR="00E7254C">
          <w:t xml:space="preserve"> </w:t>
        </w:r>
      </w:ins>
      <w:del w:id="276" w:author="Iturra, Julio" w:date="2024-10-09T14:59:00Z" w16du:dateUtc="2024-10-09T12:59:00Z">
        <w:r w:rsidDel="0056550D">
          <w:delText xml:space="preserve"> (</w:delText>
        </w:r>
        <w:r w:rsidDel="0056550D">
          <w:fldChar w:fldCharType="begin"/>
        </w:r>
        <w:r w:rsidDel="0056550D">
          <w:delInstrText>HYPERLINK \l "ref-Erikson1992" \h</w:delInstrText>
        </w:r>
        <w:r w:rsidDel="0056550D">
          <w:fldChar w:fldCharType="separate"/>
        </w:r>
        <w:r w:rsidDel="0056550D">
          <w:rPr>
            <w:rStyle w:val="Hyperlink"/>
          </w:rPr>
          <w:delText>Erikson and Goldthorpe, 1992</w:delText>
        </w:r>
        <w:r w:rsidDel="0056550D">
          <w:rPr>
            <w:rStyle w:val="Hyperlink"/>
          </w:rPr>
          <w:fldChar w:fldCharType="end"/>
        </w:r>
        <w:r w:rsidDel="0056550D">
          <w:delText xml:space="preserve">) </w:delText>
        </w:r>
      </w:del>
      <w:r>
        <w:t>to measure social class</w:t>
      </w:r>
      <w:ins w:id="277" w:author="Iturra, Julio" w:date="2024-10-09T14:59:00Z" w16du:dateUtc="2024-10-09T12:59:00Z">
        <w:r w:rsidR="0056550D">
          <w:t xml:space="preserve">  (</w:t>
        </w:r>
        <w:r w:rsidR="0056550D">
          <w:fldChar w:fldCharType="begin"/>
        </w:r>
        <w:r w:rsidR="0056550D">
          <w:instrText>HYPERLINK \l "ref-Erikson1992" \h</w:instrText>
        </w:r>
        <w:r w:rsidR="0056550D">
          <w:fldChar w:fldCharType="separate"/>
        </w:r>
        <w:r w:rsidR="0056550D">
          <w:rPr>
            <w:rStyle w:val="Hyperlink"/>
          </w:rPr>
          <w:t>Erikson and Goldthorpe, 1992</w:t>
        </w:r>
        <w:r w:rsidR="0056550D">
          <w:rPr>
            <w:rStyle w:val="Hyperlink"/>
          </w:rPr>
          <w:fldChar w:fldCharType="end"/>
        </w:r>
        <w:r w:rsidR="0056550D">
          <w:t>)</w:t>
        </w:r>
      </w:ins>
      <w:r>
        <w:t>. The EGP scheme is the most consistent and validated measure for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w:t>
      </w:r>
      <w:r w:rsidR="003542A9">
        <w:t xml:space="preserve"> </w:t>
      </w:r>
      <w:ins w:id="278" w:author="Patrick Sachweh" w:date="2024-10-04T15:42:00Z">
        <w:r w:rsidR="003542A9">
          <w:t>I</w:t>
        </w:r>
      </w:ins>
      <w:r>
        <w:t>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Pr>
          <w:rStyle w:val="EndnoteReference"/>
        </w:rPr>
        <w:endnoteReference w:id="3"/>
      </w:r>
      <w:r w:rsidR="003C7D8F">
        <w:t xml:space="preserve"> </w:t>
      </w:r>
      <w:r>
        <w:t xml:space="preserve">(see Table </w:t>
      </w:r>
      <w:r w:rsidR="00155964">
        <w:t>A</w:t>
      </w:r>
      <w:r w:rsidR="00131AF4">
        <w:t>2</w:t>
      </w:r>
      <w:r>
        <w:t xml:space="preserve"> in the Appendix).</w:t>
      </w:r>
    </w:p>
    <w:p w14:paraId="0009F2C0" w14:textId="313DDA94" w:rsidR="000E3C44" w:rsidRDefault="009C462E">
      <w:pPr>
        <w:pStyle w:val="BodyText"/>
      </w:pPr>
      <w:r>
        <w:t xml:space="preserve">I employed the position generator as the basis for the class-based network homogeneity measure. This instrument has been widely used in social capital studies and follows an ego-centered approach where </w:t>
      </w:r>
      <w:ins w:id="279" w:author="Patrick Sachweh" w:date="2024-10-04T15:43:00Z">
        <w:r w:rsidR="003542A9">
          <w:t xml:space="preserve">it </w:t>
        </w:r>
      </w:ins>
      <w:r>
        <w:t>is assumed that social ties to different hierarchical positions in the social structure provide access to social resources (</w:t>
      </w:r>
      <w:hyperlink w:anchor="ref-vandergaag_position_2008">
        <w:r>
          <w:rPr>
            <w:rStyle w:val="Hyperlink"/>
          </w:rPr>
          <w:t>van der Gaag et al., 2008</w:t>
        </w:r>
      </w:hyperlink>
      <w: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5398B645" w:rsidR="000E3C44" w:rsidRDefault="009C462E">
      <w:pPr>
        <w:pStyle w:val="BodyText"/>
      </w:pPr>
      <w:r>
        <w:t xml:space="preserve">Subsequently, following </w:t>
      </w:r>
      <w:r w:rsidR="00100863">
        <w:t xml:space="preserve">previous </w:t>
      </w:r>
      <w:r w:rsidR="00C07135">
        <w:t xml:space="preserve">cross-national </w:t>
      </w:r>
      <w:r w:rsidR="00CC000E">
        <w:t>studies</w:t>
      </w:r>
      <w:r>
        <w:t xml:space="preserve"> I classify occupations into three status positions that resemble class positions</w:t>
      </w:r>
      <w:r w:rsidR="001B0014">
        <w:t xml:space="preserve"> (</w:t>
      </w:r>
      <w:r w:rsidR="001B0014" w:rsidRPr="001B0014">
        <w:rPr>
          <w:rStyle w:val="Hyperlink"/>
          <w:rFonts w:cs="Times New Roman"/>
        </w:rPr>
        <w:t>Lindh and Andersson, 2024</w:t>
      </w:r>
      <w:r w:rsidR="001B0014">
        <w:t xml:space="preserve">; </w:t>
      </w:r>
      <w:ins w:id="280" w:author="Iturra, Julio" w:date="2024-10-08T12:20:00Z" w16du:dateUtc="2024-10-08T10:20:00Z">
        <w:r w:rsidR="001B0014" w:rsidRPr="003D1A65">
          <w:fldChar w:fldCharType="begin"/>
        </w:r>
        <w:r w:rsidR="001B0014" w:rsidRPr="003D1A65">
          <w:rPr>
            <w:rFonts w:cs="Times New Roman"/>
          </w:rPr>
          <w:instrText>HYPERLINK \l "ref-otero_differences_2023" \h</w:instrText>
        </w:r>
        <w:r w:rsidR="001B0014" w:rsidRPr="003D1A65">
          <w:fldChar w:fldCharType="separate"/>
        </w:r>
      </w:ins>
      <w:r w:rsidR="001B0014">
        <w:rPr>
          <w:rStyle w:val="Hyperlink"/>
          <w:rFonts w:cs="Times New Roman"/>
        </w:rPr>
        <w:t>Otero et al., 2024</w:t>
      </w:r>
      <w:ins w:id="281" w:author="Iturra, Julio" w:date="2024-10-08T12:20:00Z" w16du:dateUtc="2024-10-08T10:20:00Z">
        <w:r w:rsidR="001B0014" w:rsidRPr="003D1A65">
          <w:rPr>
            <w:rStyle w:val="Hyperlink"/>
            <w:rFonts w:cs="Times New Roman"/>
          </w:rPr>
          <w:fldChar w:fldCharType="end"/>
        </w:r>
      </w:ins>
      <w:r w:rsidR="001B0014">
        <w:t>)</w:t>
      </w:r>
      <w:r w:rsidR="00571570">
        <w:t>.</w:t>
      </w:r>
      <w:r>
        <w:t xml:space="preserve"> The </w:t>
      </w:r>
      <w:commentRangeStart w:id="282"/>
      <w:commentRangeStart w:id="283"/>
      <w:r>
        <w:t xml:space="preserve">classification is as follows: lawyer, executive of a large firm, and human resource manager are categorized as </w:t>
      </w:r>
      <w:r>
        <w:rPr>
          <w:i/>
          <w:iCs/>
        </w:rPr>
        <w:t>higher</w:t>
      </w:r>
      <w:r>
        <w:t xml:space="preserve"> positions; schoolteacher, police officer, and nurse are classified as </w:t>
      </w:r>
      <w:r>
        <w:rPr>
          <w:i/>
          <w:iCs/>
        </w:rPr>
        <w:t>medium</w:t>
      </w:r>
      <w:r>
        <w:t xml:space="preserve"> </w:t>
      </w:r>
      <w:r w:rsidR="00D7261D">
        <w:t>positions;</w:t>
      </w:r>
      <w:r>
        <w:t xml:space="preserve"> and car mechanic, bus driver, hairdresser, and home or office cleaner are considered </w:t>
      </w:r>
      <w:r>
        <w:rPr>
          <w:i/>
          <w:iCs/>
        </w:rPr>
        <w:t>lower</w:t>
      </w:r>
      <w:r>
        <w:t xml:space="preserve"> positions.</w:t>
      </w:r>
      <w:commentRangeEnd w:id="282"/>
      <w:r w:rsidR="003542A9">
        <w:rPr>
          <w:rStyle w:val="CommentReference"/>
          <w:rFonts w:asciiTheme="minorHAnsi" w:hAnsiTheme="minorHAnsi"/>
        </w:rPr>
        <w:commentReference w:id="282"/>
      </w:r>
      <w:commentRangeEnd w:id="283"/>
      <w:r w:rsidR="00DA3136">
        <w:rPr>
          <w:rStyle w:val="CommentReference"/>
          <w:rFonts w:asciiTheme="minorHAnsi" w:hAnsiTheme="minorHAnsi"/>
        </w:rPr>
        <w:commentReference w:id="283"/>
      </w:r>
    </w:p>
    <w:p w14:paraId="0009F2C2" w14:textId="77777777" w:rsidR="000E3C44" w:rsidRDefault="009C462E">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0009F2C3" w14:textId="77777777" w:rsidR="000E3C44" w:rsidRDefault="009C462E">
      <w:pPr>
        <w:pStyle w:val="BodyText"/>
      </w:pPr>
      <w: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(i.e., all ties are similar). Substantively, higher values reflect a greater social distance from other social classes in society.</w:t>
      </w:r>
    </w:p>
    <w:p w14:paraId="0009F2C4" w14:textId="77777777" w:rsidR="000E3C44" w:rsidRDefault="009C462E">
      <w:pPr>
        <w:pStyle w:val="BodyText"/>
      </w:pPr>
      <w:r>
        <w:t xml:space="preserve">A set of control variables are considered in the estimations. First, the number of social ties is included to ensure that the association between network homogeneity and redistributive </w:t>
      </w:r>
      <w:r>
        <w:lastRenderedPageBreak/>
        <w:t>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given the gender-based class inequality in economic resources (</w:t>
      </w:r>
      <w:hyperlink w:anchor="ref-waitkus_investigating_2021">
        <w:r>
          <w:rPr>
            <w:rStyle w:val="Hyperlink"/>
          </w:rPr>
          <w:t>Waitkus and Minkus, 2021</w:t>
        </w:r>
      </w:hyperlink>
      <w:r>
        <w:t>), age differences in terms of values and socioeconomic vulnerability (</w:t>
      </w:r>
      <w:hyperlink w:anchor="ref-vanheuvelen_intercohort_2018">
        <w:r>
          <w:rPr>
            <w:rStyle w:val="Hyperlink"/>
          </w:rPr>
          <w:t>VanHeuvelen and Copas, 2018</w:t>
        </w:r>
      </w:hyperlink>
      <w:r>
        <w:t>), and the role of family support provided by partners (</w:t>
      </w:r>
      <w:hyperlink w:anchor="ref-edlund_influence_2003">
        <w:r>
          <w:rPr>
            <w:rStyle w:val="Hyperlink"/>
          </w:rPr>
          <w:t>Edlund, 2003</w:t>
        </w:r>
      </w:hyperlink>
      <w:r>
        <w:t>), gender, age, and marital status were included as control variables in all models.</w:t>
      </w:r>
    </w:p>
    <w:p w14:paraId="0009F2C5" w14:textId="77777777" w:rsidR="000E3C44" w:rsidRDefault="009C462E">
      <w:pPr>
        <w:pStyle w:val="Heading3"/>
      </w:pPr>
      <w:bookmarkStart w:id="284" w:name="independent-variables---country-level"/>
      <w:bookmarkEnd w:id="274"/>
      <w:r>
        <w:t>Independent variables - country level</w:t>
      </w:r>
    </w:p>
    <w:p w14:paraId="0009F2C6" w14:textId="77777777" w:rsidR="000E3C44" w:rsidRDefault="009C462E">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Second, following Edlund and Lindh (</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0009F2C7" w14:textId="77777777" w:rsidR="000E3C44" w:rsidRDefault="009C462E">
      <w:pPr>
        <w:pStyle w:val="Heading2"/>
      </w:pPr>
      <w:bookmarkStart w:id="285" w:name="methods"/>
      <w:bookmarkEnd w:id="270"/>
      <w:bookmarkEnd w:id="284"/>
      <w:r>
        <w:t>Methods</w:t>
      </w:r>
    </w:p>
    <w:p w14:paraId="0009F2C8" w14:textId="4651B6D2" w:rsidR="003C7D8F" w:rsidRDefault="009C462E">
      <w:pPr>
        <w:pStyle w:val="FirstParagraph"/>
      </w:pPr>
      <w:r>
        <w:t xml:space="preserve">I employ multilevel linear regression models </w:t>
      </w:r>
      <w:r w:rsidR="000E0236">
        <w:t xml:space="preserve">to </w:t>
      </w:r>
      <w:r>
        <w:t>account</w:t>
      </w:r>
      <w:r w:rsidR="000E0236">
        <w:t xml:space="preserve"> for</w:t>
      </w:r>
      <w:r>
        <w:t xml:space="preserve"> the hierarchical structure of the data</w:t>
      </w:r>
      <w:del w:id="286" w:author="Julio César Iturra Sanhueza" w:date="2024-10-07T10:24:00Z" w16du:dateUtc="2024-10-07T08:24:00Z">
        <w:r w:rsidDel="00B51B55">
          <w:delText xml:space="preserve"> given </w:delText>
        </w:r>
      </w:del>
      <w:r w:rsidR="000E0236">
        <w:t>(</w:t>
      </w:r>
      <w:r>
        <w:t>individuals nested within countries</w:t>
      </w:r>
      <w:r w:rsidR="000E0236">
        <w:t>)</w:t>
      </w:r>
      <w: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t>h</w:t>
      </w:r>
      <w:r>
        <w:t xml:space="preserve">ypothesis 1 </w:t>
      </w:r>
      <w:r w:rsidR="003C7D8F">
        <w:rPr>
          <w:rStyle w:val="EndnoteReference"/>
        </w:rPr>
        <w:endnoteReference w:id="4"/>
      </w:r>
      <w:r w:rsidR="003C7D8F">
        <w:t>.</w:t>
      </w:r>
      <w:r>
        <w:t xml:space="preserve"> Following this, country-level variables are included in the estimations by incorporating random intercepts and random slopes for network homogeneity and social class. This model tests </w:t>
      </w:r>
      <w:r w:rsidR="004C2E9F">
        <w:t>h</w:t>
      </w:r>
      <w:r>
        <w:t xml:space="preserve">ypothesis 2 by estimating a three-way cross-level interaction to determine whether income inequality moderates the interaction between network homogeneity and social class. In the latter models, </w:t>
      </w:r>
      <w:commentRangeStart w:id="287"/>
      <w:commentRangeStart w:id="288"/>
      <w:r>
        <w:t>individual-level variables are group-mean centered (CWC)</w:t>
      </w:r>
      <w:commentRangeEnd w:id="287"/>
      <w:r w:rsidR="000E0236">
        <w:rPr>
          <w:rStyle w:val="CommentReference"/>
          <w:rFonts w:asciiTheme="minorHAnsi" w:hAnsiTheme="minorHAnsi"/>
        </w:rPr>
        <w:commentReference w:id="287"/>
      </w:r>
      <w:commentRangeEnd w:id="288"/>
      <w:r w:rsidR="00A45333">
        <w:rPr>
          <w:rStyle w:val="CommentReference"/>
          <w:rFonts w:asciiTheme="minorHAnsi" w:hAnsiTheme="minorHAnsi"/>
        </w:rPr>
        <w:commentReference w:id="288"/>
      </w:r>
      <w:r>
        <w:t xml:space="preserve"> to mitigate collinearity issues between lower- and higher-level predictors and to avoid spurious cross-level 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sidR="003C7D8F">
        <w:rPr>
          <w:rStyle w:val="EndnoteReference"/>
        </w:rPr>
        <w:endnoteReference w:id="5"/>
      </w:r>
    </w:p>
    <w:p w14:paraId="0009F2C9" w14:textId="77777777" w:rsidR="000E3C44" w:rsidRDefault="009C462E">
      <w:pPr>
        <w:pStyle w:val="Heading1"/>
      </w:pPr>
      <w:bookmarkStart w:id="289" w:name="results"/>
      <w:bookmarkEnd w:id="265"/>
      <w:bookmarkEnd w:id="285"/>
      <w:r>
        <w:lastRenderedPageBreak/>
        <w:t>Results</w:t>
      </w:r>
    </w:p>
    <w:p w14:paraId="0009F2CA" w14:textId="77777777" w:rsidR="000E3C44" w:rsidRDefault="009C462E">
      <w:pPr>
        <w:pStyle w:val="Heading2"/>
      </w:pPr>
      <w:bookmarkStart w:id="290" w:name="X41840a62545e517569a90a727e0336a5412bc01"/>
      <w:r>
        <w:t>Descriptive cross-country comparison on class, network segregation, and redistributive preferences</w:t>
      </w:r>
    </w:p>
    <w:p w14:paraId="0009F2CB" w14:textId="7531DFF4" w:rsidR="000E3C44" w:rsidRDefault="009C462E">
      <w:pPr>
        <w:pStyle w:val="CaptionedFigure"/>
      </w:pPr>
      <w:r>
        <w:rPr>
          <w:noProof/>
          <w:lang w:val="de-DE" w:eastAsia="de-DE"/>
        </w:rPr>
        <w:drawing>
          <wp:inline distT="0" distB="0" distL="0" distR="0" wp14:anchorId="0009F341" wp14:editId="15699079">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13"/>
                    <a:stretch>
                      <a:fillRect/>
                    </a:stretch>
                  </pic:blipFill>
                  <pic:spPr bwMode="auto">
                    <a:xfrm>
                      <a:off x="0" y="0"/>
                      <a:ext cx="5600700" cy="2800350"/>
                    </a:xfrm>
                    <a:prstGeom prst="rect">
                      <a:avLst/>
                    </a:prstGeom>
                    <a:noFill/>
                    <a:ln w="9525">
                      <a:noFill/>
                      <a:headEnd/>
                      <a:tailEnd/>
                    </a:ln>
                  </pic:spPr>
                </pic:pic>
              </a:graphicData>
            </a:graphic>
          </wp:inline>
        </w:drawing>
      </w:r>
    </w:p>
    <w:p w14:paraId="0009F2CC" w14:textId="77777777" w:rsidR="000E3C44" w:rsidRDefault="009C462E">
      <w:pPr>
        <w:pStyle w:val="ImageCaption"/>
      </w:pPr>
      <w:r>
        <w:t>Figure 2: Cross-country differences in redistributive preferences by social class</w:t>
      </w:r>
    </w:p>
    <w:p w14:paraId="0009F2CD" w14:textId="77777777" w:rsidR="000E3C44" w:rsidRDefault="009C462E">
      <w:pPr>
        <w:pStyle w:val="BodyText"/>
      </w:pPr>
      <w: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0DD83D1D" w:rsidR="000E3C44" w:rsidRDefault="009C462E">
      <w:pPr>
        <w:pStyle w:val="CaptionedFigure"/>
      </w:pPr>
      <w:r>
        <w:rPr>
          <w:noProof/>
          <w:lang w:val="de-DE" w:eastAsia="de-DE"/>
        </w:rPr>
        <w:lastRenderedPageBreak/>
        <w:drawing>
          <wp:inline distT="0" distB="0" distL="0" distR="0" wp14:anchorId="0009F343" wp14:editId="3BAD3C21">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14"/>
                    <a:stretch>
                      <a:fillRect/>
                    </a:stretch>
                  </pic:blipFill>
                  <pic:spPr bwMode="auto">
                    <a:xfrm>
                      <a:off x="0" y="0"/>
                      <a:ext cx="5600700" cy="2800350"/>
                    </a:xfrm>
                    <a:prstGeom prst="rect">
                      <a:avLst/>
                    </a:prstGeom>
                    <a:noFill/>
                    <a:ln w="9525">
                      <a:noFill/>
                      <a:headEnd/>
                      <a:tailEnd/>
                    </a:ln>
                  </pic:spPr>
                </pic:pic>
              </a:graphicData>
            </a:graphic>
          </wp:inline>
        </w:drawing>
      </w:r>
    </w:p>
    <w:p w14:paraId="0009F2CF" w14:textId="77777777" w:rsidR="000E3C44" w:rsidRDefault="009C462E">
      <w:pPr>
        <w:pStyle w:val="ImageCaption"/>
      </w:pPr>
      <w:r>
        <w:t>Figure 3: Cross-country differences in network homogeneity by social class</w:t>
      </w:r>
    </w:p>
    <w:p w14:paraId="0009F2D0" w14:textId="01F238FD" w:rsidR="000E3C44" w:rsidRDefault="009C462E">
      <w:pPr>
        <w:pStyle w:val="BodyText"/>
      </w:pPr>
      <w:r>
        <w:t xml:space="preserve">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w:t>
      </w:r>
      <w:commentRangeStart w:id="291"/>
      <w:commentRangeStart w:id="292"/>
      <w:r>
        <w:t>Despite that</w:t>
      </w:r>
      <w:ins w:id="293" w:author="Iturra, Julio" w:date="2024-10-08T13:46:00Z" w16du:dateUtc="2024-10-08T11:46:00Z">
        <w:r w:rsidR="008653F4">
          <w:t>,</w:t>
        </w:r>
      </w:ins>
      <w:ins w:id="294" w:author="Iturra, Julio" w:date="2024-10-08T13:45:00Z" w16du:dateUtc="2024-10-08T11:45:00Z">
        <w:r w:rsidR="00E4334C">
          <w:t xml:space="preserve"> </w:t>
        </w:r>
      </w:ins>
      <w:del w:id="295" w:author="Iturra, Julio" w:date="2024-10-08T13:45:00Z" w16du:dateUtc="2024-10-08T11:45:00Z">
        <w:r w:rsidDel="00E4334C">
          <w:delText xml:space="preserve"> </w:delText>
        </w:r>
      </w:del>
      <w:ins w:id="296" w:author="Iturra, Julio" w:date="2024-10-08T13:44:00Z" w16du:dateUtc="2024-10-08T11:44:00Z">
        <w:r w:rsidR="00E4334C">
          <w:t xml:space="preserve">some countries show a </w:t>
        </w:r>
      </w:ins>
      <w:ins w:id="297" w:author="Iturra, Julio" w:date="2024-10-08T13:45:00Z" w16du:dateUtc="2024-10-08T11:45:00Z">
        <w:r w:rsidR="00E4334C">
          <w:t>divergent</w:t>
        </w:r>
      </w:ins>
      <w:ins w:id="298" w:author="Iturra, Julio" w:date="2024-10-08T13:44:00Z" w16du:dateUtc="2024-10-08T11:44:00Z">
        <w:r w:rsidR="00E4334C">
          <w:t xml:space="preserve"> distribution of network homogeneity by social class</w:t>
        </w:r>
      </w:ins>
      <w:ins w:id="299" w:author="Iturra, Julio" w:date="2024-10-08T13:45:00Z" w16du:dateUtc="2024-10-08T11:45:00Z">
        <w:r w:rsidR="00E4334C">
          <w:t xml:space="preserve"> (</w:t>
        </w:r>
        <w:r w:rsidR="00D62BB0">
          <w:t xml:space="preserve">e.g. </w:t>
        </w:r>
      </w:ins>
      <w:ins w:id="300" w:author="Iturra, Julio" w:date="2024-10-08T13:46:00Z" w16du:dateUtc="2024-10-08T11:46:00Z">
        <w:r w:rsidR="00701437">
          <w:t>Philippines</w:t>
        </w:r>
      </w:ins>
      <w:ins w:id="301" w:author="Iturra, Julio" w:date="2024-10-08T13:45:00Z" w16du:dateUtc="2024-10-08T11:45:00Z">
        <w:r w:rsidR="00D62BB0">
          <w:t>)</w:t>
        </w:r>
      </w:ins>
      <w:ins w:id="302" w:author="Iturra, Julio" w:date="2024-10-08T13:44:00Z" w16du:dateUtc="2024-10-08T11:44:00Z">
        <w:r w:rsidR="00E4334C">
          <w:t xml:space="preserve">, the general pattern of a segregated working class and </w:t>
        </w:r>
      </w:ins>
      <w:ins w:id="303" w:author="Iturra, Julio" w:date="2024-10-08T13:45:00Z" w16du:dateUtc="2024-10-08T11:45:00Z">
        <w:r w:rsidR="00E4334C">
          <w:t>an upper class with lower segregation holds</w:t>
        </w:r>
      </w:ins>
      <w:del w:id="304" w:author="Iturra, Julio" w:date="2024-10-08T13:44:00Z" w16du:dateUtc="2024-10-08T11:44:00Z">
        <w:r w:rsidDel="00E4334C">
          <w:delText xml:space="preserve">in some </w:delText>
        </w:r>
      </w:del>
      <w:del w:id="305" w:author="Iturra, Julio" w:date="2024-10-08T13:42:00Z" w16du:dateUtc="2024-10-08T11:42:00Z">
        <w:r w:rsidDel="00A45333">
          <w:delText xml:space="preserve">societies these differences do not show the same escalated </w:delText>
        </w:r>
      </w:del>
      <w:del w:id="306" w:author="Iturra, Julio" w:date="2024-10-08T13:43:00Z" w16du:dateUtc="2024-10-08T11:43:00Z">
        <w:r w:rsidDel="00215D54">
          <w:delText xml:space="preserve">distribution of homogeneity </w:delText>
        </w:r>
      </w:del>
      <w:del w:id="307" w:author="Iturra, Julio" w:date="2024-10-08T13:42:00Z" w16du:dateUtc="2024-10-08T11:42:00Z">
        <w:r w:rsidDel="00215D54">
          <w:delText>by social class</w:delText>
        </w:r>
        <w:commentRangeEnd w:id="291"/>
        <w:r w:rsidR="004A2C54" w:rsidDel="00215D54">
          <w:rPr>
            <w:rStyle w:val="CommentReference"/>
            <w:rFonts w:asciiTheme="minorHAnsi" w:hAnsiTheme="minorHAnsi"/>
          </w:rPr>
          <w:commentReference w:id="291"/>
        </w:r>
      </w:del>
      <w:commentRangeEnd w:id="292"/>
      <w:r w:rsidR="000D7820">
        <w:rPr>
          <w:rStyle w:val="CommentReference"/>
          <w:rFonts w:asciiTheme="minorHAnsi" w:hAnsiTheme="minorHAnsi"/>
        </w:rPr>
        <w:commentReference w:id="292"/>
      </w:r>
      <w:del w:id="308" w:author="Iturra, Julio" w:date="2024-10-08T13:43:00Z" w16du:dateUtc="2024-10-08T11:43:00Z">
        <w:r w:rsidDel="00215D54">
          <w:delText>, the general pattern holds</w:delText>
        </w:r>
      </w:del>
      <w:r>
        <w:t>.</w:t>
      </w:r>
    </w:p>
    <w:p w14:paraId="2095AD1D" w14:textId="58B389A6" w:rsidR="008B2C1D" w:rsidRPr="008B2C1D" w:rsidRDefault="008B2C1D" w:rsidP="008B2C1D">
      <w:pPr>
        <w:pStyle w:val="BodyText"/>
        <w:rPr>
          <w:ins w:id="309" w:author="Iturra, Julio" w:date="2024-10-08T16:23:00Z"/>
        </w:rPr>
      </w:pPr>
      <w:ins w:id="310" w:author="Iturra, Julio" w:date="2024-10-08T16:23:00Z">
        <w:r w:rsidRPr="008B2C1D">
          <w:rPr>
            <w:noProof/>
          </w:rPr>
          <w:lastRenderedPageBreak/>
          <w:drawing>
            <wp:inline distT="0" distB="0" distL="0" distR="0" wp14:anchorId="2F7B19B3" wp14:editId="1223F99A">
              <wp:extent cx="5539563" cy="5539563"/>
              <wp:effectExtent l="0" t="0" r="4445" b="4445"/>
              <wp:docPr id="741363787" name="Picture 4" descr="A collage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63787" name="Picture 4" descr="A collage of graphs showing the results of a tes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8201" cy="5548201"/>
                      </a:xfrm>
                      <a:prstGeom prst="rect">
                        <a:avLst/>
                      </a:prstGeom>
                      <a:noFill/>
                      <a:ln>
                        <a:noFill/>
                      </a:ln>
                    </pic:spPr>
                  </pic:pic>
                </a:graphicData>
              </a:graphic>
            </wp:inline>
          </w:drawing>
        </w:r>
      </w:ins>
    </w:p>
    <w:p w14:paraId="0009F2D1" w14:textId="1C7BE984" w:rsidR="000E3C44" w:rsidRDefault="009C462E">
      <w:pPr>
        <w:pStyle w:val="CaptionedFigure"/>
      </w:pPr>
      <w:del w:id="311" w:author="Iturra, Julio" w:date="2024-10-08T16:00:00Z" w16du:dateUtc="2024-10-08T14:00:00Z">
        <w:r w:rsidDel="001B70A3">
          <w:rPr>
            <w:noProof/>
            <w:lang w:val="de-DE" w:eastAsia="de-DE"/>
          </w:rPr>
          <w:drawing>
            <wp:inline distT="0" distB="0" distL="0" distR="0" wp14:anchorId="0009F345" wp14:editId="58BA1C02">
              <wp:extent cx="5600700" cy="2800350"/>
              <wp:effectExtent l="0" t="0" r="0" b="0"/>
              <wp:docPr id="47" name="Picture" descr="Figure 4: Relationship between income Inequality, network homogeneity and redistributive preferences"/>
              <wp:cNvGraphicFramePr/>
              <a:graphic xmlns:a="http://schemas.openxmlformats.org/drawingml/2006/main">
                <a:graphicData uri="http://schemas.openxmlformats.org/drawingml/2006/picture">
                  <pic:pic xmlns:pic="http://schemas.openxmlformats.org/drawingml/2006/picture">
                    <pic:nvPicPr>
                      <pic:cNvPr id="48" name="Picture" descr="paper1_jiturra_files/figure-docx/fig3-1.png"/>
                      <pic:cNvPicPr>
                        <a:picLocks noChangeAspect="1" noChangeArrowheads="1"/>
                      </pic:cNvPicPr>
                    </pic:nvPicPr>
                    <pic:blipFill>
                      <a:blip r:embed="rId16"/>
                      <a:stretch>
                        <a:fillRect/>
                      </a:stretch>
                    </pic:blipFill>
                    <pic:spPr bwMode="auto">
                      <a:xfrm>
                        <a:off x="0" y="0"/>
                        <a:ext cx="5600700" cy="2800350"/>
                      </a:xfrm>
                      <a:prstGeom prst="rect">
                        <a:avLst/>
                      </a:prstGeom>
                      <a:noFill/>
                      <a:ln w="9525">
                        <a:noFill/>
                        <a:headEnd/>
                        <a:tailEnd/>
                      </a:ln>
                    </pic:spPr>
                  </pic:pic>
                </a:graphicData>
              </a:graphic>
            </wp:inline>
          </w:drawing>
        </w:r>
      </w:del>
    </w:p>
    <w:p w14:paraId="0009F2D2" w14:textId="77777777" w:rsidR="000E3C44" w:rsidRDefault="009C462E">
      <w:pPr>
        <w:pStyle w:val="ImageCaption"/>
      </w:pPr>
      <w:r>
        <w:t>Figure 4: Relationship between income Inequality, network homogeneity and redistributive preferences</w:t>
      </w:r>
    </w:p>
    <w:p w14:paraId="0009F2D3" w14:textId="7484F69C" w:rsidR="000E3C44" w:rsidRDefault="009C462E">
      <w:pPr>
        <w:pStyle w:val="BodyText"/>
      </w:pPr>
      <w:r>
        <w:t xml:space="preserve">Regarding the country-level relationships, Figure 4 depicts the correlation between </w:t>
      </w:r>
      <w:ins w:id="312" w:author="Iturra, Julio" w:date="2024-10-08T16:19:00Z" w16du:dateUtc="2024-10-08T14:19:00Z">
        <w:r w:rsidR="007935EE">
          <w:t xml:space="preserve">network homogeneity and income inequality (Panel </w:t>
        </w:r>
      </w:ins>
      <w:ins w:id="313" w:author="Iturra, Julio" w:date="2024-10-08T16:20:00Z" w16du:dateUtc="2024-10-08T14:20:00Z">
        <w:r w:rsidR="00D04845">
          <w:t>A</w:t>
        </w:r>
      </w:ins>
      <w:ins w:id="314" w:author="Iturra, Julio" w:date="2024-10-08T16:19:00Z" w16du:dateUtc="2024-10-08T14:19:00Z">
        <w:r w:rsidR="007935EE">
          <w:t>)</w:t>
        </w:r>
      </w:ins>
      <w:del w:id="315" w:author="Iturra, Julio" w:date="2024-10-08T16:19:00Z" w16du:dateUtc="2024-10-08T14:19:00Z">
        <w:r w:rsidDel="007935EE">
          <w:delText>network homogeneity</w:delText>
        </w:r>
        <w:r w:rsidR="00225EC7" w:rsidDel="007935EE">
          <w:delText xml:space="preserve"> and </w:delText>
        </w:r>
        <w:r w:rsidDel="007935EE">
          <w:delText>redistributive preferences</w:delText>
        </w:r>
        <w:r w:rsidR="00225EC7" w:rsidDel="007935EE">
          <w:delText xml:space="preserve"> (Panel A)</w:delText>
        </w:r>
      </w:del>
      <w:r>
        <w:t>,</w:t>
      </w:r>
      <w:ins w:id="316" w:author="Iturra, Julio" w:date="2024-10-08T16:19:00Z" w16du:dateUtc="2024-10-08T14:19:00Z">
        <w:r w:rsidR="007935EE">
          <w:t xml:space="preserve"> and</w:t>
        </w:r>
      </w:ins>
      <w:r>
        <w:t xml:space="preserve"> </w:t>
      </w:r>
      <w:ins w:id="317" w:author="Iturra, Julio" w:date="2024-10-08T16:19:00Z" w16du:dateUtc="2024-10-08T14:19:00Z">
        <w:r w:rsidR="007935EE">
          <w:t xml:space="preserve">network homogeneity and redistributive preferences (Panel </w:t>
        </w:r>
      </w:ins>
      <w:ins w:id="318" w:author="Iturra, Julio" w:date="2024-10-08T16:20:00Z" w16du:dateUtc="2024-10-08T14:20:00Z">
        <w:r w:rsidR="00D04845">
          <w:t>B</w:t>
        </w:r>
      </w:ins>
      <w:ins w:id="319" w:author="Iturra, Julio" w:date="2024-10-08T16:19:00Z" w16du:dateUtc="2024-10-08T14:19:00Z">
        <w:r w:rsidR="007935EE">
          <w:t>)</w:t>
        </w:r>
      </w:ins>
      <w:del w:id="320" w:author="Iturra, Julio" w:date="2024-10-08T16:20:00Z" w16du:dateUtc="2024-10-08T14:20:00Z">
        <w:r w:rsidDel="007935EE">
          <w:delText xml:space="preserve">and </w:delText>
        </w:r>
      </w:del>
      <w:del w:id="321" w:author="Iturra, Julio" w:date="2024-10-08T16:19:00Z" w16du:dateUtc="2024-10-08T14:19:00Z">
        <w:r w:rsidR="00225EC7" w:rsidDel="007935EE">
          <w:delText xml:space="preserve">network homogeneity and </w:delText>
        </w:r>
        <w:r w:rsidDel="007935EE">
          <w:delText>income inequality</w:delText>
        </w:r>
        <w:r w:rsidR="00225EC7" w:rsidDel="007935EE">
          <w:delText xml:space="preserve"> (Panel B)</w:delText>
        </w:r>
      </w:del>
      <w:del w:id="322" w:author="Iturra, Julio" w:date="2024-10-08T16:20:00Z" w16du:dateUtc="2024-10-08T14:20:00Z">
        <w:r w:rsidDel="007935EE">
          <w:delText>, which is the main societal characteristic of interest</w:delText>
        </w:r>
      </w:del>
      <w:r>
        <w:t>.</w:t>
      </w:r>
      <w:ins w:id="323" w:author="Iturra, Julio" w:date="2024-10-08T16:08:00Z" w16du:dateUtc="2024-10-08T14:08:00Z">
        <w:r w:rsidR="00FD7EFF">
          <w:t xml:space="preserve"> Complementary, I included the </w:t>
        </w:r>
      </w:ins>
      <w:ins w:id="324" w:author="Iturra, Julio" w:date="2024-10-08T16:09:00Z" w16du:dateUtc="2024-10-08T14:09:00Z">
        <w:r w:rsidR="00F40C9E">
          <w:t xml:space="preserve">correlation between </w:t>
        </w:r>
      </w:ins>
      <w:ins w:id="325" w:author="Iturra, Julio" w:date="2024-10-08T16:21:00Z" w16du:dateUtc="2024-10-08T14:21:00Z">
        <w:r w:rsidR="00D04845">
          <w:t xml:space="preserve">income inequality and </w:t>
        </w:r>
        <w:r w:rsidR="001E3DB5">
          <w:t xml:space="preserve">the </w:t>
        </w:r>
      </w:ins>
      <w:ins w:id="326" w:author="Iturra, Julio" w:date="2024-10-08T16:23:00Z" w16du:dateUtc="2024-10-08T14:23:00Z">
        <w:r w:rsidR="008B2C1D">
          <w:t>class differences</w:t>
        </w:r>
      </w:ins>
      <w:ins w:id="327" w:author="Iturra, Julio" w:date="2024-10-08T16:21:00Z" w16du:dateUtc="2024-10-08T14:21:00Z">
        <w:r w:rsidR="001E3DB5">
          <w:t xml:space="preserve"> between the working and</w:t>
        </w:r>
      </w:ins>
      <w:ins w:id="328" w:author="Iturra, Julio" w:date="2024-10-08T16:22:00Z" w16du:dateUtc="2024-10-08T14:22:00Z">
        <w:r w:rsidR="001E3DB5">
          <w:t xml:space="preserve"> service </w:t>
        </w:r>
      </w:ins>
      <w:ins w:id="329" w:author="Iturra, Julio" w:date="2024-10-08T16:25:00Z" w16du:dateUtc="2024-10-08T14:25:00Z">
        <w:r w:rsidR="008770CD">
          <w:t>classes</w:t>
        </w:r>
      </w:ins>
      <w:ins w:id="330" w:author="Iturra, Julio" w:date="2024-10-08T16:22:00Z" w16du:dateUtc="2024-10-08T14:22:00Z">
        <w:r w:rsidR="001E3DB5">
          <w:t xml:space="preserve"> on network homogeneity </w:t>
        </w:r>
      </w:ins>
      <w:ins w:id="331" w:author="Iturra, Julio" w:date="2024-10-08T16:21:00Z" w16du:dateUtc="2024-10-08T14:21:00Z">
        <w:r w:rsidR="00D04845">
          <w:t>(Panel C)</w:t>
        </w:r>
      </w:ins>
      <w:ins w:id="332" w:author="Iturra, Julio" w:date="2024-10-08T16:22:00Z" w16du:dateUtc="2024-10-08T14:22:00Z">
        <w:r w:rsidR="00FE284D">
          <w:t xml:space="preserve">, and </w:t>
        </w:r>
      </w:ins>
      <w:ins w:id="333" w:author="Iturra, Julio" w:date="2024-10-08T16:23:00Z" w16du:dateUtc="2024-10-08T14:23:00Z">
        <w:r w:rsidR="008B2C1D">
          <w:t>class differences</w:t>
        </w:r>
      </w:ins>
      <w:ins w:id="334" w:author="Iturra, Julio" w:date="2024-10-08T16:22:00Z" w16du:dateUtc="2024-10-08T14:22:00Z">
        <w:r w:rsidR="00FE284D">
          <w:t xml:space="preserve"> in homogeneity </w:t>
        </w:r>
        <w:r w:rsidR="00F7380A">
          <w:t xml:space="preserve">and redistributive </w:t>
        </w:r>
      </w:ins>
      <w:ins w:id="335" w:author="Iturra, Julio" w:date="2024-10-08T16:23:00Z" w16du:dateUtc="2024-10-08T14:23:00Z">
        <w:r w:rsidR="008B2C1D">
          <w:t>preferences</w:t>
        </w:r>
      </w:ins>
      <w:ins w:id="336" w:author="Iturra, Julio" w:date="2024-10-08T16:22:00Z" w16du:dateUtc="2024-10-08T14:22:00Z">
        <w:r w:rsidR="00F7380A">
          <w:t xml:space="preserve"> (Panel </w:t>
        </w:r>
      </w:ins>
      <w:ins w:id="337" w:author="Iturra, Julio" w:date="2024-10-08T16:23:00Z" w16du:dateUtc="2024-10-08T14:23:00Z">
        <w:r w:rsidR="00F7380A">
          <w:t>D)</w:t>
        </w:r>
      </w:ins>
      <w:ins w:id="338" w:author="Iturra, Julio" w:date="2024-10-08T16:35:00Z" w16du:dateUtc="2024-10-08T14:35:00Z">
        <w:r w:rsidR="009112ED">
          <w:t xml:space="preserve">. </w:t>
        </w:r>
      </w:ins>
      <w:del w:id="339" w:author="Iturra, Julio" w:date="2024-10-08T16:23:00Z" w16du:dateUtc="2024-10-08T14:23:00Z">
        <w:r w:rsidDel="00F7380A">
          <w:delText xml:space="preserve"> Panel A shows a medium positive association between network homogeneity and redistributive preferences (</w:delText>
        </w:r>
        <w:r w:rsidDel="00F7380A">
          <w:rPr>
            <w:i/>
            <w:iCs/>
          </w:rPr>
          <w:delText>r</w:delText>
        </w:r>
        <w:r w:rsidDel="00F7380A">
          <w:delText xml:space="preserve"> = 0.4</w:delText>
        </w:r>
      </w:del>
      <w:del w:id="340" w:author="Iturra, Julio" w:date="2024-10-08T16:07:00Z" w16du:dateUtc="2024-10-08T14:07:00Z">
        <w:r w:rsidDel="00761C77">
          <w:delText>5</w:delText>
        </w:r>
      </w:del>
      <w:del w:id="341" w:author="Iturra, Julio" w:date="2024-10-08T16:23:00Z" w16du:dateUtc="2024-10-08T14:23:00Z">
        <w:r w:rsidDel="00F7380A">
          <w:delText xml:space="preserve">). </w:delText>
        </w:r>
      </w:del>
      <w:ins w:id="342" w:author="Iturra, Julio" w:date="2024-10-08T16:14:00Z" w16du:dateUtc="2024-10-08T14:14:00Z">
        <w:r w:rsidR="00593642">
          <w:t xml:space="preserve">Panel </w:t>
        </w:r>
      </w:ins>
      <w:ins w:id="343" w:author="Iturra, Julio" w:date="2024-10-08T16:23:00Z" w16du:dateUtc="2024-10-08T14:23:00Z">
        <w:r w:rsidR="00F7380A">
          <w:t>A</w:t>
        </w:r>
      </w:ins>
      <w:ins w:id="344" w:author="Iturra, Julio" w:date="2024-10-08T16:14:00Z" w16du:dateUtc="2024-10-08T14:14:00Z">
        <w:r w:rsidR="00593642">
          <w:t xml:space="preserve"> illustrates a positive but relatively weak association between income inequality and network homogeneity (</w:t>
        </w:r>
        <w:r w:rsidR="00593642">
          <w:rPr>
            <w:i/>
            <w:iCs/>
          </w:rPr>
          <w:t>r</w:t>
        </w:r>
        <w:r w:rsidR="00593642">
          <w:t xml:space="preserve"> = 0.28), suggesting that in more unequal countries, class-based network homogeneity is also higher. </w:t>
        </w:r>
      </w:ins>
      <w:ins w:id="345" w:author="Iturra, Julio" w:date="2024-10-08T16:23:00Z" w16du:dateUtc="2024-10-08T14:23:00Z">
        <w:r w:rsidR="00F7380A">
          <w:t>Panel B shows a medium positive association between network homogeneity and redistributive preferences (</w:t>
        </w:r>
        <w:r w:rsidR="00F7380A">
          <w:rPr>
            <w:i/>
            <w:iCs/>
          </w:rPr>
          <w:t>r</w:t>
        </w:r>
        <w:r w:rsidR="00F7380A">
          <w:t xml:space="preserve"> = 0.44). </w:t>
        </w:r>
      </w:ins>
      <w:del w:id="346" w:author="Iturra, Julio" w:date="2024-10-08T16:35:00Z" w16du:dateUtc="2024-10-08T14:35:00Z">
        <w:r w:rsidR="00593642" w:rsidDel="00885FE5">
          <w:delText>Additionally</w:delText>
        </w:r>
      </w:del>
      <w:ins w:id="347" w:author="Iturra, Julio" w:date="2024-10-08T16:35:00Z" w16du:dateUtc="2024-10-08T14:35:00Z">
        <w:r w:rsidR="00885FE5">
          <w:t>Furthermore</w:t>
        </w:r>
      </w:ins>
      <w:ins w:id="348" w:author="Iturra, Julio" w:date="2024-10-08T16:14:00Z" w16du:dateUtc="2024-10-08T14:14:00Z">
        <w:r w:rsidR="00593642">
          <w:t xml:space="preserve">, Panel </w:t>
        </w:r>
      </w:ins>
      <w:ins w:id="349" w:author="Iturra, Julio" w:date="2024-10-08T16:17:00Z" w16du:dateUtc="2024-10-08T14:17:00Z">
        <w:r w:rsidR="003E5AEE">
          <w:t>C</w:t>
        </w:r>
      </w:ins>
      <w:ins w:id="350" w:author="Iturra, Julio" w:date="2024-10-08T16:14:00Z" w16du:dateUtc="2024-10-08T14:14:00Z">
        <w:r w:rsidR="00593642">
          <w:t xml:space="preserve"> depicts the </w:t>
        </w:r>
        <w:commentRangeStart w:id="351"/>
        <w:commentRangeStart w:id="352"/>
        <w:r w:rsidR="00593642">
          <w:t>differences in network homogeneity between the working class and the service class</w:t>
        </w:r>
        <w:commentRangeEnd w:id="351"/>
        <w:r w:rsidR="00593642">
          <w:rPr>
            <w:rStyle w:val="CommentReference"/>
            <w:rFonts w:asciiTheme="minorHAnsi" w:hAnsiTheme="minorHAnsi"/>
          </w:rPr>
          <w:commentReference w:id="351"/>
        </w:r>
      </w:ins>
      <w:commentRangeEnd w:id="352"/>
      <w:ins w:id="353" w:author="Iturra, Julio" w:date="2024-10-08T16:33:00Z" w16du:dateUtc="2024-10-08T14:33:00Z">
        <w:r w:rsidR="00436EC1">
          <w:rPr>
            <w:rStyle w:val="CommentReference"/>
            <w:rFonts w:asciiTheme="minorHAnsi" w:hAnsiTheme="minorHAnsi"/>
          </w:rPr>
          <w:commentReference w:id="352"/>
        </w:r>
      </w:ins>
      <w:ins w:id="354" w:author="Iturra, Julio" w:date="2024-10-08T16:14:00Z" w16du:dateUtc="2024-10-08T14:14:00Z">
        <w:r w:rsidR="00593642">
          <w:t xml:space="preserve"> </w:t>
        </w:r>
      </w:ins>
      <w:ins w:id="355" w:author="Iturra, Julio" w:date="2024-10-08T17:42:00Z" w16du:dateUtc="2024-10-08T15:42:00Z">
        <w:r w:rsidR="00DB58BA">
          <w:t xml:space="preserve">is </w:t>
        </w:r>
        <w:r w:rsidR="00DB58BA">
          <w:lastRenderedPageBreak/>
          <w:t>higher</w:t>
        </w:r>
      </w:ins>
      <w:ins w:id="356" w:author="Iturra, Julio" w:date="2024-10-08T16:14:00Z" w16du:dateUtc="2024-10-08T14:14:00Z">
        <w:r w:rsidR="00593642">
          <w:t xml:space="preserve"> in countries with higher income inequality (</w:t>
        </w:r>
        <w:r w:rsidR="00593642">
          <w:rPr>
            <w:i/>
            <w:iCs/>
          </w:rPr>
          <w:t>r</w:t>
        </w:r>
        <w:r w:rsidR="00593642">
          <w:t xml:space="preserve"> = 0.3</w:t>
        </w:r>
      </w:ins>
      <w:ins w:id="357" w:author="Iturra, Julio" w:date="2024-10-08T16:35:00Z" w16du:dateUtc="2024-10-08T14:35:00Z">
        <w:r w:rsidR="009112ED">
          <w:t>1</w:t>
        </w:r>
      </w:ins>
      <w:ins w:id="358" w:author="Iturra, Julio" w:date="2024-10-08T16:14:00Z" w16du:dateUtc="2024-10-08T14:14:00Z">
        <w:r w:rsidR="00593642">
          <w:t>)</w:t>
        </w:r>
      </w:ins>
      <w:ins w:id="359" w:author="Iturra, Julio" w:date="2024-10-08T16:16:00Z" w16du:dateUtc="2024-10-08T14:16:00Z">
        <w:r w:rsidR="003E5AEE">
          <w:t xml:space="preserve">, </w:t>
        </w:r>
      </w:ins>
      <w:ins w:id="360" w:author="Iturra, Julio" w:date="2024-10-08T16:30:00Z" w16du:dateUtc="2024-10-08T14:30:00Z">
        <w:r w:rsidR="00A56BC3">
          <w:t xml:space="preserve">showing that </w:t>
        </w:r>
      </w:ins>
      <w:ins w:id="361" w:author="Iturra, Julio" w:date="2024-10-08T16:31:00Z" w16du:dateUtc="2024-10-08T14:31:00Z">
        <w:r w:rsidR="00DC23EC">
          <w:t xml:space="preserve">in countries with higher income inequality, </w:t>
        </w:r>
      </w:ins>
      <w:ins w:id="362" w:author="Iturra, Julio" w:date="2024-10-08T16:30:00Z" w16du:dateUtc="2024-10-08T14:30:00Z">
        <w:r w:rsidR="00E468A7">
          <w:t xml:space="preserve">the working class </w:t>
        </w:r>
      </w:ins>
      <w:ins w:id="363" w:author="Iturra, Julio" w:date="2024-10-08T16:31:00Z" w16du:dateUtc="2024-10-08T14:31:00Z">
        <w:r w:rsidR="00DC23EC">
          <w:t xml:space="preserve">tends to be </w:t>
        </w:r>
        <w:r w:rsidR="00E468A7">
          <w:t xml:space="preserve">segregated than the </w:t>
        </w:r>
        <w:r w:rsidR="00DC23EC">
          <w:t>services class</w:t>
        </w:r>
      </w:ins>
      <w:ins w:id="364" w:author="Iturra, Julio" w:date="2024-10-08T16:14:00Z" w16du:dateUtc="2024-10-08T14:14:00Z">
        <w:r w:rsidR="00593642">
          <w:t xml:space="preserve">. </w:t>
        </w:r>
        <w:commentRangeStart w:id="365"/>
        <w:r w:rsidR="00593642">
          <w:t xml:space="preserve">Therefore, income inequality not only is associated with greater overall network homogeneity but also goes along with </w:t>
        </w:r>
      </w:ins>
      <w:ins w:id="366" w:author="Iturra, Julio" w:date="2024-10-08T16:17:00Z" w16du:dateUtc="2024-10-08T14:17:00Z">
        <w:r w:rsidR="00F81FFA">
          <w:t>a wider</w:t>
        </w:r>
      </w:ins>
      <w:ins w:id="367" w:author="Iturra, Julio" w:date="2024-10-08T16:14:00Z" w16du:dateUtc="2024-10-08T14:14:00Z">
        <w:r w:rsidR="00593642">
          <w:t xml:space="preserve"> social distance between social classes.</w:t>
        </w:r>
        <w:commentRangeEnd w:id="365"/>
        <w:r w:rsidR="00593642">
          <w:rPr>
            <w:rStyle w:val="CommentReference"/>
            <w:rFonts w:asciiTheme="minorHAnsi" w:hAnsiTheme="minorHAnsi"/>
          </w:rPr>
          <w:commentReference w:id="365"/>
        </w:r>
      </w:ins>
      <w:ins w:id="368" w:author="Iturra, Julio" w:date="2024-10-08T16:34:00Z" w16du:dateUtc="2024-10-08T14:34:00Z">
        <w:r w:rsidR="00885FE5">
          <w:t xml:space="preserve"> </w:t>
        </w:r>
      </w:ins>
      <w:commentRangeStart w:id="369"/>
      <w:r w:rsidR="00956DEF">
        <w:t>Additionally</w:t>
      </w:r>
      <w:ins w:id="370" w:author="Iturra, Julio" w:date="2024-10-08T16:13:00Z" w16du:dateUtc="2024-10-08T14:13:00Z">
        <w:r w:rsidR="00956DEF">
          <w:t xml:space="preserve">, Panel </w:t>
        </w:r>
      </w:ins>
      <w:ins w:id="371" w:author="Iturra, Julio" w:date="2024-10-08T16:18:00Z" w16du:dateUtc="2024-10-08T14:18:00Z">
        <w:r w:rsidR="00DF085F">
          <w:t>D</w:t>
        </w:r>
      </w:ins>
      <w:ins w:id="372" w:author="Iturra, Julio" w:date="2024-10-08T16:13:00Z" w16du:dateUtc="2024-10-08T14:13:00Z">
        <w:r w:rsidR="00956DEF">
          <w:t xml:space="preserve"> shows that </w:t>
        </w:r>
      </w:ins>
      <w:del w:id="373" w:author="Iturra, Julio" w:date="2024-10-08T16:13:00Z" w16du:dateUtc="2024-10-08T14:13:00Z">
        <w:r w:rsidDel="00956DEF">
          <w:delText xml:space="preserve">, </w:delText>
        </w:r>
      </w:del>
      <w:r w:rsidR="003F3BDA">
        <w:t>higher national levels of</w:t>
      </w:r>
      <w:r>
        <w:t xml:space="preserve"> </w:t>
      </w:r>
      <w:ins w:id="374" w:author="Iturra, Julio" w:date="2024-10-08T16:13:00Z" w16du:dateUtc="2024-10-08T14:13:00Z">
        <w:r w:rsidR="00593642">
          <w:t xml:space="preserve">class differences between the working and service </w:t>
        </w:r>
      </w:ins>
      <w:ins w:id="375" w:author="Iturra, Julio" w:date="2024-10-08T16:26:00Z" w16du:dateUtc="2024-10-08T14:26:00Z">
        <w:r w:rsidR="00FC2894">
          <w:t>classes</w:t>
        </w:r>
      </w:ins>
      <w:ins w:id="376" w:author="Iturra, Julio" w:date="2024-10-08T16:13:00Z" w16du:dateUtc="2024-10-08T14:13:00Z">
        <w:r w:rsidR="00593642">
          <w:t xml:space="preserve"> </w:t>
        </w:r>
      </w:ins>
      <w:ins w:id="377" w:author="Iturra, Julio" w:date="2024-10-08T16:26:00Z" w16du:dateUtc="2024-10-08T14:26:00Z">
        <w:r w:rsidR="00FC2894">
          <w:t>are</w:t>
        </w:r>
      </w:ins>
      <w:ins w:id="378" w:author="Iturra, Julio" w:date="2024-10-08T16:13:00Z" w16du:dateUtc="2024-10-08T14:13:00Z">
        <w:r w:rsidR="00593642">
          <w:t xml:space="preserve"> also associated with redistributive preferences</w:t>
        </w:r>
      </w:ins>
      <w:ins w:id="379" w:author="Iturra, Julio" w:date="2024-10-08T16:14:00Z" w16du:dateUtc="2024-10-08T14:14:00Z">
        <w:r w:rsidR="00593642">
          <w:t xml:space="preserve"> (</w:t>
        </w:r>
        <w:r w:rsidR="00593642" w:rsidRPr="00593642">
          <w:rPr>
            <w:i/>
            <w:iCs/>
            <w:rPrChange w:id="380" w:author="Iturra, Julio" w:date="2024-10-08T16:14:00Z" w16du:dateUtc="2024-10-08T14:14:00Z">
              <w:rPr/>
            </w:rPrChange>
          </w:rPr>
          <w:t>r</w:t>
        </w:r>
        <w:r w:rsidR="00593642">
          <w:t xml:space="preserve"> = 0.46)</w:t>
        </w:r>
      </w:ins>
      <w:ins w:id="381" w:author="Iturra, Julio" w:date="2024-10-08T16:26:00Z" w16du:dateUtc="2024-10-08T14:26:00Z">
        <w:r w:rsidR="00FC2894">
          <w:t xml:space="preserve">. This means that in countries where </w:t>
        </w:r>
      </w:ins>
      <w:ins w:id="382" w:author="Iturra, Julio" w:date="2024-10-08T16:29:00Z" w16du:dateUtc="2024-10-08T14:29:00Z">
        <w:r w:rsidR="00E557A2">
          <w:t>the working class holds more segregated networks than the service class</w:t>
        </w:r>
      </w:ins>
      <w:ins w:id="383" w:author="Iturra, Julio" w:date="2024-10-08T16:30:00Z" w16du:dateUtc="2024-10-08T14:30:00Z">
        <w:r w:rsidR="00A56BC3">
          <w:t>, redistributive preferences tend to be higher as well.</w:t>
        </w:r>
      </w:ins>
      <w:del w:id="384" w:author="Iturra, Julio" w:date="2024-10-08T16:13:00Z" w16du:dateUtc="2024-10-08T14:13:00Z">
        <w:r w:rsidDel="00593642">
          <w:delText xml:space="preserve">network homogeneity </w:delText>
        </w:r>
        <w:r w:rsidR="003F3BDA" w:rsidDel="00593642">
          <w:delText xml:space="preserve">are </w:delText>
        </w:r>
        <w:r w:rsidDel="00593642">
          <w:delText xml:space="preserve">likely to reflect greater social segregation </w:delText>
        </w:r>
        <w:r w:rsidR="003F3BDA" w:rsidDel="00593642">
          <w:delText xml:space="preserve">of </w:delText>
        </w:r>
        <w:r w:rsidDel="00593642">
          <w:delText>the working classes</w:delText>
        </w:r>
      </w:del>
      <w:del w:id="385" w:author="Iturra, Julio" w:date="2024-10-08T16:15:00Z" w16du:dateUtc="2024-10-08T14:15:00Z">
        <w:r w:rsidDel="00A466F8">
          <w:delText>,</w:delText>
        </w:r>
      </w:del>
      <w:del w:id="386" w:author="Iturra, Julio" w:date="2024-10-08T16:36:00Z" w16du:dateUtc="2024-10-08T14:36:00Z">
        <w:r w:rsidDel="009112ED">
          <w:delText xml:space="preserve"> </w:delText>
        </w:r>
      </w:del>
      <w:del w:id="387" w:author="Iturra, Julio" w:date="2024-10-08T16:13:00Z" w16du:dateUtc="2024-10-08T14:13:00Z">
        <w:r w:rsidDel="00593642">
          <w:delText xml:space="preserve">which in turn </w:delText>
        </w:r>
        <w:r w:rsidR="003F3BDA" w:rsidDel="00593642">
          <w:delText>might be associated with stronger</w:delText>
        </w:r>
        <w:r w:rsidDel="00593642">
          <w:delText xml:space="preserve"> redistributive preferences. </w:delText>
        </w:r>
        <w:commentRangeEnd w:id="369"/>
        <w:r w:rsidR="00225EC7" w:rsidDel="00593642">
          <w:rPr>
            <w:rStyle w:val="CommentReference"/>
            <w:rFonts w:asciiTheme="minorHAnsi" w:hAnsiTheme="minorHAnsi"/>
          </w:rPr>
          <w:commentReference w:id="369"/>
        </w:r>
      </w:del>
      <w:del w:id="388" w:author="Iturra, Julio" w:date="2024-10-08T16:14:00Z" w16du:dateUtc="2024-10-08T14:14:00Z">
        <w:r w:rsidDel="00593642">
          <w:delText>Panel B illustrates a positive but relatively weak association between income inequality and network homogeneity (</w:delText>
        </w:r>
        <w:r w:rsidDel="00593642">
          <w:rPr>
            <w:i/>
            <w:iCs/>
          </w:rPr>
          <w:delText>r</w:delText>
        </w:r>
        <w:r w:rsidDel="00593642">
          <w:delText xml:space="preserve"> = 0.28), suggesting that in more unequal countries, class-based network homogeneity is also higher. Additionally, the </w:delText>
        </w:r>
        <w:commentRangeStart w:id="389"/>
        <w:r w:rsidDel="00593642">
          <w:delText>differences in network homogeneity between the working class and the service class</w:delText>
        </w:r>
        <w:commentRangeEnd w:id="389"/>
        <w:r w:rsidR="003F3BDA" w:rsidDel="00593642">
          <w:rPr>
            <w:rStyle w:val="CommentReference"/>
            <w:rFonts w:asciiTheme="minorHAnsi" w:hAnsiTheme="minorHAnsi"/>
          </w:rPr>
          <w:commentReference w:id="389"/>
        </w:r>
        <w:r w:rsidDel="00593642">
          <w:delText xml:space="preserve"> increase in countries with higher income inequality (</w:delText>
        </w:r>
        <w:r w:rsidDel="00593642">
          <w:rPr>
            <w:i/>
            <w:iCs/>
          </w:rPr>
          <w:delText>r</w:delText>
        </w:r>
        <w:r w:rsidDel="00593642">
          <w:delText xml:space="preserve"> = 0.30</w:delText>
        </w:r>
      </w:del>
      <w:del w:id="390" w:author="Iturra, Julio" w:date="2024-10-08T16:01:00Z" w16du:dateUtc="2024-10-08T14:01:00Z">
        <w:r w:rsidDel="00D735CC">
          <w:delText>; see Figure 7 in the Appendix</w:delText>
        </w:r>
      </w:del>
      <w:del w:id="391" w:author="Iturra, Julio" w:date="2024-10-08T16:14:00Z" w16du:dateUtc="2024-10-08T14:14:00Z">
        <w:r w:rsidDel="00593642">
          <w:delText xml:space="preserve">). </w:delText>
        </w:r>
        <w:commentRangeStart w:id="392"/>
        <w:r w:rsidDel="00593642">
          <w:delText xml:space="preserve">Therefore, income inequality not only </w:delText>
        </w:r>
        <w:r w:rsidR="003F3BDA" w:rsidDel="00593642">
          <w:delText xml:space="preserve">is associated with greater </w:delText>
        </w:r>
        <w:r w:rsidDel="00593642">
          <w:delText xml:space="preserve">overall network homogeneity but also </w:delText>
        </w:r>
        <w:r w:rsidR="003F3BDA" w:rsidDel="00593642">
          <w:delText xml:space="preserve">goes along with greater </w:delText>
        </w:r>
        <w:r w:rsidDel="00593642">
          <w:delText>social distance between social classes.</w:delText>
        </w:r>
        <w:commentRangeEnd w:id="392"/>
        <w:r w:rsidR="003F3BDA" w:rsidDel="00593642">
          <w:rPr>
            <w:rStyle w:val="CommentReference"/>
            <w:rFonts w:asciiTheme="minorHAnsi" w:hAnsiTheme="minorHAnsi"/>
          </w:rPr>
          <w:commentReference w:id="392"/>
        </w:r>
      </w:del>
    </w:p>
    <w:p w14:paraId="766A48C0" w14:textId="100CCB02" w:rsidR="009C7817" w:rsidRPr="009C7817" w:rsidRDefault="009C462E" w:rsidP="009C7817">
      <w:pPr>
        <w:pStyle w:val="Heading2"/>
      </w:pPr>
      <w:bookmarkStart w:id="393" w:name="X98b23bc5e701956f6b44c22287f1fc85da53a9d"/>
      <w:bookmarkEnd w:id="290"/>
      <w:r>
        <w:t>The segregation hypothesis on redistributive preferences</w:t>
      </w:r>
      <w:r w:rsidR="009C7817">
        <w:br/>
      </w:r>
    </w:p>
    <w:tbl>
      <w:tblPr>
        <w:tblW w:w="8759" w:type="dxa"/>
        <w:jc w:val="center"/>
        <w:tblLook w:val="04A0" w:firstRow="1" w:lastRow="0" w:firstColumn="1" w:lastColumn="0" w:noHBand="0" w:noVBand="1"/>
      </w:tblPr>
      <w:tblGrid>
        <w:gridCol w:w="3894"/>
        <w:gridCol w:w="1552"/>
        <w:gridCol w:w="1635"/>
        <w:gridCol w:w="1678"/>
      </w:tblGrid>
      <w:tr w:rsidR="009C7817" w:rsidRPr="00650F29" w14:paraId="1F036826" w14:textId="77777777" w:rsidTr="0088752A">
        <w:trPr>
          <w:trHeight w:val="214"/>
          <w:tblHeader/>
          <w:jc w:val="center"/>
        </w:trPr>
        <w:tc>
          <w:tcPr>
            <w:tcW w:w="0" w:type="auto"/>
            <w:gridSpan w:val="4"/>
            <w:tcBorders>
              <w:bottom w:val="single" w:sz="8" w:space="0" w:color="auto"/>
            </w:tcBorders>
            <w:tcMar>
              <w:top w:w="15" w:type="dxa"/>
              <w:left w:w="75" w:type="dxa"/>
              <w:bottom w:w="15" w:type="dxa"/>
              <w:right w:w="75" w:type="dxa"/>
            </w:tcMar>
            <w:vAlign w:val="center"/>
            <w:hideMark/>
          </w:tcPr>
          <w:p w14:paraId="1966FCF8" w14:textId="77777777" w:rsidR="009C7817" w:rsidRPr="00650F29" w:rsidRDefault="009C7817" w:rsidP="009C7817">
            <w:pPr>
              <w:spacing w:after="0"/>
              <w:jc w:val="center"/>
              <w:rPr>
                <w:rFonts w:ascii="Times New Roman" w:eastAsia="Times New Roman" w:hAnsi="Times New Roman" w:cs="Times New Roman"/>
                <w:color w:val="000000"/>
                <w:sz w:val="20"/>
                <w:szCs w:val="20"/>
              </w:rPr>
            </w:pPr>
            <w:bookmarkStart w:id="394" w:name="_Hlk178346345"/>
            <w:r w:rsidRPr="00650F29">
              <w:rPr>
                <w:rFonts w:ascii="Times New Roman" w:eastAsia="Times New Roman" w:hAnsi="Times New Roman" w:cs="Times New Roman"/>
                <w:color w:val="000000"/>
                <w:sz w:val="20"/>
                <w:szCs w:val="20"/>
              </w:rPr>
              <w:t>Table 1: Multilevel models for network homogeneity and redistributive preferences</w:t>
            </w:r>
          </w:p>
        </w:tc>
      </w:tr>
      <w:tr w:rsidR="009C7817" w:rsidRPr="00650F29" w14:paraId="08B0F1F3" w14:textId="77777777" w:rsidTr="0088752A">
        <w:trPr>
          <w:trHeight w:val="208"/>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60BF3A2B"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23275E96" w14:textId="77777777" w:rsidR="009C7817" w:rsidRPr="00650F29" w:rsidRDefault="009C7817" w:rsidP="009C7817">
            <w:pPr>
              <w:spacing w:after="0"/>
              <w:jc w:val="center"/>
              <w:rPr>
                <w:rFonts w:ascii="Times New Roman" w:eastAsia="Times New Roman" w:hAnsi="Times New Roman" w:cs="Times New Roman"/>
                <w:b/>
                <w:bCs/>
                <w:color w:val="000000"/>
                <w:sz w:val="20"/>
                <w:szCs w:val="20"/>
                <w:lang w:val="es-CL"/>
              </w:rPr>
            </w:pPr>
            <w:r w:rsidRPr="00650F29">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3864679A"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EE740E1"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3</w:t>
            </w:r>
          </w:p>
        </w:tc>
      </w:tr>
      <w:tr w:rsidR="009C7817" w:rsidRPr="00650F29" w14:paraId="7CC069F8" w14:textId="77777777" w:rsidTr="0088752A">
        <w:trPr>
          <w:trHeight w:val="214"/>
          <w:jc w:val="center"/>
        </w:trPr>
        <w:tc>
          <w:tcPr>
            <w:tcW w:w="0" w:type="auto"/>
            <w:tcBorders>
              <w:top w:val="single" w:sz="8" w:space="0" w:color="auto"/>
            </w:tcBorders>
            <w:tcMar>
              <w:top w:w="15" w:type="dxa"/>
              <w:left w:w="75" w:type="dxa"/>
              <w:bottom w:w="15" w:type="dxa"/>
              <w:right w:w="75" w:type="dxa"/>
            </w:tcMar>
            <w:vAlign w:val="center"/>
            <w:hideMark/>
          </w:tcPr>
          <w:p w14:paraId="073EB4A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0BA4EEB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2.82 (0.54)</w:t>
            </w:r>
            <w:r w:rsidRPr="00650F29">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5166B4F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1.43 (0.55)</w:t>
            </w:r>
            <w:r w:rsidRPr="00650F29">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6C39B42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-7.45 (1.11)</w:t>
            </w:r>
            <w:r w:rsidRPr="00650F29">
              <w:rPr>
                <w:rFonts w:ascii="Times New Roman" w:eastAsia="Times New Roman" w:hAnsi="Times New Roman" w:cs="Times New Roman"/>
                <w:color w:val="000000"/>
                <w:sz w:val="20"/>
                <w:szCs w:val="20"/>
                <w:vertAlign w:val="superscript"/>
              </w:rPr>
              <w:t>***</w:t>
            </w:r>
          </w:p>
        </w:tc>
      </w:tr>
      <w:tr w:rsidR="009C7817" w:rsidRPr="00650F29" w14:paraId="42AE4D21" w14:textId="77777777" w:rsidTr="0088752A">
        <w:trPr>
          <w:trHeight w:val="214"/>
          <w:jc w:val="center"/>
        </w:trPr>
        <w:tc>
          <w:tcPr>
            <w:tcW w:w="0" w:type="auto"/>
            <w:tcMar>
              <w:top w:w="15" w:type="dxa"/>
              <w:left w:w="75" w:type="dxa"/>
              <w:bottom w:w="15" w:type="dxa"/>
              <w:right w:w="75" w:type="dxa"/>
            </w:tcMar>
            <w:vAlign w:val="center"/>
            <w:hideMark/>
          </w:tcPr>
          <w:p w14:paraId="7CAE456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44A9796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4A431E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-0.32 (0.05)</w:t>
            </w:r>
            <w:r w:rsidRPr="00650F29">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A1C171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-0.25 (0.05)</w:t>
            </w:r>
            <w:r w:rsidRPr="00650F29">
              <w:rPr>
                <w:rFonts w:ascii="Times New Roman" w:eastAsia="Times New Roman" w:hAnsi="Times New Roman" w:cs="Times New Roman"/>
                <w:color w:val="000000"/>
                <w:sz w:val="20"/>
                <w:szCs w:val="20"/>
                <w:vertAlign w:val="superscript"/>
              </w:rPr>
              <w:t>***</w:t>
            </w:r>
          </w:p>
        </w:tc>
      </w:tr>
      <w:tr w:rsidR="009C7817" w:rsidRPr="00650F29" w14:paraId="41AB50C1" w14:textId="77777777" w:rsidTr="0088752A">
        <w:trPr>
          <w:trHeight w:val="208"/>
          <w:jc w:val="center"/>
        </w:trPr>
        <w:tc>
          <w:tcPr>
            <w:tcW w:w="0" w:type="auto"/>
            <w:tcMar>
              <w:top w:w="15" w:type="dxa"/>
              <w:left w:w="75" w:type="dxa"/>
              <w:bottom w:w="15" w:type="dxa"/>
              <w:right w:w="75" w:type="dxa"/>
            </w:tcMar>
            <w:vAlign w:val="center"/>
            <w:hideMark/>
          </w:tcPr>
          <w:p w14:paraId="33D1D64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14168C8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01AFBD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63CB2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73926AF6" w14:textId="77777777" w:rsidTr="0088752A">
        <w:trPr>
          <w:trHeight w:val="214"/>
          <w:jc w:val="center"/>
        </w:trPr>
        <w:tc>
          <w:tcPr>
            <w:tcW w:w="0" w:type="auto"/>
            <w:tcMar>
              <w:top w:w="15" w:type="dxa"/>
              <w:left w:w="75" w:type="dxa"/>
              <w:bottom w:w="15" w:type="dxa"/>
              <w:right w:w="75" w:type="dxa"/>
            </w:tcMar>
            <w:vAlign w:val="center"/>
            <w:hideMark/>
          </w:tcPr>
          <w:p w14:paraId="6445C278" w14:textId="77777777" w:rsidR="009C7817" w:rsidRPr="00650F29" w:rsidRDefault="009C7817" w:rsidP="009C7817">
            <w:pPr>
              <w:spacing w:after="0"/>
              <w:rPr>
                <w:rFonts w:ascii="Times New Roman" w:eastAsia="Times New Roman" w:hAnsi="Times New Roman" w:cs="Times New Roman"/>
                <w:color w:val="000000"/>
                <w:sz w:val="20"/>
                <w:szCs w:val="20"/>
                <w:lang w:val="es-CL"/>
              </w:rPr>
            </w:pPr>
            <w:r w:rsidRPr="00650F29">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634264E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52721E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94B94A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-0.82 (0.60)</w:t>
            </w:r>
          </w:p>
        </w:tc>
      </w:tr>
      <w:tr w:rsidR="009C7817" w:rsidRPr="00650F29" w14:paraId="3319A1B1" w14:textId="77777777" w:rsidTr="0088752A">
        <w:trPr>
          <w:trHeight w:val="214"/>
          <w:jc w:val="center"/>
        </w:trPr>
        <w:tc>
          <w:tcPr>
            <w:tcW w:w="0" w:type="auto"/>
            <w:tcMar>
              <w:top w:w="15" w:type="dxa"/>
              <w:left w:w="75" w:type="dxa"/>
              <w:bottom w:w="15" w:type="dxa"/>
              <w:right w:w="75" w:type="dxa"/>
            </w:tcMar>
            <w:vAlign w:val="center"/>
            <w:hideMark/>
          </w:tcPr>
          <w:p w14:paraId="531E44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4B2C051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2CB262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683A3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-0.21 (0.63)</w:t>
            </w:r>
          </w:p>
        </w:tc>
      </w:tr>
      <w:tr w:rsidR="009C7817" w:rsidRPr="00650F29" w14:paraId="76D8EB2E" w14:textId="77777777" w:rsidTr="0088752A">
        <w:trPr>
          <w:trHeight w:val="208"/>
          <w:jc w:val="center"/>
        </w:trPr>
        <w:tc>
          <w:tcPr>
            <w:tcW w:w="0" w:type="auto"/>
            <w:tcMar>
              <w:top w:w="15" w:type="dxa"/>
              <w:left w:w="75" w:type="dxa"/>
              <w:bottom w:w="15" w:type="dxa"/>
              <w:right w:w="75" w:type="dxa"/>
            </w:tcMar>
            <w:vAlign w:val="center"/>
            <w:hideMark/>
          </w:tcPr>
          <w:p w14:paraId="795CD10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78CAD4B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84EBFD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022EC8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2EDFC47D" w14:textId="77777777" w:rsidTr="0088752A">
        <w:trPr>
          <w:trHeight w:val="214"/>
          <w:jc w:val="center"/>
        </w:trPr>
        <w:tc>
          <w:tcPr>
            <w:tcW w:w="0" w:type="auto"/>
            <w:tcMar>
              <w:top w:w="15" w:type="dxa"/>
              <w:left w:w="75" w:type="dxa"/>
              <w:bottom w:w="15" w:type="dxa"/>
              <w:right w:w="75" w:type="dxa"/>
            </w:tcMar>
            <w:vAlign w:val="center"/>
            <w:hideMark/>
          </w:tcPr>
          <w:p w14:paraId="7AC3326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2D70980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384B72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572597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8.74 (1.64)</w:t>
            </w:r>
            <w:r w:rsidRPr="00650F29">
              <w:rPr>
                <w:rFonts w:ascii="Times New Roman" w:eastAsia="Times New Roman" w:hAnsi="Times New Roman" w:cs="Times New Roman"/>
                <w:color w:val="000000"/>
                <w:sz w:val="20"/>
                <w:szCs w:val="20"/>
                <w:vertAlign w:val="superscript"/>
              </w:rPr>
              <w:t>***</w:t>
            </w:r>
          </w:p>
        </w:tc>
      </w:tr>
      <w:tr w:rsidR="009C7817" w:rsidRPr="00650F29" w14:paraId="20DB1969" w14:textId="77777777" w:rsidTr="0088752A">
        <w:trPr>
          <w:trHeight w:val="214"/>
          <w:jc w:val="center"/>
        </w:trPr>
        <w:tc>
          <w:tcPr>
            <w:tcW w:w="0" w:type="auto"/>
            <w:tcBorders>
              <w:bottom w:val="single" w:sz="8" w:space="0" w:color="auto"/>
            </w:tcBorders>
            <w:tcMar>
              <w:top w:w="15" w:type="dxa"/>
              <w:left w:w="75" w:type="dxa"/>
              <w:bottom w:w="15" w:type="dxa"/>
              <w:right w:w="75" w:type="dxa"/>
            </w:tcMar>
            <w:vAlign w:val="center"/>
            <w:hideMark/>
          </w:tcPr>
          <w:p w14:paraId="5981AC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5EB4403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4410E8A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57BA4A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10.35 (1.45)</w:t>
            </w:r>
            <w:r w:rsidRPr="00650F29">
              <w:rPr>
                <w:rFonts w:ascii="Times New Roman" w:eastAsia="Times New Roman" w:hAnsi="Times New Roman" w:cs="Times New Roman"/>
                <w:color w:val="000000"/>
                <w:sz w:val="20"/>
                <w:szCs w:val="20"/>
                <w:vertAlign w:val="superscript"/>
              </w:rPr>
              <w:t>***</w:t>
            </w:r>
          </w:p>
        </w:tc>
      </w:tr>
      <w:tr w:rsidR="009C7817" w:rsidRPr="00650F29" w14:paraId="4ABDE3FE" w14:textId="77777777" w:rsidTr="0088752A">
        <w:trPr>
          <w:trHeight w:val="208"/>
          <w:jc w:val="center"/>
        </w:trPr>
        <w:tc>
          <w:tcPr>
            <w:tcW w:w="0" w:type="auto"/>
            <w:tcBorders>
              <w:top w:val="single" w:sz="8" w:space="0" w:color="auto"/>
            </w:tcBorders>
            <w:tcMar>
              <w:top w:w="15" w:type="dxa"/>
              <w:left w:w="75" w:type="dxa"/>
              <w:bottom w:w="15" w:type="dxa"/>
              <w:right w:w="75" w:type="dxa"/>
            </w:tcMar>
            <w:vAlign w:val="center"/>
            <w:hideMark/>
          </w:tcPr>
          <w:p w14:paraId="106A9AA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64BBB36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0FDEAC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6C8F265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r>
      <w:tr w:rsidR="009C7817" w:rsidRPr="00650F29" w14:paraId="3702299A" w14:textId="77777777" w:rsidTr="0088752A">
        <w:trPr>
          <w:trHeight w:val="214"/>
          <w:jc w:val="center"/>
        </w:trPr>
        <w:tc>
          <w:tcPr>
            <w:tcW w:w="0" w:type="auto"/>
            <w:tcMar>
              <w:top w:w="15" w:type="dxa"/>
              <w:left w:w="75" w:type="dxa"/>
              <w:bottom w:w="15" w:type="dxa"/>
              <w:right w:w="75" w:type="dxa"/>
            </w:tcMar>
            <w:vAlign w:val="center"/>
            <w:hideMark/>
          </w:tcPr>
          <w:p w14:paraId="71E056C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466DB90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7A6120B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7B318D2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289319.54</w:t>
            </w:r>
          </w:p>
        </w:tc>
      </w:tr>
      <w:tr w:rsidR="009C7817" w:rsidRPr="00650F29" w14:paraId="3C471B69" w14:textId="77777777" w:rsidTr="0088752A">
        <w:trPr>
          <w:trHeight w:val="214"/>
          <w:jc w:val="center"/>
        </w:trPr>
        <w:tc>
          <w:tcPr>
            <w:tcW w:w="0" w:type="auto"/>
            <w:tcMar>
              <w:top w:w="15" w:type="dxa"/>
              <w:left w:w="75" w:type="dxa"/>
              <w:bottom w:w="15" w:type="dxa"/>
              <w:right w:w="75" w:type="dxa"/>
            </w:tcMar>
            <w:vAlign w:val="center"/>
            <w:hideMark/>
          </w:tcPr>
          <w:p w14:paraId="6902D794"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2D15326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213BEAB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12A76E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r>
      <w:tr w:rsidR="009C7817" w:rsidRPr="00650F29" w14:paraId="7EFCB73E" w14:textId="77777777" w:rsidTr="0088752A">
        <w:trPr>
          <w:trHeight w:val="208"/>
          <w:jc w:val="center"/>
        </w:trPr>
        <w:tc>
          <w:tcPr>
            <w:tcW w:w="0" w:type="auto"/>
            <w:tcMar>
              <w:top w:w="15" w:type="dxa"/>
              <w:left w:w="75" w:type="dxa"/>
              <w:bottom w:w="15" w:type="dxa"/>
              <w:right w:w="75" w:type="dxa"/>
            </w:tcMar>
            <w:vAlign w:val="center"/>
            <w:hideMark/>
          </w:tcPr>
          <w:p w14:paraId="0EF36F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2BF9F7C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2FA2B9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10C55FE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r>
      <w:tr w:rsidR="009C7817" w:rsidRPr="00650F29" w14:paraId="1AF5681C" w14:textId="77777777" w:rsidTr="0088752A">
        <w:trPr>
          <w:trHeight w:val="214"/>
          <w:jc w:val="center"/>
        </w:trPr>
        <w:tc>
          <w:tcPr>
            <w:tcW w:w="0" w:type="auto"/>
            <w:tcMar>
              <w:top w:w="15" w:type="dxa"/>
              <w:left w:w="75" w:type="dxa"/>
              <w:bottom w:w="15" w:type="dxa"/>
              <w:right w:w="75" w:type="dxa"/>
            </w:tcMar>
            <w:vAlign w:val="center"/>
            <w:hideMark/>
          </w:tcPr>
          <w:p w14:paraId="400ECAA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1281F9C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1F584A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19317F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77.07</w:t>
            </w:r>
          </w:p>
        </w:tc>
      </w:tr>
      <w:tr w:rsidR="009C7817" w:rsidRPr="00650F29" w14:paraId="4640EDAC" w14:textId="77777777" w:rsidTr="0088752A">
        <w:trPr>
          <w:trHeight w:val="214"/>
          <w:jc w:val="center"/>
        </w:trPr>
        <w:tc>
          <w:tcPr>
            <w:tcW w:w="0" w:type="auto"/>
            <w:tcBorders>
              <w:bottom w:val="single" w:sz="8" w:space="0" w:color="auto"/>
            </w:tcBorders>
            <w:tcMar>
              <w:top w:w="15" w:type="dxa"/>
              <w:left w:w="75" w:type="dxa"/>
              <w:bottom w:w="15" w:type="dxa"/>
              <w:right w:w="75" w:type="dxa"/>
            </w:tcMar>
            <w:vAlign w:val="center"/>
            <w:hideMark/>
          </w:tcPr>
          <w:p w14:paraId="53A7B16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634D44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264A20B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04D6F9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482.07</w:t>
            </w:r>
          </w:p>
        </w:tc>
      </w:tr>
      <w:tr w:rsidR="009C7817" w:rsidRPr="00650F29" w14:paraId="1D95652F" w14:textId="77777777" w:rsidTr="0088752A">
        <w:trPr>
          <w:trHeight w:val="208"/>
          <w:jc w:val="center"/>
        </w:trPr>
        <w:tc>
          <w:tcPr>
            <w:tcW w:w="0" w:type="auto"/>
            <w:gridSpan w:val="4"/>
            <w:tcBorders>
              <w:top w:val="single" w:sz="8" w:space="0" w:color="auto"/>
            </w:tcBorders>
            <w:tcMar>
              <w:top w:w="15" w:type="dxa"/>
              <w:left w:w="15" w:type="dxa"/>
              <w:bottom w:w="15" w:type="dxa"/>
              <w:right w:w="15" w:type="dxa"/>
            </w:tcMar>
            <w:vAlign w:val="center"/>
            <w:hideMark/>
          </w:tcPr>
          <w:p w14:paraId="43EAB102" w14:textId="6BC490B1"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xml:space="preserve">Note: Standard errors </w:t>
            </w:r>
            <w:r w:rsidR="0058138F">
              <w:rPr>
                <w:rFonts w:ascii="Times New Roman" w:eastAsia="Times New Roman" w:hAnsi="Times New Roman" w:cs="Times New Roman"/>
                <w:color w:val="000000"/>
                <w:sz w:val="20"/>
                <w:szCs w:val="20"/>
              </w:rPr>
              <w:t>are </w:t>
            </w:r>
            <w:r w:rsidRPr="00650F29">
              <w:rPr>
                <w:rFonts w:ascii="Times New Roman" w:eastAsia="Times New Roman" w:hAnsi="Times New Roman" w:cs="Times New Roman"/>
                <w:color w:val="000000"/>
                <w:sz w:val="20"/>
                <w:szCs w:val="20"/>
              </w:rPr>
              <w:t xml:space="preserve">in parentheses.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0.05;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p &lt; 0.1</w:t>
            </w:r>
          </w:p>
        </w:tc>
      </w:tr>
    </w:tbl>
    <w:bookmarkEnd w:id="394"/>
    <w:p w14:paraId="0009F2D5" w14:textId="59612889" w:rsidR="003C7D8F" w:rsidRDefault="009C462E">
      <w:pPr>
        <w:pStyle w:val="FirstParagraph"/>
      </w:pPr>
      <w:r>
        <w:t xml:space="preserve">The results regarding the relationship between class-based network homogeneity and redistributive preferences using multilevel models are shown in Table </w:t>
      </w:r>
      <w:r w:rsidR="0070201E" w:rsidRPr="0070201E">
        <w:rPr>
          <w:highlight w:val="yellow"/>
        </w:rPr>
        <w:t>1</w:t>
      </w:r>
      <w:r>
        <w:t>. Model 1 shows that individuals embedded in homogeneous social networks are more likely to support redistributi</w:t>
      </w:r>
      <w:r w:rsidR="00577968">
        <w:t>on</w:t>
      </w:r>
      <w:r>
        <w:t xml:space="preserve">. In Model 2, the introduction of control variables and network size slightly reduces the effect of homogeneity. These results </w:t>
      </w:r>
      <w:r w:rsidR="00440CEA">
        <w:t xml:space="preserve">contrast with </w:t>
      </w:r>
      <w:r>
        <w:t>previous findings, where being more segregated is associated with less attachment to society (</w:t>
      </w:r>
      <w:hyperlink w:anchor="ref-otero_lives_2022">
        <w:r>
          <w:rPr>
            <w:rStyle w:val="Hyperlink"/>
          </w:rPr>
          <w:t>Otero et al., 2022</w:t>
        </w:r>
      </w:hyperlink>
      <w:r>
        <w:t>) and stronger support for redistribution in more cohesive communities (</w:t>
      </w:r>
      <w:hyperlink w:anchor="ref-yamamura_social_2012">
        <w:r>
          <w:rPr>
            <w:rStyle w:val="Hyperlink"/>
          </w:rPr>
          <w:t>Yamamura, 2012</w:t>
        </w:r>
      </w:hyperlink>
      <w:r>
        <w:t xml:space="preserve">). </w:t>
      </w:r>
      <w:r w:rsidR="003C7D8F">
        <w:rPr>
          <w:rStyle w:val="EndnoteReference"/>
        </w:rPr>
        <w:endnoteReference w:id="6"/>
      </w:r>
    </w:p>
    <w:p w14:paraId="0009F2D6" w14:textId="16B028CA" w:rsidR="000E3C44" w:rsidRDefault="009C462E">
      <w:pPr>
        <w:pStyle w:val="BodyText"/>
      </w:pPr>
      <w:r>
        <w:t xml:space="preserve">Moving to hypothesis 1, the interaction terms of network homogeneity and social class in Model 3 </w:t>
      </w:r>
      <w:ins w:id="395" w:author="Patrick Sachweh" w:date="2024-10-04T16:27:00Z">
        <w:del w:id="396" w:author="Iturra, Julio" w:date="2024-10-08T16:37:00Z" w16du:dateUtc="2024-10-08T14:37:00Z">
          <w:r w:rsidR="00A34B27" w:rsidDel="001D308E">
            <w:delText>tests</w:delText>
          </w:r>
        </w:del>
      </w:ins>
      <w:ins w:id="397" w:author="Iturra, Julio" w:date="2024-10-08T16:37:00Z" w16du:dateUtc="2024-10-08T14:37:00Z">
        <w:r w:rsidR="001D308E">
          <w:t>test</w:t>
        </w:r>
      </w:ins>
      <w:ins w:id="398" w:author="Patrick Sachweh" w:date="2024-10-04T16:27:00Z">
        <w:r w:rsidR="00A34B27">
          <w:t xml:space="preserve"> for the conditional effect of network homogeneity on individuals’ social class. </w:t>
        </w:r>
        <w:commentRangeStart w:id="399"/>
        <w:r w:rsidR="00A34B27">
          <w:t xml:space="preserve">The results </w:t>
        </w:r>
      </w:ins>
      <w:r>
        <w:t xml:space="preserve">show that </w:t>
      </w:r>
      <w:del w:id="400" w:author="Iturra, Julio" w:date="2024-10-08T16:38:00Z" w16du:dateUtc="2024-10-08T14:38:00Z">
        <w:r w:rsidDel="00BC520B">
          <w:delText>compared to the service class, homogeneity increases redistributive preferences in the working and intermediate classes</w:delText>
        </w:r>
      </w:del>
      <w:ins w:id="401" w:author="Iturra, Julio" w:date="2024-10-08T16:39:00Z" w16du:dateUtc="2024-10-08T14:39:00Z">
        <w:r w:rsidR="00BC520B">
          <w:t>the association of class-based network homogeneity is conditional to the ego’s class position</w:t>
        </w:r>
      </w:ins>
      <w:r>
        <w:t>.</w:t>
      </w:r>
      <w:ins w:id="402" w:author="Iturra, Julio" w:date="2024-10-09T14:02:00Z" w16du:dateUtc="2024-10-09T12:02:00Z">
        <w:r w:rsidR="00ED570B">
          <w:t xml:space="preserve"> For the working </w:t>
        </w:r>
      </w:ins>
      <w:ins w:id="403" w:author="Iturra, Julio" w:date="2024-10-09T14:04:00Z" w16du:dateUtc="2024-10-09T12:04:00Z">
        <w:r w:rsidR="00C64ACF">
          <w:t>(</w:t>
        </w:r>
        <w:r w:rsidR="001900A9">
          <w:rPr>
            <w:rFonts w:cs="Times New Roman"/>
          </w:rPr>
          <w:t>β=</w:t>
        </w:r>
        <w:r w:rsidR="00C64ACF" w:rsidRPr="00C64ACF">
          <w:t>8.74</w:t>
        </w:r>
      </w:ins>
      <w:ins w:id="404" w:author="Iturra, Julio" w:date="2024-10-09T14:05:00Z" w16du:dateUtc="2024-10-09T12:05:00Z">
        <w:r w:rsidR="001900A9">
          <w:t>,</w:t>
        </w:r>
      </w:ins>
      <w:ins w:id="405" w:author="Iturra, Julio" w:date="2024-10-09T14:07:00Z" w16du:dateUtc="2024-10-09T12:07:00Z">
        <w:r w:rsidR="00AB0118">
          <w:t xml:space="preserve"> </w:t>
        </w:r>
      </w:ins>
      <w:ins w:id="406" w:author="Iturra, Julio" w:date="2024-10-09T14:06:00Z" w16du:dateUtc="2024-10-09T12:06:00Z">
        <w:r w:rsidR="0027593D" w:rsidRPr="00AB0118">
          <w:rPr>
            <w:i/>
            <w:iCs/>
            <w:rPrChange w:id="407" w:author="Iturra, Julio" w:date="2024-10-09T14:07:00Z" w16du:dateUtc="2024-10-09T12:07:00Z">
              <w:rPr/>
            </w:rPrChange>
          </w:rPr>
          <w:t>p</w:t>
        </w:r>
        <w:r w:rsidR="0027593D" w:rsidRPr="0027593D">
          <w:t xml:space="preserve"> &lt; 0.001</w:t>
        </w:r>
      </w:ins>
      <w:ins w:id="408" w:author="Iturra, Julio" w:date="2024-10-09T14:04:00Z" w16du:dateUtc="2024-10-09T12:04:00Z">
        <w:r w:rsidR="00C64ACF">
          <w:t>)</w:t>
        </w:r>
      </w:ins>
      <w:ins w:id="409" w:author="Iturra, Julio" w:date="2024-10-09T14:06:00Z" w16du:dateUtc="2024-10-09T12:06:00Z">
        <w:r w:rsidR="0027593D">
          <w:t xml:space="preserve"> </w:t>
        </w:r>
      </w:ins>
      <w:ins w:id="410" w:author="Iturra, Julio" w:date="2024-10-09T14:03:00Z" w16du:dateUtc="2024-10-09T12:03:00Z">
        <w:r w:rsidR="00475EAC">
          <w:t>and the intermediate class</w:t>
        </w:r>
        <w:r w:rsidR="00493D2C">
          <w:t>e</w:t>
        </w:r>
      </w:ins>
      <w:ins w:id="411" w:author="Iturra, Julio" w:date="2024-10-09T14:06:00Z" w16du:dateUtc="2024-10-09T12:06:00Z">
        <w:r w:rsidR="0027593D">
          <w:t>s</w:t>
        </w:r>
      </w:ins>
      <w:ins w:id="412" w:author="Iturra, Julio" w:date="2024-10-09T14:07:00Z" w16du:dateUtc="2024-10-09T12:07:00Z">
        <w:r w:rsidR="00AB0118">
          <w:t xml:space="preserve"> (</w:t>
        </w:r>
        <w:r w:rsidR="00AB0118" w:rsidRPr="0027593D">
          <w:t>β=</w:t>
        </w:r>
      </w:ins>
      <w:ins w:id="413" w:author="Iturra, Julio" w:date="2024-10-09T14:08:00Z" w16du:dateUtc="2024-10-09T12:08:00Z">
        <w:r w:rsidR="00AB0118">
          <w:t>10</w:t>
        </w:r>
      </w:ins>
      <w:ins w:id="414" w:author="Iturra, Julio" w:date="2024-10-09T14:07:00Z" w16du:dateUtc="2024-10-09T12:07:00Z">
        <w:r w:rsidR="00AB0118">
          <w:t>.</w:t>
        </w:r>
      </w:ins>
      <w:ins w:id="415" w:author="Iturra, Julio" w:date="2024-10-09T14:08:00Z" w16du:dateUtc="2024-10-09T12:08:00Z">
        <w:r w:rsidR="00AB0118">
          <w:t>3</w:t>
        </w:r>
      </w:ins>
      <w:ins w:id="416" w:author="Iturra, Julio" w:date="2024-10-09T14:07:00Z" w16du:dateUtc="2024-10-09T12:07:00Z">
        <w:r w:rsidR="00AB0118">
          <w:t>5</w:t>
        </w:r>
        <w:r w:rsidR="00AB0118" w:rsidRPr="0027593D">
          <w:t>,</w:t>
        </w:r>
        <w:r w:rsidR="00AB0118">
          <w:t xml:space="preserve"> </w:t>
        </w:r>
        <w:r w:rsidR="00AB0118" w:rsidRPr="008D5936">
          <w:rPr>
            <w:i/>
            <w:iCs/>
          </w:rPr>
          <w:t>p</w:t>
        </w:r>
        <w:r w:rsidR="00AB0118" w:rsidRPr="0027593D">
          <w:t xml:space="preserve"> &lt; 0.001</w:t>
        </w:r>
        <w:r w:rsidR="00AB0118">
          <w:t>)</w:t>
        </w:r>
        <w:commentRangeStart w:id="417"/>
        <w:commentRangeEnd w:id="417"/>
        <w:r w:rsidR="00AB0118">
          <w:rPr>
            <w:rStyle w:val="CommentReference"/>
            <w:rFonts w:asciiTheme="minorHAnsi" w:hAnsiTheme="minorHAnsi"/>
          </w:rPr>
          <w:commentReference w:id="417"/>
        </w:r>
      </w:ins>
      <w:ins w:id="418" w:author="Iturra, Julio" w:date="2024-10-09T14:06:00Z" w16du:dateUtc="2024-10-09T12:06:00Z">
        <w:r w:rsidR="0027593D">
          <w:t>,</w:t>
        </w:r>
      </w:ins>
      <w:ins w:id="419" w:author="Iturra, Julio" w:date="2024-10-09T14:03:00Z" w16du:dateUtc="2024-10-09T12:03:00Z">
        <w:r w:rsidR="00493D2C">
          <w:t xml:space="preserve"> network</w:t>
        </w:r>
        <w:r w:rsidR="00475EAC">
          <w:t xml:space="preserve"> homogeneity </w:t>
        </w:r>
      </w:ins>
      <w:ins w:id="420" w:author="Iturra, Julio" w:date="2024-10-09T14:10:00Z" w16du:dateUtc="2024-10-09T12:10:00Z">
        <w:r w:rsidR="003908EC">
          <w:t>has</w:t>
        </w:r>
      </w:ins>
      <w:ins w:id="421" w:author="Iturra, Julio" w:date="2024-10-09T14:06:00Z" w16du:dateUtc="2024-10-09T12:06:00Z">
        <w:r w:rsidR="0027593D">
          <w:t xml:space="preserve"> </w:t>
        </w:r>
      </w:ins>
      <w:ins w:id="422" w:author="Iturra, Julio" w:date="2024-10-09T14:03:00Z" w16du:dateUtc="2024-10-09T12:03:00Z">
        <w:r w:rsidR="00493D2C">
          <w:t xml:space="preserve">a positive association with redistributive preferences, in contrast to the negative association </w:t>
        </w:r>
        <w:r w:rsidR="00C64ACF">
          <w:t>in the</w:t>
        </w:r>
      </w:ins>
      <w:ins w:id="423" w:author="Iturra, Julio" w:date="2024-10-09T14:04:00Z" w16du:dateUtc="2024-10-09T12:04:00Z">
        <w:r w:rsidR="00C64ACF">
          <w:t xml:space="preserve"> service class (</w:t>
        </w:r>
      </w:ins>
      <w:ins w:id="424" w:author="Iturra, Julio" w:date="2024-10-09T14:06:00Z" w16du:dateUtc="2024-10-09T12:06:00Z">
        <w:r w:rsidR="0027593D" w:rsidRPr="0027593D">
          <w:t>β=</w:t>
        </w:r>
      </w:ins>
      <w:ins w:id="425" w:author="Iturra, Julio" w:date="2024-10-09T14:07:00Z" w16du:dateUtc="2024-10-09T12:07:00Z">
        <w:r w:rsidR="00AB0118">
          <w:t>-7.45</w:t>
        </w:r>
      </w:ins>
      <w:ins w:id="426" w:author="Iturra, Julio" w:date="2024-10-09T14:06:00Z" w16du:dateUtc="2024-10-09T12:06:00Z">
        <w:r w:rsidR="0027593D" w:rsidRPr="0027593D">
          <w:t>,</w:t>
        </w:r>
      </w:ins>
      <w:ins w:id="427" w:author="Iturra, Julio" w:date="2024-10-09T14:07:00Z" w16du:dateUtc="2024-10-09T12:07:00Z">
        <w:r w:rsidR="00AB0118">
          <w:t xml:space="preserve"> </w:t>
        </w:r>
      </w:ins>
      <w:ins w:id="428" w:author="Iturra, Julio" w:date="2024-10-09T14:06:00Z" w16du:dateUtc="2024-10-09T12:06:00Z">
        <w:r w:rsidR="0027593D" w:rsidRPr="00AB0118">
          <w:rPr>
            <w:i/>
            <w:iCs/>
            <w:rPrChange w:id="429" w:author="Iturra, Julio" w:date="2024-10-09T14:07:00Z" w16du:dateUtc="2024-10-09T12:07:00Z">
              <w:rPr/>
            </w:rPrChange>
          </w:rPr>
          <w:t>p</w:t>
        </w:r>
        <w:r w:rsidR="0027593D" w:rsidRPr="0027593D">
          <w:t xml:space="preserve"> &lt; 0.001</w:t>
        </w:r>
      </w:ins>
      <w:ins w:id="430" w:author="Iturra, Julio" w:date="2024-10-09T14:04:00Z" w16du:dateUtc="2024-10-09T12:04:00Z">
        <w:r w:rsidR="00C64ACF">
          <w:t>)</w:t>
        </w:r>
      </w:ins>
      <w:ins w:id="431" w:author="Iturra, Julio" w:date="2024-10-09T14:11:00Z" w16du:dateUtc="2024-10-09T12:11:00Z">
        <w:r w:rsidR="00446D93">
          <w:t>.</w:t>
        </w:r>
      </w:ins>
      <w:r>
        <w:t xml:space="preserve"> </w:t>
      </w:r>
      <w:commentRangeEnd w:id="399"/>
      <w:r w:rsidR="00A34B27">
        <w:rPr>
          <w:rStyle w:val="CommentReference"/>
          <w:rFonts w:asciiTheme="minorHAnsi" w:hAnsiTheme="minorHAnsi"/>
        </w:rPr>
        <w:commentReference w:id="399"/>
      </w:r>
      <w:r>
        <w:t xml:space="preserve">To illustrate this result further, </w:t>
      </w:r>
      <w:ins w:id="432" w:author="Iturra, Julio" w:date="2024-10-08T16:41:00Z" w16du:dateUtc="2024-10-08T14:41:00Z">
        <w:r w:rsidR="00C123E0">
          <w:t xml:space="preserve">according to Model 3, </w:t>
        </w:r>
      </w:ins>
      <w:r>
        <w:t>Figure 5 depicts that the changes in redistributive preferences from low</w:t>
      </w:r>
      <w:ins w:id="433" w:author="Iturra, Julio" w:date="2024-10-08T16:43:00Z" w16du:dateUtc="2024-10-08T14:43:00Z">
        <w:r w:rsidR="008130BE">
          <w:t>er to higher levels of</w:t>
        </w:r>
      </w:ins>
      <w:del w:id="434" w:author="Iturra, Julio" w:date="2024-10-08T16:43:00Z" w16du:dateUtc="2024-10-08T14:43:00Z">
        <w:r w:rsidDel="008130BE">
          <w:delText xml:space="preserve"> to high</w:delText>
        </w:r>
      </w:del>
      <w:ins w:id="435" w:author="Iturra, Julio" w:date="2024-10-08T16:43:00Z" w16du:dateUtc="2024-10-08T14:43:00Z">
        <w:r w:rsidR="008130BE">
          <w:t xml:space="preserve"> class-based network</w:t>
        </w:r>
      </w:ins>
      <w:del w:id="436" w:author="Iturra, Julio" w:date="2024-10-08T16:43:00Z" w16du:dateUtc="2024-10-08T14:43:00Z">
        <w:r w:rsidDel="008130BE">
          <w:delText xml:space="preserve"> homogenous </w:delText>
        </w:r>
      </w:del>
      <w:del w:id="437" w:author="Iturra, Julio" w:date="2024-10-08T16:40:00Z" w16du:dateUtc="2024-10-08T14:40:00Z">
        <w:r w:rsidDel="00721125">
          <w:delText xml:space="preserve">working and intermediate class </w:delText>
        </w:r>
      </w:del>
      <w:del w:id="438" w:author="Iturra, Julio" w:date="2024-10-08T16:43:00Z" w16du:dateUtc="2024-10-08T14:43:00Z">
        <w:r w:rsidDel="008130BE">
          <w:delText>network</w:delText>
        </w:r>
      </w:del>
      <w:ins w:id="439" w:author="Iturra, Julio" w:date="2024-10-08T16:43:00Z" w16du:dateUtc="2024-10-08T14:43:00Z">
        <w:r w:rsidR="008130BE">
          <w:t xml:space="preserve"> homogeneity </w:t>
        </w:r>
      </w:ins>
      <w:del w:id="440" w:author="Iturra, Julio" w:date="2024-10-08T16:43:00Z" w16du:dateUtc="2024-10-08T14:43:00Z">
        <w:r w:rsidDel="008130BE">
          <w:delText xml:space="preserve">s </w:delText>
        </w:r>
      </w:del>
      <w:r>
        <w:t xml:space="preserve">are quite mild, where the differences in </w:t>
      </w:r>
      <w:ins w:id="441" w:author="Julio César Iturra Sanhueza" w:date="2024-10-07T10:21:00Z" w16du:dateUtc="2024-10-07T08:21:00Z">
        <w:r w:rsidR="00B051F2">
          <w:t xml:space="preserve">the predicted </w:t>
        </w:r>
      </w:ins>
      <w:ins w:id="442" w:author="Julio César Iturra Sanhueza" w:date="2024-10-07T10:22:00Z" w16du:dateUtc="2024-10-07T08:22:00Z">
        <w:r w:rsidR="0073663B">
          <w:t xml:space="preserve">average estimates </w:t>
        </w:r>
        <w:del w:id="443" w:author="Iturra, Julio" w:date="2024-10-08T16:42:00Z" w16du:dateUtc="2024-10-08T14:42:00Z">
          <w:r w:rsidR="00CF4D99" w:rsidDel="00C123E0">
            <w:delText>values</w:delText>
          </w:r>
        </w:del>
      </w:ins>
      <w:ins w:id="444" w:author="Julio César Iturra Sanhueza" w:date="2024-10-07T10:21:00Z" w16du:dateUtc="2024-10-07T08:21:00Z">
        <w:del w:id="445" w:author="Iturra, Julio" w:date="2024-10-08T16:42:00Z" w16du:dateUtc="2024-10-08T14:42:00Z">
          <w:r w:rsidR="00551967" w:rsidDel="00C123E0">
            <w:delText xml:space="preserve"> </w:delText>
          </w:r>
        </w:del>
        <w:r w:rsidR="00551967">
          <w:t xml:space="preserve">in </w:t>
        </w:r>
      </w:ins>
      <w:r>
        <w:t xml:space="preserve">redistributive preferences </w:t>
      </w:r>
      <w:ins w:id="446" w:author="Iturra, Julio" w:date="2024-10-08T16:42:00Z" w16du:dateUtc="2024-10-08T14:42:00Z">
        <w:r w:rsidR="00DD4818">
          <w:t xml:space="preserve">– on a scale of 0 to 100 – </w:t>
        </w:r>
      </w:ins>
      <w:r>
        <w:t xml:space="preserve">go from </w:t>
      </w:r>
      <w:commentRangeStart w:id="447"/>
      <w:commentRangeStart w:id="448"/>
      <w:r>
        <w:t xml:space="preserve">69.8 to 72.8 </w:t>
      </w:r>
      <w:ins w:id="449" w:author="Iturra, Julio" w:date="2024-10-08T16:40:00Z" w16du:dateUtc="2024-10-08T14:40:00Z">
        <w:r w:rsidR="00721125">
          <w:t xml:space="preserve">in the working class </w:t>
        </w:r>
      </w:ins>
      <w:r>
        <w:t>and from 69.4 to 70.47</w:t>
      </w:r>
      <w:commentRangeEnd w:id="447"/>
      <w:r w:rsidR="00513845">
        <w:rPr>
          <w:rStyle w:val="CommentReference"/>
          <w:rFonts w:asciiTheme="minorHAnsi" w:hAnsiTheme="minorHAnsi"/>
        </w:rPr>
        <w:commentReference w:id="447"/>
      </w:r>
      <w:commentRangeEnd w:id="448"/>
      <w:r w:rsidR="002B25D7">
        <w:rPr>
          <w:rStyle w:val="CommentReference"/>
          <w:rFonts w:asciiTheme="minorHAnsi" w:hAnsiTheme="minorHAnsi"/>
        </w:rPr>
        <w:commentReference w:id="448"/>
      </w:r>
      <w:ins w:id="450" w:author="Iturra, Julio" w:date="2024-10-08T16:40:00Z" w16du:dateUtc="2024-10-08T14:40:00Z">
        <w:r w:rsidR="00721125">
          <w:t xml:space="preserve"> in the intermediate class</w:t>
        </w:r>
      </w:ins>
      <w:del w:id="451" w:author="Iturra, Julio" w:date="2024-10-08T16:40:00Z" w16du:dateUtc="2024-10-08T14:40:00Z">
        <w:r w:rsidDel="00721125">
          <w:delText>, respectively</w:delText>
        </w:r>
      </w:del>
      <w:r>
        <w:t xml:space="preserve">. In contrast, the changes in </w:t>
      </w:r>
      <w:ins w:id="452" w:author="Julio César Iturra Sanhueza" w:date="2024-10-07T10:22:00Z" w16du:dateUtc="2024-10-07T08:22:00Z">
        <w:r w:rsidR="00CF4D99">
          <w:t xml:space="preserve">the predicted </w:t>
        </w:r>
        <w:r w:rsidR="0073663B">
          <w:t xml:space="preserve">average </w:t>
        </w:r>
        <w:r w:rsidR="0073663B">
          <w:lastRenderedPageBreak/>
          <w:t>estimates</w:t>
        </w:r>
        <w:r w:rsidR="00CF4D99">
          <w:t xml:space="preserve"> of </w:t>
        </w:r>
      </w:ins>
      <w:r>
        <w:t>redistributive preferences in homogeneous services class networks are more pronounced, changing from 70 when homogeneity is at its lowest point to 62.8 in fully homogeneous networks.</w:t>
      </w:r>
    </w:p>
    <w:p w14:paraId="0009F2D7" w14:textId="71EC2AA9" w:rsidR="000E3C44" w:rsidRDefault="009C462E">
      <w:pPr>
        <w:pStyle w:val="BodyText"/>
      </w:pPr>
      <w:r>
        <w:t>These results confirm previous findings on how social influence processes through class-based network ties affect attitudes in the economic domain (</w:t>
      </w:r>
      <w:hyperlink w:anchor="ref-lindh_missing_2021">
        <w:r>
          <w:rPr>
            <w:rStyle w:val="Hyperlink"/>
          </w:rPr>
          <w:t>Lindh et al., 2021</w:t>
        </w:r>
      </w:hyperlink>
      <w:r>
        <w:t xml:space="preserve">; </w:t>
      </w:r>
      <w:hyperlink w:anchor="ref-otero_power_2023">
        <w:r>
          <w:rPr>
            <w:rStyle w:val="Hyperlink"/>
          </w:rPr>
          <w:t>Otero and Mendoza, 2023</w:t>
        </w:r>
      </w:hyperlink>
      <w:r>
        <w:t>). Additionally, they echo previous arguments on how sharing similar class positions with partner or family ties tends to intensify redistributive preferences depending on individual class positions (</w:t>
      </w:r>
      <w:hyperlink w:anchor="ref-lee_consider_2023">
        <w:r>
          <w:rPr>
            <w:rStyle w:val="Hyperlink"/>
          </w:rPr>
          <w:t>Lee, 2023</w:t>
        </w:r>
      </w:hyperlink>
      <w:r>
        <w:t xml:space="preserve">; </w:t>
      </w:r>
      <w:hyperlink w:anchor="ref-paskov_crossclass_2022">
        <w:r>
          <w:rPr>
            <w:rStyle w:val="Hyperlink"/>
          </w:rPr>
          <w:t>Paskov and Weisstanner, 2022</w:t>
        </w:r>
      </w:hyperlink>
      <w:r>
        <w:t xml:space="preserve">). Altogether, these results support the </w:t>
      </w:r>
      <w:r>
        <w:rPr>
          <w:i/>
          <w:iCs/>
        </w:rPr>
        <w:t>segregation hypothesis</w:t>
      </w:r>
      <w:r>
        <w:t xml:space="preserve"> (H1), where the class differences in redistributive preferences become wider </w:t>
      </w:r>
      <w:ins w:id="453" w:author="Iturra, Julio" w:date="2024-10-08T17:40:00Z" w16du:dateUtc="2024-10-08T15:40:00Z">
        <w:r w:rsidR="000C1ADE">
          <w:t xml:space="preserve">as </w:t>
        </w:r>
      </w:ins>
      <w:del w:id="454" w:author="Iturra, Julio" w:date="2024-10-08T17:40:00Z" w16du:dateUtc="2024-10-08T15:40:00Z">
        <w:r w:rsidDel="000C1ADE">
          <w:delText xml:space="preserve">as </w:delText>
        </w:r>
      </w:del>
      <w:r>
        <w:t xml:space="preserve">network homogeneity </w:t>
      </w:r>
      <w:ins w:id="455" w:author="Iturra, Julio" w:date="2024-10-08T17:40:00Z" w16du:dateUtc="2024-10-08T15:40:00Z">
        <w:r w:rsidR="000C1ADE">
          <w:t>increases</w:t>
        </w:r>
      </w:ins>
      <w:del w:id="456" w:author="Iturra, Julio" w:date="2024-10-08T17:40:00Z" w16du:dateUtc="2024-10-08T15:40:00Z">
        <w:r w:rsidDel="000C1ADE">
          <w:delText>increases</w:delText>
        </w:r>
      </w:del>
      <w:r>
        <w:t>.</w:t>
      </w:r>
    </w:p>
    <w:p w14:paraId="0009F2D8" w14:textId="70B1E0A6" w:rsidR="000E3C44" w:rsidRDefault="009C462E">
      <w:pPr>
        <w:pStyle w:val="CaptionedFigure"/>
      </w:pPr>
      <w:r>
        <w:rPr>
          <w:noProof/>
          <w:lang w:val="de-DE" w:eastAsia="de-DE"/>
        </w:rPr>
        <w:drawing>
          <wp:inline distT="0" distB="0" distL="0" distR="0" wp14:anchorId="0009F347" wp14:editId="73043411">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7"/>
                    <a:stretch>
                      <a:fillRect/>
                    </a:stretch>
                  </pic:blipFill>
                  <pic:spPr bwMode="auto">
                    <a:xfrm>
                      <a:off x="0" y="0"/>
                      <a:ext cx="5600700" cy="2800350"/>
                    </a:xfrm>
                    <a:prstGeom prst="rect">
                      <a:avLst/>
                    </a:prstGeom>
                    <a:noFill/>
                    <a:ln w="9525">
                      <a:noFill/>
                      <a:headEnd/>
                      <a:tailEnd/>
                    </a:ln>
                  </pic:spPr>
                </pic:pic>
              </a:graphicData>
            </a:graphic>
          </wp:inline>
        </w:drawing>
      </w:r>
    </w:p>
    <w:p w14:paraId="0009F2D9" w14:textId="77777777" w:rsidR="000E3C44" w:rsidRDefault="009C462E">
      <w:pPr>
        <w:pStyle w:val="ImageCaption"/>
      </w:pPr>
      <w:r>
        <w:t>Figure 5: Interaction of network homogeneity and social class on redistributive preferences</w:t>
      </w:r>
    </w:p>
    <w:p w14:paraId="0009F2DA" w14:textId="77777777" w:rsidR="000E3C44" w:rsidRDefault="009C462E">
      <w:r>
        <w:br w:type="page"/>
      </w:r>
    </w:p>
    <w:p w14:paraId="0009F2DB" w14:textId="77777777" w:rsidR="000E3C44" w:rsidRDefault="009C462E">
      <w:pPr>
        <w:pStyle w:val="Heading2"/>
      </w:pPr>
      <w:bookmarkStart w:id="457" w:name="Xf0c95c569f7167de8c659605db86b19ef8e901a"/>
      <w:bookmarkEnd w:id="393"/>
      <w:r>
        <w:lastRenderedPageBreak/>
        <w:t>The mitigation hypothesis on network segregation and redistributive preferences</w:t>
      </w:r>
    </w:p>
    <w:p w14:paraId="56FF6911" w14:textId="1DCC55DC" w:rsidR="00E5377E" w:rsidRDefault="009C462E">
      <w:pPr>
        <w:pStyle w:val="FirstParagraph"/>
        <w:rPr>
          <w:ins w:id="458" w:author="Iturra, Julio" w:date="2024-10-08T16:51:00Z" w16du:dateUtc="2024-10-08T14:51:00Z"/>
        </w:rPr>
        <w:pPrChange w:id="459" w:author="Iturra, Julio" w:date="2024-10-08T16:58:00Z" w16du:dateUtc="2024-10-08T14:58:00Z">
          <w:pPr>
            <w:pStyle w:val="BodyText"/>
          </w:pPr>
        </w:pPrChange>
      </w:pPr>
      <w:r>
        <w:t xml:space="preserve">Table </w:t>
      </w:r>
      <w:r w:rsidR="0025642D">
        <w:t>2</w:t>
      </w:r>
      <w:r>
        <w:t xml:space="preserve"> presents the results of the multilevel models for </w:t>
      </w:r>
      <w:r w:rsidR="00946073">
        <w:t xml:space="preserve">the </w:t>
      </w:r>
      <w:r w:rsidR="00980A9A">
        <w:t>moderating role</w:t>
      </w:r>
      <w:r w:rsidR="00946073">
        <w:t xml:space="preserve"> of </w:t>
      </w:r>
      <w:r>
        <w:t>income inequality</w:t>
      </w:r>
      <w:r w:rsidR="00946073">
        <w:t xml:space="preserve"> on the interaction between social class and network homogeneity</w:t>
      </w:r>
      <w:r>
        <w:t xml:space="preserve">. </w:t>
      </w:r>
      <w:ins w:id="460" w:author="Iturra, Julio" w:date="2024-10-08T16:58:00Z" w16du:dateUtc="2024-10-08T14:58:00Z">
        <w:r w:rsidR="00A21C1B">
          <w:t xml:space="preserve"> </w:t>
        </w:r>
      </w:ins>
      <w:del w:id="461" w:author="Iturra, Julio" w:date="2024-10-08T16:58:00Z" w16du:dateUtc="2024-10-08T14:58:00Z">
        <w:r w:rsidDel="00A21C1B">
          <w:delText xml:space="preserve">First, </w:delText>
        </w:r>
        <w:commentRangeStart w:id="462"/>
        <w:r w:rsidDel="00A21C1B">
          <w:delText>Model 1 shows that there are no substantial differences in redistributive preferences between societies with different levels of income inequality. Subsequently, Model 2 shows that in societies with higher economic prosperity, redistributive preferences are lower regardless of the differences in income inequality between countries. Afterward, Model 3 indicates higher redistributive preferences are observed in countries with more generous welfare states, independently of income inequality.</w:delText>
        </w:r>
        <w:commentRangeEnd w:id="462"/>
        <w:r w:rsidR="00946073" w:rsidDel="00A21C1B">
          <w:rPr>
            <w:rStyle w:val="CommentReference"/>
            <w:rFonts w:asciiTheme="minorHAnsi" w:hAnsiTheme="minorHAnsi"/>
          </w:rPr>
          <w:commentReference w:id="462"/>
        </w:r>
      </w:del>
      <w:ins w:id="463" w:author="Iturra, Julio" w:date="2024-10-08T16:51:00Z">
        <w:r w:rsidR="00E5377E" w:rsidRPr="00E5377E">
          <w:t xml:space="preserve">Looking at the impact of </w:t>
        </w:r>
      </w:ins>
      <w:r w:rsidR="00B03AAB">
        <w:t>country</w:t>
      </w:r>
      <w:ins w:id="464" w:author="Iturra, Julio" w:date="2024-10-08T16:51:00Z">
        <w:r w:rsidR="00E5377E" w:rsidRPr="00E5377E">
          <w:t>-level indicators, we see that redistributive preferences are unrelated to national levels of income inequality (Model 1)</w:t>
        </w:r>
      </w:ins>
      <w:ins w:id="465" w:author="Iturra, Julio" w:date="2024-10-08T16:55:00Z" w16du:dateUtc="2024-10-08T14:55:00Z">
        <w:r w:rsidR="009978C5">
          <w:t xml:space="preserve">, </w:t>
        </w:r>
      </w:ins>
      <w:ins w:id="466" w:author="Iturra, Julio" w:date="2024-10-08T17:07:00Z" w16du:dateUtc="2024-10-08T15:07:00Z">
        <w:r w:rsidR="00605D3D">
          <w:t xml:space="preserve">are </w:t>
        </w:r>
        <w:r w:rsidR="00CA0A5D">
          <w:t>lower</w:t>
        </w:r>
      </w:ins>
      <w:ins w:id="467" w:author="Iturra, Julio" w:date="2024-10-08T16:59:00Z" w16du:dateUtc="2024-10-08T14:59:00Z">
        <w:r w:rsidR="00F942BB">
          <w:t xml:space="preserve"> </w:t>
        </w:r>
      </w:ins>
      <w:ins w:id="468" w:author="Iturra, Julio" w:date="2024-10-08T17:07:00Z" w16du:dateUtc="2024-10-08T15:07:00Z">
        <w:r w:rsidR="00605D3D">
          <w:t>in economically</w:t>
        </w:r>
      </w:ins>
      <w:ins w:id="469" w:author="Iturra, Julio" w:date="2024-10-08T16:59:00Z" w16du:dateUtc="2024-10-08T14:59:00Z">
        <w:r w:rsidR="00F942BB">
          <w:t xml:space="preserve"> </w:t>
        </w:r>
      </w:ins>
      <w:ins w:id="470" w:author="Iturra, Julio" w:date="2024-10-08T17:07:00Z" w16du:dateUtc="2024-10-08T15:07:00Z">
        <w:r w:rsidR="00605D3D">
          <w:t xml:space="preserve">prosperous countries </w:t>
        </w:r>
      </w:ins>
      <w:ins w:id="471" w:author="Iturra, Julio" w:date="2024-10-08T16:51:00Z">
        <w:r w:rsidR="00E5377E" w:rsidRPr="00E5377E">
          <w:t>(Model 2)</w:t>
        </w:r>
      </w:ins>
      <w:ins w:id="472" w:author="Iturra, Julio" w:date="2024-10-08T16:55:00Z" w16du:dateUtc="2024-10-08T14:55:00Z">
        <w:r w:rsidR="00374F77">
          <w:t>,</w:t>
        </w:r>
      </w:ins>
      <w:ins w:id="473" w:author="Iturra, Julio" w:date="2024-10-08T16:51:00Z">
        <w:r w:rsidR="00E5377E" w:rsidRPr="00E5377E">
          <w:t xml:space="preserve"> and </w:t>
        </w:r>
      </w:ins>
      <w:ins w:id="474" w:author="Iturra, Julio" w:date="2024-10-08T16:59:00Z" w16du:dateUtc="2024-10-08T14:59:00Z">
        <w:r w:rsidR="00F942BB">
          <w:t xml:space="preserve">higher in </w:t>
        </w:r>
      </w:ins>
      <w:ins w:id="475" w:author="Iturra, Julio" w:date="2024-10-08T16:51:00Z">
        <w:r w:rsidR="00E5377E" w:rsidRPr="00E5377E">
          <w:t>more generous welfare states</w:t>
        </w:r>
      </w:ins>
      <w:ins w:id="476" w:author="Iturra, Julio" w:date="2024-10-08T16:52:00Z" w16du:dateUtc="2024-10-08T14:52:00Z">
        <w:r w:rsidR="00E5377E">
          <w:t xml:space="preserve"> (Model 3)</w:t>
        </w:r>
      </w:ins>
      <w:ins w:id="477" w:author="Iturra, Julio" w:date="2024-10-08T16:54:00Z" w16du:dateUtc="2024-10-08T14:54:00Z">
        <w:r w:rsidR="009978C5">
          <w:t>.</w:t>
        </w:r>
      </w:ins>
    </w:p>
    <w:p w14:paraId="70A9952C" w14:textId="77777777" w:rsidR="00E5377E" w:rsidRPr="00E5377E" w:rsidRDefault="00E5377E">
      <w:pPr>
        <w:pStyle w:val="BodyText"/>
        <w:pPrChange w:id="478" w:author="Iturra, Julio" w:date="2024-10-08T16:51:00Z" w16du:dateUtc="2024-10-08T14:51:00Z">
          <w:pPr>
            <w:pStyle w:val="FirstParagraph"/>
          </w:pPr>
        </w:pPrChange>
      </w:pPr>
    </w:p>
    <w:tbl>
      <w:tblPr>
        <w:tblW w:w="9357" w:type="dxa"/>
        <w:jc w:val="center"/>
        <w:tblLook w:val="04A0" w:firstRow="1" w:lastRow="0" w:firstColumn="1" w:lastColumn="0" w:noHBand="0" w:noVBand="1"/>
      </w:tblPr>
      <w:tblGrid>
        <w:gridCol w:w="4265"/>
        <w:gridCol w:w="1255"/>
        <w:gridCol w:w="1255"/>
        <w:gridCol w:w="1255"/>
        <w:gridCol w:w="1327"/>
      </w:tblGrid>
      <w:tr w:rsidR="00A67275" w:rsidRPr="00FC3402" w14:paraId="1B67DA12" w14:textId="77777777" w:rsidTr="00912C1F">
        <w:trPr>
          <w:trHeight w:val="191"/>
          <w:tblHeader/>
          <w:jc w:val="center"/>
        </w:trPr>
        <w:tc>
          <w:tcPr>
            <w:tcW w:w="0" w:type="auto"/>
            <w:gridSpan w:val="5"/>
            <w:tcMar>
              <w:top w:w="15" w:type="dxa"/>
              <w:left w:w="75" w:type="dxa"/>
              <w:bottom w:w="15" w:type="dxa"/>
              <w:right w:w="75" w:type="dxa"/>
            </w:tcMar>
            <w:vAlign w:val="center"/>
            <w:hideMark/>
          </w:tcPr>
          <w:p w14:paraId="75500F4C" w14:textId="77777777" w:rsidR="00A67275" w:rsidRPr="00FC3402" w:rsidRDefault="00A67275" w:rsidP="00A67275">
            <w:pPr>
              <w:spacing w:after="0"/>
              <w:jc w:val="center"/>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Table 2: Multilevel models for income inequality, network homogeneity and redistributive preferences</w:t>
            </w:r>
          </w:p>
        </w:tc>
      </w:tr>
      <w:tr w:rsidR="00A67275" w:rsidRPr="00FC3402" w14:paraId="4D278E87" w14:textId="77777777" w:rsidTr="00912C1F">
        <w:trPr>
          <w:trHeight w:val="186"/>
          <w:tblHeader/>
          <w:jc w:val="cent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7A25AEA4" w14:textId="77777777" w:rsidR="00A67275" w:rsidRPr="00FC3402" w:rsidRDefault="00A67275" w:rsidP="00A67275">
            <w:pPr>
              <w:spacing w:after="0"/>
              <w:jc w:val="center"/>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12A9BC12" w14:textId="77777777" w:rsidR="00A67275" w:rsidRPr="00FC3402" w:rsidRDefault="00A67275" w:rsidP="00A67275">
            <w:pPr>
              <w:spacing w:after="0"/>
              <w:jc w:val="center"/>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14A0C6FF" w14:textId="77777777" w:rsidR="00A67275" w:rsidRPr="00FC3402" w:rsidRDefault="00A67275" w:rsidP="00A67275">
            <w:pPr>
              <w:spacing w:after="0"/>
              <w:jc w:val="center"/>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6FEF0E9" w14:textId="77777777" w:rsidR="00A67275" w:rsidRPr="00FC3402" w:rsidRDefault="00A67275" w:rsidP="00A67275">
            <w:pPr>
              <w:spacing w:after="0"/>
              <w:jc w:val="center"/>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2D6D1767" w14:textId="77777777" w:rsidR="00A67275" w:rsidRPr="00FC3402" w:rsidRDefault="00A67275" w:rsidP="00A67275">
            <w:pPr>
              <w:spacing w:after="0"/>
              <w:jc w:val="center"/>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Model 4</w:t>
            </w:r>
          </w:p>
        </w:tc>
      </w:tr>
      <w:tr w:rsidR="00A67275" w:rsidRPr="00FC3402" w14:paraId="0A288415" w14:textId="77777777" w:rsidTr="00912C1F">
        <w:trPr>
          <w:trHeight w:val="191"/>
          <w:jc w:val="center"/>
        </w:trPr>
        <w:tc>
          <w:tcPr>
            <w:tcW w:w="0" w:type="auto"/>
            <w:tcBorders>
              <w:top w:val="single" w:sz="8" w:space="0" w:color="auto"/>
            </w:tcBorders>
            <w:tcMar>
              <w:top w:w="15" w:type="dxa"/>
              <w:left w:w="75" w:type="dxa"/>
              <w:bottom w:w="15" w:type="dxa"/>
              <w:right w:w="75" w:type="dxa"/>
            </w:tcMar>
            <w:vAlign w:val="center"/>
            <w:hideMark/>
          </w:tcPr>
          <w:p w14:paraId="0193AF2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Class-based network homogeneity (CWC)</w:t>
            </w:r>
          </w:p>
        </w:tc>
        <w:tc>
          <w:tcPr>
            <w:tcW w:w="0" w:type="auto"/>
            <w:tcBorders>
              <w:top w:val="single" w:sz="8" w:space="0" w:color="auto"/>
            </w:tcBorders>
            <w:tcMar>
              <w:top w:w="15" w:type="dxa"/>
              <w:left w:w="75" w:type="dxa"/>
              <w:bottom w:w="15" w:type="dxa"/>
              <w:right w:w="75" w:type="dxa"/>
            </w:tcMar>
            <w:vAlign w:val="center"/>
            <w:hideMark/>
          </w:tcPr>
          <w:p w14:paraId="19B34A68" w14:textId="77777777" w:rsidR="00A67275" w:rsidRPr="00FC3402" w:rsidRDefault="00A67275" w:rsidP="00A67275">
            <w:pPr>
              <w:spacing w:after="0"/>
              <w:rPr>
                <w:rFonts w:ascii="Times New Roman" w:eastAsia="Times New Roman" w:hAnsi="Times New Roman" w:cs="Times New Roman"/>
                <w:color w:val="000000"/>
                <w:sz w:val="18"/>
                <w:szCs w:val="18"/>
                <w:lang w:val="es-CL"/>
              </w:rPr>
            </w:pPr>
            <w:r w:rsidRPr="00FC3402">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0E3A261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-0.79 (1.05)</w:t>
            </w:r>
          </w:p>
        </w:tc>
        <w:tc>
          <w:tcPr>
            <w:tcW w:w="0" w:type="auto"/>
            <w:tcBorders>
              <w:top w:val="single" w:sz="8" w:space="0" w:color="auto"/>
            </w:tcBorders>
            <w:tcMar>
              <w:top w:w="15" w:type="dxa"/>
              <w:left w:w="75" w:type="dxa"/>
              <w:bottom w:w="15" w:type="dxa"/>
              <w:right w:w="75" w:type="dxa"/>
            </w:tcMar>
            <w:vAlign w:val="center"/>
            <w:hideMark/>
          </w:tcPr>
          <w:p w14:paraId="67D4091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-0.82 (1.05)</w:t>
            </w:r>
          </w:p>
        </w:tc>
        <w:tc>
          <w:tcPr>
            <w:tcW w:w="0" w:type="auto"/>
            <w:tcBorders>
              <w:top w:val="single" w:sz="8" w:space="0" w:color="auto"/>
            </w:tcBorders>
            <w:tcMar>
              <w:top w:w="15" w:type="dxa"/>
              <w:left w:w="75" w:type="dxa"/>
              <w:bottom w:w="15" w:type="dxa"/>
              <w:right w:w="75" w:type="dxa"/>
            </w:tcMar>
            <w:vAlign w:val="center"/>
            <w:hideMark/>
          </w:tcPr>
          <w:p w14:paraId="4C6CEF6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-7.60 (1.43)</w:t>
            </w:r>
            <w:r w:rsidRPr="00FC3402">
              <w:rPr>
                <w:rFonts w:ascii="Times New Roman" w:eastAsia="Times New Roman" w:hAnsi="Times New Roman" w:cs="Times New Roman"/>
                <w:color w:val="000000"/>
                <w:sz w:val="18"/>
                <w:szCs w:val="18"/>
                <w:vertAlign w:val="superscript"/>
              </w:rPr>
              <w:t>***</w:t>
            </w:r>
          </w:p>
        </w:tc>
      </w:tr>
      <w:tr w:rsidR="00A67275" w:rsidRPr="00FC3402" w14:paraId="5D75F0FD" w14:textId="77777777" w:rsidTr="00912C1F">
        <w:trPr>
          <w:trHeight w:val="191"/>
          <w:jc w:val="center"/>
        </w:trPr>
        <w:tc>
          <w:tcPr>
            <w:tcW w:w="0" w:type="auto"/>
            <w:tcMar>
              <w:top w:w="15" w:type="dxa"/>
              <w:left w:w="75" w:type="dxa"/>
              <w:bottom w:w="15" w:type="dxa"/>
              <w:right w:w="75" w:type="dxa"/>
            </w:tcMar>
            <w:vAlign w:val="center"/>
            <w:hideMark/>
          </w:tcPr>
          <w:p w14:paraId="4F5FC84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Social Class (Ref.= Service Class)</w:t>
            </w:r>
          </w:p>
        </w:tc>
        <w:tc>
          <w:tcPr>
            <w:tcW w:w="0" w:type="auto"/>
            <w:tcMar>
              <w:top w:w="15" w:type="dxa"/>
              <w:left w:w="75" w:type="dxa"/>
              <w:bottom w:w="15" w:type="dxa"/>
              <w:right w:w="75" w:type="dxa"/>
            </w:tcMar>
            <w:vAlign w:val="center"/>
            <w:hideMark/>
          </w:tcPr>
          <w:p w14:paraId="28945EC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F040D1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976482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9BAC72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r>
      <w:tr w:rsidR="00A67275" w:rsidRPr="00FC3402" w14:paraId="3F1C74F3" w14:textId="77777777" w:rsidTr="00912C1F">
        <w:trPr>
          <w:trHeight w:val="186"/>
          <w:jc w:val="center"/>
        </w:trPr>
        <w:tc>
          <w:tcPr>
            <w:tcW w:w="0" w:type="auto"/>
            <w:tcMar>
              <w:top w:w="15" w:type="dxa"/>
              <w:left w:w="75" w:type="dxa"/>
              <w:bottom w:w="15" w:type="dxa"/>
              <w:right w:w="75" w:type="dxa"/>
            </w:tcMar>
            <w:vAlign w:val="center"/>
            <w:hideMark/>
          </w:tcPr>
          <w:p w14:paraId="10AAF60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Intermediate Class</w:t>
            </w:r>
          </w:p>
        </w:tc>
        <w:tc>
          <w:tcPr>
            <w:tcW w:w="0" w:type="auto"/>
            <w:tcMar>
              <w:top w:w="15" w:type="dxa"/>
              <w:left w:w="75" w:type="dxa"/>
              <w:bottom w:w="15" w:type="dxa"/>
              <w:right w:w="75" w:type="dxa"/>
            </w:tcMar>
            <w:vAlign w:val="center"/>
            <w:hideMark/>
          </w:tcPr>
          <w:p w14:paraId="09AC1A8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1.53 (0.51)</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A83175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1.52 (0.51)</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0223647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1.52 (0.51)</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2D0CB8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2.27 (0.53)</w:t>
            </w:r>
            <w:r w:rsidRPr="00FC3402">
              <w:rPr>
                <w:rFonts w:ascii="Times New Roman" w:eastAsia="Times New Roman" w:hAnsi="Times New Roman" w:cs="Times New Roman"/>
                <w:color w:val="000000"/>
                <w:sz w:val="18"/>
                <w:szCs w:val="18"/>
                <w:vertAlign w:val="superscript"/>
              </w:rPr>
              <w:t>***</w:t>
            </w:r>
          </w:p>
        </w:tc>
      </w:tr>
      <w:tr w:rsidR="00A67275" w:rsidRPr="00FC3402" w14:paraId="192491E6" w14:textId="77777777" w:rsidTr="00912C1F">
        <w:trPr>
          <w:trHeight w:val="191"/>
          <w:jc w:val="center"/>
        </w:trPr>
        <w:tc>
          <w:tcPr>
            <w:tcW w:w="0" w:type="auto"/>
            <w:tcMar>
              <w:top w:w="15" w:type="dxa"/>
              <w:left w:w="75" w:type="dxa"/>
              <w:bottom w:w="15" w:type="dxa"/>
              <w:right w:w="75" w:type="dxa"/>
            </w:tcMar>
            <w:vAlign w:val="center"/>
            <w:hideMark/>
          </w:tcPr>
          <w:p w14:paraId="41BF71A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Working Class</w:t>
            </w:r>
          </w:p>
        </w:tc>
        <w:tc>
          <w:tcPr>
            <w:tcW w:w="0" w:type="auto"/>
            <w:tcMar>
              <w:top w:w="15" w:type="dxa"/>
              <w:left w:w="75" w:type="dxa"/>
              <w:bottom w:w="15" w:type="dxa"/>
              <w:right w:w="75" w:type="dxa"/>
            </w:tcMar>
            <w:vAlign w:val="center"/>
            <w:hideMark/>
          </w:tcPr>
          <w:p w14:paraId="6877282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3.26 (0.76)</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3E4BFA8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3.24 (0.76)</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03D77DF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3.22 (0.77)</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7D07390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3.44 (0.73)</w:t>
            </w:r>
            <w:r w:rsidRPr="00FC3402">
              <w:rPr>
                <w:rFonts w:ascii="Times New Roman" w:eastAsia="Times New Roman" w:hAnsi="Times New Roman" w:cs="Times New Roman"/>
                <w:color w:val="000000"/>
                <w:sz w:val="18"/>
                <w:szCs w:val="18"/>
                <w:vertAlign w:val="superscript"/>
              </w:rPr>
              <w:t>***</w:t>
            </w:r>
          </w:p>
        </w:tc>
      </w:tr>
      <w:tr w:rsidR="00A67275" w:rsidRPr="00FC3402" w14:paraId="718A93F5" w14:textId="77777777" w:rsidTr="00912C1F">
        <w:trPr>
          <w:trHeight w:val="191"/>
          <w:jc w:val="center"/>
        </w:trPr>
        <w:tc>
          <w:tcPr>
            <w:tcW w:w="0" w:type="auto"/>
            <w:tcMar>
              <w:top w:w="15" w:type="dxa"/>
              <w:left w:w="75" w:type="dxa"/>
              <w:bottom w:w="15" w:type="dxa"/>
              <w:right w:w="75" w:type="dxa"/>
            </w:tcMar>
            <w:vAlign w:val="center"/>
            <w:hideMark/>
          </w:tcPr>
          <w:p w14:paraId="2AFDE6DE" w14:textId="42DA4D1C" w:rsidR="00A67275" w:rsidRPr="00FC3402" w:rsidRDefault="005563C7" w:rsidP="00A67275">
            <w:pPr>
              <w:spacing w:after="0"/>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Country</w:t>
            </w:r>
            <w:r w:rsidR="00A67275" w:rsidRPr="00FC3402">
              <w:rPr>
                <w:rFonts w:ascii="Times New Roman" w:eastAsia="Times New Roman" w:hAnsi="Times New Roman" w:cs="Times New Roman"/>
                <w:b/>
                <w:bCs/>
                <w:color w:val="000000"/>
                <w:sz w:val="18"/>
                <w:szCs w:val="18"/>
              </w:rPr>
              <w:t>-level factors</w:t>
            </w:r>
          </w:p>
        </w:tc>
        <w:tc>
          <w:tcPr>
            <w:tcW w:w="0" w:type="auto"/>
            <w:tcMar>
              <w:top w:w="15" w:type="dxa"/>
              <w:left w:w="75" w:type="dxa"/>
              <w:bottom w:w="15" w:type="dxa"/>
              <w:right w:w="75" w:type="dxa"/>
            </w:tcMar>
            <w:vAlign w:val="center"/>
            <w:hideMark/>
          </w:tcPr>
          <w:p w14:paraId="698EA2F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00EF98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986BBE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0E3784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r>
      <w:tr w:rsidR="00A67275" w:rsidRPr="00FC3402" w14:paraId="55490393" w14:textId="77777777" w:rsidTr="00912C1F">
        <w:trPr>
          <w:trHeight w:val="186"/>
          <w:jc w:val="center"/>
        </w:trPr>
        <w:tc>
          <w:tcPr>
            <w:tcW w:w="0" w:type="auto"/>
            <w:tcMar>
              <w:top w:w="15" w:type="dxa"/>
              <w:left w:w="75" w:type="dxa"/>
              <w:bottom w:w="15" w:type="dxa"/>
              <w:right w:w="75" w:type="dxa"/>
            </w:tcMar>
            <w:vAlign w:val="center"/>
            <w:hideMark/>
          </w:tcPr>
          <w:p w14:paraId="6C5B1F7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Income inequality (Gini index)</w:t>
            </w:r>
          </w:p>
        </w:tc>
        <w:tc>
          <w:tcPr>
            <w:tcW w:w="0" w:type="auto"/>
            <w:tcMar>
              <w:top w:w="15" w:type="dxa"/>
              <w:left w:w="75" w:type="dxa"/>
              <w:bottom w:w="15" w:type="dxa"/>
              <w:right w:w="75" w:type="dxa"/>
            </w:tcMar>
            <w:vAlign w:val="center"/>
            <w:hideMark/>
          </w:tcPr>
          <w:p w14:paraId="7ED386B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0.09 (1.74)</w:t>
            </w:r>
          </w:p>
        </w:tc>
        <w:tc>
          <w:tcPr>
            <w:tcW w:w="0" w:type="auto"/>
            <w:tcMar>
              <w:top w:w="15" w:type="dxa"/>
              <w:left w:w="75" w:type="dxa"/>
              <w:bottom w:w="15" w:type="dxa"/>
              <w:right w:w="75" w:type="dxa"/>
            </w:tcMar>
            <w:vAlign w:val="center"/>
            <w:hideMark/>
          </w:tcPr>
          <w:p w14:paraId="13E46DB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-0.69 (1.76)</w:t>
            </w:r>
          </w:p>
        </w:tc>
        <w:tc>
          <w:tcPr>
            <w:tcW w:w="0" w:type="auto"/>
            <w:tcMar>
              <w:top w:w="15" w:type="dxa"/>
              <w:left w:w="75" w:type="dxa"/>
              <w:bottom w:w="15" w:type="dxa"/>
              <w:right w:w="75" w:type="dxa"/>
            </w:tcMar>
            <w:vAlign w:val="center"/>
            <w:hideMark/>
          </w:tcPr>
          <w:p w14:paraId="3D516E0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0.84 (1.74)</w:t>
            </w:r>
          </w:p>
        </w:tc>
        <w:tc>
          <w:tcPr>
            <w:tcW w:w="0" w:type="auto"/>
            <w:tcMar>
              <w:top w:w="15" w:type="dxa"/>
              <w:left w:w="75" w:type="dxa"/>
              <w:bottom w:w="15" w:type="dxa"/>
              <w:right w:w="75" w:type="dxa"/>
            </w:tcMar>
            <w:vAlign w:val="center"/>
            <w:hideMark/>
          </w:tcPr>
          <w:p w14:paraId="77F6E20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1.91 (2.02)</w:t>
            </w:r>
          </w:p>
        </w:tc>
      </w:tr>
      <w:tr w:rsidR="00A67275" w:rsidRPr="00FC3402" w14:paraId="08306B96" w14:textId="77777777" w:rsidTr="00912C1F">
        <w:trPr>
          <w:trHeight w:val="191"/>
          <w:jc w:val="center"/>
        </w:trPr>
        <w:tc>
          <w:tcPr>
            <w:tcW w:w="0" w:type="auto"/>
            <w:tcMar>
              <w:top w:w="15" w:type="dxa"/>
              <w:left w:w="75" w:type="dxa"/>
              <w:bottom w:w="15" w:type="dxa"/>
              <w:right w:w="75" w:type="dxa"/>
            </w:tcMar>
            <w:vAlign w:val="center"/>
            <w:hideMark/>
          </w:tcPr>
          <w:p w14:paraId="6D1AF5B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GDP/capita</w:t>
            </w:r>
          </w:p>
        </w:tc>
        <w:tc>
          <w:tcPr>
            <w:tcW w:w="0" w:type="auto"/>
            <w:tcMar>
              <w:top w:w="15" w:type="dxa"/>
              <w:left w:w="75" w:type="dxa"/>
              <w:bottom w:w="15" w:type="dxa"/>
              <w:right w:w="75" w:type="dxa"/>
            </w:tcMar>
            <w:vAlign w:val="center"/>
            <w:hideMark/>
          </w:tcPr>
          <w:p w14:paraId="3E50789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02F2B4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-2.82 (1.55)</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1C9BDDE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-5.58 (1.72)</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229D50C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-5.26 (1.75)</w:t>
            </w:r>
            <w:r w:rsidRPr="00FC3402">
              <w:rPr>
                <w:rFonts w:ascii="Times New Roman" w:eastAsia="Times New Roman" w:hAnsi="Times New Roman" w:cs="Times New Roman"/>
                <w:color w:val="000000"/>
                <w:sz w:val="18"/>
                <w:szCs w:val="18"/>
                <w:vertAlign w:val="superscript"/>
              </w:rPr>
              <w:t>**</w:t>
            </w:r>
          </w:p>
        </w:tc>
      </w:tr>
      <w:tr w:rsidR="00A67275" w:rsidRPr="00FC3402" w14:paraId="0EF82187" w14:textId="77777777" w:rsidTr="00912C1F">
        <w:trPr>
          <w:trHeight w:val="191"/>
          <w:jc w:val="center"/>
        </w:trPr>
        <w:tc>
          <w:tcPr>
            <w:tcW w:w="0" w:type="auto"/>
            <w:tcMar>
              <w:top w:w="15" w:type="dxa"/>
              <w:left w:w="75" w:type="dxa"/>
              <w:bottom w:w="15" w:type="dxa"/>
              <w:right w:w="75" w:type="dxa"/>
            </w:tcMar>
            <w:vAlign w:val="center"/>
            <w:hideMark/>
          </w:tcPr>
          <w:p w14:paraId="449C210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Size of the welfare state</w:t>
            </w:r>
          </w:p>
        </w:tc>
        <w:tc>
          <w:tcPr>
            <w:tcW w:w="0" w:type="auto"/>
            <w:tcMar>
              <w:top w:w="15" w:type="dxa"/>
              <w:left w:w="75" w:type="dxa"/>
              <w:bottom w:w="15" w:type="dxa"/>
              <w:right w:w="75" w:type="dxa"/>
            </w:tcMar>
            <w:vAlign w:val="center"/>
            <w:hideMark/>
          </w:tcPr>
          <w:p w14:paraId="34ACB51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0ACAE4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BA732C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5.74 (1.76)</w:t>
            </w:r>
            <w:r w:rsidRPr="00FC3402">
              <w:rPr>
                <w:rFonts w:ascii="Times New Roman" w:eastAsia="Times New Roman" w:hAnsi="Times New Roman" w:cs="Times New Roman"/>
                <w:color w:val="000000"/>
                <w:sz w:val="18"/>
                <w:szCs w:val="18"/>
                <w:vertAlign w:val="superscript"/>
              </w:rPr>
              <w:t>**</w:t>
            </w:r>
          </w:p>
        </w:tc>
        <w:tc>
          <w:tcPr>
            <w:tcW w:w="0" w:type="auto"/>
            <w:tcMar>
              <w:top w:w="15" w:type="dxa"/>
              <w:left w:w="75" w:type="dxa"/>
              <w:bottom w:w="15" w:type="dxa"/>
              <w:right w:w="75" w:type="dxa"/>
            </w:tcMar>
            <w:vAlign w:val="center"/>
            <w:hideMark/>
          </w:tcPr>
          <w:p w14:paraId="3854240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4.38 (1.79)</w:t>
            </w:r>
            <w:r w:rsidRPr="00FC3402">
              <w:rPr>
                <w:rFonts w:ascii="Times New Roman" w:eastAsia="Times New Roman" w:hAnsi="Times New Roman" w:cs="Times New Roman"/>
                <w:color w:val="000000"/>
                <w:sz w:val="18"/>
                <w:szCs w:val="18"/>
                <w:vertAlign w:val="superscript"/>
              </w:rPr>
              <w:t>*</w:t>
            </w:r>
          </w:p>
        </w:tc>
      </w:tr>
      <w:tr w:rsidR="00A67275" w:rsidRPr="00FC3402" w14:paraId="38DA261D" w14:textId="77777777" w:rsidTr="00912C1F">
        <w:trPr>
          <w:trHeight w:val="186"/>
          <w:jc w:val="center"/>
        </w:trPr>
        <w:tc>
          <w:tcPr>
            <w:tcW w:w="0" w:type="auto"/>
            <w:tcMar>
              <w:top w:w="15" w:type="dxa"/>
              <w:left w:w="75" w:type="dxa"/>
              <w:bottom w:w="15" w:type="dxa"/>
              <w:right w:w="75" w:type="dxa"/>
            </w:tcMar>
            <w:vAlign w:val="center"/>
            <w:hideMark/>
          </w:tcPr>
          <w:p w14:paraId="602AF5DB" w14:textId="77777777" w:rsidR="00A67275" w:rsidRPr="00FC3402" w:rsidRDefault="00A67275" w:rsidP="00A67275">
            <w:pPr>
              <w:spacing w:after="0"/>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Homogeneity x Social Class</w:t>
            </w:r>
          </w:p>
        </w:tc>
        <w:tc>
          <w:tcPr>
            <w:tcW w:w="0" w:type="auto"/>
            <w:tcMar>
              <w:top w:w="15" w:type="dxa"/>
              <w:left w:w="75" w:type="dxa"/>
              <w:bottom w:w="15" w:type="dxa"/>
              <w:right w:w="75" w:type="dxa"/>
            </w:tcMar>
            <w:vAlign w:val="center"/>
            <w:hideMark/>
          </w:tcPr>
          <w:p w14:paraId="6B26CD2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A98BE3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0C5F94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5F8121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r>
      <w:tr w:rsidR="00A67275" w:rsidRPr="00FC3402" w14:paraId="4EB8A827" w14:textId="77777777" w:rsidTr="00912C1F">
        <w:trPr>
          <w:trHeight w:val="191"/>
          <w:jc w:val="center"/>
        </w:trPr>
        <w:tc>
          <w:tcPr>
            <w:tcW w:w="0" w:type="auto"/>
            <w:tcMar>
              <w:top w:w="15" w:type="dxa"/>
              <w:left w:w="75" w:type="dxa"/>
              <w:bottom w:w="15" w:type="dxa"/>
              <w:right w:w="75" w:type="dxa"/>
            </w:tcMar>
            <w:vAlign w:val="center"/>
            <w:hideMark/>
          </w:tcPr>
          <w:p w14:paraId="23F4FDC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Homogeneity*Intermediate Class</w:t>
            </w:r>
          </w:p>
        </w:tc>
        <w:tc>
          <w:tcPr>
            <w:tcW w:w="0" w:type="auto"/>
            <w:tcMar>
              <w:top w:w="15" w:type="dxa"/>
              <w:left w:w="75" w:type="dxa"/>
              <w:bottom w:w="15" w:type="dxa"/>
              <w:right w:w="75" w:type="dxa"/>
            </w:tcMar>
            <w:vAlign w:val="center"/>
            <w:hideMark/>
          </w:tcPr>
          <w:p w14:paraId="08B7991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6783E1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DF2466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6282CB2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8.99 (1.65)</w:t>
            </w:r>
            <w:r w:rsidRPr="00FC3402">
              <w:rPr>
                <w:rFonts w:ascii="Times New Roman" w:eastAsia="Times New Roman" w:hAnsi="Times New Roman" w:cs="Times New Roman"/>
                <w:color w:val="000000"/>
                <w:sz w:val="18"/>
                <w:szCs w:val="18"/>
                <w:vertAlign w:val="superscript"/>
              </w:rPr>
              <w:t>***</w:t>
            </w:r>
          </w:p>
        </w:tc>
      </w:tr>
      <w:tr w:rsidR="00A67275" w:rsidRPr="00FC3402" w14:paraId="615A2345" w14:textId="77777777" w:rsidTr="00912C1F">
        <w:trPr>
          <w:trHeight w:val="191"/>
          <w:jc w:val="center"/>
        </w:trPr>
        <w:tc>
          <w:tcPr>
            <w:tcW w:w="0" w:type="auto"/>
            <w:tcMar>
              <w:top w:w="15" w:type="dxa"/>
              <w:left w:w="75" w:type="dxa"/>
              <w:bottom w:w="15" w:type="dxa"/>
              <w:right w:w="75" w:type="dxa"/>
            </w:tcMar>
            <w:vAlign w:val="center"/>
            <w:hideMark/>
          </w:tcPr>
          <w:p w14:paraId="1D17CC3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Homogeneity*Working Class</w:t>
            </w:r>
          </w:p>
        </w:tc>
        <w:tc>
          <w:tcPr>
            <w:tcW w:w="0" w:type="auto"/>
            <w:tcMar>
              <w:top w:w="15" w:type="dxa"/>
              <w:left w:w="75" w:type="dxa"/>
              <w:bottom w:w="15" w:type="dxa"/>
              <w:right w:w="75" w:type="dxa"/>
            </w:tcMar>
            <w:vAlign w:val="center"/>
            <w:hideMark/>
          </w:tcPr>
          <w:p w14:paraId="350230F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301D95E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A0B8EE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876670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10.88 (1.51)</w:t>
            </w:r>
            <w:r w:rsidRPr="00FC3402">
              <w:rPr>
                <w:rFonts w:ascii="Times New Roman" w:eastAsia="Times New Roman" w:hAnsi="Times New Roman" w:cs="Times New Roman"/>
                <w:color w:val="000000"/>
                <w:sz w:val="18"/>
                <w:szCs w:val="18"/>
                <w:vertAlign w:val="superscript"/>
              </w:rPr>
              <w:t>***</w:t>
            </w:r>
          </w:p>
        </w:tc>
      </w:tr>
      <w:tr w:rsidR="00A67275" w:rsidRPr="00FC3402" w14:paraId="38F52C0C" w14:textId="77777777" w:rsidTr="00912C1F">
        <w:trPr>
          <w:trHeight w:val="186"/>
          <w:jc w:val="center"/>
        </w:trPr>
        <w:tc>
          <w:tcPr>
            <w:tcW w:w="0" w:type="auto"/>
            <w:tcMar>
              <w:top w:w="15" w:type="dxa"/>
              <w:left w:w="75" w:type="dxa"/>
              <w:bottom w:w="15" w:type="dxa"/>
              <w:right w:w="75" w:type="dxa"/>
            </w:tcMar>
            <w:vAlign w:val="center"/>
            <w:hideMark/>
          </w:tcPr>
          <w:p w14:paraId="5A07F7B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Homogeneity x Income Inequality</w:t>
            </w:r>
          </w:p>
        </w:tc>
        <w:tc>
          <w:tcPr>
            <w:tcW w:w="0" w:type="auto"/>
            <w:tcMar>
              <w:top w:w="15" w:type="dxa"/>
              <w:left w:w="75" w:type="dxa"/>
              <w:bottom w:w="15" w:type="dxa"/>
              <w:right w:w="75" w:type="dxa"/>
            </w:tcMar>
            <w:vAlign w:val="center"/>
            <w:hideMark/>
          </w:tcPr>
          <w:p w14:paraId="7EB705A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E6130F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01A01DE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6A87DF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4.26 (1.49)</w:t>
            </w:r>
            <w:r w:rsidRPr="00FC3402">
              <w:rPr>
                <w:rFonts w:ascii="Times New Roman" w:eastAsia="Times New Roman" w:hAnsi="Times New Roman" w:cs="Times New Roman"/>
                <w:color w:val="000000"/>
                <w:sz w:val="18"/>
                <w:szCs w:val="18"/>
                <w:vertAlign w:val="superscript"/>
              </w:rPr>
              <w:t>**</w:t>
            </w:r>
          </w:p>
        </w:tc>
      </w:tr>
      <w:tr w:rsidR="00A67275" w:rsidRPr="00FC3402" w14:paraId="2A305867" w14:textId="77777777" w:rsidTr="00912C1F">
        <w:trPr>
          <w:trHeight w:val="191"/>
          <w:jc w:val="center"/>
        </w:trPr>
        <w:tc>
          <w:tcPr>
            <w:tcW w:w="0" w:type="auto"/>
            <w:tcMar>
              <w:top w:w="15" w:type="dxa"/>
              <w:left w:w="75" w:type="dxa"/>
              <w:bottom w:w="15" w:type="dxa"/>
              <w:right w:w="75" w:type="dxa"/>
            </w:tcMar>
            <w:vAlign w:val="center"/>
            <w:hideMark/>
          </w:tcPr>
          <w:p w14:paraId="30A79A1B" w14:textId="77777777" w:rsidR="00A67275" w:rsidRPr="00FC3402" w:rsidRDefault="00A67275" w:rsidP="00A67275">
            <w:pPr>
              <w:spacing w:after="0"/>
              <w:rPr>
                <w:rFonts w:ascii="Times New Roman" w:eastAsia="Times New Roman" w:hAnsi="Times New Roman" w:cs="Times New Roman"/>
                <w:b/>
                <w:bCs/>
                <w:color w:val="000000"/>
                <w:sz w:val="18"/>
                <w:szCs w:val="18"/>
              </w:rPr>
            </w:pPr>
            <w:r w:rsidRPr="00FC3402">
              <w:rPr>
                <w:rFonts w:ascii="Times New Roman" w:eastAsia="Times New Roman" w:hAnsi="Times New Roman" w:cs="Times New Roman"/>
                <w:b/>
                <w:bCs/>
                <w:color w:val="000000"/>
                <w:sz w:val="18"/>
                <w:szCs w:val="18"/>
              </w:rPr>
              <w:t>Homogeneity x Social Class x Income Inequality</w:t>
            </w:r>
          </w:p>
        </w:tc>
        <w:tc>
          <w:tcPr>
            <w:tcW w:w="0" w:type="auto"/>
            <w:tcMar>
              <w:top w:w="15" w:type="dxa"/>
              <w:left w:w="75" w:type="dxa"/>
              <w:bottom w:w="15" w:type="dxa"/>
              <w:right w:w="75" w:type="dxa"/>
            </w:tcMar>
            <w:vAlign w:val="center"/>
            <w:hideMark/>
          </w:tcPr>
          <w:p w14:paraId="28CFDE2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98AE1B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00268B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2777637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r>
      <w:tr w:rsidR="00A67275" w:rsidRPr="00FC3402" w14:paraId="65AD4F9C" w14:textId="77777777" w:rsidTr="00912C1F">
        <w:trPr>
          <w:trHeight w:val="191"/>
          <w:jc w:val="center"/>
        </w:trPr>
        <w:tc>
          <w:tcPr>
            <w:tcW w:w="0" w:type="auto"/>
            <w:tcMar>
              <w:top w:w="15" w:type="dxa"/>
              <w:left w:w="75" w:type="dxa"/>
              <w:bottom w:w="15" w:type="dxa"/>
              <w:right w:w="75" w:type="dxa"/>
            </w:tcMar>
            <w:vAlign w:val="center"/>
            <w:hideMark/>
          </w:tcPr>
          <w:p w14:paraId="1BBC1E6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Homogeneity*Intermediate Class*Income Inequality</w:t>
            </w:r>
          </w:p>
        </w:tc>
        <w:tc>
          <w:tcPr>
            <w:tcW w:w="0" w:type="auto"/>
            <w:tcMar>
              <w:top w:w="15" w:type="dxa"/>
              <w:left w:w="75" w:type="dxa"/>
              <w:bottom w:w="15" w:type="dxa"/>
              <w:right w:w="75" w:type="dxa"/>
            </w:tcMar>
            <w:vAlign w:val="center"/>
            <w:hideMark/>
          </w:tcPr>
          <w:p w14:paraId="1AE7AEC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45292C8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579E639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Mar>
              <w:top w:w="15" w:type="dxa"/>
              <w:left w:w="75" w:type="dxa"/>
              <w:bottom w:w="15" w:type="dxa"/>
              <w:right w:w="75" w:type="dxa"/>
            </w:tcMar>
            <w:vAlign w:val="center"/>
            <w:hideMark/>
          </w:tcPr>
          <w:p w14:paraId="725FF0F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-6.58 (1.58)</w:t>
            </w:r>
            <w:r w:rsidRPr="00FC3402">
              <w:rPr>
                <w:rFonts w:ascii="Times New Roman" w:eastAsia="Times New Roman" w:hAnsi="Times New Roman" w:cs="Times New Roman"/>
                <w:color w:val="000000"/>
                <w:sz w:val="18"/>
                <w:szCs w:val="18"/>
                <w:vertAlign w:val="superscript"/>
              </w:rPr>
              <w:t>***</w:t>
            </w:r>
          </w:p>
        </w:tc>
      </w:tr>
      <w:tr w:rsidR="00A67275" w:rsidRPr="00FC3402" w14:paraId="7C495643" w14:textId="77777777" w:rsidTr="00912C1F">
        <w:trPr>
          <w:trHeight w:val="186"/>
          <w:jc w:val="center"/>
        </w:trPr>
        <w:tc>
          <w:tcPr>
            <w:tcW w:w="0" w:type="auto"/>
            <w:tcBorders>
              <w:bottom w:val="single" w:sz="8" w:space="0" w:color="auto"/>
            </w:tcBorders>
            <w:tcMar>
              <w:top w:w="15" w:type="dxa"/>
              <w:left w:w="75" w:type="dxa"/>
              <w:bottom w:w="15" w:type="dxa"/>
              <w:right w:w="75" w:type="dxa"/>
            </w:tcMar>
            <w:vAlign w:val="center"/>
            <w:hideMark/>
          </w:tcPr>
          <w:p w14:paraId="44D3FFF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Homogeneity*Working Class*Income Inequality</w:t>
            </w:r>
          </w:p>
        </w:tc>
        <w:tc>
          <w:tcPr>
            <w:tcW w:w="0" w:type="auto"/>
            <w:tcBorders>
              <w:bottom w:val="single" w:sz="8" w:space="0" w:color="auto"/>
            </w:tcBorders>
            <w:tcMar>
              <w:top w:w="15" w:type="dxa"/>
              <w:left w:w="75" w:type="dxa"/>
              <w:bottom w:w="15" w:type="dxa"/>
              <w:right w:w="75" w:type="dxa"/>
            </w:tcMar>
            <w:vAlign w:val="center"/>
            <w:hideMark/>
          </w:tcPr>
          <w:p w14:paraId="140EAC7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11FA80D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522D490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 </w:t>
            </w:r>
          </w:p>
        </w:tc>
        <w:tc>
          <w:tcPr>
            <w:tcW w:w="0" w:type="auto"/>
            <w:tcBorders>
              <w:bottom w:val="single" w:sz="8" w:space="0" w:color="auto"/>
            </w:tcBorders>
            <w:tcMar>
              <w:top w:w="15" w:type="dxa"/>
              <w:left w:w="75" w:type="dxa"/>
              <w:bottom w:w="15" w:type="dxa"/>
              <w:right w:w="75" w:type="dxa"/>
            </w:tcMar>
            <w:vAlign w:val="center"/>
            <w:hideMark/>
          </w:tcPr>
          <w:p w14:paraId="2E57E06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-5.11 (1.35)</w:t>
            </w:r>
            <w:r w:rsidRPr="00FC3402">
              <w:rPr>
                <w:rFonts w:ascii="Times New Roman" w:eastAsia="Times New Roman" w:hAnsi="Times New Roman" w:cs="Times New Roman"/>
                <w:color w:val="000000"/>
                <w:sz w:val="18"/>
                <w:szCs w:val="18"/>
                <w:vertAlign w:val="superscript"/>
              </w:rPr>
              <w:t>***</w:t>
            </w:r>
          </w:p>
        </w:tc>
      </w:tr>
      <w:tr w:rsidR="00A67275" w:rsidRPr="00FC3402" w14:paraId="08852BB4" w14:textId="77777777" w:rsidTr="00912C1F">
        <w:trPr>
          <w:trHeight w:val="191"/>
          <w:jc w:val="center"/>
        </w:trPr>
        <w:tc>
          <w:tcPr>
            <w:tcW w:w="0" w:type="auto"/>
            <w:tcBorders>
              <w:top w:val="single" w:sz="8" w:space="0" w:color="auto"/>
            </w:tcBorders>
            <w:tcMar>
              <w:top w:w="15" w:type="dxa"/>
              <w:left w:w="75" w:type="dxa"/>
              <w:bottom w:w="15" w:type="dxa"/>
              <w:right w:w="75" w:type="dxa"/>
            </w:tcMar>
            <w:vAlign w:val="center"/>
            <w:hideMark/>
          </w:tcPr>
          <w:p w14:paraId="247F500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Controls</w:t>
            </w:r>
          </w:p>
        </w:tc>
        <w:tc>
          <w:tcPr>
            <w:tcW w:w="0" w:type="auto"/>
            <w:tcBorders>
              <w:top w:val="single" w:sz="8" w:space="0" w:color="auto"/>
            </w:tcBorders>
            <w:tcMar>
              <w:top w:w="15" w:type="dxa"/>
              <w:left w:w="75" w:type="dxa"/>
              <w:bottom w:w="15" w:type="dxa"/>
              <w:right w:w="75" w:type="dxa"/>
            </w:tcMar>
            <w:vAlign w:val="center"/>
            <w:hideMark/>
          </w:tcPr>
          <w:p w14:paraId="432E414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608C5DF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03FCFC7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Yes</w:t>
            </w:r>
          </w:p>
        </w:tc>
        <w:tc>
          <w:tcPr>
            <w:tcW w:w="0" w:type="auto"/>
            <w:tcBorders>
              <w:top w:val="single" w:sz="8" w:space="0" w:color="auto"/>
            </w:tcBorders>
            <w:tcMar>
              <w:top w:w="15" w:type="dxa"/>
              <w:left w:w="75" w:type="dxa"/>
              <w:bottom w:w="15" w:type="dxa"/>
              <w:right w:w="75" w:type="dxa"/>
            </w:tcMar>
            <w:vAlign w:val="center"/>
            <w:hideMark/>
          </w:tcPr>
          <w:p w14:paraId="1B6EE64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Yes</w:t>
            </w:r>
          </w:p>
        </w:tc>
      </w:tr>
      <w:tr w:rsidR="00A67275" w:rsidRPr="00FC3402" w14:paraId="75B2C744" w14:textId="77777777" w:rsidTr="00912C1F">
        <w:trPr>
          <w:trHeight w:val="191"/>
          <w:jc w:val="center"/>
        </w:trPr>
        <w:tc>
          <w:tcPr>
            <w:tcW w:w="0" w:type="auto"/>
            <w:tcMar>
              <w:top w:w="15" w:type="dxa"/>
              <w:left w:w="75" w:type="dxa"/>
              <w:bottom w:w="15" w:type="dxa"/>
              <w:right w:w="75" w:type="dxa"/>
            </w:tcMar>
            <w:vAlign w:val="center"/>
            <w:hideMark/>
          </w:tcPr>
          <w:p w14:paraId="77EA602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BIC</w:t>
            </w:r>
          </w:p>
        </w:tc>
        <w:tc>
          <w:tcPr>
            <w:tcW w:w="0" w:type="auto"/>
            <w:tcMar>
              <w:top w:w="15" w:type="dxa"/>
              <w:left w:w="75" w:type="dxa"/>
              <w:bottom w:w="15" w:type="dxa"/>
              <w:right w:w="75" w:type="dxa"/>
            </w:tcMar>
            <w:vAlign w:val="center"/>
            <w:hideMark/>
          </w:tcPr>
          <w:p w14:paraId="7578524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289374.24</w:t>
            </w:r>
          </w:p>
        </w:tc>
        <w:tc>
          <w:tcPr>
            <w:tcW w:w="0" w:type="auto"/>
            <w:tcMar>
              <w:top w:w="15" w:type="dxa"/>
              <w:left w:w="75" w:type="dxa"/>
              <w:bottom w:w="15" w:type="dxa"/>
              <w:right w:w="75" w:type="dxa"/>
            </w:tcMar>
            <w:vAlign w:val="center"/>
            <w:hideMark/>
          </w:tcPr>
          <w:p w14:paraId="23F91CA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289378.87</w:t>
            </w:r>
          </w:p>
        </w:tc>
        <w:tc>
          <w:tcPr>
            <w:tcW w:w="0" w:type="auto"/>
            <w:tcMar>
              <w:top w:w="15" w:type="dxa"/>
              <w:left w:w="75" w:type="dxa"/>
              <w:bottom w:w="15" w:type="dxa"/>
              <w:right w:w="75" w:type="dxa"/>
            </w:tcMar>
            <w:vAlign w:val="center"/>
            <w:hideMark/>
          </w:tcPr>
          <w:p w14:paraId="26CBEDD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289381.23</w:t>
            </w:r>
          </w:p>
        </w:tc>
        <w:tc>
          <w:tcPr>
            <w:tcW w:w="0" w:type="auto"/>
            <w:tcMar>
              <w:top w:w="15" w:type="dxa"/>
              <w:left w:w="75" w:type="dxa"/>
              <w:bottom w:w="15" w:type="dxa"/>
              <w:right w:w="75" w:type="dxa"/>
            </w:tcMar>
            <w:vAlign w:val="center"/>
            <w:hideMark/>
          </w:tcPr>
          <w:p w14:paraId="786FD7B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289369.56</w:t>
            </w:r>
          </w:p>
        </w:tc>
      </w:tr>
      <w:tr w:rsidR="00A67275" w:rsidRPr="00FC3402" w14:paraId="216405F8" w14:textId="77777777" w:rsidTr="00912C1F">
        <w:trPr>
          <w:trHeight w:val="186"/>
          <w:jc w:val="center"/>
        </w:trPr>
        <w:tc>
          <w:tcPr>
            <w:tcW w:w="0" w:type="auto"/>
            <w:tcMar>
              <w:top w:w="15" w:type="dxa"/>
              <w:left w:w="75" w:type="dxa"/>
              <w:bottom w:w="15" w:type="dxa"/>
              <w:right w:w="75" w:type="dxa"/>
            </w:tcMar>
            <w:vAlign w:val="center"/>
            <w:hideMark/>
          </w:tcPr>
          <w:p w14:paraId="6693626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Num. obs.</w:t>
            </w:r>
          </w:p>
        </w:tc>
        <w:tc>
          <w:tcPr>
            <w:tcW w:w="0" w:type="auto"/>
            <w:tcMar>
              <w:top w:w="15" w:type="dxa"/>
              <w:left w:w="75" w:type="dxa"/>
              <w:bottom w:w="15" w:type="dxa"/>
              <w:right w:w="75" w:type="dxa"/>
            </w:tcMar>
            <w:vAlign w:val="center"/>
            <w:hideMark/>
          </w:tcPr>
          <w:p w14:paraId="3F33F10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46B15B1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1CFFCC1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31694</w:t>
            </w:r>
          </w:p>
        </w:tc>
        <w:tc>
          <w:tcPr>
            <w:tcW w:w="0" w:type="auto"/>
            <w:tcMar>
              <w:top w:w="15" w:type="dxa"/>
              <w:left w:w="75" w:type="dxa"/>
              <w:bottom w:w="15" w:type="dxa"/>
              <w:right w:w="75" w:type="dxa"/>
            </w:tcMar>
            <w:vAlign w:val="center"/>
            <w:hideMark/>
          </w:tcPr>
          <w:p w14:paraId="1C4515D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31694</w:t>
            </w:r>
          </w:p>
        </w:tc>
      </w:tr>
      <w:tr w:rsidR="00A67275" w:rsidRPr="00FC3402" w14:paraId="7580ACE2" w14:textId="77777777" w:rsidTr="00912C1F">
        <w:trPr>
          <w:trHeight w:val="191"/>
          <w:jc w:val="center"/>
        </w:trPr>
        <w:tc>
          <w:tcPr>
            <w:tcW w:w="0" w:type="auto"/>
            <w:tcMar>
              <w:top w:w="15" w:type="dxa"/>
              <w:left w:w="75" w:type="dxa"/>
              <w:bottom w:w="15" w:type="dxa"/>
              <w:right w:w="75" w:type="dxa"/>
            </w:tcMar>
            <w:vAlign w:val="center"/>
            <w:hideMark/>
          </w:tcPr>
          <w:p w14:paraId="1545B04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Num. groups</w:t>
            </w:r>
          </w:p>
        </w:tc>
        <w:tc>
          <w:tcPr>
            <w:tcW w:w="0" w:type="auto"/>
            <w:tcMar>
              <w:top w:w="15" w:type="dxa"/>
              <w:left w:w="75" w:type="dxa"/>
              <w:bottom w:w="15" w:type="dxa"/>
              <w:right w:w="75" w:type="dxa"/>
            </w:tcMar>
            <w:vAlign w:val="center"/>
            <w:hideMark/>
          </w:tcPr>
          <w:p w14:paraId="2D8905B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7CADEAF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371CE91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w:t>
            </w:r>
          </w:p>
        </w:tc>
        <w:tc>
          <w:tcPr>
            <w:tcW w:w="0" w:type="auto"/>
            <w:tcMar>
              <w:top w:w="15" w:type="dxa"/>
              <w:left w:w="75" w:type="dxa"/>
              <w:bottom w:w="15" w:type="dxa"/>
              <w:right w:w="75" w:type="dxa"/>
            </w:tcMar>
            <w:vAlign w:val="center"/>
            <w:hideMark/>
          </w:tcPr>
          <w:p w14:paraId="6B27EB7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31</w:t>
            </w:r>
          </w:p>
        </w:tc>
      </w:tr>
      <w:tr w:rsidR="00A67275" w:rsidRPr="00FC3402" w14:paraId="2B81DCDB" w14:textId="77777777" w:rsidTr="00912C1F">
        <w:trPr>
          <w:trHeight w:val="191"/>
          <w:jc w:val="center"/>
        </w:trPr>
        <w:tc>
          <w:tcPr>
            <w:tcW w:w="0" w:type="auto"/>
            <w:tcMar>
              <w:top w:w="15" w:type="dxa"/>
              <w:left w:w="75" w:type="dxa"/>
              <w:bottom w:w="15" w:type="dxa"/>
              <w:right w:w="75" w:type="dxa"/>
            </w:tcMar>
            <w:vAlign w:val="center"/>
            <w:hideMark/>
          </w:tcPr>
          <w:p w14:paraId="6475621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Var: Country (Intercept)</w:t>
            </w:r>
          </w:p>
        </w:tc>
        <w:tc>
          <w:tcPr>
            <w:tcW w:w="0" w:type="auto"/>
            <w:tcMar>
              <w:top w:w="15" w:type="dxa"/>
              <w:left w:w="75" w:type="dxa"/>
              <w:bottom w:w="15" w:type="dxa"/>
              <w:right w:w="75" w:type="dxa"/>
            </w:tcMar>
            <w:vAlign w:val="center"/>
            <w:hideMark/>
          </w:tcPr>
          <w:p w14:paraId="064126A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87.85</w:t>
            </w:r>
          </w:p>
        </w:tc>
        <w:tc>
          <w:tcPr>
            <w:tcW w:w="0" w:type="auto"/>
            <w:tcMar>
              <w:top w:w="15" w:type="dxa"/>
              <w:left w:w="75" w:type="dxa"/>
              <w:bottom w:w="15" w:type="dxa"/>
              <w:right w:w="75" w:type="dxa"/>
            </w:tcMar>
            <w:vAlign w:val="center"/>
            <w:hideMark/>
          </w:tcPr>
          <w:p w14:paraId="0C73EE9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77.49</w:t>
            </w:r>
          </w:p>
        </w:tc>
        <w:tc>
          <w:tcPr>
            <w:tcW w:w="0" w:type="auto"/>
            <w:tcMar>
              <w:top w:w="15" w:type="dxa"/>
              <w:left w:w="75" w:type="dxa"/>
              <w:bottom w:w="15" w:type="dxa"/>
              <w:right w:w="75" w:type="dxa"/>
            </w:tcMar>
            <w:vAlign w:val="center"/>
            <w:hideMark/>
          </w:tcPr>
          <w:p w14:paraId="5695EE1A"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89.37</w:t>
            </w:r>
          </w:p>
        </w:tc>
        <w:tc>
          <w:tcPr>
            <w:tcW w:w="0" w:type="auto"/>
            <w:tcMar>
              <w:top w:w="15" w:type="dxa"/>
              <w:left w:w="75" w:type="dxa"/>
              <w:bottom w:w="15" w:type="dxa"/>
              <w:right w:w="75" w:type="dxa"/>
            </w:tcMar>
            <w:vAlign w:val="center"/>
            <w:hideMark/>
          </w:tcPr>
          <w:p w14:paraId="50DC38F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78.07</w:t>
            </w:r>
          </w:p>
        </w:tc>
      </w:tr>
      <w:tr w:rsidR="00A67275" w:rsidRPr="00FC3402" w14:paraId="23F22CA1" w14:textId="77777777" w:rsidTr="00912C1F">
        <w:trPr>
          <w:trHeight w:val="186"/>
          <w:jc w:val="center"/>
        </w:trPr>
        <w:tc>
          <w:tcPr>
            <w:tcW w:w="0" w:type="auto"/>
            <w:tcMar>
              <w:top w:w="15" w:type="dxa"/>
              <w:left w:w="75" w:type="dxa"/>
              <w:bottom w:w="15" w:type="dxa"/>
              <w:right w:w="75" w:type="dxa"/>
            </w:tcMar>
            <w:vAlign w:val="center"/>
            <w:hideMark/>
          </w:tcPr>
          <w:p w14:paraId="30028CD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Var: Country Homogeneity</w:t>
            </w:r>
          </w:p>
        </w:tc>
        <w:tc>
          <w:tcPr>
            <w:tcW w:w="0" w:type="auto"/>
            <w:tcMar>
              <w:top w:w="15" w:type="dxa"/>
              <w:left w:w="75" w:type="dxa"/>
              <w:bottom w:w="15" w:type="dxa"/>
              <w:right w:w="75" w:type="dxa"/>
            </w:tcMar>
            <w:vAlign w:val="center"/>
            <w:hideMark/>
          </w:tcPr>
          <w:p w14:paraId="6CE1A7F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20.28</w:t>
            </w:r>
          </w:p>
        </w:tc>
        <w:tc>
          <w:tcPr>
            <w:tcW w:w="0" w:type="auto"/>
            <w:tcMar>
              <w:top w:w="15" w:type="dxa"/>
              <w:left w:w="75" w:type="dxa"/>
              <w:bottom w:w="15" w:type="dxa"/>
              <w:right w:w="75" w:type="dxa"/>
            </w:tcMar>
            <w:vAlign w:val="center"/>
            <w:hideMark/>
          </w:tcPr>
          <w:p w14:paraId="27F5676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20.35</w:t>
            </w:r>
          </w:p>
        </w:tc>
        <w:tc>
          <w:tcPr>
            <w:tcW w:w="0" w:type="auto"/>
            <w:tcMar>
              <w:top w:w="15" w:type="dxa"/>
              <w:left w:w="75" w:type="dxa"/>
              <w:bottom w:w="15" w:type="dxa"/>
              <w:right w:w="75" w:type="dxa"/>
            </w:tcMar>
            <w:vAlign w:val="center"/>
            <w:hideMark/>
          </w:tcPr>
          <w:p w14:paraId="0C8BB40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20.67</w:t>
            </w:r>
          </w:p>
        </w:tc>
        <w:tc>
          <w:tcPr>
            <w:tcW w:w="0" w:type="auto"/>
            <w:tcMar>
              <w:top w:w="15" w:type="dxa"/>
              <w:left w:w="75" w:type="dxa"/>
              <w:bottom w:w="15" w:type="dxa"/>
              <w:right w:w="75" w:type="dxa"/>
            </w:tcMar>
            <w:vAlign w:val="center"/>
            <w:hideMark/>
          </w:tcPr>
          <w:p w14:paraId="668553F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21.75</w:t>
            </w:r>
          </w:p>
        </w:tc>
      </w:tr>
      <w:tr w:rsidR="00A67275" w:rsidRPr="00FC3402" w14:paraId="3A83DD5C" w14:textId="77777777" w:rsidTr="00912C1F">
        <w:trPr>
          <w:trHeight w:val="191"/>
          <w:jc w:val="center"/>
        </w:trPr>
        <w:tc>
          <w:tcPr>
            <w:tcW w:w="0" w:type="auto"/>
            <w:tcMar>
              <w:top w:w="15" w:type="dxa"/>
              <w:left w:w="75" w:type="dxa"/>
              <w:bottom w:w="15" w:type="dxa"/>
              <w:right w:w="75" w:type="dxa"/>
            </w:tcMar>
            <w:vAlign w:val="center"/>
            <w:hideMark/>
          </w:tcPr>
          <w:p w14:paraId="1CA6DB6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Var: Country Intermediate Class</w:t>
            </w:r>
          </w:p>
        </w:tc>
        <w:tc>
          <w:tcPr>
            <w:tcW w:w="0" w:type="auto"/>
            <w:tcMar>
              <w:top w:w="15" w:type="dxa"/>
              <w:left w:w="75" w:type="dxa"/>
              <w:bottom w:w="15" w:type="dxa"/>
              <w:right w:w="75" w:type="dxa"/>
            </w:tcMar>
            <w:vAlign w:val="center"/>
            <w:hideMark/>
          </w:tcPr>
          <w:p w14:paraId="483CD49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4.48</w:t>
            </w:r>
          </w:p>
        </w:tc>
        <w:tc>
          <w:tcPr>
            <w:tcW w:w="0" w:type="auto"/>
            <w:tcMar>
              <w:top w:w="15" w:type="dxa"/>
              <w:left w:w="75" w:type="dxa"/>
              <w:bottom w:w="15" w:type="dxa"/>
              <w:right w:w="75" w:type="dxa"/>
            </w:tcMar>
            <w:vAlign w:val="center"/>
            <w:hideMark/>
          </w:tcPr>
          <w:p w14:paraId="60B57A1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4.53</w:t>
            </w:r>
          </w:p>
        </w:tc>
        <w:tc>
          <w:tcPr>
            <w:tcW w:w="0" w:type="auto"/>
            <w:tcMar>
              <w:top w:w="15" w:type="dxa"/>
              <w:left w:w="75" w:type="dxa"/>
              <w:bottom w:w="15" w:type="dxa"/>
              <w:right w:w="75" w:type="dxa"/>
            </w:tcMar>
            <w:vAlign w:val="center"/>
            <w:hideMark/>
          </w:tcPr>
          <w:p w14:paraId="2D19327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4.42</w:t>
            </w:r>
          </w:p>
        </w:tc>
        <w:tc>
          <w:tcPr>
            <w:tcW w:w="0" w:type="auto"/>
            <w:tcMar>
              <w:top w:w="15" w:type="dxa"/>
              <w:left w:w="75" w:type="dxa"/>
              <w:bottom w:w="15" w:type="dxa"/>
              <w:right w:w="75" w:type="dxa"/>
            </w:tcMar>
            <w:vAlign w:val="center"/>
            <w:hideMark/>
          </w:tcPr>
          <w:p w14:paraId="3AB12FC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4.34</w:t>
            </w:r>
          </w:p>
        </w:tc>
      </w:tr>
      <w:tr w:rsidR="00A67275" w:rsidRPr="00FC3402" w14:paraId="1F7CF0CC" w14:textId="77777777" w:rsidTr="00912C1F">
        <w:trPr>
          <w:trHeight w:val="191"/>
          <w:jc w:val="center"/>
        </w:trPr>
        <w:tc>
          <w:tcPr>
            <w:tcW w:w="0" w:type="auto"/>
            <w:tcMar>
              <w:top w:w="15" w:type="dxa"/>
              <w:left w:w="75" w:type="dxa"/>
              <w:bottom w:w="15" w:type="dxa"/>
              <w:right w:w="75" w:type="dxa"/>
            </w:tcMar>
            <w:vAlign w:val="center"/>
            <w:hideMark/>
          </w:tcPr>
          <w:p w14:paraId="6FCFDEF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Var: Country Working Class</w:t>
            </w:r>
          </w:p>
        </w:tc>
        <w:tc>
          <w:tcPr>
            <w:tcW w:w="0" w:type="auto"/>
            <w:tcMar>
              <w:top w:w="15" w:type="dxa"/>
              <w:left w:w="75" w:type="dxa"/>
              <w:bottom w:w="15" w:type="dxa"/>
              <w:right w:w="75" w:type="dxa"/>
            </w:tcMar>
            <w:vAlign w:val="center"/>
            <w:hideMark/>
          </w:tcPr>
          <w:p w14:paraId="14AACEE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13.40</w:t>
            </w:r>
          </w:p>
        </w:tc>
        <w:tc>
          <w:tcPr>
            <w:tcW w:w="0" w:type="auto"/>
            <w:tcMar>
              <w:top w:w="15" w:type="dxa"/>
              <w:left w:w="75" w:type="dxa"/>
              <w:bottom w:w="15" w:type="dxa"/>
              <w:right w:w="75" w:type="dxa"/>
            </w:tcMar>
            <w:vAlign w:val="center"/>
            <w:hideMark/>
          </w:tcPr>
          <w:p w14:paraId="77D04DE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13.35</w:t>
            </w:r>
          </w:p>
        </w:tc>
        <w:tc>
          <w:tcPr>
            <w:tcW w:w="0" w:type="auto"/>
            <w:tcMar>
              <w:top w:w="15" w:type="dxa"/>
              <w:left w:w="75" w:type="dxa"/>
              <w:bottom w:w="15" w:type="dxa"/>
              <w:right w:w="75" w:type="dxa"/>
            </w:tcMar>
            <w:vAlign w:val="center"/>
            <w:hideMark/>
          </w:tcPr>
          <w:p w14:paraId="0D499CE5"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13.46</w:t>
            </w:r>
          </w:p>
        </w:tc>
        <w:tc>
          <w:tcPr>
            <w:tcW w:w="0" w:type="auto"/>
            <w:tcMar>
              <w:top w:w="15" w:type="dxa"/>
              <w:left w:w="75" w:type="dxa"/>
              <w:bottom w:w="15" w:type="dxa"/>
              <w:right w:w="75" w:type="dxa"/>
            </w:tcMar>
            <w:vAlign w:val="center"/>
            <w:hideMark/>
          </w:tcPr>
          <w:p w14:paraId="5C14A7F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11.43</w:t>
            </w:r>
          </w:p>
        </w:tc>
      </w:tr>
      <w:tr w:rsidR="00A67275" w:rsidRPr="00FC3402" w14:paraId="6DD37F64" w14:textId="77777777" w:rsidTr="00912C1F">
        <w:trPr>
          <w:trHeight w:val="186"/>
          <w:jc w:val="center"/>
        </w:trPr>
        <w:tc>
          <w:tcPr>
            <w:tcW w:w="0" w:type="auto"/>
            <w:tcMar>
              <w:top w:w="15" w:type="dxa"/>
              <w:left w:w="75" w:type="dxa"/>
              <w:bottom w:w="15" w:type="dxa"/>
              <w:right w:w="75" w:type="dxa"/>
            </w:tcMar>
            <w:vAlign w:val="center"/>
            <w:hideMark/>
          </w:tcPr>
          <w:p w14:paraId="172E86D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(Intercept), Homogeneity</w:t>
            </w:r>
          </w:p>
        </w:tc>
        <w:tc>
          <w:tcPr>
            <w:tcW w:w="0" w:type="auto"/>
            <w:tcMar>
              <w:top w:w="15" w:type="dxa"/>
              <w:left w:w="75" w:type="dxa"/>
              <w:bottom w:w="15" w:type="dxa"/>
              <w:right w:w="75" w:type="dxa"/>
            </w:tcMar>
            <w:vAlign w:val="center"/>
            <w:hideMark/>
          </w:tcPr>
          <w:p w14:paraId="6EF6EF6B"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12.94</w:t>
            </w:r>
          </w:p>
        </w:tc>
        <w:tc>
          <w:tcPr>
            <w:tcW w:w="0" w:type="auto"/>
            <w:tcMar>
              <w:top w:w="15" w:type="dxa"/>
              <w:left w:w="75" w:type="dxa"/>
              <w:bottom w:w="15" w:type="dxa"/>
              <w:right w:w="75" w:type="dxa"/>
            </w:tcMar>
            <w:vAlign w:val="center"/>
            <w:hideMark/>
          </w:tcPr>
          <w:p w14:paraId="124BC08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9.88</w:t>
            </w:r>
          </w:p>
        </w:tc>
        <w:tc>
          <w:tcPr>
            <w:tcW w:w="0" w:type="auto"/>
            <w:tcMar>
              <w:top w:w="15" w:type="dxa"/>
              <w:left w:w="75" w:type="dxa"/>
              <w:bottom w:w="15" w:type="dxa"/>
              <w:right w:w="75" w:type="dxa"/>
            </w:tcMar>
            <w:vAlign w:val="center"/>
            <w:hideMark/>
          </w:tcPr>
          <w:p w14:paraId="7F24C63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16.63</w:t>
            </w:r>
          </w:p>
        </w:tc>
        <w:tc>
          <w:tcPr>
            <w:tcW w:w="0" w:type="auto"/>
            <w:tcMar>
              <w:top w:w="15" w:type="dxa"/>
              <w:left w:w="75" w:type="dxa"/>
              <w:bottom w:w="15" w:type="dxa"/>
              <w:right w:w="75" w:type="dxa"/>
            </w:tcMar>
            <w:vAlign w:val="center"/>
            <w:hideMark/>
          </w:tcPr>
          <w:p w14:paraId="40D606E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10.70</w:t>
            </w:r>
          </w:p>
        </w:tc>
      </w:tr>
      <w:tr w:rsidR="00A67275" w:rsidRPr="00FC3402" w14:paraId="75BA17B7" w14:textId="77777777" w:rsidTr="00912C1F">
        <w:trPr>
          <w:trHeight w:val="191"/>
          <w:jc w:val="center"/>
        </w:trPr>
        <w:tc>
          <w:tcPr>
            <w:tcW w:w="0" w:type="auto"/>
            <w:tcMar>
              <w:top w:w="15" w:type="dxa"/>
              <w:left w:w="75" w:type="dxa"/>
              <w:bottom w:w="15" w:type="dxa"/>
              <w:right w:w="75" w:type="dxa"/>
            </w:tcMar>
            <w:vAlign w:val="center"/>
            <w:hideMark/>
          </w:tcPr>
          <w:p w14:paraId="65CB175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(Intercept), Intermediate Class</w:t>
            </w:r>
          </w:p>
        </w:tc>
        <w:tc>
          <w:tcPr>
            <w:tcW w:w="0" w:type="auto"/>
            <w:tcMar>
              <w:top w:w="15" w:type="dxa"/>
              <w:left w:w="75" w:type="dxa"/>
              <w:bottom w:w="15" w:type="dxa"/>
              <w:right w:w="75" w:type="dxa"/>
            </w:tcMar>
            <w:vAlign w:val="center"/>
            <w:hideMark/>
          </w:tcPr>
          <w:p w14:paraId="3B4C245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-4.59</w:t>
            </w:r>
          </w:p>
        </w:tc>
        <w:tc>
          <w:tcPr>
            <w:tcW w:w="0" w:type="auto"/>
            <w:tcMar>
              <w:top w:w="15" w:type="dxa"/>
              <w:left w:w="75" w:type="dxa"/>
              <w:bottom w:w="15" w:type="dxa"/>
              <w:right w:w="75" w:type="dxa"/>
            </w:tcMar>
            <w:vAlign w:val="center"/>
            <w:hideMark/>
          </w:tcPr>
          <w:p w14:paraId="731A605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-3.62</w:t>
            </w:r>
          </w:p>
        </w:tc>
        <w:tc>
          <w:tcPr>
            <w:tcW w:w="0" w:type="auto"/>
            <w:tcMar>
              <w:top w:w="15" w:type="dxa"/>
              <w:left w:w="75" w:type="dxa"/>
              <w:bottom w:w="15" w:type="dxa"/>
              <w:right w:w="75" w:type="dxa"/>
            </w:tcMar>
            <w:vAlign w:val="center"/>
            <w:hideMark/>
          </w:tcPr>
          <w:p w14:paraId="55EDC6E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-12.76</w:t>
            </w:r>
          </w:p>
        </w:tc>
        <w:tc>
          <w:tcPr>
            <w:tcW w:w="0" w:type="auto"/>
            <w:tcMar>
              <w:top w:w="15" w:type="dxa"/>
              <w:left w:w="75" w:type="dxa"/>
              <w:bottom w:w="15" w:type="dxa"/>
              <w:right w:w="75" w:type="dxa"/>
            </w:tcMar>
            <w:vAlign w:val="center"/>
            <w:hideMark/>
          </w:tcPr>
          <w:p w14:paraId="1DF5B1F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-7.45</w:t>
            </w:r>
          </w:p>
        </w:tc>
      </w:tr>
      <w:tr w:rsidR="00A67275" w:rsidRPr="00FC3402" w14:paraId="3B18164A" w14:textId="77777777" w:rsidTr="00912C1F">
        <w:trPr>
          <w:trHeight w:val="191"/>
          <w:jc w:val="center"/>
        </w:trPr>
        <w:tc>
          <w:tcPr>
            <w:tcW w:w="0" w:type="auto"/>
            <w:tcMar>
              <w:top w:w="15" w:type="dxa"/>
              <w:left w:w="75" w:type="dxa"/>
              <w:bottom w:w="15" w:type="dxa"/>
              <w:right w:w="75" w:type="dxa"/>
            </w:tcMar>
            <w:vAlign w:val="center"/>
            <w:hideMark/>
          </w:tcPr>
          <w:p w14:paraId="7F2CBB6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(Intercept), Working Class</w:t>
            </w:r>
          </w:p>
        </w:tc>
        <w:tc>
          <w:tcPr>
            <w:tcW w:w="0" w:type="auto"/>
            <w:tcMar>
              <w:top w:w="15" w:type="dxa"/>
              <w:left w:w="75" w:type="dxa"/>
              <w:bottom w:w="15" w:type="dxa"/>
              <w:right w:w="75" w:type="dxa"/>
            </w:tcMar>
            <w:vAlign w:val="center"/>
            <w:hideMark/>
          </w:tcPr>
          <w:p w14:paraId="721DEB8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-14.79</w:t>
            </w:r>
          </w:p>
        </w:tc>
        <w:tc>
          <w:tcPr>
            <w:tcW w:w="0" w:type="auto"/>
            <w:tcMar>
              <w:top w:w="15" w:type="dxa"/>
              <w:left w:w="75" w:type="dxa"/>
              <w:bottom w:w="15" w:type="dxa"/>
              <w:right w:w="75" w:type="dxa"/>
            </w:tcMar>
            <w:vAlign w:val="center"/>
            <w:hideMark/>
          </w:tcPr>
          <w:p w14:paraId="00E1922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-12.05</w:t>
            </w:r>
          </w:p>
        </w:tc>
        <w:tc>
          <w:tcPr>
            <w:tcW w:w="0" w:type="auto"/>
            <w:tcMar>
              <w:top w:w="15" w:type="dxa"/>
              <w:left w:w="75" w:type="dxa"/>
              <w:bottom w:w="15" w:type="dxa"/>
              <w:right w:w="75" w:type="dxa"/>
            </w:tcMar>
            <w:vAlign w:val="center"/>
            <w:hideMark/>
          </w:tcPr>
          <w:p w14:paraId="68B0C29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-21.86</w:t>
            </w:r>
          </w:p>
        </w:tc>
        <w:tc>
          <w:tcPr>
            <w:tcW w:w="0" w:type="auto"/>
            <w:tcMar>
              <w:top w:w="15" w:type="dxa"/>
              <w:left w:w="75" w:type="dxa"/>
              <w:bottom w:w="15" w:type="dxa"/>
              <w:right w:w="75" w:type="dxa"/>
            </w:tcMar>
            <w:vAlign w:val="center"/>
            <w:hideMark/>
          </w:tcPr>
          <w:p w14:paraId="60265F0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-16.07</w:t>
            </w:r>
          </w:p>
        </w:tc>
      </w:tr>
      <w:tr w:rsidR="00A67275" w:rsidRPr="00FC3402" w14:paraId="6DDA8785" w14:textId="77777777" w:rsidTr="00912C1F">
        <w:trPr>
          <w:trHeight w:val="186"/>
          <w:jc w:val="center"/>
        </w:trPr>
        <w:tc>
          <w:tcPr>
            <w:tcW w:w="0" w:type="auto"/>
            <w:tcMar>
              <w:top w:w="15" w:type="dxa"/>
              <w:left w:w="75" w:type="dxa"/>
              <w:bottom w:w="15" w:type="dxa"/>
              <w:right w:w="75" w:type="dxa"/>
            </w:tcMar>
            <w:vAlign w:val="center"/>
            <w:hideMark/>
          </w:tcPr>
          <w:p w14:paraId="261BD5B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Homogeneity, Intermediate Class</w:t>
            </w:r>
          </w:p>
        </w:tc>
        <w:tc>
          <w:tcPr>
            <w:tcW w:w="0" w:type="auto"/>
            <w:tcMar>
              <w:top w:w="15" w:type="dxa"/>
              <w:left w:w="75" w:type="dxa"/>
              <w:bottom w:w="15" w:type="dxa"/>
              <w:right w:w="75" w:type="dxa"/>
            </w:tcMar>
            <w:vAlign w:val="center"/>
            <w:hideMark/>
          </w:tcPr>
          <w:p w14:paraId="14E1EC14"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-5.65</w:t>
            </w:r>
          </w:p>
        </w:tc>
        <w:tc>
          <w:tcPr>
            <w:tcW w:w="0" w:type="auto"/>
            <w:tcMar>
              <w:top w:w="15" w:type="dxa"/>
              <w:left w:w="75" w:type="dxa"/>
              <w:bottom w:w="15" w:type="dxa"/>
              <w:right w:w="75" w:type="dxa"/>
            </w:tcMar>
            <w:vAlign w:val="center"/>
            <w:hideMark/>
          </w:tcPr>
          <w:p w14:paraId="3A2A69A6"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-5.55</w:t>
            </w:r>
          </w:p>
        </w:tc>
        <w:tc>
          <w:tcPr>
            <w:tcW w:w="0" w:type="auto"/>
            <w:tcMar>
              <w:top w:w="15" w:type="dxa"/>
              <w:left w:w="75" w:type="dxa"/>
              <w:bottom w:w="15" w:type="dxa"/>
              <w:right w:w="75" w:type="dxa"/>
            </w:tcMar>
            <w:vAlign w:val="center"/>
            <w:hideMark/>
          </w:tcPr>
          <w:p w14:paraId="0823C97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-5.61</w:t>
            </w:r>
          </w:p>
        </w:tc>
        <w:tc>
          <w:tcPr>
            <w:tcW w:w="0" w:type="auto"/>
            <w:tcMar>
              <w:top w:w="15" w:type="dxa"/>
              <w:left w:w="75" w:type="dxa"/>
              <w:bottom w:w="15" w:type="dxa"/>
              <w:right w:w="75" w:type="dxa"/>
            </w:tcMar>
            <w:vAlign w:val="center"/>
            <w:hideMark/>
          </w:tcPr>
          <w:p w14:paraId="5FF5A57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-5.28</w:t>
            </w:r>
          </w:p>
        </w:tc>
      </w:tr>
      <w:tr w:rsidR="00A67275" w:rsidRPr="00FC3402" w14:paraId="68CC0EB1" w14:textId="77777777" w:rsidTr="00912C1F">
        <w:trPr>
          <w:trHeight w:val="191"/>
          <w:jc w:val="center"/>
        </w:trPr>
        <w:tc>
          <w:tcPr>
            <w:tcW w:w="0" w:type="auto"/>
            <w:tcMar>
              <w:top w:w="15" w:type="dxa"/>
              <w:left w:w="75" w:type="dxa"/>
              <w:bottom w:w="15" w:type="dxa"/>
              <w:right w:w="75" w:type="dxa"/>
            </w:tcMar>
            <w:vAlign w:val="center"/>
            <w:hideMark/>
          </w:tcPr>
          <w:p w14:paraId="738DF4B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Homogeneity, Working Class</w:t>
            </w:r>
          </w:p>
        </w:tc>
        <w:tc>
          <w:tcPr>
            <w:tcW w:w="0" w:type="auto"/>
            <w:tcMar>
              <w:top w:w="15" w:type="dxa"/>
              <w:left w:w="75" w:type="dxa"/>
              <w:bottom w:w="15" w:type="dxa"/>
              <w:right w:w="75" w:type="dxa"/>
            </w:tcMar>
            <w:vAlign w:val="center"/>
            <w:hideMark/>
          </w:tcPr>
          <w:p w14:paraId="27F23D5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-7.84</w:t>
            </w:r>
          </w:p>
        </w:tc>
        <w:tc>
          <w:tcPr>
            <w:tcW w:w="0" w:type="auto"/>
            <w:tcMar>
              <w:top w:w="15" w:type="dxa"/>
              <w:left w:w="75" w:type="dxa"/>
              <w:bottom w:w="15" w:type="dxa"/>
              <w:right w:w="75" w:type="dxa"/>
            </w:tcMar>
            <w:vAlign w:val="center"/>
            <w:hideMark/>
          </w:tcPr>
          <w:p w14:paraId="13280E3F"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-7.74</w:t>
            </w:r>
          </w:p>
        </w:tc>
        <w:tc>
          <w:tcPr>
            <w:tcW w:w="0" w:type="auto"/>
            <w:tcMar>
              <w:top w:w="15" w:type="dxa"/>
              <w:left w:w="75" w:type="dxa"/>
              <w:bottom w:w="15" w:type="dxa"/>
              <w:right w:w="75" w:type="dxa"/>
            </w:tcMar>
            <w:vAlign w:val="center"/>
            <w:hideMark/>
          </w:tcPr>
          <w:p w14:paraId="02B73FFC"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-7.87</w:t>
            </w:r>
          </w:p>
        </w:tc>
        <w:tc>
          <w:tcPr>
            <w:tcW w:w="0" w:type="auto"/>
            <w:tcMar>
              <w:top w:w="15" w:type="dxa"/>
              <w:left w:w="75" w:type="dxa"/>
              <w:bottom w:w="15" w:type="dxa"/>
              <w:right w:w="75" w:type="dxa"/>
            </w:tcMar>
            <w:vAlign w:val="center"/>
            <w:hideMark/>
          </w:tcPr>
          <w:p w14:paraId="4B1E69C2"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-6.71</w:t>
            </w:r>
          </w:p>
        </w:tc>
      </w:tr>
      <w:tr w:rsidR="00A67275" w:rsidRPr="00FC3402" w14:paraId="42FFD03B" w14:textId="77777777" w:rsidTr="00912C1F">
        <w:trPr>
          <w:trHeight w:val="191"/>
          <w:jc w:val="center"/>
        </w:trPr>
        <w:tc>
          <w:tcPr>
            <w:tcW w:w="0" w:type="auto"/>
            <w:tcMar>
              <w:top w:w="15" w:type="dxa"/>
              <w:left w:w="75" w:type="dxa"/>
              <w:bottom w:w="15" w:type="dxa"/>
              <w:right w:w="75" w:type="dxa"/>
            </w:tcMar>
            <w:vAlign w:val="center"/>
            <w:hideMark/>
          </w:tcPr>
          <w:p w14:paraId="775C9DA0"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Cov: Country Intermediate Class, Working Class</w:t>
            </w:r>
          </w:p>
        </w:tc>
        <w:tc>
          <w:tcPr>
            <w:tcW w:w="0" w:type="auto"/>
            <w:tcMar>
              <w:top w:w="15" w:type="dxa"/>
              <w:left w:w="75" w:type="dxa"/>
              <w:bottom w:w="15" w:type="dxa"/>
              <w:right w:w="75" w:type="dxa"/>
            </w:tcMar>
            <w:vAlign w:val="center"/>
            <w:hideMark/>
          </w:tcPr>
          <w:p w14:paraId="3717F099"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7.23</w:t>
            </w:r>
          </w:p>
        </w:tc>
        <w:tc>
          <w:tcPr>
            <w:tcW w:w="0" w:type="auto"/>
            <w:tcMar>
              <w:top w:w="15" w:type="dxa"/>
              <w:left w:w="75" w:type="dxa"/>
              <w:bottom w:w="15" w:type="dxa"/>
              <w:right w:w="75" w:type="dxa"/>
            </w:tcMar>
            <w:vAlign w:val="center"/>
            <w:hideMark/>
          </w:tcPr>
          <w:p w14:paraId="2C75DF9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7.24</w:t>
            </w:r>
          </w:p>
        </w:tc>
        <w:tc>
          <w:tcPr>
            <w:tcW w:w="0" w:type="auto"/>
            <w:tcMar>
              <w:top w:w="15" w:type="dxa"/>
              <w:left w:w="75" w:type="dxa"/>
              <w:bottom w:w="15" w:type="dxa"/>
              <w:right w:w="75" w:type="dxa"/>
            </w:tcMar>
            <w:vAlign w:val="center"/>
            <w:hideMark/>
          </w:tcPr>
          <w:p w14:paraId="410FA50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7.21</w:t>
            </w:r>
          </w:p>
        </w:tc>
        <w:tc>
          <w:tcPr>
            <w:tcW w:w="0" w:type="auto"/>
            <w:tcMar>
              <w:top w:w="15" w:type="dxa"/>
              <w:left w:w="75" w:type="dxa"/>
              <w:bottom w:w="15" w:type="dxa"/>
              <w:right w:w="75" w:type="dxa"/>
            </w:tcMar>
            <w:vAlign w:val="center"/>
            <w:hideMark/>
          </w:tcPr>
          <w:p w14:paraId="103B0371"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6.06</w:t>
            </w:r>
          </w:p>
        </w:tc>
      </w:tr>
      <w:tr w:rsidR="00A67275" w:rsidRPr="00FC3402" w14:paraId="223C453B" w14:textId="77777777" w:rsidTr="00912C1F">
        <w:trPr>
          <w:trHeight w:val="186"/>
          <w:jc w:val="center"/>
        </w:trPr>
        <w:tc>
          <w:tcPr>
            <w:tcW w:w="0" w:type="auto"/>
            <w:tcBorders>
              <w:bottom w:val="single" w:sz="8" w:space="0" w:color="auto"/>
            </w:tcBorders>
            <w:tcMar>
              <w:top w:w="15" w:type="dxa"/>
              <w:left w:w="75" w:type="dxa"/>
              <w:bottom w:w="15" w:type="dxa"/>
              <w:right w:w="75" w:type="dxa"/>
            </w:tcMar>
            <w:vAlign w:val="center"/>
            <w:hideMark/>
          </w:tcPr>
          <w:p w14:paraId="6AE43A87"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Var: Residual</w:t>
            </w:r>
          </w:p>
        </w:tc>
        <w:tc>
          <w:tcPr>
            <w:tcW w:w="0" w:type="auto"/>
            <w:tcBorders>
              <w:bottom w:val="single" w:sz="8" w:space="0" w:color="auto"/>
            </w:tcBorders>
            <w:tcMar>
              <w:top w:w="15" w:type="dxa"/>
              <w:left w:w="75" w:type="dxa"/>
              <w:bottom w:w="15" w:type="dxa"/>
              <w:right w:w="75" w:type="dxa"/>
            </w:tcMar>
            <w:vAlign w:val="center"/>
            <w:hideMark/>
          </w:tcPr>
          <w:p w14:paraId="50A637BD"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13B540AE"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480.41</w:t>
            </w:r>
          </w:p>
        </w:tc>
        <w:tc>
          <w:tcPr>
            <w:tcW w:w="0" w:type="auto"/>
            <w:tcBorders>
              <w:bottom w:val="single" w:sz="8" w:space="0" w:color="auto"/>
            </w:tcBorders>
            <w:tcMar>
              <w:top w:w="15" w:type="dxa"/>
              <w:left w:w="75" w:type="dxa"/>
              <w:bottom w:w="15" w:type="dxa"/>
              <w:right w:w="75" w:type="dxa"/>
            </w:tcMar>
            <w:vAlign w:val="center"/>
            <w:hideMark/>
          </w:tcPr>
          <w:p w14:paraId="2B7EFFB8"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480.42</w:t>
            </w:r>
          </w:p>
        </w:tc>
        <w:tc>
          <w:tcPr>
            <w:tcW w:w="0" w:type="auto"/>
            <w:tcBorders>
              <w:bottom w:val="single" w:sz="8" w:space="0" w:color="auto"/>
            </w:tcBorders>
            <w:tcMar>
              <w:top w:w="15" w:type="dxa"/>
              <w:left w:w="75" w:type="dxa"/>
              <w:bottom w:w="15" w:type="dxa"/>
              <w:right w:w="75" w:type="dxa"/>
            </w:tcMar>
            <w:vAlign w:val="center"/>
            <w:hideMark/>
          </w:tcPr>
          <w:p w14:paraId="42250BA3" w14:textId="77777777"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479.39</w:t>
            </w:r>
          </w:p>
        </w:tc>
      </w:tr>
      <w:tr w:rsidR="00A67275" w:rsidRPr="00FC3402" w14:paraId="044B5713" w14:textId="77777777" w:rsidTr="00912C1F">
        <w:trPr>
          <w:trHeight w:val="54"/>
          <w:jc w:val="center"/>
        </w:trPr>
        <w:tc>
          <w:tcPr>
            <w:tcW w:w="0" w:type="auto"/>
            <w:gridSpan w:val="5"/>
            <w:tcBorders>
              <w:top w:val="single" w:sz="8" w:space="0" w:color="auto"/>
            </w:tcBorders>
            <w:tcMar>
              <w:top w:w="15" w:type="dxa"/>
              <w:left w:w="15" w:type="dxa"/>
              <w:bottom w:w="15" w:type="dxa"/>
              <w:right w:w="15" w:type="dxa"/>
            </w:tcMar>
            <w:vAlign w:val="center"/>
            <w:hideMark/>
          </w:tcPr>
          <w:p w14:paraId="7D38BA2D" w14:textId="305CCC0D" w:rsidR="00A67275" w:rsidRPr="00FC3402" w:rsidRDefault="00A67275" w:rsidP="00A67275">
            <w:pPr>
              <w:spacing w:after="0"/>
              <w:rPr>
                <w:rFonts w:ascii="Times New Roman" w:eastAsia="Times New Roman" w:hAnsi="Times New Roman" w:cs="Times New Roman"/>
                <w:color w:val="000000"/>
                <w:sz w:val="18"/>
                <w:szCs w:val="18"/>
              </w:rPr>
            </w:pPr>
            <w:r w:rsidRPr="00FC3402">
              <w:rPr>
                <w:rFonts w:ascii="Times New Roman" w:eastAsia="Times New Roman" w:hAnsi="Times New Roman" w:cs="Times New Roman"/>
                <w:color w:val="000000"/>
                <w:sz w:val="18"/>
                <w:szCs w:val="18"/>
              </w:rPr>
              <w:t>Note: Models include individual</w:t>
            </w:r>
            <w:r w:rsidR="00834B78" w:rsidRPr="00FC3402">
              <w:rPr>
                <w:rFonts w:ascii="Times New Roman" w:eastAsia="Times New Roman" w:hAnsi="Times New Roman" w:cs="Times New Roman"/>
                <w:color w:val="000000"/>
                <w:sz w:val="18"/>
                <w:szCs w:val="18"/>
              </w:rPr>
              <w:t>-</w:t>
            </w:r>
            <w:r w:rsidRPr="00FC3402">
              <w:rPr>
                <w:rFonts w:ascii="Times New Roman" w:eastAsia="Times New Roman" w:hAnsi="Times New Roman" w:cs="Times New Roman"/>
                <w:color w:val="000000"/>
                <w:sz w:val="18"/>
                <w:szCs w:val="18"/>
              </w:rPr>
              <w:t xml:space="preserve">level controls centered within cluster (group mean). Standard errors in parentheses. </w:t>
            </w:r>
            <w:r w:rsidRPr="00FC3402">
              <w:rPr>
                <w:rFonts w:ascii="Times New Roman" w:eastAsia="Times New Roman" w:hAnsi="Times New Roman" w:cs="Times New Roman"/>
                <w:color w:val="000000"/>
                <w:sz w:val="18"/>
                <w:szCs w:val="18"/>
                <w:vertAlign w:val="superscript"/>
              </w:rPr>
              <w:t>***</w:t>
            </w:r>
            <w:r w:rsidRPr="00FC3402">
              <w:rPr>
                <w:rFonts w:ascii="Times New Roman" w:eastAsia="Times New Roman" w:hAnsi="Times New Roman" w:cs="Times New Roman"/>
                <w:color w:val="000000"/>
                <w:sz w:val="18"/>
                <w:szCs w:val="18"/>
              </w:rPr>
              <w:t xml:space="preserve">p &lt; 0.001; </w:t>
            </w:r>
            <w:r w:rsidRPr="00FC3402">
              <w:rPr>
                <w:rFonts w:ascii="Times New Roman" w:eastAsia="Times New Roman" w:hAnsi="Times New Roman" w:cs="Times New Roman"/>
                <w:color w:val="000000"/>
                <w:sz w:val="18"/>
                <w:szCs w:val="18"/>
                <w:vertAlign w:val="superscript"/>
              </w:rPr>
              <w:t>**</w:t>
            </w:r>
            <w:r w:rsidRPr="00FC3402">
              <w:rPr>
                <w:rFonts w:ascii="Times New Roman" w:eastAsia="Times New Roman" w:hAnsi="Times New Roman" w:cs="Times New Roman"/>
                <w:color w:val="000000"/>
                <w:sz w:val="18"/>
                <w:szCs w:val="18"/>
              </w:rPr>
              <w:t xml:space="preserve">p &lt; 0.01; </w:t>
            </w:r>
            <w:r w:rsidRPr="00FC3402">
              <w:rPr>
                <w:rFonts w:ascii="Times New Roman" w:eastAsia="Times New Roman" w:hAnsi="Times New Roman" w:cs="Times New Roman"/>
                <w:color w:val="000000"/>
                <w:sz w:val="18"/>
                <w:szCs w:val="18"/>
                <w:vertAlign w:val="superscript"/>
              </w:rPr>
              <w:t>*</w:t>
            </w:r>
            <w:r w:rsidRPr="00FC3402">
              <w:rPr>
                <w:rFonts w:ascii="Times New Roman" w:eastAsia="Times New Roman" w:hAnsi="Times New Roman" w:cs="Times New Roman"/>
                <w:color w:val="000000"/>
                <w:sz w:val="18"/>
                <w:szCs w:val="18"/>
              </w:rPr>
              <w:t xml:space="preserve">p &lt; 0.05; </w:t>
            </w:r>
            <w:r w:rsidRPr="00FC3402">
              <w:rPr>
                <w:rFonts w:ascii="Times New Roman" w:eastAsia="Times New Roman" w:hAnsi="Times New Roman" w:cs="Times New Roman"/>
                <w:color w:val="000000"/>
                <w:sz w:val="18"/>
                <w:szCs w:val="18"/>
                <w:vertAlign w:val="superscript"/>
              </w:rPr>
              <w:t>.</w:t>
            </w:r>
            <w:r w:rsidRPr="00FC3402">
              <w:rPr>
                <w:rFonts w:ascii="Times New Roman" w:eastAsia="Times New Roman" w:hAnsi="Times New Roman" w:cs="Times New Roman"/>
                <w:color w:val="000000"/>
                <w:sz w:val="18"/>
                <w:szCs w:val="18"/>
              </w:rPr>
              <w:t>p &lt; 0.1</w:t>
            </w:r>
          </w:p>
        </w:tc>
      </w:tr>
    </w:tbl>
    <w:p w14:paraId="595817CB" w14:textId="77777777" w:rsidR="00A67275" w:rsidRPr="005764C4" w:rsidRDefault="00A67275" w:rsidP="00A67275">
      <w:pPr>
        <w:rPr>
          <w:rFonts w:ascii="Times New Roman" w:eastAsia="Times New Roman" w:hAnsi="Times New Roman" w:cs="Times New Roman"/>
          <w:sz w:val="20"/>
          <w:szCs w:val="20"/>
        </w:rPr>
      </w:pPr>
    </w:p>
    <w:p w14:paraId="0BF99753" w14:textId="77777777" w:rsidR="00A67275" w:rsidRDefault="00A67275" w:rsidP="00A67275">
      <w:pPr>
        <w:pStyle w:val="BodyText"/>
      </w:pPr>
    </w:p>
    <w:p w14:paraId="03051700" w14:textId="77777777" w:rsidR="00A67275" w:rsidRPr="00A67275" w:rsidDel="00F43023" w:rsidRDefault="00A67275" w:rsidP="00A67275">
      <w:pPr>
        <w:pStyle w:val="BodyText"/>
        <w:rPr>
          <w:del w:id="479" w:author="Iturra, Julio" w:date="2024-10-08T17:03:00Z" w16du:dateUtc="2024-10-08T15:03:00Z"/>
        </w:rPr>
      </w:pPr>
    </w:p>
    <w:p w14:paraId="0009F2DD" w14:textId="1A2BCB83" w:rsidR="000E3C44" w:rsidRDefault="009C462E">
      <w:pPr>
        <w:pStyle w:val="BodyText"/>
      </w:pPr>
      <w:del w:id="480" w:author="Iturra, Julio" w:date="2024-10-08T17:00:00Z" w16du:dateUtc="2024-10-08T15:00:00Z">
        <w:r w:rsidDel="007B1E9F">
          <w:delText>Finally</w:delText>
        </w:r>
      </w:del>
      <w:ins w:id="481" w:author="Iturra, Julio" w:date="2024-10-08T17:03:00Z" w16du:dateUtc="2024-10-08T15:03:00Z">
        <w:r w:rsidR="00521179">
          <w:t>Model 4 tests</w:t>
        </w:r>
      </w:ins>
      <w:del w:id="482" w:author="Iturra, Julio" w:date="2024-10-08T17:03:00Z" w16du:dateUtc="2024-10-08T15:03:00Z">
        <w:r w:rsidDel="00521179">
          <w:delText>,</w:delText>
        </w:r>
      </w:del>
      <w:ins w:id="483" w:author="Iturra, Julio" w:date="2024-10-08T17:00:00Z" w16du:dateUtc="2024-10-08T15:00:00Z">
        <w:r w:rsidR="007B1E9F">
          <w:t xml:space="preserve"> the </w:t>
        </w:r>
      </w:ins>
      <w:del w:id="484" w:author="Iturra, Julio" w:date="2024-10-08T17:00:00Z" w16du:dateUtc="2024-10-08T15:00:00Z">
        <w:r w:rsidRPr="007B1E9F" w:rsidDel="007B1E9F">
          <w:rPr>
            <w:i/>
            <w:iCs/>
            <w:rPrChange w:id="485" w:author="Iturra, Julio" w:date="2024-10-08T17:00:00Z" w16du:dateUtc="2024-10-08T15:00:00Z">
              <w:rPr/>
            </w:rPrChange>
          </w:rPr>
          <w:delText xml:space="preserve"> Model 4 </w:delText>
        </w:r>
      </w:del>
      <w:ins w:id="486" w:author="Iturra, Julio" w:date="2024-10-08T16:49:00Z" w16du:dateUtc="2024-10-08T14:49:00Z">
        <w:r w:rsidR="005859C9" w:rsidRPr="007B1E9F">
          <w:rPr>
            <w:i/>
            <w:iCs/>
            <w:rPrChange w:id="487" w:author="Iturra, Julio" w:date="2024-10-08T17:00:00Z" w16du:dateUtc="2024-10-08T15:00:00Z">
              <w:rPr/>
            </w:rPrChange>
          </w:rPr>
          <w:t>mi</w:t>
        </w:r>
      </w:ins>
      <w:ins w:id="488" w:author="Iturra, Julio" w:date="2024-10-08T16:50:00Z" w16du:dateUtc="2024-10-08T14:50:00Z">
        <w:r w:rsidR="005859C9" w:rsidRPr="007B1E9F">
          <w:rPr>
            <w:i/>
            <w:iCs/>
            <w:rPrChange w:id="489" w:author="Iturra, Julio" w:date="2024-10-08T17:00:00Z" w16du:dateUtc="2024-10-08T15:00:00Z">
              <w:rPr/>
            </w:rPrChange>
          </w:rPr>
          <w:t>tigation hypothesis</w:t>
        </w:r>
        <w:r w:rsidR="005859C9">
          <w:t xml:space="preserve"> </w:t>
        </w:r>
      </w:ins>
      <w:ins w:id="490" w:author="Iturra, Julio" w:date="2024-10-08T17:03:00Z" w16du:dateUtc="2024-10-08T15:03:00Z">
        <w:r w:rsidR="00521179">
          <w:t xml:space="preserve">that posits </w:t>
        </w:r>
      </w:ins>
      <w:ins w:id="491" w:author="Iturra, Julio" w:date="2024-10-08T17:02:00Z" w16du:dateUtc="2024-10-08T15:02:00Z">
        <w:r w:rsidR="00521179">
          <w:t>that t</w:t>
        </w:r>
        <w:r w:rsidR="00521179" w:rsidRPr="00521179">
          <w:t>he greater the level of income inequality in a country, the weaker the conditional association of network segregation by social class with redistributive preferences</w:t>
        </w:r>
      </w:ins>
      <w:del w:id="492" w:author="Iturra, Julio" w:date="2024-10-08T16:49:00Z" w16du:dateUtc="2024-10-08T14:49:00Z">
        <w:r w:rsidR="00946073" w:rsidDel="005859C9">
          <w:delText>investigates the migitation</w:delText>
        </w:r>
      </w:del>
      <w:ins w:id="493" w:author="Julio César Iturra Sanhueza" w:date="2024-10-07T11:29:00Z" w16du:dateUtc="2024-10-07T09:29:00Z">
        <w:del w:id="494" w:author="Iturra, Julio" w:date="2024-10-08T16:49:00Z" w16du:dateUtc="2024-10-08T14:49:00Z">
          <w:r w:rsidR="009A6991" w:rsidDel="005859C9">
            <w:delText>mitigation</w:delText>
          </w:r>
        </w:del>
      </w:ins>
      <w:del w:id="495" w:author="Iturra, Julio" w:date="2024-10-08T16:49:00Z" w16du:dateUtc="2024-10-08T14:49:00Z">
        <w:r w:rsidR="00946073" w:rsidDel="005859C9">
          <w:delText xml:space="preserve"> </w:delText>
        </w:r>
        <w:commentRangeStart w:id="496"/>
        <w:r w:rsidR="00946073" w:rsidDel="005859C9">
          <w:delText>hypothesis</w:delText>
        </w:r>
        <w:commentRangeEnd w:id="496"/>
        <w:r w:rsidR="00946073" w:rsidDel="005859C9">
          <w:rPr>
            <w:rStyle w:val="CommentReference"/>
            <w:rFonts w:asciiTheme="minorHAnsi" w:hAnsiTheme="minorHAnsi"/>
          </w:rPr>
          <w:commentReference w:id="496"/>
        </w:r>
        <w:r w:rsidR="00946073" w:rsidDel="005859C9">
          <w:delText xml:space="preserve"> by incorporating </w:delText>
        </w:r>
        <w:r w:rsidDel="005859C9">
          <w:delText>a three-way interaction</w:delText>
        </w:r>
        <w:r w:rsidR="00946073" w:rsidDel="005859C9">
          <w:delText xml:space="preserve"> between</w:delText>
        </w:r>
        <w:r w:rsidDel="005859C9">
          <w:delText xml:space="preserve"> network homogeneity</w:delText>
        </w:r>
        <w:r w:rsidR="00946073" w:rsidDel="005859C9">
          <w:delText xml:space="preserve">, </w:delText>
        </w:r>
        <w:r w:rsidDel="005859C9">
          <w:delText xml:space="preserve">social class </w:delText>
        </w:r>
        <w:r w:rsidR="00946073" w:rsidDel="005859C9">
          <w:delText>and</w:delText>
        </w:r>
        <w:r w:rsidDel="005859C9">
          <w:delText xml:space="preserve"> income inequality</w:delText>
        </w:r>
      </w:del>
      <w:ins w:id="497" w:author="Iturra, Julio" w:date="2024-10-08T17:00:00Z" w16du:dateUtc="2024-10-08T15:00:00Z">
        <w:r w:rsidR="00AB32E4">
          <w:t>.</w:t>
        </w:r>
      </w:ins>
      <w:del w:id="498" w:author="Iturra, Julio" w:date="2024-10-08T17:00:00Z" w16du:dateUtc="2024-10-08T15:00:00Z">
        <w:r w:rsidDel="00AB32E4">
          <w:delText xml:space="preserve">. </w:delText>
        </w:r>
      </w:del>
      <w:ins w:id="499" w:author="Iturra, Julio" w:date="2024-10-08T17:06:00Z" w16du:dateUtc="2024-10-08T15:06:00Z">
        <w:r w:rsidR="00CA0A5D">
          <w:t xml:space="preserve"> </w:t>
        </w:r>
      </w:ins>
      <w:r>
        <w:t xml:space="preserve">The results suggest that </w:t>
      </w:r>
      <w:r w:rsidR="00946073">
        <w:t xml:space="preserve">in societies with </w:t>
      </w:r>
      <w:r>
        <w:t xml:space="preserve">higher </w:t>
      </w:r>
      <w:r w:rsidR="00946073">
        <w:t xml:space="preserve">levels of </w:t>
      </w:r>
      <w:r>
        <w:t>economic inequality</w:t>
      </w:r>
      <w:r w:rsidR="00946073">
        <w:t>,</w:t>
      </w:r>
      <w:r>
        <w:t xml:space="preserve"> the interaction of network homogeneity and social class – </w:t>
      </w:r>
      <w:r>
        <w:lastRenderedPageBreak/>
        <w:t>especially in the service class</w:t>
      </w:r>
      <w:r w:rsidR="00946073">
        <w:t xml:space="preserve"> – </w:t>
      </w:r>
      <w:del w:id="500" w:author="Iturra, Julio" w:date="2024-10-08T17:04:00Z" w16du:dateUtc="2024-10-08T15:04:00Z">
        <w:r w:rsidR="00946073" w:rsidDel="00F43023">
          <w:delText>is weaker</w:delText>
        </w:r>
      </w:del>
      <w:ins w:id="501" w:author="Iturra, Julio" w:date="2024-10-08T17:04:00Z" w16du:dateUtc="2024-10-08T15:04:00Z">
        <w:r w:rsidR="00F43023">
          <w:t xml:space="preserve">becomes less </w:t>
        </w:r>
      </w:ins>
      <w:del w:id="502" w:author="Iturra, Julio" w:date="2024-10-08T17:05:00Z" w16du:dateUtc="2024-10-08T15:05:00Z">
        <w:r w:rsidR="00F43023" w:rsidDel="00B10110">
          <w:delText>pronounced</w:delText>
        </w:r>
        <w:r w:rsidR="00946073" w:rsidDel="00B10110">
          <w:delText xml:space="preserve"> </w:delText>
        </w:r>
      </w:del>
      <w:ins w:id="503" w:author="Iturra, Julio" w:date="2024-10-08T17:05:00Z" w16du:dateUtc="2024-10-08T15:05:00Z">
        <w:r w:rsidR="00B10110">
          <w:t xml:space="preserve">prominent </w:t>
        </w:r>
      </w:ins>
      <w:r w:rsidR="00946073">
        <w:t xml:space="preserve">than in societies with lower levels of economic </w:t>
      </w:r>
      <w:commentRangeStart w:id="504"/>
      <w:commentRangeStart w:id="505"/>
      <w:r w:rsidR="00946073">
        <w:t>inequality</w:t>
      </w:r>
      <w:commentRangeEnd w:id="504"/>
      <w:r w:rsidR="00946073">
        <w:rPr>
          <w:rStyle w:val="CommentReference"/>
          <w:rFonts w:asciiTheme="minorHAnsi" w:hAnsiTheme="minorHAnsi"/>
        </w:rPr>
        <w:commentReference w:id="504"/>
      </w:r>
      <w:commentRangeEnd w:id="505"/>
      <w:r w:rsidR="00CA0A5D">
        <w:rPr>
          <w:rStyle w:val="CommentReference"/>
          <w:rFonts w:asciiTheme="minorHAnsi" w:hAnsiTheme="minorHAnsi"/>
        </w:rPr>
        <w:commentReference w:id="505"/>
      </w:r>
      <w:r>
        <w:t xml:space="preserve">. To illustrate this result, Figure 6 depicts how the interaction of network homogeneity and social class is gradually mitigated as income inequality increases. </w:t>
      </w:r>
      <w:r w:rsidR="00946073">
        <w:t>T</w:t>
      </w:r>
      <w:r>
        <w:t>he left panel in Figure 6 illustrates that when inequality is low, the conditional association of network homogeneity and social class on redistributive preferences is more pronounced than in contexts of middle and high inequality.</w:t>
      </w:r>
    </w:p>
    <w:p w14:paraId="5D0784E1" w14:textId="77777777" w:rsidR="00941550" w:rsidRDefault="009C462E">
      <w:pPr>
        <w:pStyle w:val="BodyText"/>
      </w:pPr>
      <w:r>
        <w:t>Taking a closer look, differences in redistributive preferences between the working and service classes are smaller when network homogeneity is low, regardless of income inequality.</w:t>
      </w:r>
      <w:r w:rsidR="000F1986">
        <w:t xml:space="preserve"> Greater network</w:t>
      </w:r>
      <w:r>
        <w:t xml:space="preserve"> homogeneity is associated with wider class differences in redistributive </w:t>
      </w:r>
      <w:del w:id="506" w:author="Iturra, Julio" w:date="2024-10-09T11:55:00Z" w16du:dateUtc="2024-10-09T09:55:00Z">
        <w:r w:rsidDel="00F376BF">
          <w:delText>preferences</w:delText>
        </w:r>
      </w:del>
      <w:ins w:id="507" w:author="Iturra, Julio" w:date="2024-10-09T11:55:00Z" w16du:dateUtc="2024-10-09T09:55:00Z">
        <w:r w:rsidR="00F376BF">
          <w:t>preferences,</w:t>
        </w:r>
      </w:ins>
      <w:r w:rsidR="000F1986">
        <w:t xml:space="preserve"> especially in countries with low levels of inequality. These differences, however, gradually become smaller </w:t>
      </w:r>
      <w:del w:id="508" w:author="Iturra, Julio" w:date="2024-10-08T17:12:00Z" w16du:dateUtc="2024-10-08T15:12:00Z">
        <w:r w:rsidR="000F1986" w:rsidDel="00BA271B">
          <w:delText>when levels of</w:delText>
        </w:r>
      </w:del>
      <w:ins w:id="509" w:author="Iturra, Julio" w:date="2024-10-08T17:12:00Z" w16du:dateUtc="2024-10-08T15:12:00Z">
        <w:r w:rsidR="00BA271B">
          <w:t xml:space="preserve">in contexts with higher </w:t>
        </w:r>
      </w:ins>
      <w:del w:id="510" w:author="Iturra, Julio" w:date="2024-10-08T17:13:00Z" w16du:dateUtc="2024-10-08T15:13:00Z">
        <w:r w:rsidDel="00BA271B">
          <w:delText xml:space="preserve"> </w:delText>
        </w:r>
      </w:del>
      <w:r>
        <w:t>inequality</w:t>
      </w:r>
      <w:del w:id="511" w:author="Iturra, Julio" w:date="2024-10-08T17:12:00Z" w16du:dateUtc="2024-10-08T15:12:00Z">
        <w:r w:rsidDel="00BA271B">
          <w:delText xml:space="preserve"> increase</w:delText>
        </w:r>
      </w:del>
      <w:r>
        <w:t>. These results resonate with previous studies that have argued that the upper classes are more sensitive to income inequality, whereas the working class shows relatively stable attitudes regardless of the contextual levels of income inequality (</w:t>
      </w:r>
      <w:hyperlink w:anchor="ref-curtis_how_2015">
        <w:r>
          <w:rPr>
            <w:rStyle w:val="Hyperlink"/>
          </w:rPr>
          <w:t>Curtis and Andersen, 2015</w:t>
        </w:r>
      </w:hyperlink>
      <w:r>
        <w:t xml:space="preserve">; </w:t>
      </w:r>
      <w:hyperlink w:anchor="ref-dimick_altruistic_2017">
        <w:r>
          <w:rPr>
            <w:rStyle w:val="Hyperlink"/>
          </w:rPr>
          <w:t>Dimick et al., 2017</w:t>
        </w:r>
      </w:hyperlink>
      <w:r>
        <w:t xml:space="preserve">; </w:t>
      </w:r>
      <w:hyperlink w:anchor="ref-edlund_democratic_2015">
        <w:r>
          <w:rPr>
            <w:rStyle w:val="Hyperlink"/>
          </w:rPr>
          <w:t>Edlund and Lindh, 2015</w:t>
        </w:r>
      </w:hyperlink>
      <w:r>
        <w:t xml:space="preserve">). </w:t>
      </w:r>
      <w:ins w:id="512" w:author="Iturra, Julio" w:date="2024-10-08T17:29:00Z" w16du:dateUtc="2024-10-08T15:29:00Z">
        <w:r w:rsidR="00A309A1" w:rsidRPr="00552586">
          <w:t xml:space="preserve">This also contrasts with previous research that has argued </w:t>
        </w:r>
      </w:ins>
      <w:ins w:id="513" w:author="Iturra, Julio" w:date="2024-10-08T17:31:00Z" w16du:dateUtc="2024-10-08T15:31:00Z">
        <w:r w:rsidR="00552586" w:rsidRPr="00552586">
          <w:rPr>
            <w:rPrChange w:id="514" w:author="Iturra, Julio" w:date="2024-10-08T17:32:00Z" w16du:dateUtc="2024-10-08T15:32:00Z">
              <w:rPr>
                <w:lang w:val="es-CL"/>
              </w:rPr>
            </w:rPrChange>
          </w:rPr>
          <w:t>that i</w:t>
        </w:r>
      </w:ins>
      <w:ins w:id="515" w:author="Iturra, Julio" w:date="2024-10-08T17:32:00Z" w16du:dateUtc="2024-10-08T15:32:00Z">
        <w:r w:rsidR="00552586" w:rsidRPr="00552586">
          <w:rPr>
            <w:rPrChange w:id="516" w:author="Iturra, Julio" w:date="2024-10-08T17:32:00Z" w16du:dateUtc="2024-10-08T15:32:00Z">
              <w:rPr>
                <w:lang w:val="es-CL"/>
              </w:rPr>
            </w:rPrChange>
          </w:rPr>
          <w:t xml:space="preserve">ndividuals in </w:t>
        </w:r>
      </w:ins>
      <w:ins w:id="517" w:author="Iturra, Julio" w:date="2024-10-08T17:31:00Z" w16du:dateUtc="2024-10-08T15:31:00Z">
        <w:r w:rsidR="00552586" w:rsidRPr="00552586">
          <w:rPr>
            <w:rPrChange w:id="518" w:author="Iturra, Julio" w:date="2024-10-08T17:32:00Z" w16du:dateUtc="2024-10-08T15:32:00Z">
              <w:rPr>
                <w:lang w:val="es-CL"/>
              </w:rPr>
            </w:rPrChange>
          </w:rPr>
          <w:t xml:space="preserve">unequal societies </w:t>
        </w:r>
      </w:ins>
      <w:ins w:id="519" w:author="Iturra, Julio" w:date="2024-10-08T17:32:00Z" w16du:dateUtc="2024-10-08T15:32:00Z">
        <w:r w:rsidR="00552586">
          <w:t xml:space="preserve">support a stronger meritocratic distribution of resources and become less concerned about income differences </w:t>
        </w:r>
        <w:r w:rsidR="00552586" w:rsidRPr="003112D0">
          <w:t>than those of more egalitarian societies</w:t>
        </w:r>
      </w:ins>
      <w:ins w:id="520" w:author="Iturra, Julio" w:date="2024-10-08T17:33:00Z" w16du:dateUtc="2024-10-08T15:33:00Z">
        <w:r w:rsidR="00552586">
          <w:t xml:space="preserve"> </w:t>
        </w:r>
      </w:ins>
      <w:commentRangeStart w:id="521"/>
      <w:ins w:id="522" w:author="Iturra, Julio" w:date="2024-10-08T17:32:00Z" w16du:dateUtc="2024-10-08T15:32:00Z">
        <w:r w:rsidR="00552586" w:rsidRPr="00BB4A01">
          <w:t>(</w:t>
        </w:r>
        <w:r w:rsidR="00552586" w:rsidRPr="00104AEC">
          <w:rPr>
            <w:rStyle w:val="Hyperlink"/>
            <w:rPrChange w:id="523" w:author="Iturra, Julio" w:date="2024-10-09T12:35:00Z" w16du:dateUtc="2024-10-09T10:35:00Z">
              <w:rPr/>
            </w:rPrChange>
          </w:rPr>
          <w:t>Mijs, 2021</w:t>
        </w:r>
        <w:r w:rsidR="00552586" w:rsidRPr="00BB4A01">
          <w:t>)</w:t>
        </w:r>
        <w:r w:rsidR="00552586">
          <w:t>.</w:t>
        </w:r>
        <w:commentRangeEnd w:id="521"/>
        <w:r w:rsidR="00552586">
          <w:rPr>
            <w:rStyle w:val="CommentReference"/>
            <w:rFonts w:asciiTheme="minorHAnsi" w:hAnsiTheme="minorHAnsi"/>
          </w:rPr>
          <w:commentReference w:id="521"/>
        </w:r>
      </w:ins>
      <w:ins w:id="524" w:author="Iturra, Julio" w:date="2024-10-08T17:33:00Z" w16du:dateUtc="2024-10-08T15:33:00Z">
        <w:r w:rsidR="00751CCE">
          <w:t xml:space="preserve"> </w:t>
        </w:r>
      </w:ins>
    </w:p>
    <w:p w14:paraId="38C4FB4A" w14:textId="4472A602" w:rsidR="000B1FED" w:rsidRDefault="007427C7">
      <w:pPr>
        <w:pStyle w:val="BodyText"/>
      </w:pPr>
      <w:r>
        <w:t>Also</w:t>
      </w:r>
      <w:r w:rsidR="000B1FED">
        <w:t xml:space="preserve">, these results echo the findings of </w:t>
      </w:r>
      <w:commentRangeStart w:id="525"/>
      <w:r w:rsidR="000B1FED" w:rsidRPr="0074682A">
        <w:t>Lindh and Andersson (</w:t>
      </w:r>
      <w:r w:rsidR="000B1FED" w:rsidRPr="006D3F2A">
        <w:rPr>
          <w:rStyle w:val="Hyperlink"/>
        </w:rPr>
        <w:t>2024</w:t>
      </w:r>
      <w:r w:rsidR="000B1FED" w:rsidRPr="006D3F2A">
        <w:t>)</w:t>
      </w:r>
      <w:r w:rsidR="000B1FED">
        <w:t xml:space="preserve"> </w:t>
      </w:r>
      <w:commentRangeEnd w:id="525"/>
      <w:r w:rsidR="00F5727E">
        <w:rPr>
          <w:rStyle w:val="CommentReference"/>
          <w:rFonts w:asciiTheme="minorHAnsi" w:hAnsiTheme="minorHAnsi"/>
        </w:rPr>
        <w:commentReference w:id="525"/>
      </w:r>
      <w:r w:rsidR="009D2348">
        <w:t>w</w:t>
      </w:r>
      <w:r w:rsidR="000B1FED">
        <w:t>h</w:t>
      </w:r>
      <w:r w:rsidR="009D2348">
        <w:t>o</w:t>
      </w:r>
      <w:r w:rsidR="000B1FED">
        <w:t xml:space="preserve"> show</w:t>
      </w:r>
      <w:r w:rsidR="00AB4D8D">
        <w:t>ed</w:t>
      </w:r>
      <w:r w:rsidR="000B1FED">
        <w:t xml:space="preserve"> that primarily working </w:t>
      </w:r>
      <w:r w:rsidR="006736B5">
        <w:t xml:space="preserve">(upper-middle) </w:t>
      </w:r>
      <w:r w:rsidR="000B1FED">
        <w:t xml:space="preserve">class positions </w:t>
      </w:r>
      <w:r w:rsidR="006736B5">
        <w:t xml:space="preserve">with predominantly working (upper-middle) class ties </w:t>
      </w:r>
      <w:r w:rsidR="000B1FED">
        <w:t xml:space="preserve">support more </w:t>
      </w:r>
      <w:r w:rsidR="009D2348">
        <w:t xml:space="preserve">(less) </w:t>
      </w:r>
      <w:r w:rsidR="000B1FED">
        <w:t>income inequality reduction in countries where redistribution is high</w:t>
      </w:r>
      <w:r w:rsidR="009D2348">
        <w:t xml:space="preserve">. </w:t>
      </w:r>
      <w:r w:rsidR="00565233">
        <w:t>Additionally</w:t>
      </w:r>
      <w:r>
        <w:t xml:space="preserve">, </w:t>
      </w:r>
      <w:r w:rsidR="0072504F">
        <w:t xml:space="preserve">their results on the role of </w:t>
      </w:r>
      <w:commentRangeStart w:id="526"/>
      <w:r w:rsidR="0074682A">
        <w:t xml:space="preserve">market </w:t>
      </w:r>
      <w:r w:rsidR="0072504F">
        <w:t xml:space="preserve">income inequality </w:t>
      </w:r>
      <w:r w:rsidR="00B574AB">
        <w:t>(pre-tax and transfer)</w:t>
      </w:r>
      <w:commentRangeEnd w:id="526"/>
      <w:r w:rsidR="00F5727E">
        <w:rPr>
          <w:rStyle w:val="CommentReference"/>
          <w:rFonts w:asciiTheme="minorHAnsi" w:hAnsiTheme="minorHAnsi"/>
        </w:rPr>
        <w:commentReference w:id="526"/>
      </w:r>
      <w:r w:rsidR="00B574AB">
        <w:t xml:space="preserve"> show </w:t>
      </w:r>
      <w:r w:rsidR="000818F0">
        <w:t>a null moderating ef</w:t>
      </w:r>
      <w:r w:rsidR="00AC7F11">
        <w:t>f</w:t>
      </w:r>
      <w:r w:rsidR="000818F0">
        <w:t>ect</w:t>
      </w:r>
      <w:r w:rsidR="004C7551">
        <w:t xml:space="preserve"> when including </w:t>
      </w:r>
      <w:r w:rsidR="00283567">
        <w:t xml:space="preserve">the cross-level interaction </w:t>
      </w:r>
      <w:r w:rsidR="00184336">
        <w:t xml:space="preserve">of </w:t>
      </w:r>
      <w:r w:rsidR="00283567">
        <w:t>redistribution</w:t>
      </w:r>
      <w:r w:rsidR="006D4CB6">
        <w:t xml:space="preserve"> simultaneously</w:t>
      </w:r>
      <w:r w:rsidR="00283567">
        <w:t xml:space="preserve">. </w:t>
      </w:r>
      <w:r w:rsidR="000A3E54">
        <w:t xml:space="preserve">Instead, I provide evidence that disposable income (post-tax and transfers) entails robust results, even holding the size of the welfare state and economic prosperity constant. </w:t>
      </w:r>
      <w:r w:rsidR="00585C8F">
        <w:t xml:space="preserve">Even though the inclusion of both interactions follows a theoretical rationale, </w:t>
      </w:r>
      <w:r w:rsidR="001536EF">
        <w:t>employing</w:t>
      </w:r>
      <w:r w:rsidR="00115E11">
        <w:t xml:space="preserve"> </w:t>
      </w:r>
      <w:r w:rsidR="006E3184">
        <w:t>a </w:t>
      </w:r>
      <w:r w:rsidR="002D4A2B">
        <w:t xml:space="preserve">small </w:t>
      </w:r>
      <w:r w:rsidR="00643E09">
        <w:t>number of clusters</w:t>
      </w:r>
      <w:r w:rsidR="004D309B">
        <w:t xml:space="preserve"> </w:t>
      </w:r>
      <w:r w:rsidR="00C54123">
        <w:t xml:space="preserve">without a restricted </w:t>
      </w:r>
      <w:r w:rsidR="006E3184" w:rsidRPr="006E3184">
        <w:t>maximum likelihood</w:t>
      </w:r>
      <w:r w:rsidR="008F780C">
        <w:t xml:space="preserve"> estimation</w:t>
      </w:r>
      <w:r w:rsidR="0061746C">
        <w:t xml:space="preserve"> (</w:t>
      </w:r>
      <w:r w:rsidR="008F780C">
        <w:t xml:space="preserve">see </w:t>
      </w:r>
      <w:r w:rsidR="0061746C" w:rsidRPr="0061746C">
        <w:t>Lindh and Andersson</w:t>
      </w:r>
      <w:r w:rsidR="008F780C">
        <w:t xml:space="preserve"> (</w:t>
      </w:r>
      <w:r w:rsidR="0061746C" w:rsidRPr="008F780C">
        <w:rPr>
          <w:rStyle w:val="Hyperlink"/>
        </w:rPr>
        <w:t>2024</w:t>
      </w:r>
      <w:r w:rsidR="005739C9">
        <w:rPr>
          <w:rStyle w:val="Hyperlink"/>
        </w:rPr>
        <w:t>, p. 12</w:t>
      </w:r>
      <w:r w:rsidR="008F780C">
        <w:t>)</w:t>
      </w:r>
      <w:r w:rsidR="0061746C" w:rsidRPr="0061746C">
        <w:t>)</w:t>
      </w:r>
      <w:r w:rsidR="00BD63A2">
        <w:t xml:space="preserve"> </w:t>
      </w:r>
      <w:r w:rsidR="00276327">
        <w:t>can lead to uncertainty in the estimation of the coef</w:t>
      </w:r>
      <w:r w:rsidR="000D46B2">
        <w:t>f</w:t>
      </w:r>
      <w:r w:rsidR="00276327">
        <w:t>icients,</w:t>
      </w:r>
      <w:r w:rsidR="009D2C03">
        <w:t xml:space="preserve"> as well as </w:t>
      </w:r>
      <w:r w:rsidR="000D46B2">
        <w:t>problems with the size of the variances</w:t>
      </w:r>
      <w:r w:rsidR="009D2C03">
        <w:t xml:space="preserve"> </w:t>
      </w:r>
      <w:r w:rsidR="000D46B2">
        <w:t>and standard error</w:t>
      </w:r>
      <w:r w:rsidR="00011BBC">
        <w:t>s (</w:t>
      </w:r>
      <w:r w:rsidR="006D4CB6" w:rsidRPr="006D4CB6">
        <w:rPr>
          <w:rStyle w:val="Hyperlink"/>
        </w:rPr>
        <w:t>Bryan and Jenkins, 2016</w:t>
      </w:r>
      <w:r w:rsidR="00011BBC">
        <w:t>)</w:t>
      </w:r>
      <w:r w:rsidR="004D309B">
        <w:t>.</w:t>
      </w:r>
      <w:r w:rsidR="0067517D">
        <w:t xml:space="preserve"> </w:t>
      </w:r>
    </w:p>
    <w:p w14:paraId="0009F2DE" w14:textId="6945FEFD" w:rsidR="000E3C44" w:rsidDel="005651D3" w:rsidRDefault="005C65BE">
      <w:pPr>
        <w:pStyle w:val="BodyText"/>
        <w:rPr>
          <w:del w:id="527" w:author="Iturra, Julio" w:date="2024-10-08T17:13:00Z" w16du:dateUtc="2024-10-08T15:13:00Z"/>
        </w:rPr>
      </w:pPr>
      <w:r>
        <w:t>In sum</w:t>
      </w:r>
      <w:ins w:id="528" w:author="Iturra, Julio" w:date="2024-10-08T17:33:00Z" w16du:dateUtc="2024-10-08T15:33:00Z">
        <w:r w:rsidR="00751CCE">
          <w:t xml:space="preserve">, my results </w:t>
        </w:r>
      </w:ins>
      <w:del w:id="529" w:author="Iturra, Julio" w:date="2024-10-08T17:33:00Z" w16du:dateUtc="2024-10-08T15:33:00Z">
        <w:r w:rsidR="009C462E" w:rsidDel="00751CCE">
          <w:delText xml:space="preserve">Here, the results </w:delText>
        </w:r>
      </w:del>
      <w:r w:rsidR="009C462E">
        <w:t xml:space="preserve">jointly suggest that network </w:t>
      </w:r>
      <w:commentRangeStart w:id="530"/>
      <w:r w:rsidR="009C462E">
        <w:t>segregation matters in contexts of low and middle economic inequality but loses relevance when inequality is high</w:t>
      </w:r>
      <w:ins w:id="531" w:author="Iturra, Julio" w:date="2024-10-08T17:14:00Z" w16du:dateUtc="2024-10-08T15:14:00Z">
        <w:r w:rsidR="005651D3">
          <w:t>.</w:t>
        </w:r>
      </w:ins>
      <w:ins w:id="532" w:author="Iturra, Julio" w:date="2024-10-08T17:27:00Z" w16du:dateUtc="2024-10-08T15:27:00Z">
        <w:r w:rsidR="00AF0E24">
          <w:t xml:space="preserve"> </w:t>
        </w:r>
      </w:ins>
      <w:del w:id="533" w:author="Iturra, Julio" w:date="2024-10-08T17:14:00Z" w16du:dateUtc="2024-10-08T15:14:00Z">
        <w:r w:rsidR="009C462E" w:rsidDel="005651D3">
          <w:delText>.</w:delText>
        </w:r>
        <w:commentRangeEnd w:id="530"/>
        <w:r w:rsidR="005715A8" w:rsidDel="005651D3">
          <w:rPr>
            <w:rStyle w:val="CommentReference"/>
            <w:rFonts w:asciiTheme="minorHAnsi" w:hAnsiTheme="minorHAnsi"/>
          </w:rPr>
          <w:commentReference w:id="530"/>
        </w:r>
      </w:del>
    </w:p>
    <w:p w14:paraId="0009F2DF" w14:textId="60B65839" w:rsidR="000E3C44" w:rsidRDefault="009C462E">
      <w:pPr>
        <w:pStyle w:val="BodyText"/>
      </w:pPr>
      <w:commentRangeStart w:id="534"/>
      <w:del w:id="535" w:author="Iturra, Julio" w:date="2024-10-08T17:09:00Z" w16du:dateUtc="2024-10-08T15:09:00Z">
        <w:r w:rsidDel="00062B3B">
          <w:delText>Nevertheless</w:delText>
        </w:r>
      </w:del>
      <w:del w:id="536" w:author="Iturra, Julio" w:date="2024-10-08T17:13:00Z" w16du:dateUtc="2024-10-08T15:13:00Z">
        <w:r w:rsidDel="005E366C">
          <w:delText xml:space="preserve">, </w:delText>
        </w:r>
      </w:del>
      <w:del w:id="537" w:author="Iturra, Julio" w:date="2024-10-08T17:09:00Z" w16du:dateUtc="2024-10-08T15:09:00Z">
        <w:r w:rsidDel="00062B3B">
          <w:delText xml:space="preserve">income inequality </w:delText>
        </w:r>
        <w:r w:rsidDel="009E1404">
          <w:delText xml:space="preserve">has a role in activating this association which </w:delText>
        </w:r>
        <w:r w:rsidDel="00062B3B">
          <w:delText xml:space="preserve">follows a </w:delText>
        </w:r>
      </w:del>
      <w:del w:id="538" w:author="Iturra, Julio" w:date="2024-10-08T17:12:00Z" w16du:dateUtc="2024-10-08T15:12:00Z">
        <w:r w:rsidDel="000A2383">
          <w:delText xml:space="preserve">similar </w:delText>
        </w:r>
      </w:del>
      <w:del w:id="539" w:author="Iturra, Julio" w:date="2024-10-08T17:09:00Z" w16du:dateUtc="2024-10-08T15:09:00Z">
        <w:r w:rsidDel="00062B3B">
          <w:delText xml:space="preserve">pattern </w:delText>
        </w:r>
      </w:del>
      <w:del w:id="540" w:author="Iturra, Julio" w:date="2024-10-08T17:12:00Z" w16du:dateUtc="2024-10-08T15:12:00Z">
        <w:r w:rsidDel="000A2383">
          <w:delText xml:space="preserve">to </w:delText>
        </w:r>
      </w:del>
      <w:del w:id="541" w:author="Iturra, Julio" w:date="2024-10-08T17:10:00Z" w16du:dateUtc="2024-10-08T15:10:00Z">
        <w:r w:rsidDel="00062B3B">
          <w:delText>individual class-positions</w:delText>
        </w:r>
      </w:del>
      <w:del w:id="542" w:author="Iturra, Julio" w:date="2024-10-08T17:13:00Z" w16du:dateUtc="2024-10-08T15:13:00Z">
        <w:r w:rsidDel="005E366C">
          <w:delText>.</w:delText>
        </w:r>
        <w:commentRangeEnd w:id="534"/>
        <w:r w:rsidR="005715A8" w:rsidDel="005E366C">
          <w:rPr>
            <w:rStyle w:val="CommentReference"/>
            <w:rFonts w:asciiTheme="minorHAnsi" w:hAnsiTheme="minorHAnsi"/>
          </w:rPr>
          <w:commentReference w:id="534"/>
        </w:r>
        <w:r w:rsidDel="005E366C">
          <w:delText xml:space="preserve"> </w:delText>
        </w:r>
      </w:del>
      <w:r>
        <w:t xml:space="preserve">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0009F2E0" w14:textId="06F4D385" w:rsidR="000E3C44" w:rsidRDefault="009C462E">
      <w:pPr>
        <w:pStyle w:val="CaptionedFigure"/>
      </w:pPr>
      <w:r>
        <w:rPr>
          <w:noProof/>
          <w:lang w:val="de-DE" w:eastAsia="de-DE"/>
        </w:rPr>
        <w:lastRenderedPageBreak/>
        <w:drawing>
          <wp:inline distT="0" distB="0" distL="0" distR="0" wp14:anchorId="0009F349" wp14:editId="7963504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8"/>
                    <a:stretch>
                      <a:fillRect/>
                    </a:stretch>
                  </pic:blipFill>
                  <pic:spPr bwMode="auto">
                    <a:xfrm>
                      <a:off x="0" y="0"/>
                      <a:ext cx="5600700" cy="3267075"/>
                    </a:xfrm>
                    <a:prstGeom prst="rect">
                      <a:avLst/>
                    </a:prstGeom>
                    <a:noFill/>
                    <a:ln w="9525">
                      <a:noFill/>
                      <a:headEnd/>
                      <a:tailEnd/>
                    </a:ln>
                  </pic:spPr>
                </pic:pic>
              </a:graphicData>
            </a:graphic>
          </wp:inline>
        </w:drawing>
      </w:r>
    </w:p>
    <w:p w14:paraId="0009F2E1" w14:textId="77777777" w:rsidR="000E3C44" w:rsidRDefault="009C462E">
      <w:pPr>
        <w:pStyle w:val="ImageCaption"/>
      </w:pPr>
      <w:r>
        <w:t>Figure 6: Three-way interaction of network homogeneity, social class and income inequality on redistributive preferences</w:t>
      </w:r>
    </w:p>
    <w:p w14:paraId="0009F2E2" w14:textId="77777777" w:rsidR="000E3C44" w:rsidRDefault="009C462E">
      <w:pPr>
        <w:pStyle w:val="Heading1"/>
      </w:pPr>
      <w:bookmarkStart w:id="543" w:name="discussion-and-conclusion"/>
      <w:bookmarkEnd w:id="289"/>
      <w:bookmarkEnd w:id="457"/>
      <w:commentRangeStart w:id="544"/>
      <w:r>
        <w:t>Discussion and conclusion</w:t>
      </w:r>
      <w:commentRangeEnd w:id="544"/>
      <w:r w:rsidR="005715A8">
        <w:rPr>
          <w:rStyle w:val="CommentReference"/>
          <w:rFonts w:asciiTheme="minorHAnsi" w:eastAsiaTheme="minorHAnsi" w:hAnsiTheme="minorHAnsi" w:cstheme="minorBidi"/>
          <w:b w:val="0"/>
          <w:bCs w:val="0"/>
          <w:color w:val="auto"/>
        </w:rPr>
        <w:commentReference w:id="544"/>
      </w:r>
    </w:p>
    <w:p w14:paraId="230DE113" w14:textId="13DBE893" w:rsidR="00145B07" w:rsidDel="00EA6E9F" w:rsidRDefault="009C462E">
      <w:pPr>
        <w:rPr>
          <w:del w:id="545" w:author="Iturra, Julio" w:date="2024-10-08T17:38:00Z" w16du:dateUtc="2024-10-08T15:38:00Z"/>
        </w:rPr>
        <w:pPrChange w:id="546" w:author="Iturra, Julio" w:date="2024-10-08T17:57:00Z" w16du:dateUtc="2024-10-08T15:57:00Z">
          <w:pPr>
            <w:pStyle w:val="BodyText"/>
          </w:pPr>
        </w:pPrChange>
      </w:pPr>
      <w:r>
        <w:t xml:space="preserve">This </w:t>
      </w:r>
      <w:r w:rsidR="005715A8">
        <w:t xml:space="preserve">paper has examined </w:t>
      </w:r>
      <w:r>
        <w:t>how class-based network segregation is associated with redistributive preferences and how income inequality mitigates this relationship from a cross-national perspective</w:t>
      </w:r>
      <w:del w:id="547" w:author="Iturra, Julio" w:date="2024-10-08T17:57:00Z" w16du:dateUtc="2024-10-08T15:57:00Z">
        <w:r w:rsidDel="0042483B">
          <w:delText xml:space="preserve"> </w:delText>
        </w:r>
      </w:del>
      <w:del w:id="548" w:author="Iturra, Julio" w:date="2024-10-09T12:08:00Z" w16du:dateUtc="2024-10-09T10:08:00Z">
        <w:r w:rsidDel="00C222E1">
          <w:delText>(</w:delText>
        </w:r>
        <w:r w:rsidDel="00C222E1">
          <w:fldChar w:fldCharType="begin"/>
        </w:r>
        <w:r w:rsidDel="00C222E1">
          <w:delInstrText>HYPERLINK \l "ref-lindh_missing_2021" \h</w:delInstrText>
        </w:r>
        <w:r w:rsidDel="00C222E1">
          <w:fldChar w:fldCharType="separate"/>
        </w:r>
        <w:r w:rsidDel="00C222E1">
          <w:rPr>
            <w:rStyle w:val="Hyperlink"/>
          </w:rPr>
          <w:delText>Lindh et al., 2021</w:delText>
        </w:r>
        <w:r w:rsidDel="00C222E1">
          <w:rPr>
            <w:rStyle w:val="Hyperlink"/>
          </w:rPr>
          <w:fldChar w:fldCharType="end"/>
        </w:r>
        <w:r w:rsidDel="00C222E1">
          <w:delText xml:space="preserve">; </w:delText>
        </w:r>
        <w:r w:rsidDel="00C222E1">
          <w:fldChar w:fldCharType="begin"/>
        </w:r>
        <w:r w:rsidDel="00C222E1">
          <w:delInstrText>HYPERLINK \l "ref-paskov_crossclass_2022" \h</w:delInstrText>
        </w:r>
        <w:r w:rsidDel="00C222E1">
          <w:fldChar w:fldCharType="separate"/>
        </w:r>
        <w:r w:rsidDel="00C222E1">
          <w:rPr>
            <w:rStyle w:val="Hyperlink"/>
          </w:rPr>
          <w:delText>Paskov and Weisstanner, 2022</w:delText>
        </w:r>
        <w:r w:rsidDel="00C222E1">
          <w:rPr>
            <w:rStyle w:val="Hyperlink"/>
          </w:rPr>
          <w:fldChar w:fldCharType="end"/>
        </w:r>
        <w:r w:rsidDel="00C222E1">
          <w:delText>)</w:delText>
        </w:r>
      </w:del>
      <w:r>
        <w:t>.</w:t>
      </w:r>
      <w:ins w:id="549" w:author="Iturra, Julio" w:date="2024-10-08T17:57:00Z" w16du:dateUtc="2024-10-08T15:57:00Z">
        <w:r w:rsidR="0042483B">
          <w:t xml:space="preserve"> </w:t>
        </w:r>
      </w:ins>
      <w:del w:id="550" w:author="Iturra, Julio" w:date="2024-10-08T17:57:00Z" w16du:dateUtc="2024-10-08T15:57:00Z">
        <w:r w:rsidDel="0042483B">
          <w:delText xml:space="preserve"> </w:delText>
        </w:r>
      </w:del>
      <w:commentRangeStart w:id="551"/>
      <w:del w:id="552" w:author="Iturra, Julio" w:date="2024-10-08T17:55:00Z" w16du:dateUtc="2024-10-08T15:55:00Z">
        <w:r w:rsidR="00145B07" w:rsidDel="00250434">
          <w:delText>Theoretically, m</w:delText>
        </w:r>
      </w:del>
      <w:ins w:id="553" w:author="Iturra, Julio" w:date="2024-10-08T17:55:00Z" w16du:dateUtc="2024-10-08T15:55:00Z">
        <w:r w:rsidR="00250434">
          <w:t>M</w:t>
        </w:r>
      </w:ins>
      <w:r w:rsidR="00145B07">
        <w:t xml:space="preserve">y first </w:t>
      </w:r>
      <w:del w:id="554" w:author="Iturra, Julio" w:date="2024-10-09T11:59:00Z" w16du:dateUtc="2024-10-09T09:59:00Z">
        <w:r w:rsidR="00145B07" w:rsidDel="000C0A33">
          <w:delText xml:space="preserve">hypothesis </w:delText>
        </w:r>
      </w:del>
      <w:ins w:id="555" w:author="Iturra, Julio" w:date="2024-10-09T11:59:00Z" w16du:dateUtc="2024-10-09T09:59:00Z">
        <w:r w:rsidR="000C0A33">
          <w:t xml:space="preserve">expectation </w:t>
        </w:r>
      </w:ins>
      <w:r w:rsidR="00145B07">
        <w:t xml:space="preserve">was that </w:t>
      </w:r>
      <w:del w:id="556" w:author="Iturra, Julio" w:date="2024-10-09T12:07:00Z" w16du:dateUtc="2024-10-09T10:07:00Z">
        <w:r w:rsidR="00145B07" w:rsidDel="004D6451">
          <w:delText xml:space="preserve">the study of </w:delText>
        </w:r>
      </w:del>
      <w:r w:rsidR="00145B07">
        <w:t>class differences in redistributive preferences should not only consider individual class positions, but the structure of social networks as sources of preference formation.</w:t>
      </w:r>
      <w:commentRangeEnd w:id="551"/>
      <w:r w:rsidR="00145B07">
        <w:rPr>
          <w:rStyle w:val="CommentReference"/>
        </w:rPr>
        <w:commentReference w:id="551"/>
      </w:r>
      <w:r w:rsidR="00145B07">
        <w:t xml:space="preserve"> </w:t>
      </w:r>
      <w:ins w:id="557" w:author="Iturra, Julio" w:date="2024-10-09T12:00:00Z" w16du:dateUtc="2024-10-09T10:00:00Z">
        <w:r w:rsidR="000C0A33">
          <w:t xml:space="preserve"> Therefore</w:t>
        </w:r>
      </w:ins>
      <w:ins w:id="558" w:author="Iturra, Julio" w:date="2024-10-09T12:07:00Z" w16du:dateUtc="2024-10-09T10:07:00Z">
        <w:r w:rsidR="00B978D7">
          <w:t>,</w:t>
        </w:r>
      </w:ins>
      <w:ins w:id="559" w:author="Iturra, Julio" w:date="2024-10-09T12:00:00Z" w16du:dateUtc="2024-10-09T10:00:00Z">
        <w:r w:rsidR="000C0A33">
          <w:t xml:space="preserve"> </w:t>
        </w:r>
      </w:ins>
      <w:ins w:id="560" w:author="Iturra, Julio" w:date="2024-10-09T12:07:00Z" w16du:dateUtc="2024-10-09T10:07:00Z">
        <w:r w:rsidR="00B978D7">
          <w:t xml:space="preserve">my first hypothesis was </w:t>
        </w:r>
      </w:ins>
      <w:ins w:id="561" w:author="Iturra, Julio" w:date="2024-10-09T12:00:00Z" w16du:dateUtc="2024-10-09T10:00:00Z">
        <w:r w:rsidR="000C0A33">
          <w:t>that class-based segregated networks</w:t>
        </w:r>
        <w:r w:rsidR="000C0A33" w:rsidRPr="000C0A33">
          <w:t xml:space="preserve"> in the lower (upper) classes </w:t>
        </w:r>
        <w:r w:rsidR="000C0A33">
          <w:t>are associated with</w:t>
        </w:r>
        <w:r w:rsidR="000C0A33" w:rsidRPr="000C0A33">
          <w:t xml:space="preserve"> higher (lower) redistributive preferences</w:t>
        </w:r>
        <w:r w:rsidR="000C0A33">
          <w:t xml:space="preserve">. </w:t>
        </w:r>
      </w:ins>
      <w:del w:id="562" w:author="Iturra, Julio" w:date="2024-10-08T17:44:00Z" w16du:dateUtc="2024-10-08T15:44:00Z">
        <w:r w:rsidR="00145B07" w:rsidDel="009E5F3C">
          <w:delText>Hence</w:delText>
        </w:r>
      </w:del>
      <w:ins w:id="563" w:author="Iturra, Julio" w:date="2024-10-08T17:44:00Z" w16du:dateUtc="2024-10-08T15:44:00Z">
        <w:r w:rsidR="009E5F3C">
          <w:t>In this regard</w:t>
        </w:r>
      </w:ins>
      <w:r w:rsidR="00145B07">
        <w:t>, my finding supports the claims that social influence and particularly segregation in interpersonal networks strengthen class differences in redistributive preferences (</w:t>
      </w:r>
      <w:r w:rsidR="00145B07">
        <w:fldChar w:fldCharType="begin"/>
      </w:r>
      <w:r w:rsidR="00145B07">
        <w:instrText>HYPERLINK \l "ref-lindh_missing_2021" \h</w:instrText>
      </w:r>
      <w:r w:rsidR="00145B07">
        <w:fldChar w:fldCharType="separate"/>
      </w:r>
      <w:r w:rsidR="00145B07">
        <w:rPr>
          <w:rStyle w:val="Hyperlink"/>
        </w:rPr>
        <w:t>Lindh et al., 2021</w:t>
      </w:r>
      <w:r w:rsidR="00145B07">
        <w:rPr>
          <w:rStyle w:val="Hyperlink"/>
        </w:rPr>
        <w:fldChar w:fldCharType="end"/>
      </w:r>
      <w:r w:rsidR="00145B07">
        <w:t xml:space="preserve">; </w:t>
      </w:r>
      <w:r w:rsidR="00145B07">
        <w:fldChar w:fldCharType="begin"/>
      </w:r>
      <w:r w:rsidR="00145B07">
        <w:instrText>HYPERLINK \l "ref-paskov_crossclass_2022" \h</w:instrText>
      </w:r>
      <w:r w:rsidR="00145B07">
        <w:fldChar w:fldCharType="separate"/>
      </w:r>
      <w:r w:rsidR="00145B07">
        <w:rPr>
          <w:rStyle w:val="Hyperlink"/>
        </w:rPr>
        <w:t>Paskov and Weisstanner, 2022</w:t>
      </w:r>
      <w:r w:rsidR="00145B07">
        <w:rPr>
          <w:rStyle w:val="Hyperlink"/>
        </w:rPr>
        <w:fldChar w:fldCharType="end"/>
      </w:r>
      <w:r w:rsidR="00145B07">
        <w:t xml:space="preserve">). </w:t>
      </w:r>
      <w:del w:id="564" w:author="Iturra, Julio" w:date="2024-10-09T12:08:00Z" w16du:dateUtc="2024-10-09T10:08:00Z">
        <w:r w:rsidR="00145B07" w:rsidDel="00C222E1">
          <w:delText>Also</w:delText>
        </w:r>
      </w:del>
      <w:ins w:id="565" w:author="Iturra, Julio" w:date="2024-10-09T12:08:00Z" w16du:dateUtc="2024-10-09T10:08:00Z">
        <w:r w:rsidR="000D7AA7">
          <w:t>Additionally</w:t>
        </w:r>
      </w:ins>
      <w:r w:rsidR="00145B07">
        <w:t xml:space="preserve">, these results support the idea that low cross-class </w:t>
      </w:r>
      <w:del w:id="566" w:author="Iturra, Julio" w:date="2024-10-09T12:08:00Z" w16du:dateUtc="2024-10-09T10:08:00Z">
        <w:r w:rsidR="00145B07" w:rsidDel="000D7AA7">
          <w:delText xml:space="preserve">connections </w:delText>
        </w:r>
      </w:del>
      <w:ins w:id="567" w:author="Iturra, Julio" w:date="2024-10-09T12:08:00Z" w16du:dateUtc="2024-10-09T10:08:00Z">
        <w:r w:rsidR="000D7AA7">
          <w:t xml:space="preserve">embeddedness </w:t>
        </w:r>
      </w:ins>
      <w:r w:rsidR="00145B07">
        <w:t xml:space="preserve">can reduce collective solidarity as they limit awareness about the </w:t>
      </w:r>
      <w:del w:id="568" w:author="Iturra, Julio" w:date="2024-10-09T14:14:00Z" w16du:dateUtc="2024-10-09T12:14:00Z">
        <w:r w:rsidR="00145B07" w:rsidDel="005F0F5D">
          <w:delText xml:space="preserve">lives </w:delText>
        </w:r>
      </w:del>
      <w:ins w:id="569" w:author="Iturra, Julio" w:date="2024-10-09T14:14:00Z" w16du:dateUtc="2024-10-09T12:14:00Z">
        <w:r w:rsidR="005F0F5D">
          <w:t xml:space="preserve">living conditions </w:t>
        </w:r>
      </w:ins>
      <w:r w:rsidR="00145B07">
        <w:t>of other classes (</w:t>
      </w:r>
      <w:r w:rsidR="00145B07">
        <w:fldChar w:fldCharType="begin"/>
      </w:r>
      <w:r w:rsidR="00145B07">
        <w:instrText>HYPERLINK \l "ref-blau_macrosociological_1977" \h</w:instrText>
      </w:r>
      <w:r w:rsidR="00145B07">
        <w:fldChar w:fldCharType="separate"/>
      </w:r>
      <w:r w:rsidR="00145B07">
        <w:rPr>
          <w:rStyle w:val="Hyperlink"/>
        </w:rPr>
        <w:t>Blau, 1977</w:t>
      </w:r>
      <w:r w:rsidR="00145B07">
        <w:rPr>
          <w:rStyle w:val="Hyperlink"/>
        </w:rPr>
        <w:fldChar w:fldCharType="end"/>
      </w:r>
      <w:r w:rsidR="00145B07">
        <w:t xml:space="preserve">; </w:t>
      </w:r>
      <w:r w:rsidR="00145B07">
        <w:fldChar w:fldCharType="begin"/>
      </w:r>
      <w:r w:rsidR="00145B07">
        <w:instrText>HYPERLINK \l "ref-otero_lives_2022" \h</w:instrText>
      </w:r>
      <w:r w:rsidR="00145B07">
        <w:fldChar w:fldCharType="separate"/>
      </w:r>
      <w:r w:rsidR="00145B07">
        <w:rPr>
          <w:rStyle w:val="Hyperlink"/>
        </w:rPr>
        <w:t>Otero et al., 2022</w:t>
      </w:r>
      <w:r w:rsidR="00145B07">
        <w:rPr>
          <w:rStyle w:val="Hyperlink"/>
        </w:rPr>
        <w:fldChar w:fldCharType="end"/>
      </w:r>
      <w:r w:rsidR="00145B07">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145B07">
        <w:fldChar w:fldCharType="begin"/>
      </w:r>
      <w:r w:rsidR="00145B07">
        <w:instrText>HYPERLINK \l "ref-otero_power_2023" \h</w:instrText>
      </w:r>
      <w:r w:rsidR="00145B07">
        <w:fldChar w:fldCharType="separate"/>
      </w:r>
      <w:r w:rsidR="00145B07">
        <w:rPr>
          <w:rStyle w:val="Hyperlink"/>
        </w:rPr>
        <w:t>Otero and Mendoza, 2023</w:t>
      </w:r>
      <w:r w:rsidR="00145B07">
        <w:rPr>
          <w:rStyle w:val="Hyperlink"/>
        </w:rPr>
        <w:fldChar w:fldCharType="end"/>
      </w:r>
      <w:r w:rsidR="00145B07">
        <w:t xml:space="preserve">; </w:t>
      </w:r>
      <w:r w:rsidR="00145B07">
        <w:fldChar w:fldCharType="begin"/>
      </w:r>
      <w:r w:rsidR="00145B07">
        <w:instrText>HYPERLINK \l "ref-sachweh_moral_2012" \h</w:instrText>
      </w:r>
      <w:r w:rsidR="00145B07">
        <w:fldChar w:fldCharType="separate"/>
      </w:r>
      <w:r w:rsidR="00145B07">
        <w:rPr>
          <w:rStyle w:val="Hyperlink"/>
        </w:rPr>
        <w:t>Sachweh, 2012</w:t>
      </w:r>
      <w:r w:rsidR="00145B07">
        <w:rPr>
          <w:rStyle w:val="Hyperlink"/>
        </w:rPr>
        <w:fldChar w:fldCharType="end"/>
      </w:r>
      <w:r w:rsidR="00145B07">
        <w:t>).</w:t>
      </w:r>
      <w:ins w:id="570" w:author="Iturra, Julio" w:date="2024-10-08T17:45:00Z" w16du:dateUtc="2024-10-08T15:45:00Z">
        <w:r w:rsidR="00206B64">
          <w:t xml:space="preserve"> Thus, </w:t>
        </w:r>
      </w:ins>
    </w:p>
    <w:p w14:paraId="0009F2E3" w14:textId="3BB31038" w:rsidR="000E3C44" w:rsidRDefault="009C462E" w:rsidP="0042483B">
      <w:pPr>
        <w:pStyle w:val="FirstParagraph"/>
      </w:pPr>
      <w:del w:id="571" w:author="Iturra, Julio" w:date="2024-10-08T17:38:00Z" w16du:dateUtc="2024-10-08T15:38:00Z">
        <w:r w:rsidDel="00EA6E9F">
          <w:delText xml:space="preserve">In contrast, to </w:delText>
        </w:r>
        <w:commentRangeStart w:id="572"/>
        <w:r w:rsidDel="00EA6E9F">
          <w:delText>the claimed detrimental direct association of network segregation on attachment to society (</w:delText>
        </w:r>
        <w:r w:rsidDel="00EA6E9F">
          <w:fldChar w:fldCharType="begin"/>
        </w:r>
        <w:r w:rsidDel="00EA6E9F">
          <w:delInstrText>HYPERLINK \l "ref-otero_lives_2022" \h</w:delInstrText>
        </w:r>
        <w:r w:rsidDel="00EA6E9F">
          <w:fldChar w:fldCharType="separate"/>
        </w:r>
        <w:r w:rsidDel="00EA6E9F">
          <w:rPr>
            <w:rStyle w:val="Hyperlink"/>
          </w:rPr>
          <w:delText>Otero et al., 2022</w:delText>
        </w:r>
        <w:r w:rsidDel="00EA6E9F">
          <w:rPr>
            <w:rStyle w:val="Hyperlink"/>
          </w:rPr>
          <w:fldChar w:fldCharType="end"/>
        </w:r>
        <w:r w:rsidDel="00EA6E9F">
          <w:delText xml:space="preserve">), </w:delText>
        </w:r>
        <w:commentRangeEnd w:id="572"/>
        <w:r w:rsidR="005715A8" w:rsidDel="00EA6E9F">
          <w:rPr>
            <w:rStyle w:val="CommentReference"/>
            <w:rFonts w:asciiTheme="minorHAnsi" w:hAnsiTheme="minorHAnsi"/>
          </w:rPr>
          <w:commentReference w:id="572"/>
        </w:r>
        <w:r w:rsidDel="00EA6E9F">
          <w:delText>m</w:delText>
        </w:r>
      </w:del>
      <w:ins w:id="573" w:author="Iturra, Julio" w:date="2024-10-08T17:45:00Z" w16du:dateUtc="2024-10-08T15:45:00Z">
        <w:r w:rsidR="00206B64">
          <w:t>m</w:t>
        </w:r>
      </w:ins>
      <w:r>
        <w:t xml:space="preserve">y first finding </w:t>
      </w:r>
      <w:del w:id="574" w:author="Iturra, Julio" w:date="2024-10-09T12:09:00Z" w16du:dateUtc="2024-10-09T10:09:00Z">
        <w:r w:rsidDel="00D663EE">
          <w:delText>suggests that</w:delText>
        </w:r>
        <w:r w:rsidR="005715A8" w:rsidDel="00D663EE">
          <w:delText xml:space="preserve"> the</w:delText>
        </w:r>
      </w:del>
      <w:ins w:id="575" w:author="Iturra, Julio" w:date="2024-10-09T12:09:00Z" w16du:dateUtc="2024-10-09T10:09:00Z">
        <w:r w:rsidR="00D663EE">
          <w:t>supports the expectation that</w:t>
        </w:r>
      </w:ins>
      <w:r w:rsidR="005715A8">
        <w:t xml:space="preserve"> </w:t>
      </w:r>
      <w:ins w:id="576" w:author="Iturra, Julio" w:date="2024-10-09T12:09:00Z" w16du:dateUtc="2024-10-09T10:09:00Z">
        <w:r w:rsidR="00D663EE">
          <w:t>the </w:t>
        </w:r>
      </w:ins>
      <w:r w:rsidR="005715A8">
        <w:t>relation between</w:t>
      </w:r>
      <w:r>
        <w:t xml:space="preserve"> </w:t>
      </w:r>
      <w:ins w:id="577" w:author="Iturra, Julio" w:date="2024-10-09T14:16:00Z" w16du:dateUtc="2024-10-09T12:16:00Z">
        <w:r w:rsidR="00FC17B9">
          <w:t>class-based</w:t>
        </w:r>
      </w:ins>
      <w:ins w:id="578" w:author="Iturra, Julio" w:date="2024-10-09T14:15:00Z" w16du:dateUtc="2024-10-09T12:15:00Z">
        <w:r w:rsidR="00FC17B9">
          <w:t xml:space="preserve"> </w:t>
        </w:r>
      </w:ins>
      <w:r>
        <w:t xml:space="preserve">network segregation </w:t>
      </w:r>
      <w:r w:rsidR="005715A8">
        <w:t>and redistributive preferences is</w:t>
      </w:r>
      <w:r>
        <w:t xml:space="preserve"> conditional </w:t>
      </w:r>
      <w:r w:rsidR="005715A8">
        <w:t xml:space="preserve">on social </w:t>
      </w:r>
      <w:r>
        <w:t xml:space="preserve">class. </w:t>
      </w:r>
      <w:r w:rsidR="005715A8">
        <w:t>H</w:t>
      </w:r>
      <w:r>
        <w:t xml:space="preserve">igher network homogeneity in the working class </w:t>
      </w:r>
      <w:del w:id="579" w:author="Iturra, Julio" w:date="2024-10-08T17:40:00Z" w16du:dateUtc="2024-10-08T15:40:00Z">
        <w:r w:rsidDel="000C1ADE">
          <w:delText xml:space="preserve">increases </w:delText>
        </w:r>
      </w:del>
      <w:ins w:id="580" w:author="Iturra, Julio" w:date="2024-10-08T17:40:00Z" w16du:dateUtc="2024-10-08T15:40:00Z">
        <w:r w:rsidR="000C1ADE">
          <w:t>is associated with</w:t>
        </w:r>
      </w:ins>
      <w:ins w:id="581" w:author="Iturra, Julio" w:date="2024-10-08T17:41:00Z" w16du:dateUtc="2024-10-08T15:41:00Z">
        <w:r w:rsidR="000C1ADE">
          <w:t xml:space="preserve"> higher</w:t>
        </w:r>
      </w:ins>
      <w:ins w:id="582" w:author="Iturra, Julio" w:date="2024-10-08T17:40:00Z" w16du:dateUtc="2024-10-08T15:40:00Z">
        <w:r w:rsidR="000C1ADE">
          <w:t xml:space="preserve"> </w:t>
        </w:r>
      </w:ins>
      <w:r>
        <w:t xml:space="preserve">redistributive preferences, while homogeneous networks in the service class </w:t>
      </w:r>
      <w:r w:rsidR="008D02B2">
        <w:t>are</w:t>
      </w:r>
      <w:r w:rsidR="00E770AE">
        <w:t xml:space="preserve"> associated with lower</w:t>
      </w:r>
      <w:r>
        <w:t xml:space="preserve"> support for redistribution.</w:t>
      </w:r>
      <w:r w:rsidR="005715A8">
        <w:t xml:space="preserve"> Overall, </w:t>
      </w:r>
      <w:del w:id="583" w:author="Iturra, Julio" w:date="2024-10-08T17:45:00Z" w16du:dateUtc="2024-10-08T15:45:00Z">
        <w:r w:rsidR="005715A8" w:rsidDel="00475961">
          <w:delText xml:space="preserve">greater </w:delText>
        </w:r>
      </w:del>
      <w:ins w:id="584" w:author="Iturra, Julio" w:date="2024-10-08T17:45:00Z" w16du:dateUtc="2024-10-08T15:45:00Z">
        <w:r w:rsidR="00475961">
          <w:t xml:space="preserve">higher </w:t>
        </w:r>
      </w:ins>
      <w:r w:rsidR="005715A8">
        <w:t xml:space="preserve">network homogeneity thus </w:t>
      </w:r>
      <w:del w:id="585" w:author="Iturra, Julio" w:date="2024-10-08T17:45:00Z" w16du:dateUtc="2024-10-08T15:45:00Z">
        <w:r w:rsidR="005715A8" w:rsidDel="00890F20">
          <w:delText>goes along</w:delText>
        </w:r>
      </w:del>
      <w:ins w:id="586" w:author="Iturra, Julio" w:date="2024-10-08T17:45:00Z" w16du:dateUtc="2024-10-08T15:45:00Z">
        <w:r w:rsidR="00890F20">
          <w:t>is associated</w:t>
        </w:r>
      </w:ins>
      <w:r w:rsidR="005715A8">
        <w:t xml:space="preserve"> with </w:t>
      </w:r>
      <w:del w:id="587" w:author="Iturra, Julio" w:date="2024-10-08T17:45:00Z" w16du:dateUtc="2024-10-08T15:45:00Z">
        <w:r w:rsidR="005715A8" w:rsidDel="00475961">
          <w:delText xml:space="preserve">greater </w:delText>
        </w:r>
      </w:del>
      <w:ins w:id="588" w:author="Iturra, Julio" w:date="2024-10-08T17:45:00Z" w16du:dateUtc="2024-10-08T15:45:00Z">
        <w:r w:rsidR="00475961">
          <w:t xml:space="preserve">a wider </w:t>
        </w:r>
      </w:ins>
      <w:del w:id="589" w:author="Iturra, Julio" w:date="2024-10-08T17:45:00Z" w16du:dateUtc="2024-10-08T15:45:00Z">
        <w:r w:rsidR="005715A8" w:rsidDel="00810B78">
          <w:delText xml:space="preserve">attitudinal </w:delText>
        </w:r>
      </w:del>
      <w:del w:id="590" w:author="Julio César Iturra Sanhueza" w:date="2024-10-07T10:38:00Z" w16du:dateUtc="2024-10-07T08:38:00Z">
        <w:r w:rsidR="005715A8" w:rsidDel="003B598C">
          <w:delText xml:space="preserve">polarization </w:delText>
        </w:r>
      </w:del>
      <w:ins w:id="591" w:author="Julio César Iturra Sanhueza" w:date="2024-10-07T10:38:00Z" w16du:dateUtc="2024-10-07T08:38:00Z">
        <w:r w:rsidR="003B598C">
          <w:t>divide</w:t>
        </w:r>
      </w:ins>
      <w:ins w:id="592" w:author="Iturra, Julio" w:date="2024-10-09T12:10:00Z" w16du:dateUtc="2024-10-09T10:10:00Z">
        <w:r w:rsidR="00735D47">
          <w:t xml:space="preserve"> in redistributive preferences</w:t>
        </w:r>
      </w:ins>
      <w:ins w:id="593" w:author="Julio César Iturra Sanhueza" w:date="2024-10-07T10:38:00Z" w16du:dateUtc="2024-10-07T08:38:00Z">
        <w:r w:rsidR="003B598C">
          <w:t xml:space="preserve"> </w:t>
        </w:r>
      </w:ins>
      <w:r w:rsidR="005715A8">
        <w:t xml:space="preserve">between the working and the service </w:t>
      </w:r>
      <w:del w:id="594" w:author="Iturra, Julio" w:date="2024-10-09T12:01:00Z" w16du:dateUtc="2024-10-09T10:01:00Z">
        <w:r w:rsidR="005715A8" w:rsidDel="009263FF">
          <w:delText>class</w:delText>
        </w:r>
      </w:del>
      <w:ins w:id="595" w:author="Iturra, Julio" w:date="2024-10-09T12:01:00Z" w16du:dateUtc="2024-10-09T10:01:00Z">
        <w:r w:rsidR="007840E0">
          <w:t>class</w:t>
        </w:r>
      </w:ins>
      <w:ins w:id="596" w:author="Iturra, Julio" w:date="2024-10-09T12:09:00Z" w16du:dateUtc="2024-10-09T10:09:00Z">
        <w:r w:rsidR="00735D47">
          <w:t>es</w:t>
        </w:r>
      </w:ins>
      <w:r w:rsidR="005715A8">
        <w:t>.</w:t>
      </w:r>
    </w:p>
    <w:p w14:paraId="0009F2E5" w14:textId="42E214CB" w:rsidR="000E3C44" w:rsidDel="00122E34" w:rsidRDefault="005715A8" w:rsidP="00122E34">
      <w:pPr>
        <w:pStyle w:val="BodyText"/>
        <w:rPr>
          <w:del w:id="597" w:author="Iturra, Julio" w:date="2024-10-08T17:54:00Z" w16du:dateUtc="2024-10-08T15:54:00Z"/>
        </w:rPr>
      </w:pPr>
      <w:r>
        <w:lastRenderedPageBreak/>
        <w:t>My</w:t>
      </w:r>
      <w:r w:rsidR="009C462E">
        <w:t xml:space="preserve"> second hypothesis was that economic inequality mitigates the conditional association of network homogeneity by social class </w:t>
      </w:r>
      <w:del w:id="598" w:author="Iturra, Julio" w:date="2024-10-09T12:02:00Z" w16du:dateUtc="2024-10-09T10:02:00Z">
        <w:r w:rsidR="009C462E" w:rsidDel="00D00023">
          <w:delText xml:space="preserve">and </w:delText>
        </w:r>
      </w:del>
      <w:ins w:id="599" w:author="Iturra, Julio" w:date="2024-10-09T12:02:00Z" w16du:dateUtc="2024-10-09T10:02:00Z">
        <w:r w:rsidR="00D00023">
          <w:t xml:space="preserve">on </w:t>
        </w:r>
      </w:ins>
      <w:r w:rsidR="009C462E">
        <w:t xml:space="preserve">redistributive preferences. </w:t>
      </w:r>
      <w:ins w:id="600" w:author="Iturra, Julio" w:date="2024-10-08T17:38:00Z" w16du:dateUtc="2024-10-08T15:38:00Z">
        <w:r w:rsidR="00EA6E9F">
          <w:t xml:space="preserve">Theoretically, I understand economic inequality </w:t>
        </w:r>
      </w:ins>
      <w:ins w:id="601" w:author="Iturra, Julio" w:date="2024-10-09T12:18:00Z" w16du:dateUtc="2024-10-09T10:18:00Z">
        <w:r w:rsidR="00C46BE8">
          <w:t>as the context</w:t>
        </w:r>
        <w:r w:rsidR="00B420CF">
          <w:t xml:space="preserve"> where</w:t>
        </w:r>
      </w:ins>
      <w:ins w:id="602" w:author="Iturra, Julio" w:date="2024-10-08T17:38:00Z" w16du:dateUtc="2024-10-08T15:38:00Z">
        <w:r w:rsidR="00EA6E9F">
          <w:t xml:space="preserve"> </w:t>
        </w:r>
      </w:ins>
      <w:ins w:id="603" w:author="Iturra, Julio" w:date="2024-10-09T12:02:00Z" w16du:dateUtc="2024-10-09T10:02:00Z">
        <w:r w:rsidR="00BD474F">
          <w:t>class</w:t>
        </w:r>
      </w:ins>
      <w:ins w:id="604" w:author="Iturra, Julio" w:date="2024-10-09T12:03:00Z" w16du:dateUtc="2024-10-09T10:03:00Z">
        <w:r w:rsidR="0087261C">
          <w:t>-based</w:t>
        </w:r>
      </w:ins>
      <w:ins w:id="605" w:author="Iturra, Julio" w:date="2024-10-09T12:02:00Z" w16du:dateUtc="2024-10-09T10:02:00Z">
        <w:r w:rsidR="00BD474F">
          <w:t xml:space="preserve"> </w:t>
        </w:r>
      </w:ins>
      <w:ins w:id="606" w:author="Iturra, Julio" w:date="2024-10-09T14:18:00Z" w16du:dateUtc="2024-10-09T12:18:00Z">
        <w:r w:rsidR="00BF5C96">
          <w:t>inequalities</w:t>
        </w:r>
      </w:ins>
      <w:ins w:id="607" w:author="Iturra, Julio" w:date="2024-10-08T17:56:00Z" w16du:dateUtc="2024-10-08T15:56:00Z">
        <w:r w:rsidR="00A920AF">
          <w:t xml:space="preserve"> in the economic domain</w:t>
        </w:r>
      </w:ins>
      <w:ins w:id="608" w:author="Iturra, Julio" w:date="2024-10-08T17:38:00Z" w16du:dateUtc="2024-10-08T15:38:00Z">
        <w:r w:rsidR="00EA6E9F">
          <w:t xml:space="preserve"> </w:t>
        </w:r>
      </w:ins>
      <w:ins w:id="609" w:author="Iturra, Julio" w:date="2024-10-09T12:03:00Z" w16du:dateUtc="2024-10-09T10:03:00Z">
        <w:r w:rsidR="007121E4">
          <w:t>are</w:t>
        </w:r>
      </w:ins>
      <w:ins w:id="610" w:author="Iturra, Julio" w:date="2024-10-08T17:38:00Z" w16du:dateUtc="2024-10-08T15:38:00Z">
        <w:r w:rsidR="00EA6E9F">
          <w:t xml:space="preserve"> crystallized in attitudes toward redistribution (</w:t>
        </w:r>
        <w:r w:rsidR="00EA6E9F">
          <w:fldChar w:fldCharType="begin"/>
        </w:r>
        <w:r w:rsidR="00EA6E9F">
          <w:instrText>HYPERLINK \l "ref-edlund_democratic_2015" \h</w:instrText>
        </w:r>
        <w:r w:rsidR="00EA6E9F">
          <w:fldChar w:fldCharType="separate"/>
        </w:r>
        <w:r w:rsidR="00EA6E9F">
          <w:rPr>
            <w:rStyle w:val="Hyperlink"/>
          </w:rPr>
          <w:t>Edlund and Lindh, 2015</w:t>
        </w:r>
        <w:r w:rsidR="00EA6E9F">
          <w:rPr>
            <w:rStyle w:val="Hyperlink"/>
          </w:rPr>
          <w:fldChar w:fldCharType="end"/>
        </w:r>
        <w:r w:rsidR="00EA6E9F">
          <w:t xml:space="preserve">). </w:t>
        </w:r>
      </w:ins>
      <w:r w:rsidR="00FF7855">
        <w:t xml:space="preserve">I argued </w:t>
      </w:r>
      <w:ins w:id="611" w:author="Iturra, Julio" w:date="2024-10-09T12:12:00Z" w16du:dateUtc="2024-10-09T10:12:00Z">
        <w:r w:rsidR="0067113F">
          <w:t xml:space="preserve">that </w:t>
        </w:r>
      </w:ins>
      <w:ins w:id="612" w:author="Iturra, Julio" w:date="2024-10-08T17:38:00Z" w16du:dateUtc="2024-10-08T15:38:00Z">
        <w:r w:rsidR="00EA6E9F">
          <w:t xml:space="preserve">social influence is linked to redistributive preferences as it explains how class positions </w:t>
        </w:r>
      </w:ins>
      <w:ins w:id="613" w:author="Iturra, Julio" w:date="2024-10-09T12:12:00Z" w16du:dateUtc="2024-10-09T10:12:00Z">
        <w:r w:rsidR="009A1801">
          <w:t>intensify</w:t>
        </w:r>
      </w:ins>
      <w:ins w:id="614" w:author="Iturra, Julio" w:date="2024-10-09T12:13:00Z" w16du:dateUtc="2024-10-09T10:13:00Z">
        <w:r w:rsidR="009A1801">
          <w:t xml:space="preserve"> their attitudes</w:t>
        </w:r>
      </w:ins>
      <w:ins w:id="615" w:author="Iturra, Julio" w:date="2024-10-08T17:38:00Z" w16du:dateUtc="2024-10-08T15:38:00Z">
        <w:r w:rsidR="00EA6E9F">
          <w:t xml:space="preserve"> as </w:t>
        </w:r>
      </w:ins>
      <w:ins w:id="616" w:author="Iturra, Julio" w:date="2024-10-09T14:19:00Z" w16du:dateUtc="2024-10-09T12:19:00Z">
        <w:r w:rsidR="001F578D">
          <w:t xml:space="preserve">network </w:t>
        </w:r>
      </w:ins>
      <w:ins w:id="617" w:author="Iturra, Julio" w:date="2024-10-08T17:38:00Z" w16du:dateUtc="2024-10-08T15:38:00Z">
        <w:r w:rsidR="00EA6E9F">
          <w:t>segregation increases (</w:t>
        </w:r>
        <w:r w:rsidR="00EA6E9F">
          <w:fldChar w:fldCharType="begin"/>
        </w:r>
        <w:r w:rsidR="00EA6E9F">
          <w:instrText>HYPERLINK \l "ref-lindh_missing_2021" \h</w:instrText>
        </w:r>
        <w:r w:rsidR="00EA6E9F">
          <w:fldChar w:fldCharType="separate"/>
        </w:r>
        <w:r w:rsidR="00EA6E9F">
          <w:rPr>
            <w:rStyle w:val="Hyperlink"/>
          </w:rPr>
          <w:t>Lindh et al., 2021</w:t>
        </w:r>
        <w:r w:rsidR="00EA6E9F">
          <w:rPr>
            <w:rStyle w:val="Hyperlink"/>
          </w:rPr>
          <w:fldChar w:fldCharType="end"/>
        </w:r>
        <w:r w:rsidR="00EA6E9F">
          <w:t xml:space="preserve">). </w:t>
        </w:r>
      </w:ins>
      <w:r w:rsidR="00E3699B">
        <w:t>Likewise</w:t>
      </w:r>
      <w:r w:rsidR="00C80D62">
        <w:t xml:space="preserve">, </w:t>
      </w:r>
      <w:r w:rsidR="00B03490">
        <w:t>recent evidence shows</w:t>
      </w:r>
      <w:r w:rsidR="00C80D62">
        <w:t xml:space="preserve"> that the association between network class</w:t>
      </w:r>
      <w:r w:rsidR="009424D9">
        <w:t xml:space="preserve"> </w:t>
      </w:r>
      <w:r w:rsidR="00C80D62">
        <w:t>profiles</w:t>
      </w:r>
      <w:r w:rsidR="009424D9">
        <w:t xml:space="preserve"> </w:t>
      </w:r>
      <w:r w:rsidR="00E3699B">
        <w:t xml:space="preserve">with redistributive preferences </w:t>
      </w:r>
      <w:r w:rsidR="00C80D62">
        <w:t>follow</w:t>
      </w:r>
      <w:r w:rsidR="00F77F5E">
        <w:t>s</w:t>
      </w:r>
      <w:r w:rsidR="00C80D62">
        <w:t xml:space="preserve"> a similar pattern as individual class position</w:t>
      </w:r>
      <w:r w:rsidR="00F77F5E">
        <w:t>s</w:t>
      </w:r>
      <w:r w:rsidR="00455896">
        <w:t xml:space="preserve"> </w:t>
      </w:r>
      <w:r w:rsidR="000D6A5B">
        <w:t>and this relationship is strengthen</w:t>
      </w:r>
      <w:r w:rsidR="00AE30EB">
        <w:t>ed</w:t>
      </w:r>
      <w:r w:rsidR="000D6A5B">
        <w:t xml:space="preserve"> as </w:t>
      </w:r>
      <w:r w:rsidR="00AE30EB">
        <w:t xml:space="preserve">redistribution rates increase at the country level </w:t>
      </w:r>
      <w:r w:rsidR="00455896">
        <w:t>(</w:t>
      </w:r>
      <w:r w:rsidR="00455896" w:rsidRPr="00AE30EB">
        <w:rPr>
          <w:rStyle w:val="Hyperlink"/>
        </w:rPr>
        <w:t xml:space="preserve">Lindh and Andersson, </w:t>
      </w:r>
      <w:r w:rsidR="00455896" w:rsidRPr="006D3F2A">
        <w:rPr>
          <w:rStyle w:val="Hyperlink"/>
        </w:rPr>
        <w:t>2024</w:t>
      </w:r>
      <w:r w:rsidR="00455896" w:rsidRPr="006D3F2A">
        <w:t>)</w:t>
      </w:r>
      <w:r w:rsidR="00AE30EB">
        <w:t xml:space="preserve">. </w:t>
      </w:r>
      <w:r w:rsidR="00EB51F2">
        <w:t xml:space="preserve">In this regard, </w:t>
      </w:r>
      <w:r w:rsidR="000026E7">
        <w:t>m</w:t>
      </w:r>
      <w:ins w:id="618" w:author="Iturra, Julio" w:date="2024-10-08T17:52:00Z" w16du:dateUtc="2024-10-08T15:52:00Z">
        <w:r w:rsidR="00F31F49">
          <w:t xml:space="preserve">y findings </w:t>
        </w:r>
      </w:ins>
      <w:r w:rsidR="009C462E">
        <w:t xml:space="preserve">indicate that income inequality indeed </w:t>
      </w:r>
      <w:r w:rsidR="009C462E">
        <w:rPr>
          <w:i/>
          <w:iCs/>
        </w:rPr>
        <w:t>mitigates</w:t>
      </w:r>
      <w:r w:rsidR="009C462E">
        <w:t xml:space="preserve"> </w:t>
      </w:r>
      <w:del w:id="619" w:author="Iturra, Julio" w:date="2024-10-08T17:52:00Z" w16du:dateUtc="2024-10-08T15:52:00Z">
        <w:r w:rsidR="009C462E" w:rsidDel="00F31F49">
          <w:delText>this relationship</w:delText>
        </w:r>
      </w:del>
      <w:ins w:id="620" w:author="Iturra, Julio" w:date="2024-10-08T17:52:00Z" w16du:dateUtc="2024-10-08T15:52:00Z">
        <w:r w:rsidR="00F31F49">
          <w:t xml:space="preserve">the conditional association of </w:t>
        </w:r>
      </w:ins>
      <w:r w:rsidR="00520185">
        <w:t xml:space="preserve">class-based </w:t>
      </w:r>
      <w:ins w:id="621" w:author="Iturra, Julio" w:date="2024-10-08T17:52:00Z" w16du:dateUtc="2024-10-08T15:52:00Z">
        <w:r w:rsidR="00F31F49">
          <w:t xml:space="preserve">network homogeneity </w:t>
        </w:r>
      </w:ins>
      <w:ins w:id="622" w:author="Iturra, Julio" w:date="2024-10-08T17:53:00Z" w16du:dateUtc="2024-10-08T15:53:00Z">
        <w:r w:rsidR="00F31F49">
          <w:t>and social class on redistributive preferences</w:t>
        </w:r>
      </w:ins>
      <w:r w:rsidR="000026E7">
        <w:t>, independently of the size of the welfare state and economic prosperity</w:t>
      </w:r>
      <w:r w:rsidR="009C462E">
        <w:t xml:space="preserve">. In other words, the role of network segregation observed in the interaction of homogeneity and class is less pronounced in </w:t>
      </w:r>
      <w:del w:id="623" w:author="Iturra, Julio" w:date="2024-10-08T17:53:00Z" w16du:dateUtc="2024-10-08T15:53:00Z">
        <w:r w:rsidR="009C462E" w:rsidDel="006E13A5">
          <w:delText xml:space="preserve">highly </w:delText>
        </w:r>
      </w:del>
      <w:ins w:id="624" w:author="Iturra, Julio" w:date="2024-10-08T17:53:00Z" w16du:dateUtc="2024-10-08T15:53:00Z">
        <w:r w:rsidR="006E13A5">
          <w:t xml:space="preserve">countries with </w:t>
        </w:r>
      </w:ins>
      <w:del w:id="625" w:author="Iturra, Julio" w:date="2024-10-08T17:53:00Z" w16du:dateUtc="2024-10-08T15:53:00Z">
        <w:r w:rsidR="009C462E" w:rsidDel="006E13A5">
          <w:delText>unequal societies</w:delText>
        </w:r>
      </w:del>
      <w:ins w:id="626" w:author="Iturra, Julio" w:date="2024-10-08T17:53:00Z" w16du:dateUtc="2024-10-08T15:53:00Z">
        <w:r w:rsidR="006E13A5">
          <w:t>higher income inequality</w:t>
        </w:r>
      </w:ins>
      <w:r w:rsidR="009C462E">
        <w:t>. Particularly, the most notable differences in redistributive preferences are observed in homogeneous service class networks. In contrast, preferences in homogeneous working-class networks are relatively unaffected by inequality.</w:t>
      </w:r>
      <w:ins w:id="627" w:author="Iturra, Julio" w:date="2024-10-09T12:14:00Z" w16du:dateUtc="2024-10-09T10:14:00Z">
        <w:r w:rsidR="005842C8">
          <w:t xml:space="preserve"> </w:t>
        </w:r>
      </w:ins>
      <w:ins w:id="628" w:author="Iturra, Julio" w:date="2024-10-09T14:20:00Z" w16du:dateUtc="2024-10-09T12:20:00Z">
        <w:r w:rsidR="00E51374">
          <w:t xml:space="preserve">Also, </w:t>
        </w:r>
      </w:ins>
      <w:ins w:id="629" w:author="Iturra, Julio" w:date="2024-10-09T12:16:00Z" w16du:dateUtc="2024-10-09T10:16:00Z">
        <w:r w:rsidR="00122E34">
          <w:t>the conditional association of class-based network homogeneity by social class prevails mostly in countries with low and middle levels of income inequality. These</w:t>
        </w:r>
      </w:ins>
      <w:ins w:id="630" w:author="Iturra, Julio" w:date="2024-10-09T12:14:00Z" w16du:dateUtc="2024-10-09T10:14:00Z">
        <w:r w:rsidR="005842C8">
          <w:t xml:space="preserve"> findings are in line with previous cross-national studies that have </w:t>
        </w:r>
      </w:ins>
      <w:ins w:id="631" w:author="Iturra, Julio" w:date="2024-10-09T12:15:00Z" w16du:dateUtc="2024-10-09T10:15:00Z">
        <w:r w:rsidR="005842C8">
          <w:t xml:space="preserve">pointed out that the upper classes are more reactive to the levels of contextual economic </w:t>
        </w:r>
      </w:ins>
      <w:ins w:id="632" w:author="Iturra, Julio" w:date="2024-10-09T12:14:00Z" w16du:dateUtc="2024-10-09T10:14:00Z">
        <w:r w:rsidR="005842C8">
          <w:t xml:space="preserve">inequality </w:t>
        </w:r>
      </w:ins>
      <w:ins w:id="633" w:author="Iturra, Julio" w:date="2024-10-09T12:16:00Z" w16du:dateUtc="2024-10-09T10:16:00Z">
        <w:r w:rsidR="005842C8">
          <w:t xml:space="preserve">which is associated with a </w:t>
        </w:r>
      </w:ins>
      <w:ins w:id="634" w:author="Iturra, Julio" w:date="2024-10-09T12:17:00Z" w16du:dateUtc="2024-10-09T10:17:00Z">
        <w:r w:rsidR="00122E34">
          <w:t>reduced</w:t>
        </w:r>
      </w:ins>
      <w:ins w:id="635" w:author="Iturra, Julio" w:date="2024-10-09T12:16:00Z" w16du:dateUtc="2024-10-09T10:16:00Z">
        <w:r w:rsidR="00122E34">
          <w:t xml:space="preserve"> class divide in redistributive preferences (</w:t>
        </w:r>
        <w:r w:rsidR="00122E34">
          <w:fldChar w:fldCharType="begin"/>
        </w:r>
        <w:r w:rsidR="00122E34">
          <w:instrText>HYPERLINK \l "ref-curtis_how_2015" \h</w:instrText>
        </w:r>
        <w:r w:rsidR="00122E34">
          <w:fldChar w:fldCharType="separate"/>
        </w:r>
        <w:r w:rsidR="00122E34">
          <w:rPr>
            <w:rStyle w:val="Hyperlink"/>
          </w:rPr>
          <w:t>Curtis and Andersen, 2015</w:t>
        </w:r>
        <w:r w:rsidR="00122E34">
          <w:rPr>
            <w:rStyle w:val="Hyperlink"/>
          </w:rPr>
          <w:fldChar w:fldCharType="end"/>
        </w:r>
        <w:r w:rsidR="00122E34">
          <w:t xml:space="preserve">; </w:t>
        </w:r>
        <w:r w:rsidR="00122E34">
          <w:fldChar w:fldCharType="begin"/>
        </w:r>
        <w:r w:rsidR="00122E34">
          <w:instrText>HYPERLINK \l "ref-dimick_altruistic_2017" \h</w:instrText>
        </w:r>
        <w:r w:rsidR="00122E34">
          <w:fldChar w:fldCharType="separate"/>
        </w:r>
        <w:r w:rsidR="00122E34">
          <w:rPr>
            <w:rStyle w:val="Hyperlink"/>
          </w:rPr>
          <w:t>Dimick et al., 2017</w:t>
        </w:r>
        <w:r w:rsidR="00122E34">
          <w:rPr>
            <w:rStyle w:val="Hyperlink"/>
          </w:rPr>
          <w:fldChar w:fldCharType="end"/>
        </w:r>
        <w:r w:rsidR="00122E34">
          <w:t xml:space="preserve">; </w:t>
        </w:r>
        <w:r w:rsidR="00122E34">
          <w:fldChar w:fldCharType="begin"/>
        </w:r>
        <w:r w:rsidR="00122E34">
          <w:instrText>HYPERLINK \l "ref-edlund_democratic_2015" \h</w:instrText>
        </w:r>
        <w:r w:rsidR="00122E34">
          <w:fldChar w:fldCharType="separate"/>
        </w:r>
        <w:r w:rsidR="00122E34">
          <w:rPr>
            <w:rStyle w:val="Hyperlink"/>
          </w:rPr>
          <w:t>Edlund and Lindh, 2015</w:t>
        </w:r>
        <w:r w:rsidR="00122E34">
          <w:rPr>
            <w:rStyle w:val="Hyperlink"/>
          </w:rPr>
          <w:fldChar w:fldCharType="end"/>
        </w:r>
        <w:r w:rsidR="00122E34">
          <w:t xml:space="preserve">). </w:t>
        </w:r>
      </w:ins>
    </w:p>
    <w:p w14:paraId="2527296B" w14:textId="77777777" w:rsidR="00122E34" w:rsidRDefault="00122E34" w:rsidP="00122E34">
      <w:pPr>
        <w:pStyle w:val="BodyText"/>
        <w:rPr>
          <w:ins w:id="636" w:author="Iturra, Julio" w:date="2024-10-09T12:16:00Z" w16du:dateUtc="2024-10-09T10:16:00Z"/>
        </w:rPr>
      </w:pPr>
    </w:p>
    <w:p w14:paraId="0009F2E6" w14:textId="729E45F5" w:rsidR="000E3C44" w:rsidDel="00407501" w:rsidRDefault="009C462E">
      <w:pPr>
        <w:pStyle w:val="BodyText"/>
        <w:rPr>
          <w:del w:id="637" w:author="Iturra, Julio" w:date="2024-10-08T17:38:00Z" w16du:dateUtc="2024-10-08T15:38:00Z"/>
        </w:rPr>
      </w:pPr>
      <w:del w:id="638" w:author="Iturra, Julio" w:date="2024-10-08T17:38:00Z" w16du:dateUtc="2024-10-08T15:38:00Z">
        <w:r w:rsidDel="00EA6E9F">
          <w:delText xml:space="preserve">Theoretically, I </w:delText>
        </w:r>
        <w:commentRangeStart w:id="639"/>
        <w:r w:rsidDel="00EA6E9F">
          <w:delText xml:space="preserve">understand economic inequality establishes the field for class-based political conflict </w:delText>
        </w:r>
        <w:commentRangeEnd w:id="639"/>
        <w:r w:rsidR="005715A8" w:rsidDel="00EA6E9F">
          <w:rPr>
            <w:rStyle w:val="CommentReference"/>
            <w:rFonts w:asciiTheme="minorHAnsi" w:hAnsiTheme="minorHAnsi"/>
          </w:rPr>
          <w:commentReference w:id="639"/>
        </w:r>
        <w:r w:rsidDel="00EA6E9F">
          <w:delText>that is consequently crystallized in attitudes toward redistribution (</w:delText>
        </w:r>
        <w:r w:rsidDel="00EA6E9F">
          <w:fldChar w:fldCharType="begin"/>
        </w:r>
        <w:r w:rsidDel="00EA6E9F">
          <w:delInstrText>HYPERLINK \l "ref-edlund_democratic_2015" \h</w:delInstrText>
        </w:r>
        <w:r w:rsidDel="00EA6E9F">
          <w:fldChar w:fldCharType="separate"/>
        </w:r>
        <w:r w:rsidDel="00EA6E9F">
          <w:rPr>
            <w:rStyle w:val="Hyperlink"/>
          </w:rPr>
          <w:delText>Edlund and Lindh, 2015</w:delText>
        </w:r>
        <w:r w:rsidDel="00EA6E9F">
          <w:rPr>
            <w:rStyle w:val="Hyperlink"/>
          </w:rPr>
          <w:fldChar w:fldCharType="end"/>
        </w:r>
        <w:r w:rsidDel="00EA6E9F">
          <w:delText xml:space="preserve">). Also, I conceive </w:delText>
        </w:r>
        <w:r w:rsidR="005715A8" w:rsidDel="00EA6E9F">
          <w:delText xml:space="preserve">of </w:delText>
        </w:r>
        <w:r w:rsidDel="00EA6E9F">
          <w:delText>class relations as networks of social connections between social classes (</w:delText>
        </w:r>
        <w:r w:rsidDel="00EA6E9F">
          <w:fldChar w:fldCharType="begin"/>
        </w:r>
        <w:r w:rsidDel="00EA6E9F">
          <w:delInstrText>HYPERLINK \l "ref-blau_macrosociological_1977" \h</w:delInstrText>
        </w:r>
        <w:r w:rsidDel="00EA6E9F">
          <w:fldChar w:fldCharType="separate"/>
        </w:r>
        <w:r w:rsidDel="00EA6E9F">
          <w:rPr>
            <w:rStyle w:val="Hyperlink"/>
          </w:rPr>
          <w:delText>Blau, 1977</w:delText>
        </w:r>
        <w:r w:rsidDel="00EA6E9F">
          <w:rPr>
            <w:rStyle w:val="Hyperlink"/>
          </w:rPr>
          <w:fldChar w:fldCharType="end"/>
        </w:r>
        <w:r w:rsidDel="00EA6E9F">
          <w:delText>). In this approach, social influence is linked to redistributive preferences as it explains how class positions make attitudes more intense as segregation increases (</w:delText>
        </w:r>
        <w:r w:rsidDel="00EA6E9F">
          <w:fldChar w:fldCharType="begin"/>
        </w:r>
        <w:r w:rsidDel="00EA6E9F">
          <w:delInstrText>HYPERLINK \l "ref-lindh_missing_2021" \h</w:delInstrText>
        </w:r>
        <w:r w:rsidDel="00EA6E9F">
          <w:fldChar w:fldCharType="separate"/>
        </w:r>
        <w:r w:rsidDel="00EA6E9F">
          <w:rPr>
            <w:rStyle w:val="Hyperlink"/>
          </w:rPr>
          <w:delText>Lindh et al., 2021</w:delText>
        </w:r>
        <w:r w:rsidDel="00EA6E9F">
          <w:rPr>
            <w:rStyle w:val="Hyperlink"/>
          </w:rPr>
          <w:fldChar w:fldCharType="end"/>
        </w:r>
        <w:r w:rsidDel="00EA6E9F">
          <w:delText xml:space="preserve">). However, </w:delText>
        </w:r>
        <w:r w:rsidR="00B94960" w:rsidDel="00EA6E9F">
          <w:delText>my evidence shows</w:delText>
        </w:r>
        <w:r w:rsidDel="00EA6E9F">
          <w:delText xml:space="preserve"> that this prevails mostly in societies with low and middle levels of income inequality.</w:delText>
        </w:r>
      </w:del>
    </w:p>
    <w:p w14:paraId="73E71A98" w14:textId="24EFE348" w:rsidR="00501679" w:rsidRDefault="009C462E" w:rsidP="00122E34">
      <w:pPr>
        <w:pStyle w:val="BodyText"/>
        <w:rPr>
          <w:ins w:id="640" w:author="Iturra, Julio" w:date="2024-10-08T18:08:00Z" w16du:dateUtc="2024-10-08T16:08:00Z"/>
        </w:rPr>
      </w:pPr>
      <w:del w:id="641" w:author="Iturra, Julio" w:date="2024-10-08T17:57:00Z" w16du:dateUtc="2024-10-08T15:57:00Z">
        <w:r w:rsidDel="006C6657">
          <w:delText xml:space="preserve">In this regard, </w:delText>
        </w:r>
      </w:del>
      <w:r>
        <w:t xml:space="preserve">I interpret the </w:t>
      </w:r>
      <w:del w:id="642" w:author="Iturra, Julio" w:date="2024-10-08T18:28:00Z" w16du:dateUtc="2024-10-08T16:28:00Z">
        <w:r w:rsidDel="000E16FD">
          <w:delText xml:space="preserve">observed </w:delText>
        </w:r>
      </w:del>
      <w:ins w:id="643" w:author="Iturra, Julio" w:date="2024-10-08T18:28:00Z" w16du:dateUtc="2024-10-08T16:28:00Z">
        <w:r w:rsidR="001E00DF">
          <w:t xml:space="preserve">role of income inequality on the conditional association of network </w:t>
        </w:r>
      </w:ins>
      <w:ins w:id="644" w:author="Iturra, Julio" w:date="2024-10-08T18:29:00Z" w16du:dateUtc="2024-10-08T16:29:00Z">
        <w:r w:rsidR="001E00DF">
          <w:t>homogeneity</w:t>
        </w:r>
      </w:ins>
      <w:ins w:id="645" w:author="Iturra, Julio" w:date="2024-10-08T18:28:00Z" w16du:dateUtc="2024-10-08T16:28:00Z">
        <w:r w:rsidR="001E00DF">
          <w:t xml:space="preserve"> </w:t>
        </w:r>
      </w:ins>
      <w:ins w:id="646" w:author="Iturra, Julio" w:date="2024-10-08T18:29:00Z" w16du:dateUtc="2024-10-08T16:29:00Z">
        <w:r w:rsidR="001E00DF">
          <w:t xml:space="preserve">to </w:t>
        </w:r>
      </w:ins>
      <w:ins w:id="647" w:author="Iturra, Julio" w:date="2024-10-08T18:28:00Z" w16du:dateUtc="2024-10-08T16:28:00Z">
        <w:r w:rsidR="001E00DF">
          <w:t xml:space="preserve">social class </w:t>
        </w:r>
      </w:ins>
      <w:ins w:id="648" w:author="Iturra, Julio" w:date="2024-10-08T18:29:00Z" w16du:dateUtc="2024-10-08T16:29:00Z">
        <w:r w:rsidR="001E00DF">
          <w:t xml:space="preserve">on redistributive preferences in </w:t>
        </w:r>
      </w:ins>
      <w:del w:id="649" w:author="Iturra, Julio" w:date="2024-10-08T18:28:00Z" w16du:dateUtc="2024-10-08T16:28:00Z">
        <w:r w:rsidDel="001E00DF">
          <w:delText xml:space="preserve">weaker interaction between homogeneity and class </w:delText>
        </w:r>
        <w:r w:rsidDel="000E16FD">
          <w:delText xml:space="preserve">in unequal countries </w:delText>
        </w:r>
      </w:del>
      <w:del w:id="650" w:author="Iturra, Julio" w:date="2024-10-08T18:29:00Z" w16du:dateUtc="2024-10-08T16:29:00Z">
        <w:r w:rsidDel="001E00DF">
          <w:delText xml:space="preserve">in </w:delText>
        </w:r>
      </w:del>
      <w:r>
        <w:t xml:space="preserve">two </w:t>
      </w:r>
      <w:del w:id="651" w:author="Iturra, Julio" w:date="2024-10-08T18:07:00Z" w16du:dateUtc="2024-10-08T16:07:00Z">
        <w:r w:rsidDel="00804DD2">
          <w:delText xml:space="preserve">non-exclusive </w:delText>
        </w:r>
      </w:del>
      <w:r>
        <w:t xml:space="preserve">ways. </w:t>
      </w:r>
      <w:ins w:id="652" w:author="Iturra, Julio" w:date="2024-10-08T17:59:00Z" w16du:dateUtc="2024-10-08T15:59:00Z">
        <w:r w:rsidR="008C4C67">
          <w:t>First, an important related fact is that unequal societies have smaller class differences mainly because of the higher redistributive preferences in the upper classes</w:t>
        </w:r>
        <w:commentRangeStart w:id="653"/>
        <w:commentRangeEnd w:id="653"/>
        <w:r w:rsidR="008C4C67">
          <w:rPr>
            <w:rStyle w:val="CommentReference"/>
            <w:rFonts w:asciiTheme="minorHAnsi" w:hAnsiTheme="minorHAnsi"/>
          </w:rPr>
          <w:commentReference w:id="653"/>
        </w:r>
        <w:r w:rsidR="008C4C67">
          <w:t>. Thus, the consequences of segregated class relations on redistributive preferences become mild as the class divide in political attitudes also loses strength in unequal societies.</w:t>
        </w:r>
      </w:ins>
      <w:ins w:id="654" w:author="Iturra, Julio" w:date="2024-10-08T18:00:00Z" w16du:dateUtc="2024-10-08T16:00:00Z">
        <w:r w:rsidR="000040B1">
          <w:t xml:space="preserve"> </w:t>
        </w:r>
      </w:ins>
      <w:ins w:id="655" w:author="Iturra, Julio" w:date="2024-10-08T18:08:00Z" w16du:dateUtc="2024-10-08T16:08:00Z">
        <w:r w:rsidR="006A55EC">
          <w:t>In this line, i</w:t>
        </w:r>
        <w:r w:rsidR="00501679">
          <w:t xml:space="preserve">t could also be that class </w:t>
        </w:r>
      </w:ins>
      <w:r w:rsidR="00236F12">
        <w:t>segregation</w:t>
      </w:r>
      <w:ins w:id="656" w:author="Iturra, Julio" w:date="2024-10-08T18:08:00Z" w16du:dateUtc="2024-10-08T16:08:00Z">
        <w:r w:rsidR="00501679">
          <w:t xml:space="preserve"> reinforces the class divide in contexts where social classes have a stronger political meaning reflected in wider class differences in redistributive preferences</w:t>
        </w:r>
      </w:ins>
      <w:r w:rsidR="006D3A5F">
        <w:t xml:space="preserve"> (</w:t>
      </w:r>
      <w:r w:rsidR="006D3A5F" w:rsidRPr="00AE30EB">
        <w:rPr>
          <w:rStyle w:val="Hyperlink"/>
        </w:rPr>
        <w:t xml:space="preserve">Lindh and Andersson, </w:t>
      </w:r>
      <w:r w:rsidR="006D3A5F" w:rsidRPr="006D3F2A">
        <w:rPr>
          <w:rStyle w:val="Hyperlink"/>
        </w:rPr>
        <w:t>2024</w:t>
      </w:r>
      <w:r w:rsidR="006D3A5F" w:rsidRPr="006D3F2A">
        <w:t>)</w:t>
      </w:r>
      <w:ins w:id="657" w:author="Iturra, Julio" w:date="2024-10-08T18:08:00Z" w16du:dateUtc="2024-10-08T16:08:00Z">
        <w:r w:rsidR="00501679">
          <w:t xml:space="preserve">. </w:t>
        </w:r>
      </w:ins>
      <w:ins w:id="658" w:author="Iturra, Julio" w:date="2024-10-08T18:00:00Z" w16du:dateUtc="2024-10-08T16:00:00Z">
        <w:r w:rsidR="000040B1">
          <w:t xml:space="preserve">Second, another possible explanation </w:t>
        </w:r>
      </w:ins>
      <w:ins w:id="659" w:author="Iturra, Julio" w:date="2024-10-08T18:03:00Z" w16du:dateUtc="2024-10-08T16:03:00Z">
        <w:r w:rsidR="00A0436E">
          <w:t xml:space="preserve">– still open to empirical </w:t>
        </w:r>
      </w:ins>
      <w:ins w:id="660" w:author="Iturra, Julio" w:date="2024-10-08T18:00:00Z" w16du:dateUtc="2024-10-08T16:00:00Z">
        <w:r w:rsidR="000040B1">
          <w:t xml:space="preserve">scrutiny </w:t>
        </w:r>
      </w:ins>
      <w:ins w:id="661" w:author="Iturra, Julio" w:date="2024-10-08T18:03:00Z" w16du:dateUtc="2024-10-08T16:03:00Z">
        <w:r w:rsidR="00A0436E">
          <w:t>– is that</w:t>
        </w:r>
      </w:ins>
      <w:del w:id="662" w:author="Iturra, Julio" w:date="2024-10-08T17:59:00Z" w16du:dateUtc="2024-10-08T15:59:00Z">
        <w:r w:rsidDel="008C4C67">
          <w:delText>First</w:delText>
        </w:r>
      </w:del>
      <w:del w:id="663" w:author="Iturra, Julio" w:date="2024-10-08T18:03:00Z" w16du:dateUtc="2024-10-08T16:03:00Z">
        <w:r w:rsidDel="00A0436E">
          <w:delText>,</w:delText>
        </w:r>
      </w:del>
      <w:r>
        <w:t xml:space="preserve"> </w:t>
      </w:r>
      <w:commentRangeStart w:id="664"/>
      <w:commentRangeEnd w:id="664"/>
      <w:r w:rsidR="00B94960">
        <w:rPr>
          <w:rStyle w:val="CommentReference"/>
          <w:rFonts w:asciiTheme="minorHAnsi" w:hAnsiTheme="minorHAnsi"/>
        </w:rPr>
        <w:commentReference w:id="664"/>
      </w:r>
      <w:r>
        <w:t xml:space="preserve">social networks </w:t>
      </w:r>
      <w:r w:rsidR="00B94960">
        <w:t xml:space="preserve">are </w:t>
      </w:r>
      <w:r>
        <w:t>more stratified</w:t>
      </w:r>
      <w:r w:rsidR="00C27090">
        <w:t xml:space="preserve"> in more unequal contexts</w:t>
      </w:r>
      <w:r>
        <w:t xml:space="preserve">, increasing cross-class contacts and lowering </w:t>
      </w:r>
      <w:r w:rsidR="002A7936">
        <w:t xml:space="preserve">segregation </w:t>
      </w:r>
      <w:r>
        <w:t>mainly in the upper class</w:t>
      </w:r>
      <w:r w:rsidR="00D44A48">
        <w:t xml:space="preserve"> (</w:t>
      </w:r>
      <w:hyperlink w:anchor="ref-otero_differences_2023">
        <w:r w:rsidR="00C07135">
          <w:rPr>
            <w:rStyle w:val="Hyperlink"/>
          </w:rPr>
          <w:t>Otero et al., 2024</w:t>
        </w:r>
      </w:hyperlink>
      <w:r w:rsidR="00D44A48">
        <w:t>)</w:t>
      </w:r>
      <w:r>
        <w:t xml:space="preserve">. Here, it could be possible that </w:t>
      </w:r>
      <w:r w:rsidR="00BD51E2">
        <w:t>higher</w:t>
      </w:r>
      <w:r w:rsidR="00D92D06">
        <w:t xml:space="preserve"> </w:t>
      </w:r>
      <w:r w:rsidR="00BD51E2">
        <w:t>cross-class</w:t>
      </w:r>
      <w:r>
        <w:t xml:space="preserve"> ties </w:t>
      </w:r>
      <w:r w:rsidR="00D92D06">
        <w:t>in the upper</w:t>
      </w:r>
      <w:r w:rsidR="00AE7985">
        <w:t xml:space="preserve"> </w:t>
      </w:r>
      <w:r w:rsidR="00D92D06">
        <w:t xml:space="preserve">class </w:t>
      </w:r>
      <w:r>
        <w:t xml:space="preserve">toward the intermediate </w:t>
      </w:r>
      <w:r w:rsidR="0037752E">
        <w:t>or</w:t>
      </w:r>
      <w:r>
        <w:t xml:space="preserve"> </w:t>
      </w:r>
      <w:del w:id="665" w:author="Julio César Iturra Sanhueza" w:date="2024-10-07T10:36:00Z" w16du:dateUtc="2024-10-07T08:36:00Z">
        <w:r w:rsidDel="00B37FA1">
          <w:delText>lower class</w:delText>
        </w:r>
      </w:del>
      <w:ins w:id="666" w:author="Julio César Iturra Sanhueza" w:date="2024-10-07T10:36:00Z" w16du:dateUtc="2024-10-07T08:36:00Z">
        <w:r w:rsidR="00B37FA1">
          <w:t>lower-class</w:t>
        </w:r>
      </w:ins>
      <w:r>
        <w:t xml:space="preserve"> positions </w:t>
      </w:r>
      <w:r w:rsidR="0073696E">
        <w:t>are</w:t>
      </w:r>
      <w:ins w:id="667" w:author="Iturra, Julio" w:date="2024-10-08T17:42:00Z" w16du:dateUtc="2024-10-08T15:42:00Z">
        <w:r w:rsidR="00AE1E05">
          <w:t xml:space="preserve"> associated with greater </w:t>
        </w:r>
      </w:ins>
      <w:del w:id="668" w:author="Iturra, Julio" w:date="2024-10-08T17:42:00Z" w16du:dateUtc="2024-10-08T15:42:00Z">
        <w:r w:rsidDel="00AE1E05">
          <w:delText xml:space="preserve">can increase </w:delText>
        </w:r>
      </w:del>
      <w:r>
        <w:t xml:space="preserve">empathy </w:t>
      </w:r>
      <w:ins w:id="669" w:author="Iturra, Julio" w:date="2024-10-08T17:43:00Z" w16du:dateUtc="2024-10-08T15:43:00Z">
        <w:r w:rsidR="00AE1E05">
          <w:t xml:space="preserve">that </w:t>
        </w:r>
      </w:ins>
      <w:del w:id="670" w:author="Iturra, Julio" w:date="2024-10-08T17:43:00Z" w16du:dateUtc="2024-10-08T15:43:00Z">
        <w:r w:rsidDel="00AE1E05">
          <w:delText xml:space="preserve">and </w:delText>
        </w:r>
      </w:del>
      <w:del w:id="671" w:author="Iturra, Julio" w:date="2024-10-08T17:42:00Z" w16du:dateUtc="2024-10-08T15:42:00Z">
        <w:r w:rsidDel="00AE1E05">
          <w:delText xml:space="preserve">motivate </w:delText>
        </w:r>
      </w:del>
      <w:ins w:id="672" w:author="Iturra, Julio" w:date="2024-10-08T17:42:00Z" w16du:dateUtc="2024-10-08T15:42:00Z">
        <w:r w:rsidR="00AE1E05">
          <w:t xml:space="preserve">motivates </w:t>
        </w:r>
      </w:ins>
      <w:r>
        <w:t>solidarity toward other</w:t>
      </w:r>
      <w:r w:rsidR="00901CEE">
        <w:t xml:space="preserve">s in more </w:t>
      </w:r>
      <w:r w:rsidR="00EE6A4A">
        <w:t xml:space="preserve">relatively </w:t>
      </w:r>
      <w:r w:rsidR="00901CEE">
        <w:t>disadvantaged socioeconomic conditions</w:t>
      </w:r>
      <w:del w:id="673" w:author="Iturra, Julio" w:date="2024-10-08T17:43:00Z" w16du:dateUtc="2024-10-08T15:43:00Z">
        <w:r w:rsidDel="00136C71">
          <w:delText xml:space="preserve">and </w:delText>
        </w:r>
      </w:del>
      <w:del w:id="674" w:author="Iturra, Julio" w:date="2024-10-08T17:42:00Z" w16du:dateUtc="2024-10-08T15:42:00Z">
        <w:r w:rsidDel="00AE1E05">
          <w:delText>expres</w:delText>
        </w:r>
      </w:del>
      <w:r>
        <w:t>.</w:t>
      </w:r>
    </w:p>
    <w:p w14:paraId="0009F2E7" w14:textId="48E36AFA" w:rsidR="000E3C44" w:rsidDel="008A4F9B" w:rsidRDefault="009C462E">
      <w:pPr>
        <w:pStyle w:val="BodyText"/>
        <w:rPr>
          <w:del w:id="675" w:author="Iturra, Julio" w:date="2024-10-08T18:09:00Z" w16du:dateUtc="2024-10-08T16:09:00Z"/>
        </w:rPr>
      </w:pPr>
      <w:del w:id="676" w:author="Iturra, Julio" w:date="2024-10-08T17:59:00Z" w16du:dateUtc="2024-10-08T15:59:00Z">
        <w:r w:rsidDel="008C4C67">
          <w:delText>Second</w:delText>
        </w:r>
      </w:del>
      <w:del w:id="677" w:author="Iturra, Julio" w:date="2024-10-08T18:00:00Z" w16du:dateUtc="2024-10-08T16:00:00Z">
        <w:r w:rsidDel="000040B1">
          <w:delText>, a</w:delText>
        </w:r>
      </w:del>
      <w:del w:id="678" w:author="Iturra, Julio" w:date="2024-10-08T18:04:00Z" w16du:dateUtc="2024-10-08T16:04:00Z">
        <w:r w:rsidDel="005E7697">
          <w:delText xml:space="preserve">n additional possible explanation could be </w:delText>
        </w:r>
      </w:del>
      <w:del w:id="679" w:author="Iturra, Julio" w:date="2024-10-08T18:08:00Z" w16du:dateUtc="2024-10-08T16:08:00Z">
        <w:r w:rsidDel="00501679">
          <w:delText xml:space="preserve">that class homogeneity reinforces the class divide in contexts where social classes have a stronger political meaning reflected in wider class differences in redistributive preferences. </w:delText>
        </w:r>
      </w:del>
      <w:del w:id="680" w:author="Iturra, Julio" w:date="2024-10-08T18:09:00Z" w16du:dateUtc="2024-10-08T16:09:00Z">
        <w:r w:rsidDel="008A4F9B">
          <w:delText xml:space="preserve">In this way, as class relations become more segregated, so does the class divide in redistributive preferences. </w:delText>
        </w:r>
      </w:del>
      <w:commentRangeStart w:id="681"/>
      <w:commentRangeStart w:id="682"/>
      <w:del w:id="683" w:author="Iturra, Julio" w:date="2024-10-08T17:59:00Z" w16du:dateUtc="2024-10-08T15:59:00Z">
        <w:r w:rsidDel="008C4C67">
          <w:delText>Besides, an important related fact is that unequal societies have smaller class differences mainly because of the higher redistributive preferences in the upper classes</w:delText>
        </w:r>
        <w:commentRangeEnd w:id="681"/>
        <w:r w:rsidR="00B94960" w:rsidDel="008C4C67">
          <w:rPr>
            <w:rStyle w:val="CommentReference"/>
            <w:rFonts w:asciiTheme="minorHAnsi" w:hAnsiTheme="minorHAnsi"/>
          </w:rPr>
          <w:commentReference w:id="681"/>
        </w:r>
      </w:del>
      <w:commentRangeEnd w:id="682"/>
      <w:r w:rsidR="00804DD2">
        <w:rPr>
          <w:rStyle w:val="CommentReference"/>
          <w:rFonts w:asciiTheme="minorHAnsi" w:hAnsiTheme="minorHAnsi"/>
        </w:rPr>
        <w:commentReference w:id="682"/>
      </w:r>
      <w:del w:id="684" w:author="Iturra, Julio" w:date="2024-10-08T17:59:00Z" w16du:dateUtc="2024-10-08T15:59:00Z">
        <w:r w:rsidDel="008C4C67">
          <w:delText>. Thus, the consequences of segregated class relations on redistributive preferences become mild as the class divide in political attitudes also loses strength in unequal societies.</w:delText>
        </w:r>
      </w:del>
    </w:p>
    <w:p w14:paraId="3CAD336D" w14:textId="254D1027" w:rsidR="003277A5" w:rsidRDefault="009C462E">
      <w:pPr>
        <w:pStyle w:val="BodyText"/>
        <w:rPr>
          <w:ins w:id="685" w:author="Iturra, Julio" w:date="2024-10-08T18:20:00Z" w16du:dateUtc="2024-10-08T16:20:00Z"/>
        </w:rPr>
      </w:pPr>
      <w:r>
        <w:t>The contribution</w:t>
      </w:r>
      <w:ins w:id="686" w:author="Iturra, Julio" w:date="2024-10-08T18:19:00Z" w16du:dateUtc="2024-10-08T16:19:00Z">
        <w:r w:rsidR="00223C80">
          <w:t>s</w:t>
        </w:r>
      </w:ins>
      <w:r>
        <w:t xml:space="preserve"> of this study can be summarized as follows. First, I demonstrated that class-based network segregation can reinforce the previously documented class divide in redistributive preferences. Unlike previous studies focusing on </w:t>
      </w:r>
      <w:r w:rsidR="009B5454">
        <w:t xml:space="preserve">class profiles </w:t>
      </w:r>
      <w:r w:rsidR="009B5454" w:rsidRPr="009B5454">
        <w:t>(</w:t>
      </w:r>
      <w:ins w:id="687" w:author="Iturra, Julio" w:date="2024-10-08T17:38:00Z" w16du:dateUtc="2024-10-08T15:38:00Z">
        <w:r w:rsidR="009B5454">
          <w:fldChar w:fldCharType="begin"/>
        </w:r>
        <w:r w:rsidR="009B5454">
          <w:instrText>HYPERLINK \l "ref-lindh_missing_2021" \h</w:instrText>
        </w:r>
        <w:r w:rsidR="009B5454">
          <w:fldChar w:fldCharType="separate"/>
        </w:r>
        <w:r w:rsidR="009B5454">
          <w:rPr>
            <w:rStyle w:val="Hyperlink"/>
          </w:rPr>
          <w:t>Lindh et al., 2021</w:t>
        </w:r>
        <w:r w:rsidR="009B5454">
          <w:rPr>
            <w:rStyle w:val="Hyperlink"/>
          </w:rPr>
          <w:fldChar w:fldCharType="end"/>
        </w:r>
      </w:ins>
      <w:r w:rsidR="009B5454">
        <w:t xml:space="preserve">; </w:t>
      </w:r>
      <w:r w:rsidR="009B5454" w:rsidRPr="009B5454">
        <w:rPr>
          <w:rStyle w:val="Hyperlink"/>
        </w:rPr>
        <w:t>Paskov and Weisstanner, 2022; Lindh and Andersson, 2024</w:t>
      </w:r>
      <w:r w:rsidR="009B5454" w:rsidRPr="009B5454">
        <w:t>)</w:t>
      </w:r>
      <w:r>
        <w:t xml:space="preserve">, the attention </w:t>
      </w:r>
      <w:ins w:id="688" w:author="Iturra, Julio" w:date="2024-10-08T18:12:00Z" w16du:dateUtc="2024-10-08T16:12:00Z">
        <w:r w:rsidR="00642611">
          <w:t xml:space="preserve">to how network segregation is conditional to </w:t>
        </w:r>
      </w:ins>
      <w:r w:rsidR="007819A8">
        <w:t xml:space="preserve">individual </w:t>
      </w:r>
      <w:ins w:id="689" w:author="Iturra, Julio" w:date="2024-10-08T18:12:00Z" w16du:dateUtc="2024-10-08T16:12:00Z">
        <w:r w:rsidR="00642611">
          <w:t xml:space="preserve">class </w:t>
        </w:r>
      </w:ins>
      <w:r w:rsidR="007819A8">
        <w:t xml:space="preserve">location </w:t>
      </w:r>
      <w:ins w:id="690" w:author="Iturra, Julio" w:date="2024-10-08T18:14:00Z" w16du:dateUtc="2024-10-08T16:14:00Z">
        <w:r w:rsidR="0092372E">
          <w:t>allowed me </w:t>
        </w:r>
      </w:ins>
      <w:ins w:id="691" w:author="Iturra, Julio" w:date="2024-10-08T18:12:00Z" w16du:dateUtc="2024-10-08T16:12:00Z">
        <w:r w:rsidR="00642611">
          <w:t xml:space="preserve">to empirically address how the different social classes </w:t>
        </w:r>
      </w:ins>
      <w:del w:id="692" w:author="Iturra, Julio" w:date="2024-10-08T18:13:00Z" w16du:dateUtc="2024-10-08T16:13:00Z">
        <w:r w:rsidR="0092372E" w:rsidDel="0092372E">
          <w:delText>vary</w:delText>
        </w:r>
      </w:del>
      <w:ins w:id="693" w:author="Iturra, Julio" w:date="2024-10-08T18:13:00Z" w16du:dateUtc="2024-10-08T16:13:00Z">
        <w:r w:rsidR="0092372E">
          <w:t>change</w:t>
        </w:r>
      </w:ins>
      <w:r w:rsidR="0092372E">
        <w:t xml:space="preserve"> </w:t>
      </w:r>
      <w:ins w:id="694" w:author="Iturra, Julio" w:date="2024-10-08T18:13:00Z" w16du:dateUtc="2024-10-08T16:13:00Z">
        <w:r w:rsidR="0092372E">
          <w:t xml:space="preserve">their </w:t>
        </w:r>
      </w:ins>
      <w:del w:id="695" w:author="Iturra, Julio" w:date="2024-10-08T18:12:00Z" w16du:dateUtc="2024-10-08T16:12:00Z">
        <w:r w:rsidDel="00642611">
          <w:delText xml:space="preserve">to network homogeneity allows us to observe how different social classes </w:delText>
        </w:r>
      </w:del>
      <w:ins w:id="696" w:author="Iturra, Julio" w:date="2024-10-08T18:13:00Z" w16du:dateUtc="2024-10-08T16:13:00Z">
        <w:r w:rsidR="0092372E">
          <w:t>r</w:t>
        </w:r>
      </w:ins>
      <w:ins w:id="697" w:author="Iturra, Julio" w:date="2024-10-08T18:11:00Z" w16du:dateUtc="2024-10-08T16:11:00Z">
        <w:r w:rsidR="00800549">
          <w:t xml:space="preserve">edistributive preferences </w:t>
        </w:r>
      </w:ins>
      <w:ins w:id="698" w:author="Iturra, Julio" w:date="2024-10-08T18:13:00Z" w16du:dateUtc="2024-10-08T16:13:00Z">
        <w:r w:rsidR="0092372E">
          <w:t xml:space="preserve">according to the degree </w:t>
        </w:r>
      </w:ins>
      <w:ins w:id="699" w:author="Iturra, Julio" w:date="2024-10-08T18:14:00Z" w16du:dateUtc="2024-10-08T16:14:00Z">
        <w:r w:rsidR="0092372E">
          <w:t xml:space="preserve">of class-based </w:t>
        </w:r>
      </w:ins>
      <w:ins w:id="700" w:author="Iturra, Julio" w:date="2024-10-09T14:21:00Z" w16du:dateUtc="2024-10-09T12:21:00Z">
        <w:r w:rsidR="007B5D5A">
          <w:t xml:space="preserve">network </w:t>
        </w:r>
      </w:ins>
      <w:ins w:id="701" w:author="Iturra, Julio" w:date="2024-10-08T18:14:00Z" w16du:dateUtc="2024-10-08T16:14:00Z">
        <w:r w:rsidR="0092372E">
          <w:t>homogeneity.</w:t>
        </w:r>
      </w:ins>
      <w:del w:id="702" w:author="Iturra, Julio" w:date="2024-10-08T18:11:00Z" w16du:dateUtc="2024-10-08T16:11:00Z">
        <w:r w:rsidDel="00800549">
          <w:delText xml:space="preserve">react to inequality in more segregated </w:delText>
        </w:r>
      </w:del>
      <w:del w:id="703" w:author="Iturra, Julio" w:date="2024-10-08T18:10:00Z" w16du:dateUtc="2024-10-08T16:10:00Z">
        <w:r w:rsidDel="00615DDA">
          <w:delText xml:space="preserve">contexts in societies </w:delText>
        </w:r>
        <w:commentRangeStart w:id="704"/>
        <w:commentRangeStart w:id="705"/>
        <w:r w:rsidDel="00615DDA">
          <w:delText>with different levels of income inequality.</w:delText>
        </w:r>
      </w:del>
      <w:ins w:id="706" w:author="Iturra, Julio" w:date="2024-10-08T18:26:00Z" w16du:dateUtc="2024-10-08T16:26:00Z">
        <w:r w:rsidR="00E04572">
          <w:t xml:space="preserve"> </w:t>
        </w:r>
      </w:ins>
      <w:del w:id="707" w:author="Iturra, Julio" w:date="2024-10-08T18:26:00Z" w16du:dateUtc="2024-10-08T16:26:00Z">
        <w:r w:rsidDel="00E04572">
          <w:delText xml:space="preserve"> </w:delText>
        </w:r>
      </w:del>
      <w:commentRangeEnd w:id="704"/>
      <w:r w:rsidR="00B94960">
        <w:rPr>
          <w:rStyle w:val="CommentReference"/>
          <w:rFonts w:asciiTheme="minorHAnsi" w:hAnsiTheme="minorHAnsi"/>
        </w:rPr>
        <w:commentReference w:id="704"/>
      </w:r>
      <w:commentRangeEnd w:id="705"/>
      <w:r w:rsidR="007B787C">
        <w:rPr>
          <w:rStyle w:val="CommentReference"/>
          <w:rFonts w:asciiTheme="minorHAnsi" w:hAnsiTheme="minorHAnsi"/>
        </w:rPr>
        <w:commentReference w:id="705"/>
      </w:r>
      <w:r>
        <w:t xml:space="preserve">Second, the </w:t>
      </w:r>
      <w:del w:id="708" w:author="Iturra, Julio" w:date="2024-10-08T18:22:00Z" w16du:dateUtc="2024-10-08T16:22:00Z">
        <w:r w:rsidDel="00A07BCB">
          <w:delText>inclusion of diverse national</w:delText>
        </w:r>
      </w:del>
      <w:ins w:id="709" w:author="Iturra, Julio" w:date="2024-10-08T18:22:00Z" w16du:dateUtc="2024-10-08T16:22:00Z">
        <w:r w:rsidR="00A07BCB">
          <w:t>relevance of the cross-national comparison</w:t>
        </w:r>
      </w:ins>
      <w:r>
        <w:t xml:space="preserve"> </w:t>
      </w:r>
      <w:del w:id="710" w:author="Iturra, Julio" w:date="2024-10-08T18:22:00Z" w16du:dateUtc="2024-10-08T16:22:00Z">
        <w:r w:rsidDel="00A07BCB">
          <w:delText xml:space="preserve">contexts </w:delText>
        </w:r>
      </w:del>
      <w:r>
        <w:t xml:space="preserve">provided the opportunity to scrutinize the role of income inequality </w:t>
      </w:r>
      <w:del w:id="711" w:author="Iturra, Julio" w:date="2024-10-08T18:23:00Z" w16du:dateUtc="2024-10-08T16:23:00Z">
        <w:r w:rsidDel="00836819">
          <w:delText xml:space="preserve">as </w:delText>
        </w:r>
      </w:del>
      <w:del w:id="712" w:author="Iturra, Julio" w:date="2024-10-08T18:21:00Z" w16du:dateUtc="2024-10-08T16:21:00Z">
        <w:r w:rsidDel="00A07BCB">
          <w:delText xml:space="preserve">a relevant </w:delText>
        </w:r>
      </w:del>
      <w:del w:id="713" w:author="Iturra, Julio" w:date="2024-10-08T18:23:00Z" w16du:dateUtc="2024-10-08T16:23:00Z">
        <w:r w:rsidDel="00836819">
          <w:delText>contextual factor that</w:delText>
        </w:r>
      </w:del>
      <w:ins w:id="714" w:author="Iturra, Julio" w:date="2024-10-08T18:23:00Z" w16du:dateUtc="2024-10-08T16:23:00Z">
        <w:r w:rsidR="00836819">
          <w:t>as a</w:t>
        </w:r>
      </w:ins>
      <w:r>
        <w:t xml:space="preserve"> </w:t>
      </w:r>
      <w:del w:id="715" w:author="Iturra, Julio" w:date="2024-10-08T18:21:00Z" w16du:dateUtc="2024-10-08T16:21:00Z">
        <w:r w:rsidDel="00A07BCB">
          <w:delText xml:space="preserve">mitigates </w:delText>
        </w:r>
      </w:del>
      <w:ins w:id="716" w:author="Iturra, Julio" w:date="2024-10-08T18:23:00Z" w16du:dateUtc="2024-10-08T16:23:00Z">
        <w:r w:rsidR="00836819">
          <w:t>moderator of</w:t>
        </w:r>
      </w:ins>
      <w:ins w:id="717" w:author="Iturra, Julio" w:date="2024-10-08T18:21:00Z" w16du:dateUtc="2024-10-08T16:21:00Z">
        <w:r w:rsidR="00A07BCB">
          <w:t xml:space="preserve"> </w:t>
        </w:r>
      </w:ins>
      <w:r>
        <w:t xml:space="preserve">the </w:t>
      </w:r>
      <w:ins w:id="718" w:author="Iturra, Julio" w:date="2024-10-08T18:14:00Z" w16du:dateUtc="2024-10-08T16:14:00Z">
        <w:r w:rsidR="00B82504">
          <w:t xml:space="preserve">conditional association of class-based network homogeneity </w:t>
        </w:r>
      </w:ins>
      <w:ins w:id="719" w:author="Iturra, Julio" w:date="2024-10-08T18:15:00Z" w16du:dateUtc="2024-10-08T16:15:00Z">
        <w:r w:rsidR="00B82504">
          <w:t xml:space="preserve">to social class </w:t>
        </w:r>
        <w:r w:rsidR="00B82504">
          <w:lastRenderedPageBreak/>
          <w:t>on redistributive preferences</w:t>
        </w:r>
      </w:ins>
      <w:del w:id="720" w:author="Iturra, Julio" w:date="2024-10-08T18:14:00Z" w16du:dateUtc="2024-10-08T16:14:00Z">
        <w:r w:rsidDel="00B82504">
          <w:delText>association between network segregation and redistributive preferences</w:delText>
        </w:r>
      </w:del>
      <w:r>
        <w:t xml:space="preserve">. </w:t>
      </w:r>
      <w:ins w:id="721" w:author="Iturra, Julio" w:date="2024-10-08T18:25:00Z" w16du:dateUtc="2024-10-08T16:25:00Z">
        <w:r w:rsidR="00A83E92">
          <w:t>Particularly</w:t>
        </w:r>
      </w:ins>
      <w:ins w:id="722" w:author="Iturra, Julio" w:date="2024-10-08T18:23:00Z" w16du:dateUtc="2024-10-08T16:23:00Z">
        <w:r w:rsidR="008A3DE9">
          <w:t>,</w:t>
        </w:r>
      </w:ins>
      <w:ins w:id="723" w:author="Iturra, Julio" w:date="2024-10-08T18:25:00Z" w16du:dateUtc="2024-10-08T16:25:00Z">
        <w:r w:rsidR="002D7AFC">
          <w:t xml:space="preserve"> using a three-way interaction</w:t>
        </w:r>
      </w:ins>
      <w:ins w:id="724" w:author="Iturra, Julio" w:date="2024-10-08T18:23:00Z" w16du:dateUtc="2024-10-08T16:23:00Z">
        <w:r w:rsidR="008A3DE9">
          <w:t xml:space="preserve"> </w:t>
        </w:r>
      </w:ins>
      <w:ins w:id="725" w:author="Iturra, Julio" w:date="2024-10-08T18:24:00Z" w16du:dateUtc="2024-10-08T16:24:00Z">
        <w:r w:rsidR="008A3DE9">
          <w:t xml:space="preserve">I demonstrated that </w:t>
        </w:r>
        <w:r w:rsidR="00A83E92">
          <w:t xml:space="preserve">the conditional association </w:t>
        </w:r>
      </w:ins>
      <w:ins w:id="726" w:author="Iturra, Julio" w:date="2024-10-08T18:25:00Z" w16du:dateUtc="2024-10-08T16:25:00Z">
        <w:r w:rsidR="002D7AFC">
          <w:t xml:space="preserve">of </w:t>
        </w:r>
        <w:r w:rsidR="004F098F">
          <w:t>n</w:t>
        </w:r>
      </w:ins>
      <w:ins w:id="727" w:author="Iturra, Julio" w:date="2024-10-08T18:26:00Z" w16du:dateUtc="2024-10-08T16:26:00Z">
        <w:r w:rsidR="004F098F">
          <w:t xml:space="preserve">etwork </w:t>
        </w:r>
      </w:ins>
      <w:ins w:id="728" w:author="Iturra, Julio" w:date="2024-10-08T18:25:00Z" w16du:dateUtc="2024-10-08T16:25:00Z">
        <w:r w:rsidR="002D7AFC">
          <w:t xml:space="preserve">homogeneity to social class </w:t>
        </w:r>
      </w:ins>
      <w:ins w:id="729" w:author="Iturra, Julio" w:date="2024-10-08T18:24:00Z" w16du:dateUtc="2024-10-08T16:24:00Z">
        <w:r w:rsidR="00A83E92">
          <w:t xml:space="preserve">is more salient in contexts of low and middle </w:t>
        </w:r>
      </w:ins>
      <w:ins w:id="730" w:author="Iturra, Julio" w:date="2024-10-08T18:25:00Z" w16du:dateUtc="2024-10-08T16:25:00Z">
        <w:r w:rsidR="00A83E92">
          <w:t>inequality but</w:t>
        </w:r>
      </w:ins>
      <w:ins w:id="731" w:author="Iturra, Julio" w:date="2024-10-08T18:24:00Z" w16du:dateUtc="2024-10-08T16:24:00Z">
        <w:r w:rsidR="00A83E92">
          <w:t xml:space="preserve"> loses </w:t>
        </w:r>
      </w:ins>
      <w:ins w:id="732" w:author="Iturra, Julio" w:date="2024-10-09T14:22:00Z" w16du:dateUtc="2024-10-09T12:22:00Z">
        <w:r w:rsidR="00FD5CDD">
          <w:t>strength</w:t>
        </w:r>
      </w:ins>
      <w:ins w:id="733" w:author="Iturra, Julio" w:date="2024-10-08T18:24:00Z" w16du:dateUtc="2024-10-08T16:24:00Z">
        <w:r w:rsidR="00A83E92">
          <w:t xml:space="preserve"> in societies with higher </w:t>
        </w:r>
      </w:ins>
      <w:ins w:id="734" w:author="Iturra, Julio" w:date="2024-10-08T18:25:00Z" w16du:dateUtc="2024-10-08T16:25:00Z">
        <w:r w:rsidR="00A83E92">
          <w:t>levels of inequality.</w:t>
        </w:r>
      </w:ins>
    </w:p>
    <w:p w14:paraId="0009F2E8" w14:textId="0C580BFC" w:rsidR="000E3C44" w:rsidDel="00836819" w:rsidRDefault="009C462E">
      <w:pPr>
        <w:pStyle w:val="BodyText"/>
        <w:rPr>
          <w:del w:id="735" w:author="Iturra, Julio" w:date="2024-10-08T18:19:00Z" w16du:dateUtc="2024-10-08T16:19:00Z"/>
        </w:rPr>
      </w:pPr>
      <w:del w:id="736" w:author="Iturra, Julio" w:date="2024-10-08T18:15:00Z" w16du:dateUtc="2024-10-08T16:15:00Z">
        <w:r w:rsidDel="00B82504">
          <w:delText>This comparison is relevant because it allows us to observe how resource</w:delText>
        </w:r>
      </w:del>
      <w:del w:id="737" w:author="Iturra, Julio" w:date="2024-10-08T18:23:00Z" w16du:dateUtc="2024-10-08T16:23:00Z">
        <w:r w:rsidDel="00836819">
          <w:delText xml:space="preserve"> inequality </w:delText>
        </w:r>
      </w:del>
      <w:del w:id="738" w:author="Iturra, Julio" w:date="2024-10-08T18:16:00Z" w16du:dateUtc="2024-10-08T16:16:00Z">
        <w:r w:rsidDel="00B82504">
          <w:delText xml:space="preserve">also </w:delText>
        </w:r>
      </w:del>
      <w:del w:id="739" w:author="Iturra, Julio" w:date="2024-10-08T18:23:00Z" w16du:dateUtc="2024-10-08T16:23:00Z">
        <w:r w:rsidDel="00836819">
          <w:delText xml:space="preserve">provides a context for </w:delText>
        </w:r>
      </w:del>
      <w:del w:id="740" w:author="Iturra, Julio" w:date="2024-10-08T18:16:00Z" w16du:dateUtc="2024-10-08T16:16:00Z">
        <w:r w:rsidDel="00B82504">
          <w:delText>class relations which</w:delText>
        </w:r>
      </w:del>
      <w:del w:id="741" w:author="Iturra, Julio" w:date="2024-10-08T18:17:00Z" w16du:dateUtc="2024-10-08T16:17:00Z">
        <w:r w:rsidDel="00643F38">
          <w:delText xml:space="preserve">, </w:delText>
        </w:r>
      </w:del>
      <w:del w:id="742" w:author="Iturra, Julio" w:date="2024-10-08T18:16:00Z" w16du:dateUtc="2024-10-08T16:16:00Z">
        <w:r w:rsidDel="003146DB">
          <w:delText xml:space="preserve">in turn, has an </w:delText>
        </w:r>
      </w:del>
      <w:del w:id="743" w:author="Iturra, Julio" w:date="2024-10-08T18:17:00Z" w16du:dateUtc="2024-10-08T16:17:00Z">
        <w:r w:rsidDel="003146DB">
          <w:delText>expression in their attitudes towards redistribution</w:delText>
        </w:r>
      </w:del>
      <w:del w:id="744" w:author="Iturra, Julio" w:date="2024-10-08T18:19:00Z" w16du:dateUtc="2024-10-08T16:19:00Z">
        <w:r w:rsidDel="00223C80">
          <w:delText>.</w:delText>
        </w:r>
      </w:del>
    </w:p>
    <w:p w14:paraId="0009F2E9" w14:textId="448C8D7C" w:rsidR="000E3C44" w:rsidRDefault="009C462E">
      <w:pPr>
        <w:pStyle w:val="BodyText"/>
      </w:pPr>
      <w:r>
        <w:t>However, this study</w:t>
      </w:r>
      <w:r w:rsidR="00B94960">
        <w:t xml:space="preserve"> also</w:t>
      </w:r>
      <w:r>
        <w:t xml:space="preserve"> has limitations. On the side of the dependent variable, a two-item index comprises a rough proxy for redistributive preferences compared to more detailed questions on </w:t>
      </w:r>
      <w:ins w:id="745" w:author="Iturra, Julio" w:date="2024-10-09T14:22:00Z" w16du:dateUtc="2024-10-09T12:22:00Z">
        <w:r w:rsidR="00E018F5">
          <w:t xml:space="preserve">willingness to pay </w:t>
        </w:r>
      </w:ins>
      <w:r>
        <w:t xml:space="preserve">taxes or </w:t>
      </w:r>
      <w:ins w:id="746" w:author="Iturra, Julio" w:date="2024-10-09T14:22:00Z" w16du:dateUtc="2024-10-09T12:22:00Z">
        <w:r w:rsidR="00E018F5">
          <w:t xml:space="preserve">specific </w:t>
        </w:r>
      </w:ins>
      <w: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w:t>
      </w:r>
      <w:commentRangeStart w:id="747"/>
      <w:r>
        <w:t xml:space="preserve"> I recognize that the endogenous nature of class positions, network structure, and attitudes imply difficulties regarding causal claims.</w:t>
      </w:r>
      <w:commentRangeEnd w:id="747"/>
      <w:r w:rsidR="00B94960">
        <w:rPr>
          <w:rStyle w:val="CommentReference"/>
          <w:rFonts w:asciiTheme="minorHAnsi" w:hAnsiTheme="minorHAnsi"/>
        </w:rPr>
        <w:commentReference w:id="747"/>
      </w:r>
    </w:p>
    <w:p w14:paraId="0009F2EA" w14:textId="4451067B" w:rsidR="000E3C44" w:rsidDel="007B787C" w:rsidRDefault="009C462E">
      <w:pPr>
        <w:pStyle w:val="BodyText"/>
        <w:rPr>
          <w:del w:id="748" w:author="Iturra, Julio" w:date="2024-10-08T18:26:00Z" w16du:dateUtc="2024-10-08T16:26:00Z"/>
        </w:rPr>
      </w:pPr>
      <w:r>
        <w:t xml:space="preserve">Future research should include more </w:t>
      </w:r>
      <w:del w:id="749" w:author="Iturra, Julio" w:date="2024-10-09T11:56:00Z" w16du:dateUtc="2024-10-09T09:56:00Z">
        <w:r w:rsidDel="00A572D8">
          <w:delText>fine</w:delText>
        </w:r>
      </w:del>
      <w:ins w:id="750" w:author="Iturra, Julio" w:date="2024-10-09T11:57:00Z" w16du:dateUtc="2024-10-09T09:57:00Z">
        <w:r w:rsidR="00A572D8">
          <w:t>fine-grained</w:t>
        </w:r>
      </w:ins>
      <w:del w:id="751" w:author="Iturra, Julio" w:date="2024-10-09T11:56:00Z" w16du:dateUtc="2024-10-09T09:56:00Z">
        <w:r w:rsidDel="0052170D">
          <w:delText>d</w:delText>
        </w:r>
      </w:del>
      <w:r>
        <w:t xml:space="preserve">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0009F2EC" w14:textId="77777777" w:rsidR="000E3C44" w:rsidRDefault="009C462E">
      <w:pPr>
        <w:pStyle w:val="BodyText"/>
        <w:pPrChange w:id="752" w:author="Iturra, Julio" w:date="2024-10-08T18:26:00Z" w16du:dateUtc="2024-10-08T16:26:00Z">
          <w:pPr/>
        </w:pPrChange>
      </w:pPr>
      <w:r>
        <w:br w:type="page"/>
      </w:r>
    </w:p>
    <w:p w14:paraId="16AB6F08" w14:textId="05238957" w:rsidR="009C462E" w:rsidRPr="009C462E" w:rsidRDefault="009C462E" w:rsidP="009C462E">
      <w:pPr>
        <w:pStyle w:val="Heading1"/>
      </w:pPr>
      <w:bookmarkStart w:id="753" w:name="references"/>
      <w:bookmarkEnd w:id="543"/>
      <w:r>
        <w:lastRenderedPageBreak/>
        <w:t>References</w:t>
      </w:r>
      <w:r>
        <w:br/>
      </w:r>
    </w:p>
    <w:p w14:paraId="0009F2EE" w14:textId="77777777" w:rsidR="000E3C44" w:rsidRDefault="009C462E">
      <w:pPr>
        <w:pStyle w:val="Bibliography"/>
      </w:pPr>
      <w:bookmarkStart w:id="754" w:name="ref-aguinis_bestpractice_2013"/>
      <w:bookmarkStart w:id="755" w:name="refs"/>
      <w:r>
        <w:t xml:space="preserve">Aguinis, H., Gottfredson, R. K., and Culpepper, S. A. (2013). </w:t>
      </w:r>
      <w:hyperlink r:id="rId19">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0009F2EF" w14:textId="77777777" w:rsidR="000E3C44" w:rsidRDefault="009C462E">
      <w:pPr>
        <w:pStyle w:val="Bibliography"/>
      </w:pPr>
      <w:bookmarkStart w:id="756" w:name="ref-alvaredo_world_2022"/>
      <w:bookmarkEnd w:id="754"/>
      <w:r>
        <w:t xml:space="preserve">Alvaredo, F., Atkinson, A. B., Piketty, T., and Saez, E. (2022). </w:t>
      </w:r>
      <w:r>
        <w:rPr>
          <w:i/>
          <w:iCs/>
        </w:rPr>
        <w:t>World inequality database</w:t>
      </w:r>
      <w:r>
        <w:t>. WID.world.</w:t>
      </w:r>
    </w:p>
    <w:p w14:paraId="0009F2F0" w14:textId="77777777" w:rsidR="000E3C44" w:rsidRDefault="009C462E">
      <w:pPr>
        <w:pStyle w:val="Bibliography"/>
      </w:pPr>
      <w:bookmarkStart w:id="757" w:name="ref-barozet_measurement_2021"/>
      <w:bookmarkEnd w:id="756"/>
      <w:r>
        <w:t xml:space="preserve">Barozet, E., Boado, M., and Marqués-Perales, I. (2021). </w:t>
      </w:r>
      <w:hyperlink r:id="rId20">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0009F2F1" w14:textId="77777777" w:rsidR="000E3C44" w:rsidRDefault="009C462E">
      <w:pPr>
        <w:pStyle w:val="Bibliography"/>
      </w:pPr>
      <w:bookmarkStart w:id="758" w:name="ref-bates_fitting_2015"/>
      <w:bookmarkEnd w:id="757"/>
      <w:r>
        <w:t xml:space="preserve">Bates, D., Mächler, M., Bolker, B., and Walker, S. (2015). </w:t>
      </w:r>
      <w:hyperlink r:id="rId21">
        <w:r>
          <w:rPr>
            <w:rStyle w:val="Hyperlink"/>
          </w:rPr>
          <w:t>Fitting linear mixed-effects models using Lme4</w:t>
        </w:r>
      </w:hyperlink>
      <w:r>
        <w:t xml:space="preserve">. </w:t>
      </w:r>
      <w:r>
        <w:rPr>
          <w:i/>
          <w:iCs/>
        </w:rPr>
        <w:t>Journal of Statistical Software</w:t>
      </w:r>
      <w:r>
        <w:t xml:space="preserve">, </w:t>
      </w:r>
      <w:r>
        <w:rPr>
          <w:i/>
          <w:iCs/>
        </w:rPr>
        <w:t>67</w:t>
      </w:r>
      <w:r>
        <w:t>, 1–48.</w:t>
      </w:r>
    </w:p>
    <w:p w14:paraId="0009F2F2" w14:textId="77777777" w:rsidR="000E3C44" w:rsidRDefault="009C462E">
      <w:pPr>
        <w:pStyle w:val="Bibliography"/>
      </w:pPr>
      <w:bookmarkStart w:id="759" w:name="ref-blau_macrosociological_1977"/>
      <w:bookmarkEnd w:id="758"/>
      <w:r>
        <w:t xml:space="preserve">Blau, P. (1977). </w:t>
      </w:r>
      <w:hyperlink r:id="rId22">
        <w:r>
          <w:rPr>
            <w:rStyle w:val="Hyperlink"/>
          </w:rPr>
          <w:t>A Macrosociological Theory of Social Structure</w:t>
        </w:r>
      </w:hyperlink>
      <w:r>
        <w:t xml:space="preserve">. </w:t>
      </w:r>
      <w:r>
        <w:rPr>
          <w:i/>
          <w:iCs/>
        </w:rPr>
        <w:t>American Journal of Sociology</w:t>
      </w:r>
      <w:r>
        <w:t xml:space="preserve">, </w:t>
      </w:r>
      <w:r>
        <w:rPr>
          <w:i/>
          <w:iCs/>
        </w:rPr>
        <w:t>83</w:t>
      </w:r>
      <w:r>
        <w:t>, 26–54.</w:t>
      </w:r>
    </w:p>
    <w:p w14:paraId="0009F2F3" w14:textId="77777777" w:rsidR="000E3C44" w:rsidRDefault="009C462E">
      <w:pPr>
        <w:pStyle w:val="Bibliography"/>
      </w:pPr>
      <w:bookmarkStart w:id="760" w:name="ref-brooks_why_2010"/>
      <w:bookmarkEnd w:id="759"/>
      <w:r>
        <w:t xml:space="preserve">Brooks, C., and Svallfors, S. (2010). </w:t>
      </w:r>
      <w:hyperlink r:id="rId23">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0009F2F4" w14:textId="77777777" w:rsidR="000E3C44" w:rsidRDefault="009C462E">
      <w:pPr>
        <w:pStyle w:val="Bibliography"/>
      </w:pPr>
      <w:bookmarkStart w:id="761" w:name="ref-bryan_multilevel_2016"/>
      <w:bookmarkEnd w:id="760"/>
      <w:r>
        <w:t xml:space="preserve">Bryan, M. L., and Jenkins, S. P. (2016). </w:t>
      </w:r>
      <w:hyperlink r:id="rId24">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0009F2F5" w14:textId="77777777" w:rsidR="000E3C44" w:rsidRDefault="009C462E">
      <w:pPr>
        <w:pStyle w:val="Bibliography"/>
      </w:pPr>
      <w:bookmarkStart w:id="762" w:name="ref-cansunar_who_2021"/>
      <w:bookmarkEnd w:id="761"/>
      <w:r>
        <w:t xml:space="preserve">Cansunar, A. (2021). </w:t>
      </w:r>
      <w:hyperlink r:id="rId25">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0009F2F6" w14:textId="77777777" w:rsidR="000E3C44" w:rsidRDefault="009C462E">
      <w:pPr>
        <w:pStyle w:val="Bibliography"/>
      </w:pPr>
      <w:bookmarkStart w:id="763" w:name="ref-carrascosa_class_2023"/>
      <w:bookmarkEnd w:id="762"/>
      <w:r>
        <w:t xml:space="preserve">Carrascosa, J. (2023). </w:t>
      </w:r>
      <w:hyperlink r:id="rId26">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0009F2F7" w14:textId="77777777" w:rsidR="000E3C44" w:rsidRDefault="009C462E">
      <w:pPr>
        <w:pStyle w:val="Bibliography"/>
      </w:pPr>
      <w:bookmarkStart w:id="764" w:name="ref-cepic_how_2020"/>
      <w:bookmarkEnd w:id="763"/>
      <w:r>
        <w:t xml:space="preserve">Cepić, D., and Tonković, Ž. (2020). </w:t>
      </w:r>
      <w:hyperlink r:id="rId27">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0009F2F8" w14:textId="77777777" w:rsidR="000E3C44" w:rsidRDefault="009C462E">
      <w:pPr>
        <w:pStyle w:val="Bibliography"/>
      </w:pPr>
      <w:bookmarkStart w:id="765" w:name="ref-condon_economic_2020"/>
      <w:bookmarkEnd w:id="764"/>
      <w:r>
        <w:t xml:space="preserve">Condon, M., and Wichowsky, A. (2020). </w:t>
      </w:r>
      <w:hyperlink r:id="rId28">
        <w:r>
          <w:rPr>
            <w:rStyle w:val="Hyperlink"/>
            <w:i/>
            <w:iCs/>
          </w:rPr>
          <w:t>The Economic Other: Inequality in the American Political Imagination</w:t>
        </w:r>
      </w:hyperlink>
      <w:r>
        <w:t>. University of Chicago Press.</w:t>
      </w:r>
    </w:p>
    <w:p w14:paraId="0009F2F9" w14:textId="77777777" w:rsidR="000E3C44" w:rsidRDefault="009C462E">
      <w:pPr>
        <w:pStyle w:val="Bibliography"/>
      </w:pPr>
      <w:bookmarkStart w:id="766" w:name="ref-curtis_how_2015"/>
      <w:bookmarkEnd w:id="765"/>
      <w:r>
        <w:t xml:space="preserve">Curtis, J., and Andersen, R. (2015). </w:t>
      </w:r>
      <w:hyperlink r:id="rId29">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0009F2FA" w14:textId="77777777" w:rsidR="000E3C44" w:rsidRDefault="009C462E">
      <w:pPr>
        <w:pStyle w:val="Bibliography"/>
      </w:pPr>
      <w:bookmarkStart w:id="767" w:name="ref-dimick_altruistic_2017"/>
      <w:bookmarkEnd w:id="766"/>
      <w:r>
        <w:t xml:space="preserve">Dimick, M., Rueda, D., and Stegmueller, D. (2017). </w:t>
      </w:r>
      <w:hyperlink r:id="rId30">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0009F2FB" w14:textId="77777777" w:rsidR="000E3C44" w:rsidRDefault="009C462E">
      <w:pPr>
        <w:pStyle w:val="Bibliography"/>
      </w:pPr>
      <w:bookmarkStart w:id="768" w:name="ref-dimick_models_2018"/>
      <w:bookmarkEnd w:id="767"/>
      <w:r>
        <w:t xml:space="preserve">Dimick, M., Rueda, D., and Stegmueller, D. (2018). </w:t>
      </w:r>
      <w:hyperlink r:id="rId31">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0009F2FC" w14:textId="77777777" w:rsidR="000E3C44" w:rsidRDefault="009C462E">
      <w:pPr>
        <w:pStyle w:val="Bibliography"/>
      </w:pPr>
      <w:bookmarkStart w:id="769" w:name="ref-diprete_segregation_2011"/>
      <w:bookmarkEnd w:id="768"/>
      <w:r w:rsidRPr="008E0B03">
        <w:rPr>
          <w:lang w:val="de-DE"/>
        </w:rPr>
        <w:t xml:space="preserve">Diprete, T. A., Gelman, A., Mccormick, T., Teitler, J., and Zheng, T. (2011). </w:t>
      </w:r>
      <w:r>
        <w:fldChar w:fldCharType="begin"/>
      </w:r>
      <w:r w:rsidRPr="00163173">
        <w:rPr>
          <w:lang w:val="de-DE"/>
          <w:rPrChange w:id="770" w:author="Julio César Iturra Sanhueza" w:date="2024-10-07T10:15:00Z" w16du:dateUtc="2024-10-07T08:15:00Z">
            <w:rPr/>
          </w:rPrChange>
        </w:rPr>
        <w:instrText>HYPERLINK "https://doi.org/10.1086/659100" \h</w:instrText>
      </w:r>
      <w:r>
        <w:fldChar w:fldCharType="separate"/>
      </w:r>
      <w:r>
        <w:rPr>
          <w:rStyle w:val="Hyperlink"/>
        </w:rPr>
        <w:t>Segregation in Social Networks Based on Acquaintanceship and Trust</w:t>
      </w:r>
      <w:r>
        <w:rPr>
          <w:rStyle w:val="Hyperlink"/>
        </w:rPr>
        <w:fldChar w:fldCharType="end"/>
      </w:r>
      <w:r>
        <w:t xml:space="preserve">. </w:t>
      </w:r>
      <w:r>
        <w:rPr>
          <w:i/>
          <w:iCs/>
        </w:rPr>
        <w:t>Source: American Journal of Sociology AJS</w:t>
      </w:r>
      <w:r>
        <w:t xml:space="preserve">, </w:t>
      </w:r>
      <w:r>
        <w:rPr>
          <w:i/>
          <w:iCs/>
        </w:rPr>
        <w:t>116</w:t>
      </w:r>
      <w:r>
        <w:t>, 1234–1283.</w:t>
      </w:r>
    </w:p>
    <w:p w14:paraId="0009F2FD" w14:textId="77777777" w:rsidR="000E3C44" w:rsidRDefault="009C462E">
      <w:pPr>
        <w:pStyle w:val="Bibliography"/>
      </w:pPr>
      <w:bookmarkStart w:id="771" w:name="ref-edlund_influence_2003"/>
      <w:bookmarkEnd w:id="769"/>
      <w:r>
        <w:t xml:space="preserve">Edlund, J. (2003). </w:t>
      </w:r>
      <w:hyperlink r:id="rId32">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0009F2FE" w14:textId="77777777" w:rsidR="000E3C44" w:rsidRDefault="009C462E">
      <w:pPr>
        <w:pStyle w:val="Bibliography"/>
      </w:pPr>
      <w:bookmarkStart w:id="772" w:name="ref-edlund_democratic_2015"/>
      <w:bookmarkEnd w:id="771"/>
      <w:r>
        <w:t xml:space="preserve">Edlund, J., and Lindh, A. (2015). </w:t>
      </w:r>
      <w:hyperlink r:id="rId33">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0009F2FF" w14:textId="77777777" w:rsidR="000E3C44" w:rsidRDefault="009C462E">
      <w:pPr>
        <w:pStyle w:val="Bibliography"/>
      </w:pPr>
      <w:bookmarkStart w:id="773" w:name="ref-Erikson1992"/>
      <w:bookmarkEnd w:id="772"/>
      <w:r>
        <w:t xml:space="preserve">Erikson, R., and Goldthorpe, J. H. (1992). </w:t>
      </w:r>
      <w:r>
        <w:rPr>
          <w:i/>
          <w:iCs/>
        </w:rPr>
        <w:t>The constant flux: A study of class mobility in industrial societies</w:t>
      </w:r>
      <w:r>
        <w:t>. Oxford, UK: Oxford University Press.</w:t>
      </w:r>
    </w:p>
    <w:p w14:paraId="0009F300" w14:textId="77777777" w:rsidR="000E3C44" w:rsidRDefault="009C462E">
      <w:pPr>
        <w:pStyle w:val="Bibliography"/>
      </w:pPr>
      <w:bookmarkStart w:id="774" w:name="ref-evans_political_2013"/>
      <w:bookmarkEnd w:id="773"/>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0009F301" w14:textId="77777777" w:rsidR="000E3C44" w:rsidRDefault="009C462E">
      <w:pPr>
        <w:pStyle w:val="Bibliography"/>
      </w:pPr>
      <w:bookmarkStart w:id="775" w:name="ref-Evans1992"/>
      <w:bookmarkEnd w:id="774"/>
      <w:r>
        <w:t xml:space="preserve">Evans, M. D. R., Kelley, J., and Kolosi, T. (1992). </w:t>
      </w:r>
      <w:hyperlink r:id="rId34">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0009F302" w14:textId="77777777" w:rsidR="000E3C44" w:rsidRDefault="009C462E">
      <w:pPr>
        <w:pStyle w:val="Bibliography"/>
      </w:pPr>
      <w:bookmarkStart w:id="776" w:name="ref-feld_focused_1981"/>
      <w:bookmarkEnd w:id="775"/>
      <w:r>
        <w:t xml:space="preserve">Feld, S. L. (1981). </w:t>
      </w:r>
      <w:hyperlink r:id="rId35">
        <w:r>
          <w:rPr>
            <w:rStyle w:val="Hyperlink"/>
          </w:rPr>
          <w:t>The Focused Organization of Social Ties</w:t>
        </w:r>
      </w:hyperlink>
      <w:r>
        <w:t xml:space="preserve">. </w:t>
      </w:r>
      <w:r>
        <w:rPr>
          <w:i/>
          <w:iCs/>
        </w:rPr>
        <w:t>American Journal of Sociology</w:t>
      </w:r>
      <w:r>
        <w:t xml:space="preserve">, </w:t>
      </w:r>
      <w:r>
        <w:rPr>
          <w:i/>
          <w:iCs/>
        </w:rPr>
        <w:t>86</w:t>
      </w:r>
      <w:r>
        <w:t>, 1015–1035.</w:t>
      </w:r>
    </w:p>
    <w:p w14:paraId="0009F304" w14:textId="77777777" w:rsidR="000E3C44" w:rsidRDefault="009C462E">
      <w:pPr>
        <w:pStyle w:val="Bibliography"/>
      </w:pPr>
      <w:bookmarkStart w:id="777" w:name="ref-garcia-castro_perceived_2022"/>
      <w:bookmarkEnd w:id="776"/>
      <w:r w:rsidRPr="0051144A">
        <w:t xml:space="preserve">García-Castro, J. D., García-Sánchez, E., Willis, G. B., Castillo, J. C., and Rodríguez-Bailón, R. (2022). </w:t>
      </w:r>
      <w:hyperlink r:id="rId36">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0009F305" w14:textId="77777777" w:rsidR="000E3C44" w:rsidRPr="00163173" w:rsidRDefault="009C462E">
      <w:pPr>
        <w:pStyle w:val="Bibliography"/>
        <w:rPr>
          <w:lang w:val="de-DE"/>
          <w:rPrChange w:id="778" w:author="Julio César Iturra Sanhueza" w:date="2024-10-07T10:15:00Z" w16du:dateUtc="2024-10-07T08:15:00Z">
            <w:rPr/>
          </w:rPrChange>
        </w:rPr>
      </w:pPr>
      <w:bookmarkStart w:id="779" w:name="ref-garcia-sanchez_two_2022"/>
      <w:bookmarkEnd w:id="777"/>
      <w:r>
        <w:lastRenderedPageBreak/>
        <w:t xml:space="preserve">García-Sánchez, E., Castillo, J. C., Rodríguez-Bailón, R., and Willis, G. B. (2022). </w:t>
      </w:r>
      <w:hyperlink r:id="rId37">
        <w:r>
          <w:rPr>
            <w:rStyle w:val="Hyperlink"/>
          </w:rPr>
          <w:t>The Two Faces of Support for Redistribution in Colombia: Taxing the Wealthy or Assisting People in Need</w:t>
        </w:r>
      </w:hyperlink>
      <w:r>
        <w:t xml:space="preserve">. </w:t>
      </w:r>
      <w:r w:rsidRPr="00163173">
        <w:rPr>
          <w:i/>
          <w:lang w:val="de-DE"/>
          <w:rPrChange w:id="780" w:author="Julio César Iturra Sanhueza" w:date="2024-10-07T10:15:00Z" w16du:dateUtc="2024-10-07T08:15:00Z">
            <w:rPr>
              <w:i/>
            </w:rPr>
          </w:rPrChange>
        </w:rPr>
        <w:t>Frontiers in Sociology</w:t>
      </w:r>
      <w:r w:rsidRPr="00163173">
        <w:rPr>
          <w:lang w:val="de-DE"/>
          <w:rPrChange w:id="781" w:author="Julio César Iturra Sanhueza" w:date="2024-10-07T10:15:00Z" w16du:dateUtc="2024-10-07T08:15:00Z">
            <w:rPr/>
          </w:rPrChange>
        </w:rPr>
        <w:t xml:space="preserve">, </w:t>
      </w:r>
      <w:r w:rsidRPr="00163173">
        <w:rPr>
          <w:i/>
          <w:lang w:val="de-DE"/>
          <w:rPrChange w:id="782" w:author="Julio César Iturra Sanhueza" w:date="2024-10-07T10:15:00Z" w16du:dateUtc="2024-10-07T08:15:00Z">
            <w:rPr>
              <w:i/>
            </w:rPr>
          </w:rPrChange>
        </w:rPr>
        <w:t>7</w:t>
      </w:r>
      <w:r w:rsidRPr="00163173">
        <w:rPr>
          <w:lang w:val="de-DE"/>
          <w:rPrChange w:id="783" w:author="Julio César Iturra Sanhueza" w:date="2024-10-07T10:15:00Z" w16du:dateUtc="2024-10-07T08:15:00Z">
            <w:rPr/>
          </w:rPrChange>
        </w:rPr>
        <w:t>, 773378.</w:t>
      </w:r>
    </w:p>
    <w:p w14:paraId="0009F306" w14:textId="77777777" w:rsidR="000E3C44" w:rsidRDefault="009C462E">
      <w:pPr>
        <w:pStyle w:val="Bibliography"/>
      </w:pPr>
      <w:bookmarkStart w:id="784" w:name="ref-hausermann_highskilled_2015"/>
      <w:bookmarkEnd w:id="779"/>
      <w:r w:rsidRPr="008E0B03">
        <w:rPr>
          <w:lang w:val="de-DE"/>
        </w:rPr>
        <w:t xml:space="preserve">Häusermann, S., Kurer, T., and Schwander, H. (2015). </w:t>
      </w:r>
      <w:r>
        <w:fldChar w:fldCharType="begin"/>
      </w:r>
      <w:r w:rsidRPr="00163173">
        <w:rPr>
          <w:lang w:val="de-DE"/>
          <w:rPrChange w:id="785" w:author="Julio César Iturra Sanhueza" w:date="2024-10-07T10:15:00Z" w16du:dateUtc="2024-10-07T08:15:00Z">
            <w:rPr/>
          </w:rPrChange>
        </w:rPr>
        <w:instrText>HYPERLINK "https://doi.org/10.1093/ser/mwu026" \h</w:instrText>
      </w:r>
      <w:r>
        <w:fldChar w:fldCharType="separate"/>
      </w:r>
      <w:r>
        <w:rPr>
          <w:rStyle w:val="Hyperlink"/>
        </w:rPr>
        <w:t>High-skilled outsiders? Labor market vulnerability, education and welfare state preferences</w:t>
      </w:r>
      <w:r>
        <w:rPr>
          <w:rStyle w:val="Hyperlink"/>
        </w:rPr>
        <w:fldChar w:fldCharType="end"/>
      </w:r>
      <w:r>
        <w:t xml:space="preserve">. </w:t>
      </w:r>
      <w:r>
        <w:rPr>
          <w:i/>
          <w:iCs/>
        </w:rPr>
        <w:t>Socio-Economic Review</w:t>
      </w:r>
      <w:r>
        <w:t xml:space="preserve">, </w:t>
      </w:r>
      <w:r>
        <w:rPr>
          <w:i/>
          <w:iCs/>
        </w:rPr>
        <w:t>13</w:t>
      </w:r>
      <w:r>
        <w:t>, 235–258.</w:t>
      </w:r>
    </w:p>
    <w:p w14:paraId="0009F307" w14:textId="77777777" w:rsidR="000E3C44" w:rsidRDefault="009C462E">
      <w:pPr>
        <w:pStyle w:val="Bibliography"/>
      </w:pPr>
      <w:bookmarkStart w:id="786" w:name="ref-homans_human_1951"/>
      <w:bookmarkEnd w:id="784"/>
      <w:r>
        <w:t xml:space="preserve">Homans, G. C. (1951). </w:t>
      </w:r>
      <w:r>
        <w:rPr>
          <w:i/>
          <w:iCs/>
        </w:rPr>
        <w:t>The human group.</w:t>
      </w:r>
      <w:r>
        <w:t xml:space="preserve"> Piscataway, NJ, US: Transaction Publishers.</w:t>
      </w:r>
    </w:p>
    <w:p w14:paraId="0009F308" w14:textId="77777777" w:rsidR="000E3C44" w:rsidRDefault="009C462E">
      <w:pPr>
        <w:pStyle w:val="Bibliography"/>
      </w:pPr>
      <w:bookmarkStart w:id="787" w:name="ref-hox_multilevel_2010"/>
      <w:bookmarkEnd w:id="786"/>
      <w:r>
        <w:t xml:space="preserve">Hox, J. J. (2010). </w:t>
      </w:r>
      <w:r>
        <w:rPr>
          <w:i/>
          <w:iCs/>
        </w:rPr>
        <w:t>Multilevel analysis: Techniques and applications</w:t>
      </w:r>
      <w:r>
        <w:t xml:space="preserve"> (2. ed). New York: Routledge, Taylor &amp; Francis.</w:t>
      </w:r>
    </w:p>
    <w:p w14:paraId="0009F309" w14:textId="77777777" w:rsidR="000E3C44" w:rsidRDefault="009C462E">
      <w:pPr>
        <w:pStyle w:val="Bibliography"/>
      </w:pPr>
      <w:bookmarkStart w:id="788" w:name="ref-ilo_world_2022"/>
      <w:bookmarkEnd w:id="787"/>
      <w:r>
        <w:t xml:space="preserve">ILO. (2022). </w:t>
      </w:r>
      <w:r>
        <w:rPr>
          <w:i/>
          <w:iCs/>
        </w:rPr>
        <w:t>World Economic Outlook Database</w:t>
      </w:r>
      <w:r>
        <w:t>.</w:t>
      </w:r>
    </w:p>
    <w:p w14:paraId="0009F30A" w14:textId="77777777" w:rsidR="000E3C44" w:rsidRDefault="009C462E">
      <w:pPr>
        <w:pStyle w:val="Bibliography"/>
      </w:pPr>
      <w:bookmarkStart w:id="789" w:name="ref-issp_networks_2017"/>
      <w:bookmarkEnd w:id="788"/>
      <w:r>
        <w:t xml:space="preserve">ISSP Research Group. (2019). </w:t>
      </w:r>
      <w:hyperlink r:id="rId38">
        <w:r>
          <w:rPr>
            <w:rStyle w:val="Hyperlink"/>
            <w:i/>
            <w:iCs/>
          </w:rPr>
          <w:t>International Social Survey Programme: Social Networks and Social Resources - ISSP 2017</w:t>
        </w:r>
      </w:hyperlink>
      <w:r>
        <w:t>. GESIS Data Archive.</w:t>
      </w:r>
    </w:p>
    <w:p w14:paraId="0009F30B" w14:textId="77777777" w:rsidR="000E3C44" w:rsidRDefault="009C462E">
      <w:pPr>
        <w:pStyle w:val="Bibliography"/>
      </w:pPr>
      <w:bookmarkStart w:id="790" w:name="ref-kalmijn_social_2007"/>
      <w:bookmarkEnd w:id="789"/>
      <w:r>
        <w:t xml:space="preserve">Kalmijn, M., and Kraaykamp, G. (2007). </w:t>
      </w:r>
      <w:hyperlink r:id="rId39">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0009F30C" w14:textId="01AE601D" w:rsidR="000E3C44" w:rsidDel="00C66066" w:rsidRDefault="009C462E">
      <w:pPr>
        <w:pStyle w:val="Bibliography"/>
        <w:rPr>
          <w:del w:id="791" w:author="Iturra, Julio" w:date="2024-10-09T11:57:00Z" w16du:dateUtc="2024-10-09T09:57:00Z"/>
        </w:rPr>
      </w:pPr>
      <w:bookmarkStart w:id="792" w:name="ref-kelley_class_1995"/>
      <w:bookmarkEnd w:id="790"/>
      <w:del w:id="793" w:author="Iturra, Julio" w:date="2024-10-09T11:57:00Z" w16du:dateUtc="2024-10-09T09:57:00Z">
        <w:r w:rsidDel="00C66066">
          <w:delText xml:space="preserve">Kelley, J., and Evans, M. D. R. (1995). </w:delText>
        </w:r>
        <w:r w:rsidDel="00C66066">
          <w:fldChar w:fldCharType="begin"/>
        </w:r>
        <w:r w:rsidDel="00C66066">
          <w:delInstrText>HYPERLINK "https://www.jstor.org/stable/2096382" \h</w:delInstrText>
        </w:r>
        <w:r w:rsidDel="00C66066">
          <w:fldChar w:fldCharType="separate"/>
        </w:r>
        <w:r w:rsidDel="00C66066">
          <w:rPr>
            <w:rStyle w:val="Hyperlink"/>
          </w:rPr>
          <w:delText>Class and class conflict in six western nations</w:delText>
        </w:r>
        <w:r w:rsidDel="00C66066">
          <w:rPr>
            <w:rStyle w:val="Hyperlink"/>
          </w:rPr>
          <w:fldChar w:fldCharType="end"/>
        </w:r>
        <w:r w:rsidDel="00C66066">
          <w:delText xml:space="preserve">. </w:delText>
        </w:r>
        <w:r w:rsidDel="00C66066">
          <w:rPr>
            <w:i/>
            <w:iCs/>
          </w:rPr>
          <w:delText>American Sociological Review</w:delText>
        </w:r>
        <w:r w:rsidDel="00C66066">
          <w:delText xml:space="preserve">, </w:delText>
        </w:r>
        <w:r w:rsidDel="00C66066">
          <w:rPr>
            <w:i/>
            <w:iCs/>
          </w:rPr>
          <w:delText>60</w:delText>
        </w:r>
        <w:r w:rsidDel="00C66066">
          <w:delText>, 157–178.</w:delText>
        </w:r>
      </w:del>
    </w:p>
    <w:p w14:paraId="0009F30D" w14:textId="77777777" w:rsidR="000E3C44" w:rsidRDefault="009C462E">
      <w:pPr>
        <w:pStyle w:val="Bibliography"/>
      </w:pPr>
      <w:bookmarkStart w:id="794" w:name="ref-kim_socioeconomic_2018"/>
      <w:bookmarkEnd w:id="792"/>
      <w:r>
        <w:t xml:space="preserve">Kim, H., and Lee, Y. (2018). </w:t>
      </w:r>
      <w:hyperlink r:id="rId40">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0009F30E" w14:textId="77777777" w:rsidR="000E3C44" w:rsidRDefault="009C462E">
      <w:pPr>
        <w:pStyle w:val="Bibliography"/>
      </w:pPr>
      <w:bookmarkStart w:id="795" w:name="ref-kitschelt_occupations_2014"/>
      <w:bookmarkEnd w:id="794"/>
      <w:r>
        <w:t xml:space="preserve">Kitschelt, H., and Rehm, P. (2014). </w:t>
      </w:r>
      <w:hyperlink r:id="rId41">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0009F30F" w14:textId="77777777" w:rsidR="000E3C44" w:rsidRDefault="009C462E">
      <w:pPr>
        <w:pStyle w:val="Bibliography"/>
      </w:pPr>
      <w:bookmarkStart w:id="796" w:name="ref-kragten_income_2017"/>
      <w:bookmarkEnd w:id="795"/>
      <w:r>
        <w:t xml:space="preserve">Kragten, N., and Rözer, J. (2017). </w:t>
      </w:r>
      <w:hyperlink r:id="rId42">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0009F310" w14:textId="77777777" w:rsidR="000E3C44" w:rsidRDefault="009C462E">
      <w:pPr>
        <w:pStyle w:val="Bibliography"/>
      </w:pPr>
      <w:bookmarkStart w:id="797" w:name="ref-Kulin2013"/>
      <w:bookmarkEnd w:id="796"/>
      <w:r>
        <w:t xml:space="preserve">Kulin, J., and Svallfors, S. (2013). </w:t>
      </w:r>
      <w:hyperlink r:id="rId43">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0009F311" w14:textId="77777777" w:rsidR="000E3C44" w:rsidRDefault="009C462E">
      <w:pPr>
        <w:pStyle w:val="Bibliography"/>
      </w:pPr>
      <w:bookmarkStart w:id="798" w:name="ref-lancee_income_2012"/>
      <w:bookmarkEnd w:id="797"/>
      <w:r>
        <w:t xml:space="preserve">Lancee, B., and Van de Werfhorst, H. G. (2012). </w:t>
      </w:r>
      <w:hyperlink r:id="rId44">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0009F312" w14:textId="77777777" w:rsidR="000E3C44" w:rsidRDefault="009C462E">
      <w:pPr>
        <w:pStyle w:val="Bibliography"/>
      </w:pPr>
      <w:bookmarkStart w:id="799" w:name="ref-langsaether_more_2020"/>
      <w:bookmarkEnd w:id="798"/>
      <w:r>
        <w:t xml:space="preserve">Langsæther, P. E., and Evans, G. (2020). </w:t>
      </w:r>
      <w:hyperlink r:id="rId45">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0009F313" w14:textId="77777777" w:rsidR="000E3C44" w:rsidRDefault="009C462E">
      <w:pPr>
        <w:pStyle w:val="Bibliography"/>
      </w:pPr>
      <w:bookmarkStart w:id="800" w:name="ref-lazarsfeld_friendship_1954"/>
      <w:bookmarkEnd w:id="799"/>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0009F314" w14:textId="77777777" w:rsidR="000E3C44" w:rsidRDefault="009C462E">
      <w:pPr>
        <w:pStyle w:val="Bibliography"/>
      </w:pPr>
      <w:bookmarkStart w:id="801" w:name="ref-lee_consider_2023"/>
      <w:bookmarkEnd w:id="800"/>
      <w:r>
        <w:t xml:space="preserve">Lee, J. (2023). </w:t>
      </w:r>
      <w:hyperlink r:id="rId46">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0009F315" w14:textId="77777777" w:rsidR="000E3C44" w:rsidRDefault="009C462E">
      <w:pPr>
        <w:pStyle w:val="Bibliography"/>
      </w:pPr>
      <w:bookmarkStart w:id="802" w:name="ref-liebig_sociology_2016"/>
      <w:bookmarkEnd w:id="801"/>
      <w:r>
        <w:t xml:space="preserve">Liebig, S., and Sauer, C. (2016). Sociology of Justice. In C. Sabbagh and M. Schmitt (Eds.), </w:t>
      </w:r>
      <w:r>
        <w:rPr>
          <w:i/>
          <w:iCs/>
        </w:rPr>
        <w:t>Handbook of Social Justice Theory and Research</w:t>
      </w:r>
      <w:r>
        <w:t xml:space="preserve"> (pp. 37–59). New York, NY: Springer New York.</w:t>
      </w:r>
    </w:p>
    <w:p w14:paraId="0009F316" w14:textId="77777777" w:rsidR="000E3C44" w:rsidRDefault="009C462E">
      <w:pPr>
        <w:pStyle w:val="Bibliography"/>
      </w:pPr>
      <w:bookmarkStart w:id="803" w:name="ref-lin_access_1986"/>
      <w:bookmarkEnd w:id="802"/>
      <w:r>
        <w:t xml:space="preserve">Lin, N., and Dumin, M. (1986). </w:t>
      </w:r>
      <w:hyperlink r:id="rId47">
        <w:r>
          <w:rPr>
            <w:rStyle w:val="Hyperlink"/>
          </w:rPr>
          <w:t>Access to occupations through social ties</w:t>
        </w:r>
      </w:hyperlink>
      <w:r>
        <w:t xml:space="preserve">. </w:t>
      </w:r>
      <w:r>
        <w:rPr>
          <w:i/>
          <w:iCs/>
        </w:rPr>
        <w:t>Social Networks</w:t>
      </w:r>
      <w:r>
        <w:t xml:space="preserve">, </w:t>
      </w:r>
      <w:r>
        <w:rPr>
          <w:i/>
          <w:iCs/>
        </w:rPr>
        <w:t>8</w:t>
      </w:r>
      <w:r>
        <w:t>, 365–385.</w:t>
      </w:r>
    </w:p>
    <w:p w14:paraId="0009F317" w14:textId="77777777" w:rsidR="000E3C44" w:rsidRDefault="009C462E">
      <w:pPr>
        <w:pStyle w:val="Bibliography"/>
      </w:pPr>
      <w:bookmarkStart w:id="804" w:name="ref-lindh_public_2015"/>
      <w:bookmarkEnd w:id="803"/>
      <w:r>
        <w:t xml:space="preserve">Lindh, A. (2015). </w:t>
      </w:r>
      <w:hyperlink r:id="rId48">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0009F318" w14:textId="77777777" w:rsidR="000E3C44" w:rsidRDefault="009C462E">
      <w:pPr>
        <w:pStyle w:val="Bibliography"/>
      </w:pPr>
      <w:bookmarkStart w:id="805" w:name="ref-lindh_missing_2021"/>
      <w:bookmarkEnd w:id="804"/>
      <w:r>
        <w:t xml:space="preserve">Lindh, A., Andersson, A. B., and Völker, B. (2021). </w:t>
      </w:r>
      <w:hyperlink r:id="rId49">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400EB197" w14:textId="0FEBC85B" w:rsidR="00FE54FB" w:rsidRPr="00FE54FB" w:rsidRDefault="00FE54FB" w:rsidP="00FE54FB">
      <w:pPr>
        <w:pStyle w:val="Bibliography"/>
      </w:pPr>
      <w:commentRangeStart w:id="806"/>
      <w:r w:rsidRPr="00FE54FB">
        <w:t xml:space="preserve">Lindh, A., </w:t>
      </w:r>
      <w:r w:rsidR="00650116" w:rsidRPr="00650116">
        <w:t>and</w:t>
      </w:r>
      <w:r w:rsidRPr="00FE54FB">
        <w:t xml:space="preserve"> Andersson, A. B. (2024). </w:t>
      </w:r>
      <w:r w:rsidRPr="00FE54FB">
        <w:rPr>
          <w:rStyle w:val="Hyperlink"/>
        </w:rPr>
        <w:t>Social networks and distributive conflict: The class divide in social ties and attitudes to income inequality across 29 countries</w:t>
      </w:r>
      <w:r w:rsidRPr="00FE54FB">
        <w:t xml:space="preserve">. </w:t>
      </w:r>
      <w:r w:rsidRPr="00FE54FB">
        <w:rPr>
          <w:i/>
          <w:iCs/>
        </w:rPr>
        <w:t>European Sociological Review</w:t>
      </w:r>
      <w:r w:rsidRPr="00FE54FB">
        <w:t>, jcae039.</w:t>
      </w:r>
      <w:commentRangeEnd w:id="806"/>
      <w:r w:rsidR="008E5168">
        <w:rPr>
          <w:rStyle w:val="CommentReference"/>
          <w:rFonts w:asciiTheme="minorHAnsi" w:hAnsiTheme="minorHAnsi"/>
        </w:rPr>
        <w:commentReference w:id="806"/>
      </w:r>
    </w:p>
    <w:p w14:paraId="0009F319" w14:textId="77777777" w:rsidR="000E3C44" w:rsidRDefault="009C462E">
      <w:pPr>
        <w:pStyle w:val="Bibliography"/>
      </w:pPr>
      <w:bookmarkStart w:id="807" w:name="ref-lindh_class_2020"/>
      <w:bookmarkEnd w:id="805"/>
      <w:r>
        <w:t xml:space="preserve">Lindh, A., and McCall, L. (2020). </w:t>
      </w:r>
      <w:hyperlink r:id="rId50">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0009F31A" w14:textId="77777777" w:rsidR="000E3C44" w:rsidRDefault="009C462E">
      <w:pPr>
        <w:pStyle w:val="Bibliography"/>
      </w:pPr>
      <w:bookmarkStart w:id="808" w:name="ref-Maldonadoetal2019"/>
      <w:bookmarkEnd w:id="807"/>
      <w:r>
        <w:t xml:space="preserve">Maldonado, L., Olivos, F., Castillo, J. C., Atria, J., and Azar, A. (2019). </w:t>
      </w:r>
      <w:hyperlink r:id="rId51">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0009F31B" w14:textId="77777777" w:rsidR="000E3C44" w:rsidRDefault="009C462E">
      <w:pPr>
        <w:pStyle w:val="Bibliography"/>
      </w:pPr>
      <w:bookmarkStart w:id="809" w:name="ref-mccall_americans_2009"/>
      <w:bookmarkEnd w:id="808"/>
      <w:r>
        <w:t xml:space="preserve">McCall, L., and Kenworthy, L. (2009). </w:t>
      </w:r>
      <w:hyperlink r:id="rId52">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0009F31C" w14:textId="77777777" w:rsidR="000E3C44" w:rsidRDefault="009C462E">
      <w:pPr>
        <w:pStyle w:val="Bibliography"/>
      </w:pPr>
      <w:bookmarkStart w:id="810" w:name="ref-mcpherson_birds_2001"/>
      <w:bookmarkEnd w:id="809"/>
      <w:r>
        <w:t xml:space="preserve">McPherson, M., Smith-Lovin, L., and Cook, J. M. (2001). </w:t>
      </w:r>
      <w:hyperlink r:id="rId53">
        <w:r>
          <w:rPr>
            <w:rStyle w:val="Hyperlink"/>
          </w:rPr>
          <w:t>Birds of a Feather: Homophily in Social Networks</w:t>
        </w:r>
      </w:hyperlink>
      <w:r>
        <w:t xml:space="preserve">. </w:t>
      </w:r>
      <w:r>
        <w:rPr>
          <w:i/>
          <w:iCs/>
        </w:rPr>
        <w:t>Annual Review of Sociology</w:t>
      </w:r>
      <w:r>
        <w:t xml:space="preserve">, </w:t>
      </w:r>
      <w:r>
        <w:rPr>
          <w:i/>
          <w:iCs/>
        </w:rPr>
        <w:t>27</w:t>
      </w:r>
      <w:r>
        <w:t>, 415–444.</w:t>
      </w:r>
    </w:p>
    <w:p w14:paraId="0009F31D" w14:textId="77777777" w:rsidR="000E3C44" w:rsidRDefault="009C462E">
      <w:pPr>
        <w:pStyle w:val="Bibliography"/>
      </w:pPr>
      <w:bookmarkStart w:id="811" w:name="ref-meltzer_rational_1981"/>
      <w:bookmarkEnd w:id="810"/>
      <w:r>
        <w:lastRenderedPageBreak/>
        <w:t xml:space="preserve">Meltzer, A. H., and Richard, S. F. (1981). </w:t>
      </w:r>
      <w:hyperlink r:id="rId54">
        <w:r>
          <w:rPr>
            <w:rStyle w:val="Hyperlink"/>
          </w:rPr>
          <w:t>A Rational Theory of the Size of Government</w:t>
        </w:r>
      </w:hyperlink>
      <w:r>
        <w:t xml:space="preserve">. </w:t>
      </w:r>
      <w:r>
        <w:rPr>
          <w:i/>
          <w:iCs/>
        </w:rPr>
        <w:t>Journal of Political Economy</w:t>
      </w:r>
      <w:r>
        <w:t xml:space="preserve">, </w:t>
      </w:r>
      <w:r>
        <w:rPr>
          <w:i/>
          <w:iCs/>
        </w:rPr>
        <w:t>89</w:t>
      </w:r>
      <w:r>
        <w:t>, 914–927.</w:t>
      </w:r>
    </w:p>
    <w:p w14:paraId="0009F31E" w14:textId="77777777" w:rsidR="000E3C44" w:rsidRDefault="009C462E">
      <w:pPr>
        <w:pStyle w:val="Bibliography"/>
        <w:rPr>
          <w:ins w:id="812" w:author="Iturra, Julio" w:date="2024-10-08T17:34:00Z" w16du:dateUtc="2024-10-08T15:34:00Z"/>
        </w:rPr>
      </w:pPr>
      <w:bookmarkStart w:id="813" w:name="ref-mijs_is_2021"/>
      <w:bookmarkEnd w:id="811"/>
      <w:r>
        <w:t xml:space="preserve">Mijs, J., and Roe, E. L. (2021). </w:t>
      </w:r>
      <w:hyperlink r:id="rId55">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0E935009" w14:textId="06C4DF70" w:rsidR="002470AC" w:rsidRPr="002470AC" w:rsidRDefault="002470AC" w:rsidP="002470AC">
      <w:pPr>
        <w:pStyle w:val="Bibliography"/>
        <w:rPr>
          <w:ins w:id="814" w:author="Iturra, Julio" w:date="2024-10-08T17:35:00Z"/>
        </w:rPr>
      </w:pPr>
      <w:ins w:id="815" w:author="Iturra, Julio" w:date="2024-10-08T17:35:00Z">
        <w:r w:rsidRPr="002470AC">
          <w:t xml:space="preserve">Mijs, J. </w:t>
        </w:r>
      </w:ins>
      <w:ins w:id="816" w:author="Iturra, Julio" w:date="2024-10-08T17:35:00Z" w16du:dateUtc="2024-10-08T15:35:00Z">
        <w:r w:rsidR="003117C3">
          <w:t>(</w:t>
        </w:r>
      </w:ins>
      <w:ins w:id="817" w:author="Iturra, Julio" w:date="2024-10-08T17:35:00Z">
        <w:r w:rsidRPr="002470AC">
          <w:t>2021</w:t>
        </w:r>
      </w:ins>
      <w:ins w:id="818" w:author="Iturra, Julio" w:date="2024-10-08T17:35:00Z" w16du:dateUtc="2024-10-08T15:35:00Z">
        <w:r w:rsidR="003117C3">
          <w:t>)</w:t>
        </w:r>
      </w:ins>
      <w:ins w:id="819" w:author="Iturra, Julio" w:date="2024-10-08T17:35:00Z">
        <w:r w:rsidRPr="002470AC">
          <w:t xml:space="preserve">. ‘The Paradox of Inequality: Income Inequality and Belief in Meritocracy Go Hand in Hand’. </w:t>
        </w:r>
        <w:r w:rsidRPr="002470AC">
          <w:rPr>
            <w:i/>
            <w:iCs/>
          </w:rPr>
          <w:t>Socio-Economic Review</w:t>
        </w:r>
        <w:r w:rsidRPr="002470AC">
          <w:t xml:space="preserve"> 19(1):7–35. </w:t>
        </w:r>
      </w:ins>
    </w:p>
    <w:p w14:paraId="7A1C8F02" w14:textId="77777777" w:rsidR="002470AC" w:rsidDel="002470AC" w:rsidRDefault="002470AC">
      <w:pPr>
        <w:pStyle w:val="Bibliography"/>
        <w:rPr>
          <w:del w:id="820" w:author="Iturra, Julio" w:date="2024-10-08T17:35:00Z" w16du:dateUtc="2024-10-08T15:35:00Z"/>
        </w:rPr>
      </w:pPr>
    </w:p>
    <w:p w14:paraId="0009F31F" w14:textId="77777777" w:rsidR="000E3C44" w:rsidRDefault="009C462E">
      <w:pPr>
        <w:pStyle w:val="Bibliography"/>
      </w:pPr>
      <w:bookmarkStart w:id="821" w:name="ref-morris_attenuation_1996"/>
      <w:bookmarkEnd w:id="813"/>
      <w:r>
        <w:t xml:space="preserve">Morris, L., and Scott, J. (1996). </w:t>
      </w:r>
      <w:hyperlink r:id="rId56">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0009F320" w14:textId="77777777" w:rsidR="000E3C44" w:rsidRDefault="009C462E">
      <w:pPr>
        <w:pStyle w:val="Bibliography"/>
      </w:pPr>
      <w:bookmarkStart w:id="822" w:name="ref-neckerman_inequality_2007"/>
      <w:bookmarkEnd w:id="821"/>
      <w:r>
        <w:t xml:space="preserve">Neckerman, K. M., and Torche, F. (2007). </w:t>
      </w:r>
      <w:hyperlink r:id="rId57">
        <w:r>
          <w:rPr>
            <w:rStyle w:val="Hyperlink"/>
          </w:rPr>
          <w:t>Inequality: Causes and Consequences</w:t>
        </w:r>
      </w:hyperlink>
      <w:r>
        <w:t xml:space="preserve">. </w:t>
      </w:r>
      <w:r>
        <w:rPr>
          <w:i/>
          <w:iCs/>
        </w:rPr>
        <w:t>Annual Review of Sociology</w:t>
      </w:r>
      <w:r>
        <w:t xml:space="preserve">, </w:t>
      </w:r>
      <w:r>
        <w:rPr>
          <w:i/>
          <w:iCs/>
        </w:rPr>
        <w:t>33</w:t>
      </w:r>
      <w:r>
        <w:t>, 335–357.</w:t>
      </w:r>
    </w:p>
    <w:p w14:paraId="0009F321" w14:textId="77777777" w:rsidR="000E3C44" w:rsidRDefault="009C462E">
      <w:pPr>
        <w:pStyle w:val="Bibliography"/>
      </w:pPr>
      <w:bookmarkStart w:id="823" w:name="ref-oesch_redrawing_2006"/>
      <w:bookmarkEnd w:id="822"/>
      <w:r>
        <w:t xml:space="preserve">Oesch, D. (2006). </w:t>
      </w:r>
      <w:hyperlink r:id="rId58">
        <w:r>
          <w:rPr>
            <w:rStyle w:val="Hyperlink"/>
            <w:i/>
            <w:iCs/>
          </w:rPr>
          <w:t>Redrawing the Class Map</w:t>
        </w:r>
      </w:hyperlink>
      <w:r>
        <w:t>. London: Palgrave Macmillan UK.</w:t>
      </w:r>
    </w:p>
    <w:p w14:paraId="0009F322" w14:textId="77777777" w:rsidR="000E3C44" w:rsidRDefault="009C462E">
      <w:pPr>
        <w:pStyle w:val="Bibliography"/>
      </w:pPr>
      <w:bookmarkStart w:id="824" w:name="ref-oesch_electoral_2018"/>
      <w:bookmarkEnd w:id="823"/>
      <w:r>
        <w:t xml:space="preserve">Oesch, D., and Rennwald, L. (2018). </w:t>
      </w:r>
      <w:hyperlink r:id="rId59">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0009F323" w14:textId="77777777" w:rsidR="000E3C44" w:rsidRDefault="009C462E">
      <w:pPr>
        <w:pStyle w:val="Bibliography"/>
      </w:pPr>
      <w:bookmarkStart w:id="825" w:name="ref-otero_power_2023"/>
      <w:bookmarkEnd w:id="824"/>
      <w:r>
        <w:t xml:space="preserve">Otero, G., and Mendoza, M. (2023). </w:t>
      </w:r>
      <w:hyperlink r:id="rId60">
        <w:r>
          <w:rPr>
            <w:rStyle w:val="Hyperlink"/>
          </w:rPr>
          <w:t>The Power of Diversity: Class, Networks and Attitudes Towards Inequality</w:t>
        </w:r>
      </w:hyperlink>
      <w:r>
        <w:t xml:space="preserve">. </w:t>
      </w:r>
      <w:r>
        <w:rPr>
          <w:i/>
          <w:iCs/>
        </w:rPr>
        <w:t>Sociology</w:t>
      </w:r>
      <w:r>
        <w:t>, 00380385231217625.</w:t>
      </w:r>
    </w:p>
    <w:p w14:paraId="0009F324" w14:textId="77777777" w:rsidR="000E3C44" w:rsidRDefault="009C462E">
      <w:pPr>
        <w:pStyle w:val="Bibliography"/>
      </w:pPr>
      <w:bookmarkStart w:id="826" w:name="ref-otero_open_2021"/>
      <w:bookmarkEnd w:id="825"/>
      <w:r w:rsidRPr="0051144A">
        <w:t xml:space="preserve">Otero, G., Völker, B., and Rözer, J. (2021). </w:t>
      </w:r>
      <w:hyperlink r:id="rId61">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0009F325" w14:textId="77777777" w:rsidR="000E3C44" w:rsidRDefault="009C462E">
      <w:pPr>
        <w:pStyle w:val="Bibliography"/>
      </w:pPr>
      <w:bookmarkStart w:id="827" w:name="ref-otero_lives_2022"/>
      <w:bookmarkEnd w:id="826"/>
      <w:r>
        <w:t xml:space="preserve">Otero, G., Völker, B., Rözer, J., and Mollenhorst, G. (2022). </w:t>
      </w:r>
      <w:hyperlink r:id="rId62">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0009F326" w14:textId="73035453" w:rsidR="000E3C44" w:rsidRDefault="009C462E">
      <w:pPr>
        <w:pStyle w:val="Bibliography"/>
      </w:pPr>
      <w:bookmarkStart w:id="828" w:name="ref-otero_differences_2023"/>
      <w:bookmarkEnd w:id="827"/>
      <w:r w:rsidRPr="0051144A">
        <w:t>Otero, G., Völker, B., Rözer, J., and Mollenhorst, G. (202</w:t>
      </w:r>
      <w:r w:rsidR="007B52DE" w:rsidRPr="0051144A">
        <w:t>4</w:t>
      </w:r>
      <w:r w:rsidRPr="0051144A">
        <w:t xml:space="preserve">). </w:t>
      </w:r>
      <w:hyperlink r:id="rId63">
        <w:r>
          <w:rPr>
            <w:rStyle w:val="Hyperlink"/>
          </w:rPr>
          <w:t>Differences in access to social capital across societies</w:t>
        </w:r>
      </w:hyperlink>
      <w:r>
        <w:t xml:space="preserve">. </w:t>
      </w:r>
      <w:r>
        <w:rPr>
          <w:i/>
          <w:iCs/>
        </w:rPr>
        <w:t>European Sociological Review</w:t>
      </w:r>
      <w:r>
        <w:t>, jcad035.</w:t>
      </w:r>
    </w:p>
    <w:p w14:paraId="5DA96047" w14:textId="1B564BBE" w:rsidR="00E776F3" w:rsidRDefault="00606776">
      <w:pPr>
        <w:pStyle w:val="Bibliography"/>
      </w:pPr>
      <w:r w:rsidRPr="00606776">
        <w:t xml:space="preserve">Palme, J. (2006). </w:t>
      </w:r>
      <w:r w:rsidRPr="00606776">
        <w:rPr>
          <w:rStyle w:val="Hyperlink"/>
        </w:rPr>
        <w:t>Welfare states and inequality: Institutional designs and distributive outcome</w:t>
      </w:r>
      <w:r w:rsidRPr="00606776">
        <w:t xml:space="preserve">. </w:t>
      </w:r>
      <w:r w:rsidRPr="00606776">
        <w:rPr>
          <w:i/>
          <w:iCs/>
        </w:rPr>
        <w:t>Research in Social Stratification and Mobility</w:t>
      </w:r>
      <w:r w:rsidRPr="00606776">
        <w:t>, 24, 387–403.</w:t>
      </w:r>
    </w:p>
    <w:p w14:paraId="0009F327" w14:textId="77777777" w:rsidR="000E3C44" w:rsidRDefault="009C462E">
      <w:pPr>
        <w:pStyle w:val="Bibliography"/>
      </w:pPr>
      <w:bookmarkStart w:id="829" w:name="ref-paskov_crossclass_2022"/>
      <w:bookmarkEnd w:id="828"/>
      <w:r w:rsidRPr="0051144A">
        <w:t xml:space="preserve">Paskov, M., and Weisstanner, D. (2022). </w:t>
      </w:r>
      <w:hyperlink r:id="rId64">
        <w:r>
          <w:rPr>
            <w:rStyle w:val="Hyperlink"/>
          </w:rPr>
          <w:t>Cross-Class Embeddedness through Family Ties and Support for Income Redistribution</w:t>
        </w:r>
      </w:hyperlink>
      <w:r>
        <w:t xml:space="preserve">. </w:t>
      </w:r>
      <w:r>
        <w:rPr>
          <w:i/>
          <w:iCs/>
        </w:rPr>
        <w:t>European Sociological Review</w:t>
      </w:r>
      <w:r>
        <w:t xml:space="preserve">, </w:t>
      </w:r>
      <w:r>
        <w:rPr>
          <w:i/>
          <w:iCs/>
        </w:rPr>
        <w:t>38</w:t>
      </w:r>
      <w:r>
        <w:t>, 286–303.</w:t>
      </w:r>
    </w:p>
    <w:p w14:paraId="0009F328" w14:textId="77777777" w:rsidR="000E3C44" w:rsidRDefault="009C462E">
      <w:pPr>
        <w:pStyle w:val="Bibliography"/>
      </w:pPr>
      <w:bookmarkStart w:id="830" w:name="ref-pichler_social_2009"/>
      <w:bookmarkEnd w:id="829"/>
      <w:r>
        <w:t xml:space="preserve">Pichler, F., and Wallace, C. (2009). </w:t>
      </w:r>
      <w:hyperlink r:id="rId65">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0009F329" w14:textId="77777777" w:rsidR="000E3C44" w:rsidRDefault="009C462E">
      <w:pPr>
        <w:pStyle w:val="Bibliography"/>
      </w:pPr>
      <w:bookmarkStart w:id="831" w:name="ref-rehm_risks_2009"/>
      <w:bookmarkEnd w:id="830"/>
      <w:r>
        <w:t xml:space="preserve">Rehm, P. (2009). </w:t>
      </w:r>
      <w:hyperlink r:id="rId66">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0009F32A" w14:textId="77777777" w:rsidR="000E3C44" w:rsidRDefault="009C462E">
      <w:pPr>
        <w:pStyle w:val="Bibliography"/>
      </w:pPr>
      <w:bookmarkStart w:id="832" w:name="ref-sachweh_moral_2012"/>
      <w:bookmarkEnd w:id="831"/>
      <w:r>
        <w:t xml:space="preserve">Sachweh, P. (2012). </w:t>
      </w:r>
      <w:hyperlink r:id="rId67">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0009F32B" w14:textId="77777777" w:rsidR="000E3C44" w:rsidRDefault="009C462E">
      <w:pPr>
        <w:pStyle w:val="Bibliography"/>
      </w:pPr>
      <w:bookmarkStart w:id="833" w:name="ref-sachweh_why_2019"/>
      <w:bookmarkEnd w:id="832"/>
      <w:r>
        <w:t xml:space="preserve">Sachweh, P., and Sthamer, E. (2019). </w:t>
      </w:r>
      <w:hyperlink r:id="rId68">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0009F32C" w14:textId="77777777" w:rsidR="000E3C44" w:rsidRDefault="009C462E">
      <w:pPr>
        <w:pStyle w:val="Bibliography"/>
      </w:pPr>
      <w:bookmarkStart w:id="834" w:name="ref-solt_measuring_2020"/>
      <w:bookmarkEnd w:id="833"/>
      <w:r>
        <w:t xml:space="preserve">Solt, F. (2020). </w:t>
      </w:r>
      <w:hyperlink r:id="rId69">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0009F32D" w14:textId="77777777" w:rsidR="000E3C44" w:rsidRDefault="009C462E">
      <w:pPr>
        <w:pStyle w:val="Bibliography"/>
      </w:pPr>
      <w:bookmarkStart w:id="835" w:name="ref-sosnaud_class_2013"/>
      <w:bookmarkEnd w:id="834"/>
      <w:r>
        <w:t xml:space="preserve">Sosnaud, B., Brady, D., and Frenk, S. M. (2013). </w:t>
      </w:r>
      <w:hyperlink r:id="rId70">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0009F32E" w14:textId="77777777" w:rsidR="000E3C44" w:rsidRDefault="009C462E">
      <w:pPr>
        <w:pStyle w:val="Bibliography"/>
      </w:pPr>
      <w:bookmarkStart w:id="836" w:name="ref-summers_deliberating_2022"/>
      <w:bookmarkEnd w:id="835"/>
      <w:r>
        <w:t xml:space="preserve">Summers, K., Accominotti, F., Burchardt, T., Hecht, K., Mann, E., and Mijs, J. (2022). </w:t>
      </w:r>
      <w:hyperlink r:id="rId71">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0009F32F" w14:textId="77777777" w:rsidR="000E3C44" w:rsidRDefault="009C462E">
      <w:pPr>
        <w:pStyle w:val="Bibliography"/>
      </w:pPr>
      <w:bookmarkStart w:id="837" w:name="ref-Svallfors2006"/>
      <w:bookmarkEnd w:id="836"/>
      <w:r>
        <w:t xml:space="preserve">Svallfors, S. (2006). </w:t>
      </w:r>
      <w:hyperlink r:id="rId72">
        <w:r>
          <w:rPr>
            <w:rStyle w:val="Hyperlink"/>
            <w:i/>
            <w:iCs/>
          </w:rPr>
          <w:t>The moral economy of class: Class and attitudes in comparative perspective</w:t>
        </w:r>
      </w:hyperlink>
      <w:r>
        <w:t>. Stanford University Press.</w:t>
      </w:r>
    </w:p>
    <w:p w14:paraId="0009F330" w14:textId="77777777" w:rsidR="000E3C44" w:rsidRDefault="009C462E">
      <w:pPr>
        <w:pStyle w:val="Bibliography"/>
      </w:pPr>
      <w:bookmarkStart w:id="838" w:name="ref-svallfors_government_2013"/>
      <w:bookmarkEnd w:id="837"/>
      <w:r>
        <w:t xml:space="preserve">Svallfors, S. (2013). </w:t>
      </w:r>
      <w:hyperlink r:id="rId73">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0009F331" w14:textId="77777777" w:rsidR="000E3C44" w:rsidRDefault="009C462E">
      <w:pPr>
        <w:pStyle w:val="Bibliography"/>
      </w:pPr>
      <w:bookmarkStart w:id="839" w:name="ref-wiid_2023"/>
      <w:bookmarkEnd w:id="838"/>
      <w:r>
        <w:t xml:space="preserve">UNU-WIDER. (2023). </w:t>
      </w:r>
      <w:hyperlink r:id="rId74">
        <w:r>
          <w:rPr>
            <w:rStyle w:val="Hyperlink"/>
            <w:i/>
            <w:iCs/>
          </w:rPr>
          <w:t>World Income Inequality Database (WIID) – Version 28 November 2023</w:t>
        </w:r>
      </w:hyperlink>
      <w:r>
        <w:t>. United Nations University World Institute for Development Economics Research.</w:t>
      </w:r>
    </w:p>
    <w:p w14:paraId="0009F332" w14:textId="77777777" w:rsidR="000E3C44" w:rsidRDefault="009C462E">
      <w:pPr>
        <w:pStyle w:val="Bibliography"/>
      </w:pPr>
      <w:bookmarkStart w:id="840" w:name="ref-uslaner_inequality_2005"/>
      <w:bookmarkEnd w:id="839"/>
      <w:r>
        <w:lastRenderedPageBreak/>
        <w:t xml:space="preserve">Uslaner, E. M., and Brown, M. (2005). </w:t>
      </w:r>
      <w:hyperlink r:id="rId75">
        <w:r>
          <w:rPr>
            <w:rStyle w:val="Hyperlink"/>
          </w:rPr>
          <w:t>Inequality, Trust, and Civic Engagement</w:t>
        </w:r>
      </w:hyperlink>
      <w:r>
        <w:t xml:space="preserve">. </w:t>
      </w:r>
      <w:r>
        <w:rPr>
          <w:i/>
          <w:iCs/>
        </w:rPr>
        <w:t>American Politics Research</w:t>
      </w:r>
      <w:r>
        <w:t xml:space="preserve">, </w:t>
      </w:r>
      <w:r>
        <w:rPr>
          <w:i/>
          <w:iCs/>
        </w:rPr>
        <w:t>33</w:t>
      </w:r>
      <w:r>
        <w:t>, 868–894.</w:t>
      </w:r>
    </w:p>
    <w:p w14:paraId="0009F333" w14:textId="77777777" w:rsidR="000E3C44" w:rsidRDefault="009C462E">
      <w:pPr>
        <w:pStyle w:val="Bibliography"/>
      </w:pPr>
      <w:bookmarkStart w:id="841" w:name="ref-vandergaag_position_2008"/>
      <w:bookmarkEnd w:id="840"/>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0009F334" w14:textId="77777777" w:rsidR="000E3C44" w:rsidRDefault="009C462E">
      <w:pPr>
        <w:pStyle w:val="Bibliography"/>
      </w:pPr>
      <w:bookmarkStart w:id="842" w:name="ref-vanheuvelen_intercohort_2018"/>
      <w:bookmarkEnd w:id="841"/>
      <w:r>
        <w:t xml:space="preserve">VanHeuvelen, T., and Copas, K. (2018). </w:t>
      </w:r>
      <w:hyperlink r:id="rId76">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0009F335" w14:textId="77777777" w:rsidR="000E3C44" w:rsidRDefault="009C462E">
      <w:pPr>
        <w:pStyle w:val="Bibliography"/>
      </w:pPr>
      <w:bookmarkStart w:id="843" w:name="ref-visser_attitudes_2004"/>
      <w:bookmarkEnd w:id="842"/>
      <w:r>
        <w:t xml:space="preserve">Visser, P. S., and Mirabile, R. R. (2004). </w:t>
      </w:r>
      <w:hyperlink r:id="rId77">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0009F336" w14:textId="77777777" w:rsidR="000E3C44" w:rsidRDefault="009C462E">
      <w:pPr>
        <w:pStyle w:val="Bibliography"/>
      </w:pPr>
      <w:bookmarkStart w:id="844" w:name="ref-volker_birds_2022"/>
      <w:bookmarkEnd w:id="843"/>
      <w:r>
        <w:t xml:space="preserve">Völker, B. (2022). </w:t>
      </w:r>
      <w:hyperlink r:id="rId78">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0009F337" w14:textId="77777777" w:rsidR="000E3C44" w:rsidRDefault="009C462E">
      <w:pPr>
        <w:pStyle w:val="Bibliography"/>
      </w:pPr>
      <w:bookmarkStart w:id="845" w:name="ref-waitkus_investigating_2021"/>
      <w:bookmarkEnd w:id="844"/>
      <w:r>
        <w:t xml:space="preserve">Waitkus, N., and Minkus, L. (2021). </w:t>
      </w:r>
      <w:hyperlink r:id="rId79">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0009F338" w14:textId="77777777" w:rsidR="000E3C44" w:rsidRDefault="009C462E">
      <w:pPr>
        <w:pStyle w:val="Bibliography"/>
      </w:pPr>
      <w:bookmarkStart w:id="846" w:name="ref-weber_class_2011"/>
      <w:bookmarkEnd w:id="845"/>
      <w:r>
        <w:t xml:space="preserve">Weber, M. (2011). Class, Status, Party. In </w:t>
      </w:r>
      <w:r>
        <w:rPr>
          <w:i/>
          <w:iCs/>
        </w:rPr>
        <w:t>The Inequality Reader</w:t>
      </w:r>
      <w:r>
        <w:t xml:space="preserve"> (2nd ed.). Routledge.</w:t>
      </w:r>
    </w:p>
    <w:p w14:paraId="0009F339" w14:textId="77777777" w:rsidR="000E3C44" w:rsidRDefault="009C462E">
      <w:pPr>
        <w:pStyle w:val="Bibliography"/>
      </w:pPr>
      <w:bookmarkStart w:id="847" w:name="ref-wright_relative_1992"/>
      <w:bookmarkEnd w:id="846"/>
      <w:r>
        <w:t xml:space="preserve">Wright, E. O., and Cho, D. (1992). </w:t>
      </w:r>
      <w:hyperlink r:id="rId80">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0009F33A" w14:textId="77777777" w:rsidR="000E3C44" w:rsidRDefault="009C462E">
      <w:pPr>
        <w:pStyle w:val="Bibliography"/>
      </w:pPr>
      <w:bookmarkStart w:id="848" w:name="ref-yamamura_social_2012"/>
      <w:bookmarkEnd w:id="847"/>
      <w:r>
        <w:t xml:space="preserve">Yamamura, E. (2012). </w:t>
      </w:r>
      <w:hyperlink r:id="rId81">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p>
    <w:bookmarkEnd w:id="755"/>
    <w:bookmarkEnd w:id="848"/>
    <w:p w14:paraId="0009F33B" w14:textId="5B4DF947" w:rsidR="00CD31D9" w:rsidRDefault="00CD31D9">
      <w:pPr>
        <w:rPr>
          <w:rFonts w:ascii="Times New Roman" w:hAnsi="Times New Roman"/>
        </w:rPr>
      </w:pPr>
      <w:r>
        <w:br w:type="page"/>
      </w:r>
    </w:p>
    <w:p w14:paraId="0009F33D" w14:textId="7323C0AD" w:rsidR="000E3C44" w:rsidDel="00AD0F90" w:rsidRDefault="00CD31D9">
      <w:pPr>
        <w:pStyle w:val="Heading1"/>
        <w:rPr>
          <w:del w:id="849" w:author="Iturra, Julio" w:date="2024-10-08T18:32:00Z" w16du:dateUtc="2024-10-08T16:32:00Z"/>
        </w:rPr>
      </w:pPr>
      <w:r>
        <w:lastRenderedPageBreak/>
        <w:t>Appendix</w:t>
      </w:r>
      <w:r>
        <w:br/>
      </w:r>
      <w:r>
        <w:br/>
      </w:r>
      <w:del w:id="850" w:author="Iturra, Julio" w:date="2024-10-08T18:32:00Z" w16du:dateUtc="2024-10-08T16:32:00Z">
        <w:r w:rsidR="009C462E" w:rsidDel="00AD0F90">
          <w:rPr>
            <w:noProof/>
            <w:lang w:val="de-DE" w:eastAsia="de-DE"/>
          </w:rPr>
          <w:drawing>
            <wp:inline distT="0" distB="0" distL="0" distR="0" wp14:anchorId="0009F34B" wp14:editId="0592ED9A">
              <wp:extent cx="4480560" cy="4480560"/>
              <wp:effectExtent l="0" t="0" r="0" b="0"/>
              <wp:docPr id="206" name="Picture" descr="Figure 7: Relationship between income inequality and class differences in network homogeneity"/>
              <wp:cNvGraphicFramePr/>
              <a:graphic xmlns:a="http://schemas.openxmlformats.org/drawingml/2006/main">
                <a:graphicData uri="http://schemas.openxmlformats.org/drawingml/2006/picture">
                  <pic:pic xmlns:pic="http://schemas.openxmlformats.org/drawingml/2006/picture">
                    <pic:nvPicPr>
                      <pic:cNvPr id="207" name="Picture" descr="paper1_jiturra_files/figure-docx/fig-an1-1.png"/>
                      <pic:cNvPicPr>
                        <a:picLocks noChangeAspect="1" noChangeArrowheads="1"/>
                      </pic:cNvPicPr>
                    </pic:nvPicPr>
                    <pic:blipFill>
                      <a:blip r:embed="rId82"/>
                      <a:stretch>
                        <a:fillRect/>
                      </a:stretch>
                    </pic:blipFill>
                    <pic:spPr bwMode="auto">
                      <a:xfrm>
                        <a:off x="0" y="0"/>
                        <a:ext cx="4480560" cy="4480560"/>
                      </a:xfrm>
                      <a:prstGeom prst="rect">
                        <a:avLst/>
                      </a:prstGeom>
                      <a:noFill/>
                      <a:ln w="9525">
                        <a:noFill/>
                        <a:headEnd/>
                        <a:tailEnd/>
                      </a:ln>
                    </pic:spPr>
                  </pic:pic>
                </a:graphicData>
              </a:graphic>
            </wp:inline>
          </w:drawing>
        </w:r>
      </w:del>
    </w:p>
    <w:p w14:paraId="0009F33E" w14:textId="2EBB7C94" w:rsidR="000E3C44" w:rsidDel="00AD0F90" w:rsidRDefault="009C462E">
      <w:pPr>
        <w:pStyle w:val="Heading1"/>
        <w:rPr>
          <w:del w:id="851" w:author="Iturra, Julio" w:date="2024-10-08T18:32:00Z" w16du:dateUtc="2024-10-08T16:32:00Z"/>
        </w:rPr>
        <w:pPrChange w:id="852" w:author="Iturra, Julio" w:date="2024-10-09T13:59:00Z" w16du:dateUtc="2024-10-09T11:59:00Z">
          <w:pPr>
            <w:pStyle w:val="ImageCaption"/>
          </w:pPr>
        </w:pPrChange>
      </w:pPr>
      <w:del w:id="853" w:author="Iturra, Julio" w:date="2024-10-08T18:32:00Z" w16du:dateUtc="2024-10-08T16:32:00Z">
        <w:r w:rsidDel="00AD0F90">
          <w:delText>Figure 7: Relationship between income inequality and class differences in network homogeneity</w:delText>
        </w:r>
      </w:del>
    </w:p>
    <w:p w14:paraId="1BF9D3D8" w14:textId="69A6F388" w:rsidR="003707CF" w:rsidDel="00AD0F90" w:rsidRDefault="003707CF">
      <w:pPr>
        <w:pStyle w:val="Heading1"/>
        <w:rPr>
          <w:del w:id="854" w:author="Iturra, Julio" w:date="2024-10-08T18:32:00Z" w16du:dateUtc="2024-10-08T16:32:00Z"/>
        </w:rPr>
        <w:pPrChange w:id="855" w:author="Iturra, Julio" w:date="2024-10-09T13:59:00Z" w16du:dateUtc="2024-10-09T11:59:00Z">
          <w:pPr>
            <w:pStyle w:val="ImageCaption"/>
          </w:pPr>
        </w:pPrChange>
      </w:pPr>
    </w:p>
    <w:p w14:paraId="3313B39A" w14:textId="1D7B1DE9" w:rsidR="003707CF" w:rsidDel="00AD0F90" w:rsidRDefault="003707CF">
      <w:pPr>
        <w:pStyle w:val="Heading1"/>
        <w:rPr>
          <w:del w:id="856" w:author="Iturra, Julio" w:date="2024-10-08T18:32:00Z" w16du:dateUtc="2024-10-08T16:32:00Z"/>
        </w:rPr>
        <w:pPrChange w:id="857" w:author="Iturra, Julio" w:date="2024-10-09T13:59:00Z" w16du:dateUtc="2024-10-09T11:59:00Z">
          <w:pPr>
            <w:pStyle w:val="ImageCaption"/>
          </w:pPr>
        </w:pPrChange>
      </w:pPr>
    </w:p>
    <w:p w14:paraId="7F5AD0CF" w14:textId="1F337992" w:rsidR="003707CF" w:rsidRDefault="003707CF">
      <w:pPr>
        <w:pStyle w:val="Heading1"/>
        <w:rPr>
          <w:i/>
        </w:rPr>
        <w:pPrChange w:id="858" w:author="Iturra, Julio" w:date="2024-10-09T13:59:00Z" w16du:dateUtc="2024-10-09T11:59:00Z">
          <w:pPr/>
        </w:pPrChange>
      </w:pPr>
      <w:del w:id="859" w:author="Iturra, Julio" w:date="2024-10-08T18:32:00Z" w16du:dateUtc="2024-10-08T16:32:00Z">
        <w:r w:rsidDel="00AD0F90">
          <w:br w:type="page"/>
        </w:r>
      </w:del>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437"/>
        <w:gridCol w:w="1296"/>
        <w:gridCol w:w="1358"/>
        <w:gridCol w:w="1358"/>
        <w:gridCol w:w="1389"/>
      </w:tblGrid>
      <w:tr w:rsidR="00334796" w:rsidRPr="00334796" w14:paraId="7EAA87CA" w14:textId="77777777" w:rsidTr="008E4E3A">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13A010A0" w14:textId="742D0AC5" w:rsidR="00334796" w:rsidRPr="00334796" w:rsidRDefault="00334796" w:rsidP="00A9365E">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Table A1: Multilevel models for network homogeneity and redistributive preferences</w:t>
            </w:r>
          </w:p>
        </w:tc>
      </w:tr>
      <w:tr w:rsidR="00334796" w:rsidRPr="00334796" w14:paraId="6B62F882" w14:textId="77777777" w:rsidTr="00E535BD">
        <w:trPr>
          <w:tblHeader/>
        </w:trPr>
        <w:tc>
          <w:tcPr>
            <w:tcW w:w="0" w:type="auto"/>
            <w:tcBorders>
              <w:top w:val="single" w:sz="8" w:space="0" w:color="auto"/>
              <w:bottom w:val="single" w:sz="8" w:space="0" w:color="auto"/>
            </w:tcBorders>
            <w:tcMar>
              <w:top w:w="15" w:type="dxa"/>
              <w:left w:w="75" w:type="dxa"/>
              <w:bottom w:w="15" w:type="dxa"/>
              <w:right w:w="75" w:type="dxa"/>
            </w:tcMar>
            <w:vAlign w:val="center"/>
            <w:hideMark/>
          </w:tcPr>
          <w:p w14:paraId="6F283D07" w14:textId="77777777" w:rsidR="00334796" w:rsidRPr="00334796" w:rsidRDefault="00334796" w:rsidP="00334796">
            <w:pPr>
              <w:spacing w:after="0"/>
              <w:jc w:val="center"/>
              <w:rPr>
                <w:rFonts w:ascii="Times New Roman" w:eastAsia="Times New Roman" w:hAnsi="Times New Roman" w:cs="Times New Roman"/>
                <w:b/>
                <w:bCs/>
                <w:color w:val="000000"/>
                <w:sz w:val="20"/>
                <w:szCs w:val="20"/>
              </w:rPr>
            </w:pPr>
            <w:r w:rsidRPr="00334796">
              <w:rPr>
                <w:rFonts w:ascii="Times New Roman" w:eastAsia="Times New Roman" w:hAnsi="Times New Roman" w:cs="Times New Roman"/>
                <w:b/>
                <w:bCs/>
                <w:color w:val="000000"/>
                <w:sz w:val="20"/>
                <w:szCs w:val="20"/>
              </w:rPr>
              <w:t> </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5BA1E11" w14:textId="77777777" w:rsidR="00334796" w:rsidRPr="00334796" w:rsidRDefault="00334796" w:rsidP="00334796">
            <w:pPr>
              <w:spacing w:after="0"/>
              <w:jc w:val="center"/>
              <w:rPr>
                <w:rFonts w:ascii="Times New Roman" w:eastAsia="Times New Roman" w:hAnsi="Times New Roman" w:cs="Times New Roman"/>
                <w:b/>
                <w:bCs/>
                <w:color w:val="000000"/>
                <w:sz w:val="20"/>
                <w:szCs w:val="20"/>
              </w:rPr>
            </w:pPr>
            <w:r w:rsidRPr="00334796">
              <w:rPr>
                <w:rFonts w:ascii="Times New Roman" w:eastAsia="Times New Roman" w:hAnsi="Times New Roman" w:cs="Times New Roman"/>
                <w:b/>
                <w:bCs/>
                <w:color w:val="000000"/>
                <w:sz w:val="20"/>
                <w:szCs w:val="20"/>
              </w:rPr>
              <w:t>Model 1</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00205B01" w14:textId="77777777" w:rsidR="00334796" w:rsidRPr="00334796" w:rsidRDefault="00334796" w:rsidP="00334796">
            <w:pPr>
              <w:spacing w:after="0"/>
              <w:jc w:val="center"/>
              <w:rPr>
                <w:rFonts w:ascii="Times New Roman" w:eastAsia="Times New Roman" w:hAnsi="Times New Roman" w:cs="Times New Roman"/>
                <w:b/>
                <w:bCs/>
                <w:color w:val="000000"/>
                <w:sz w:val="20"/>
                <w:szCs w:val="20"/>
              </w:rPr>
            </w:pPr>
            <w:r w:rsidRPr="00334796">
              <w:rPr>
                <w:rFonts w:ascii="Times New Roman" w:eastAsia="Times New Roman" w:hAnsi="Times New Roman" w:cs="Times New Roman"/>
                <w:b/>
                <w:bCs/>
                <w:color w:val="000000"/>
                <w:sz w:val="20"/>
                <w:szCs w:val="20"/>
              </w:rPr>
              <w:t>Model 2</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744FED55" w14:textId="77777777" w:rsidR="00334796" w:rsidRPr="00334796" w:rsidRDefault="00334796" w:rsidP="00334796">
            <w:pPr>
              <w:spacing w:after="0"/>
              <w:jc w:val="center"/>
              <w:rPr>
                <w:rFonts w:ascii="Times New Roman" w:eastAsia="Times New Roman" w:hAnsi="Times New Roman" w:cs="Times New Roman"/>
                <w:b/>
                <w:bCs/>
                <w:color w:val="000000"/>
                <w:sz w:val="20"/>
                <w:szCs w:val="20"/>
              </w:rPr>
            </w:pPr>
            <w:r w:rsidRPr="00334796">
              <w:rPr>
                <w:rFonts w:ascii="Times New Roman" w:eastAsia="Times New Roman" w:hAnsi="Times New Roman" w:cs="Times New Roman"/>
                <w:b/>
                <w:bCs/>
                <w:color w:val="000000"/>
                <w:sz w:val="20"/>
                <w:szCs w:val="20"/>
              </w:rPr>
              <w:t>Model 3</w:t>
            </w:r>
          </w:p>
        </w:tc>
        <w:tc>
          <w:tcPr>
            <w:tcW w:w="0" w:type="auto"/>
            <w:tcBorders>
              <w:top w:val="single" w:sz="8" w:space="0" w:color="auto"/>
              <w:bottom w:val="single" w:sz="8" w:space="0" w:color="auto"/>
            </w:tcBorders>
            <w:tcMar>
              <w:top w:w="15" w:type="dxa"/>
              <w:left w:w="75" w:type="dxa"/>
              <w:bottom w:w="15" w:type="dxa"/>
              <w:right w:w="75" w:type="dxa"/>
            </w:tcMar>
            <w:vAlign w:val="center"/>
            <w:hideMark/>
          </w:tcPr>
          <w:p w14:paraId="3950CA05" w14:textId="77777777" w:rsidR="00334796" w:rsidRPr="00334796" w:rsidRDefault="00334796" w:rsidP="00334796">
            <w:pPr>
              <w:spacing w:after="0"/>
              <w:jc w:val="center"/>
              <w:rPr>
                <w:rFonts w:ascii="Times New Roman" w:eastAsia="Times New Roman" w:hAnsi="Times New Roman" w:cs="Times New Roman"/>
                <w:b/>
                <w:bCs/>
                <w:color w:val="000000"/>
                <w:sz w:val="20"/>
                <w:szCs w:val="20"/>
              </w:rPr>
            </w:pPr>
            <w:r w:rsidRPr="00334796">
              <w:rPr>
                <w:rFonts w:ascii="Times New Roman" w:eastAsia="Times New Roman" w:hAnsi="Times New Roman" w:cs="Times New Roman"/>
                <w:b/>
                <w:bCs/>
                <w:color w:val="000000"/>
                <w:sz w:val="20"/>
                <w:szCs w:val="20"/>
              </w:rPr>
              <w:t>Model 4</w:t>
            </w:r>
          </w:p>
        </w:tc>
      </w:tr>
      <w:tr w:rsidR="00334796" w:rsidRPr="00334796" w14:paraId="01D6952B" w14:textId="77777777" w:rsidTr="00E535BD">
        <w:tc>
          <w:tcPr>
            <w:tcW w:w="0" w:type="auto"/>
            <w:tcBorders>
              <w:top w:val="single" w:sz="8" w:space="0" w:color="auto"/>
            </w:tcBorders>
            <w:tcMar>
              <w:top w:w="15" w:type="dxa"/>
              <w:left w:w="75" w:type="dxa"/>
              <w:bottom w:w="15" w:type="dxa"/>
              <w:right w:w="75" w:type="dxa"/>
            </w:tcMar>
            <w:vAlign w:val="center"/>
            <w:hideMark/>
          </w:tcPr>
          <w:p w14:paraId="4EE47322"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Class-based network homogeneity</w:t>
            </w:r>
          </w:p>
        </w:tc>
        <w:tc>
          <w:tcPr>
            <w:tcW w:w="0" w:type="auto"/>
            <w:tcBorders>
              <w:top w:val="single" w:sz="8" w:space="0" w:color="auto"/>
            </w:tcBorders>
            <w:tcMar>
              <w:top w:w="15" w:type="dxa"/>
              <w:left w:w="75" w:type="dxa"/>
              <w:bottom w:w="15" w:type="dxa"/>
              <w:right w:w="75" w:type="dxa"/>
            </w:tcMar>
            <w:vAlign w:val="center"/>
            <w:hideMark/>
          </w:tcPr>
          <w:p w14:paraId="2D21CC6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2.82 (0.54)</w:t>
            </w:r>
            <w:r w:rsidRPr="00334796">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04AA3D5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1.43 (0.55)</w:t>
            </w:r>
            <w:r w:rsidRPr="00334796">
              <w:rPr>
                <w:rFonts w:ascii="Times New Roman" w:eastAsia="Times New Roman" w:hAnsi="Times New Roman" w:cs="Times New Roman"/>
                <w:color w:val="000000"/>
                <w:sz w:val="20"/>
                <w:szCs w:val="20"/>
                <w:vertAlign w:val="superscript"/>
              </w:rPr>
              <w:t>**</w:t>
            </w:r>
          </w:p>
        </w:tc>
        <w:tc>
          <w:tcPr>
            <w:tcW w:w="0" w:type="auto"/>
            <w:tcBorders>
              <w:top w:val="single" w:sz="8" w:space="0" w:color="auto"/>
            </w:tcBorders>
            <w:tcMar>
              <w:top w:w="15" w:type="dxa"/>
              <w:left w:w="75" w:type="dxa"/>
              <w:bottom w:w="15" w:type="dxa"/>
              <w:right w:w="75" w:type="dxa"/>
            </w:tcMar>
            <w:vAlign w:val="center"/>
            <w:hideMark/>
          </w:tcPr>
          <w:p w14:paraId="1201055C"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-0.66 (0.60)</w:t>
            </w:r>
          </w:p>
        </w:tc>
        <w:tc>
          <w:tcPr>
            <w:tcW w:w="0" w:type="auto"/>
            <w:tcBorders>
              <w:top w:val="single" w:sz="8" w:space="0" w:color="auto"/>
            </w:tcBorders>
            <w:tcMar>
              <w:top w:w="15" w:type="dxa"/>
              <w:left w:w="75" w:type="dxa"/>
              <w:bottom w:w="15" w:type="dxa"/>
              <w:right w:w="75" w:type="dxa"/>
            </w:tcMar>
            <w:vAlign w:val="center"/>
            <w:hideMark/>
          </w:tcPr>
          <w:p w14:paraId="4C37557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-7.45 (1.11)</w:t>
            </w:r>
            <w:r w:rsidRPr="00334796">
              <w:rPr>
                <w:rFonts w:ascii="Times New Roman" w:eastAsia="Times New Roman" w:hAnsi="Times New Roman" w:cs="Times New Roman"/>
                <w:color w:val="000000"/>
                <w:sz w:val="20"/>
                <w:szCs w:val="20"/>
                <w:vertAlign w:val="superscript"/>
              </w:rPr>
              <w:t>***</w:t>
            </w:r>
          </w:p>
        </w:tc>
      </w:tr>
      <w:tr w:rsidR="00334796" w:rsidRPr="00334796" w14:paraId="063CB293" w14:textId="77777777" w:rsidTr="008E4E3A">
        <w:tc>
          <w:tcPr>
            <w:tcW w:w="0" w:type="auto"/>
            <w:tcMar>
              <w:top w:w="15" w:type="dxa"/>
              <w:left w:w="75" w:type="dxa"/>
              <w:bottom w:w="15" w:type="dxa"/>
              <w:right w:w="75" w:type="dxa"/>
            </w:tcMar>
            <w:vAlign w:val="center"/>
            <w:hideMark/>
          </w:tcPr>
          <w:p w14:paraId="20254B6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Network size</w:t>
            </w:r>
          </w:p>
        </w:tc>
        <w:tc>
          <w:tcPr>
            <w:tcW w:w="0" w:type="auto"/>
            <w:tcMar>
              <w:top w:w="15" w:type="dxa"/>
              <w:left w:w="75" w:type="dxa"/>
              <w:bottom w:w="15" w:type="dxa"/>
              <w:right w:w="75" w:type="dxa"/>
            </w:tcMar>
            <w:vAlign w:val="center"/>
            <w:hideMark/>
          </w:tcPr>
          <w:p w14:paraId="51CB159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70780B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-0.32 (0.05)</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5E2D8C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-0.30 (0.05)</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1AA34FE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-0.25 (0.05)</w:t>
            </w:r>
            <w:r w:rsidRPr="00334796">
              <w:rPr>
                <w:rFonts w:ascii="Times New Roman" w:eastAsia="Times New Roman" w:hAnsi="Times New Roman" w:cs="Times New Roman"/>
                <w:color w:val="000000"/>
                <w:sz w:val="20"/>
                <w:szCs w:val="20"/>
                <w:vertAlign w:val="superscript"/>
              </w:rPr>
              <w:t>***</w:t>
            </w:r>
          </w:p>
        </w:tc>
      </w:tr>
      <w:tr w:rsidR="00334796" w:rsidRPr="00334796" w14:paraId="1B4FDD72" w14:textId="77777777" w:rsidTr="008E4E3A">
        <w:tc>
          <w:tcPr>
            <w:tcW w:w="0" w:type="auto"/>
            <w:tcMar>
              <w:top w:w="15" w:type="dxa"/>
              <w:left w:w="75" w:type="dxa"/>
              <w:bottom w:w="15" w:type="dxa"/>
              <w:right w:w="75" w:type="dxa"/>
            </w:tcMar>
            <w:vAlign w:val="center"/>
            <w:hideMark/>
          </w:tcPr>
          <w:p w14:paraId="619B759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Female (Ref. = Male)</w:t>
            </w:r>
          </w:p>
        </w:tc>
        <w:tc>
          <w:tcPr>
            <w:tcW w:w="0" w:type="auto"/>
            <w:tcMar>
              <w:top w:w="15" w:type="dxa"/>
              <w:left w:w="75" w:type="dxa"/>
              <w:bottom w:w="15" w:type="dxa"/>
              <w:right w:w="75" w:type="dxa"/>
            </w:tcMar>
            <w:vAlign w:val="center"/>
            <w:hideMark/>
          </w:tcPr>
          <w:p w14:paraId="23FAE09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A861C2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1.94 (0.25)</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5F2D93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2.23 (0.26)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083CCA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2.18 (0.26)</w:t>
            </w:r>
            <w:r w:rsidRPr="00334796">
              <w:rPr>
                <w:rFonts w:ascii="Times New Roman" w:eastAsia="Times New Roman" w:hAnsi="Times New Roman" w:cs="Times New Roman"/>
                <w:color w:val="000000"/>
                <w:sz w:val="20"/>
                <w:szCs w:val="20"/>
                <w:vertAlign w:val="superscript"/>
              </w:rPr>
              <w:t>***</w:t>
            </w:r>
          </w:p>
        </w:tc>
      </w:tr>
      <w:tr w:rsidR="00334796" w:rsidRPr="00334796" w14:paraId="1C958092" w14:textId="77777777" w:rsidTr="008E4E3A">
        <w:tc>
          <w:tcPr>
            <w:tcW w:w="0" w:type="auto"/>
            <w:tcMar>
              <w:top w:w="15" w:type="dxa"/>
              <w:left w:w="75" w:type="dxa"/>
              <w:bottom w:w="15" w:type="dxa"/>
              <w:right w:w="75" w:type="dxa"/>
            </w:tcMar>
            <w:vAlign w:val="center"/>
            <w:hideMark/>
          </w:tcPr>
          <w:p w14:paraId="61EF14A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Age</w:t>
            </w:r>
          </w:p>
        </w:tc>
        <w:tc>
          <w:tcPr>
            <w:tcW w:w="0" w:type="auto"/>
            <w:tcMar>
              <w:top w:w="15" w:type="dxa"/>
              <w:left w:w="75" w:type="dxa"/>
              <w:bottom w:w="15" w:type="dxa"/>
              <w:right w:w="75" w:type="dxa"/>
            </w:tcMar>
            <w:vAlign w:val="center"/>
            <w:hideMark/>
          </w:tcPr>
          <w:p w14:paraId="2BF884B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8083AD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0.07 (0.01)</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EC64C8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0.08 (0.01)</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873C691"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0.08 (0.01)</w:t>
            </w:r>
            <w:r w:rsidRPr="00334796">
              <w:rPr>
                <w:rFonts w:ascii="Times New Roman" w:eastAsia="Times New Roman" w:hAnsi="Times New Roman" w:cs="Times New Roman"/>
                <w:color w:val="000000"/>
                <w:sz w:val="20"/>
                <w:szCs w:val="20"/>
                <w:vertAlign w:val="superscript"/>
              </w:rPr>
              <w:t>***</w:t>
            </w:r>
          </w:p>
        </w:tc>
      </w:tr>
      <w:tr w:rsidR="00334796" w:rsidRPr="00334796" w14:paraId="6EF0831E" w14:textId="77777777" w:rsidTr="008E4E3A">
        <w:tc>
          <w:tcPr>
            <w:tcW w:w="0" w:type="auto"/>
            <w:tcMar>
              <w:top w:w="15" w:type="dxa"/>
              <w:left w:w="75" w:type="dxa"/>
              <w:bottom w:w="15" w:type="dxa"/>
              <w:right w:w="75" w:type="dxa"/>
            </w:tcMar>
            <w:vAlign w:val="center"/>
            <w:hideMark/>
          </w:tcPr>
          <w:p w14:paraId="2E7216F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Year of Education</w:t>
            </w:r>
          </w:p>
        </w:tc>
        <w:tc>
          <w:tcPr>
            <w:tcW w:w="0" w:type="auto"/>
            <w:tcMar>
              <w:top w:w="15" w:type="dxa"/>
              <w:left w:w="75" w:type="dxa"/>
              <w:bottom w:w="15" w:type="dxa"/>
              <w:right w:w="75" w:type="dxa"/>
            </w:tcMar>
            <w:vAlign w:val="center"/>
            <w:hideMark/>
          </w:tcPr>
          <w:p w14:paraId="69E8B95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01BC2E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-0.23 (0.03)</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41118D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-0.12 (0.04)</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EF3EDA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-0.09 (0.04)</w:t>
            </w:r>
            <w:r w:rsidRPr="00334796">
              <w:rPr>
                <w:rFonts w:ascii="Times New Roman" w:eastAsia="Times New Roman" w:hAnsi="Times New Roman" w:cs="Times New Roman"/>
                <w:color w:val="000000"/>
                <w:sz w:val="20"/>
                <w:szCs w:val="20"/>
                <w:vertAlign w:val="superscript"/>
              </w:rPr>
              <w:t>**</w:t>
            </w:r>
          </w:p>
        </w:tc>
      </w:tr>
      <w:tr w:rsidR="00334796" w:rsidRPr="00334796" w14:paraId="0C20FFF5" w14:textId="77777777" w:rsidTr="008E4E3A">
        <w:tc>
          <w:tcPr>
            <w:tcW w:w="0" w:type="auto"/>
            <w:tcMar>
              <w:top w:w="15" w:type="dxa"/>
              <w:left w:w="75" w:type="dxa"/>
              <w:bottom w:w="15" w:type="dxa"/>
              <w:right w:w="75" w:type="dxa"/>
            </w:tcMar>
            <w:vAlign w:val="center"/>
            <w:hideMark/>
          </w:tcPr>
          <w:p w14:paraId="1BE30E5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Household Income (Ref.= Tertile I)</w:t>
            </w:r>
          </w:p>
        </w:tc>
        <w:tc>
          <w:tcPr>
            <w:tcW w:w="0" w:type="auto"/>
            <w:tcMar>
              <w:top w:w="15" w:type="dxa"/>
              <w:left w:w="75" w:type="dxa"/>
              <w:bottom w:w="15" w:type="dxa"/>
              <w:right w:w="75" w:type="dxa"/>
            </w:tcMar>
            <w:vAlign w:val="center"/>
            <w:hideMark/>
          </w:tcPr>
          <w:p w14:paraId="70A8C2A4"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53FF48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194CF0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4D8617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r>
      <w:tr w:rsidR="00334796" w:rsidRPr="00334796" w14:paraId="651A42A5" w14:textId="77777777" w:rsidTr="008E4E3A">
        <w:tc>
          <w:tcPr>
            <w:tcW w:w="0" w:type="auto"/>
            <w:tcMar>
              <w:top w:w="15" w:type="dxa"/>
              <w:left w:w="75" w:type="dxa"/>
              <w:bottom w:w="15" w:type="dxa"/>
              <w:right w:w="75" w:type="dxa"/>
            </w:tcMar>
            <w:vAlign w:val="center"/>
            <w:hideMark/>
          </w:tcPr>
          <w:p w14:paraId="6908240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Income (T2)</w:t>
            </w:r>
          </w:p>
        </w:tc>
        <w:tc>
          <w:tcPr>
            <w:tcW w:w="0" w:type="auto"/>
            <w:tcMar>
              <w:top w:w="15" w:type="dxa"/>
              <w:left w:w="75" w:type="dxa"/>
              <w:bottom w:w="15" w:type="dxa"/>
              <w:right w:w="75" w:type="dxa"/>
            </w:tcMar>
            <w:vAlign w:val="center"/>
            <w:hideMark/>
          </w:tcPr>
          <w:p w14:paraId="785B326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DAA728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-2.29 (0.36)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EF8E42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-2.11 (0.36)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D56C6EC"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-2.06 (0.36)</w:t>
            </w:r>
            <w:r w:rsidRPr="00334796">
              <w:rPr>
                <w:rFonts w:ascii="Times New Roman" w:eastAsia="Times New Roman" w:hAnsi="Times New Roman" w:cs="Times New Roman"/>
                <w:color w:val="000000"/>
                <w:sz w:val="20"/>
                <w:szCs w:val="20"/>
                <w:vertAlign w:val="superscript"/>
              </w:rPr>
              <w:t>***</w:t>
            </w:r>
          </w:p>
        </w:tc>
      </w:tr>
      <w:tr w:rsidR="00334796" w:rsidRPr="00334796" w14:paraId="7EBA5FAD" w14:textId="77777777" w:rsidTr="008E4E3A">
        <w:tc>
          <w:tcPr>
            <w:tcW w:w="0" w:type="auto"/>
            <w:tcMar>
              <w:top w:w="15" w:type="dxa"/>
              <w:left w:w="75" w:type="dxa"/>
              <w:bottom w:w="15" w:type="dxa"/>
              <w:right w:w="75" w:type="dxa"/>
            </w:tcMar>
            <w:vAlign w:val="center"/>
            <w:hideMark/>
          </w:tcPr>
          <w:p w14:paraId="3B7B97E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Income (T3)</w:t>
            </w:r>
          </w:p>
        </w:tc>
        <w:tc>
          <w:tcPr>
            <w:tcW w:w="0" w:type="auto"/>
            <w:tcMar>
              <w:top w:w="15" w:type="dxa"/>
              <w:left w:w="75" w:type="dxa"/>
              <w:bottom w:w="15" w:type="dxa"/>
              <w:right w:w="75" w:type="dxa"/>
            </w:tcMar>
            <w:vAlign w:val="center"/>
            <w:hideMark/>
          </w:tcPr>
          <w:p w14:paraId="0F7F11D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8DD5E2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-4.95 (0.36)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F718BE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-4.51 (0.37)</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421019C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-4.30 (0.37)</w:t>
            </w:r>
            <w:r w:rsidRPr="00334796">
              <w:rPr>
                <w:rFonts w:ascii="Times New Roman" w:eastAsia="Times New Roman" w:hAnsi="Times New Roman" w:cs="Times New Roman"/>
                <w:color w:val="000000"/>
                <w:sz w:val="20"/>
                <w:szCs w:val="20"/>
                <w:vertAlign w:val="superscript"/>
              </w:rPr>
              <w:t>***</w:t>
            </w:r>
          </w:p>
        </w:tc>
      </w:tr>
      <w:tr w:rsidR="00334796" w:rsidRPr="00334796" w14:paraId="4C555A01" w14:textId="77777777" w:rsidTr="008E4E3A">
        <w:tc>
          <w:tcPr>
            <w:tcW w:w="0" w:type="auto"/>
            <w:tcMar>
              <w:top w:w="15" w:type="dxa"/>
              <w:left w:w="75" w:type="dxa"/>
              <w:bottom w:w="15" w:type="dxa"/>
              <w:right w:w="75" w:type="dxa"/>
            </w:tcMar>
            <w:vAlign w:val="center"/>
            <w:hideMark/>
          </w:tcPr>
          <w:p w14:paraId="4EF5755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Income (No information)</w:t>
            </w:r>
          </w:p>
        </w:tc>
        <w:tc>
          <w:tcPr>
            <w:tcW w:w="0" w:type="auto"/>
            <w:tcMar>
              <w:top w:w="15" w:type="dxa"/>
              <w:left w:w="75" w:type="dxa"/>
              <w:bottom w:w="15" w:type="dxa"/>
              <w:right w:w="75" w:type="dxa"/>
            </w:tcMar>
            <w:vAlign w:val="center"/>
            <w:hideMark/>
          </w:tcPr>
          <w:p w14:paraId="39A48B5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8833E0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-4.11 (0.39)</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5DF0A60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-3.88 (0.39)</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741E5FF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-3.76 (0.39)</w:t>
            </w:r>
            <w:r w:rsidRPr="00334796">
              <w:rPr>
                <w:rFonts w:ascii="Times New Roman" w:eastAsia="Times New Roman" w:hAnsi="Times New Roman" w:cs="Times New Roman"/>
                <w:color w:val="000000"/>
                <w:sz w:val="20"/>
                <w:szCs w:val="20"/>
                <w:vertAlign w:val="superscript"/>
              </w:rPr>
              <w:t>***</w:t>
            </w:r>
          </w:p>
        </w:tc>
      </w:tr>
      <w:tr w:rsidR="00334796" w:rsidRPr="00334796" w14:paraId="7FD9F5BE" w14:textId="77777777" w:rsidTr="008E4E3A">
        <w:tc>
          <w:tcPr>
            <w:tcW w:w="0" w:type="auto"/>
            <w:tcMar>
              <w:top w:w="15" w:type="dxa"/>
              <w:left w:w="75" w:type="dxa"/>
              <w:bottom w:w="15" w:type="dxa"/>
              <w:right w:w="75" w:type="dxa"/>
            </w:tcMar>
            <w:vAlign w:val="center"/>
            <w:hideMark/>
          </w:tcPr>
          <w:p w14:paraId="016AC43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Not in paid work (Ref. = In paid work)</w:t>
            </w:r>
          </w:p>
        </w:tc>
        <w:tc>
          <w:tcPr>
            <w:tcW w:w="0" w:type="auto"/>
            <w:tcMar>
              <w:top w:w="15" w:type="dxa"/>
              <w:left w:w="75" w:type="dxa"/>
              <w:bottom w:w="15" w:type="dxa"/>
              <w:right w:w="75" w:type="dxa"/>
            </w:tcMar>
            <w:vAlign w:val="center"/>
            <w:hideMark/>
          </w:tcPr>
          <w:p w14:paraId="77F5278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2FA217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-0.13 (0.31)</w:t>
            </w:r>
          </w:p>
        </w:tc>
        <w:tc>
          <w:tcPr>
            <w:tcW w:w="0" w:type="auto"/>
            <w:tcMar>
              <w:top w:w="15" w:type="dxa"/>
              <w:left w:w="75" w:type="dxa"/>
              <w:bottom w:w="15" w:type="dxa"/>
              <w:right w:w="75" w:type="dxa"/>
            </w:tcMar>
            <w:vAlign w:val="center"/>
            <w:hideMark/>
          </w:tcPr>
          <w:p w14:paraId="20E292E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-0.21 (0.31)</w:t>
            </w:r>
          </w:p>
        </w:tc>
        <w:tc>
          <w:tcPr>
            <w:tcW w:w="0" w:type="auto"/>
            <w:tcMar>
              <w:top w:w="15" w:type="dxa"/>
              <w:left w:w="75" w:type="dxa"/>
              <w:bottom w:w="15" w:type="dxa"/>
              <w:right w:w="75" w:type="dxa"/>
            </w:tcMar>
            <w:vAlign w:val="center"/>
            <w:hideMark/>
          </w:tcPr>
          <w:p w14:paraId="2F2A2BAA"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-0.21 (0.31)</w:t>
            </w:r>
          </w:p>
        </w:tc>
      </w:tr>
      <w:tr w:rsidR="00334796" w:rsidRPr="00334796" w14:paraId="641C8FAC" w14:textId="77777777" w:rsidTr="008E4E3A">
        <w:tc>
          <w:tcPr>
            <w:tcW w:w="0" w:type="auto"/>
            <w:tcMar>
              <w:top w:w="15" w:type="dxa"/>
              <w:left w:w="75" w:type="dxa"/>
              <w:bottom w:w="15" w:type="dxa"/>
              <w:right w:w="75" w:type="dxa"/>
            </w:tcMar>
            <w:vAlign w:val="center"/>
            <w:hideMark/>
          </w:tcPr>
          <w:p w14:paraId="67B563D2"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Has partner (Ref.= No partner)</w:t>
            </w:r>
          </w:p>
        </w:tc>
        <w:tc>
          <w:tcPr>
            <w:tcW w:w="0" w:type="auto"/>
            <w:tcMar>
              <w:top w:w="15" w:type="dxa"/>
              <w:left w:w="75" w:type="dxa"/>
              <w:bottom w:w="15" w:type="dxa"/>
              <w:right w:w="75" w:type="dxa"/>
            </w:tcMar>
            <w:vAlign w:val="center"/>
            <w:hideMark/>
          </w:tcPr>
          <w:p w14:paraId="34C35B6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596A91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-1.15 (0.26)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FE2421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-1.06 (0.26)</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660EE2B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-1.04 (0.26)</w:t>
            </w:r>
            <w:r w:rsidRPr="00334796">
              <w:rPr>
                <w:rFonts w:ascii="Times New Roman" w:eastAsia="Times New Roman" w:hAnsi="Times New Roman" w:cs="Times New Roman"/>
                <w:color w:val="000000"/>
                <w:sz w:val="20"/>
                <w:szCs w:val="20"/>
                <w:vertAlign w:val="superscript"/>
              </w:rPr>
              <w:t>***</w:t>
            </w:r>
          </w:p>
        </w:tc>
      </w:tr>
      <w:tr w:rsidR="00334796" w:rsidRPr="00334796" w14:paraId="3EAF71DF" w14:textId="77777777" w:rsidTr="008E4E3A">
        <w:tc>
          <w:tcPr>
            <w:tcW w:w="0" w:type="auto"/>
            <w:tcMar>
              <w:top w:w="15" w:type="dxa"/>
              <w:left w:w="75" w:type="dxa"/>
              <w:bottom w:w="15" w:type="dxa"/>
              <w:right w:w="75" w:type="dxa"/>
            </w:tcMar>
            <w:vAlign w:val="center"/>
            <w:hideMark/>
          </w:tcPr>
          <w:p w14:paraId="36C0A9BA"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Social Class (Ref.= Service Class)</w:t>
            </w:r>
          </w:p>
        </w:tc>
        <w:tc>
          <w:tcPr>
            <w:tcW w:w="0" w:type="auto"/>
            <w:tcMar>
              <w:top w:w="15" w:type="dxa"/>
              <w:left w:w="75" w:type="dxa"/>
              <w:bottom w:w="15" w:type="dxa"/>
              <w:right w:w="75" w:type="dxa"/>
            </w:tcMar>
            <w:vAlign w:val="center"/>
            <w:hideMark/>
          </w:tcPr>
          <w:p w14:paraId="183C222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5F72D5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693A0DA"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688E85C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r>
      <w:tr w:rsidR="00334796" w:rsidRPr="00334796" w14:paraId="26D5217D" w14:textId="77777777" w:rsidTr="008E4E3A">
        <w:tc>
          <w:tcPr>
            <w:tcW w:w="0" w:type="auto"/>
            <w:tcMar>
              <w:top w:w="15" w:type="dxa"/>
              <w:left w:w="75" w:type="dxa"/>
              <w:bottom w:w="15" w:type="dxa"/>
              <w:right w:w="75" w:type="dxa"/>
            </w:tcMar>
            <w:vAlign w:val="center"/>
            <w:hideMark/>
          </w:tcPr>
          <w:p w14:paraId="6BB0498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Intermediate Class</w:t>
            </w:r>
          </w:p>
        </w:tc>
        <w:tc>
          <w:tcPr>
            <w:tcW w:w="0" w:type="auto"/>
            <w:tcMar>
              <w:top w:w="15" w:type="dxa"/>
              <w:left w:w="75" w:type="dxa"/>
              <w:bottom w:w="15" w:type="dxa"/>
              <w:right w:w="75" w:type="dxa"/>
            </w:tcMar>
            <w:vAlign w:val="center"/>
            <w:hideMark/>
          </w:tcPr>
          <w:p w14:paraId="6501D83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2D0D941"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712B3E3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1.54 (0.33)</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22FEDF9C"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-0.82 (0.60)</w:t>
            </w:r>
          </w:p>
        </w:tc>
      </w:tr>
      <w:tr w:rsidR="00334796" w:rsidRPr="00334796" w14:paraId="415EC046" w14:textId="77777777" w:rsidTr="008E4E3A">
        <w:tc>
          <w:tcPr>
            <w:tcW w:w="0" w:type="auto"/>
            <w:tcMar>
              <w:top w:w="15" w:type="dxa"/>
              <w:left w:w="75" w:type="dxa"/>
              <w:bottom w:w="15" w:type="dxa"/>
              <w:right w:w="75" w:type="dxa"/>
            </w:tcMar>
            <w:vAlign w:val="center"/>
            <w:hideMark/>
          </w:tcPr>
          <w:p w14:paraId="59728CA1"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Working Class</w:t>
            </w:r>
          </w:p>
        </w:tc>
        <w:tc>
          <w:tcPr>
            <w:tcW w:w="0" w:type="auto"/>
            <w:tcMar>
              <w:top w:w="15" w:type="dxa"/>
              <w:left w:w="75" w:type="dxa"/>
              <w:bottom w:w="15" w:type="dxa"/>
              <w:right w:w="75" w:type="dxa"/>
            </w:tcMar>
            <w:vAlign w:val="center"/>
            <w:hideMark/>
          </w:tcPr>
          <w:p w14:paraId="1A89DCA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5E19B5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B1097A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3.18 (0.37)</w:t>
            </w:r>
            <w:r w:rsidRPr="00334796">
              <w:rPr>
                <w:rFonts w:ascii="Times New Roman" w:eastAsia="Times New Roman" w:hAnsi="Times New Roman" w:cs="Times New Roman"/>
                <w:color w:val="000000"/>
                <w:sz w:val="20"/>
                <w:szCs w:val="20"/>
                <w:vertAlign w:val="superscript"/>
              </w:rPr>
              <w:t>***</w:t>
            </w:r>
          </w:p>
        </w:tc>
        <w:tc>
          <w:tcPr>
            <w:tcW w:w="0" w:type="auto"/>
            <w:tcMar>
              <w:top w:w="15" w:type="dxa"/>
              <w:left w:w="75" w:type="dxa"/>
              <w:bottom w:w="15" w:type="dxa"/>
              <w:right w:w="75" w:type="dxa"/>
            </w:tcMar>
            <w:vAlign w:val="center"/>
            <w:hideMark/>
          </w:tcPr>
          <w:p w14:paraId="36965C4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-0.21 (0.63)</w:t>
            </w:r>
          </w:p>
        </w:tc>
      </w:tr>
      <w:tr w:rsidR="00334796" w:rsidRPr="00334796" w14:paraId="31E9DDE6" w14:textId="77777777" w:rsidTr="008E4E3A">
        <w:tc>
          <w:tcPr>
            <w:tcW w:w="0" w:type="auto"/>
            <w:tcMar>
              <w:top w:w="15" w:type="dxa"/>
              <w:left w:w="75" w:type="dxa"/>
              <w:bottom w:w="15" w:type="dxa"/>
              <w:right w:w="75" w:type="dxa"/>
            </w:tcMar>
            <w:vAlign w:val="center"/>
            <w:hideMark/>
          </w:tcPr>
          <w:p w14:paraId="6B0304E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Homogeneity x Social Class</w:t>
            </w:r>
          </w:p>
        </w:tc>
        <w:tc>
          <w:tcPr>
            <w:tcW w:w="0" w:type="auto"/>
            <w:tcMar>
              <w:top w:w="15" w:type="dxa"/>
              <w:left w:w="75" w:type="dxa"/>
              <w:bottom w:w="15" w:type="dxa"/>
              <w:right w:w="75" w:type="dxa"/>
            </w:tcMar>
            <w:vAlign w:val="center"/>
            <w:hideMark/>
          </w:tcPr>
          <w:p w14:paraId="6DE0436C"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4F876BE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1943B63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55B23D6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r>
      <w:tr w:rsidR="00334796" w:rsidRPr="00334796" w14:paraId="0BA5EF12" w14:textId="77777777" w:rsidTr="008E4E3A">
        <w:tc>
          <w:tcPr>
            <w:tcW w:w="0" w:type="auto"/>
            <w:tcMar>
              <w:top w:w="15" w:type="dxa"/>
              <w:left w:w="75" w:type="dxa"/>
              <w:bottom w:w="15" w:type="dxa"/>
              <w:right w:w="75" w:type="dxa"/>
            </w:tcMar>
            <w:vAlign w:val="center"/>
            <w:hideMark/>
          </w:tcPr>
          <w:p w14:paraId="73F29FB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Homogeneity*Intermediate Class</w:t>
            </w:r>
          </w:p>
        </w:tc>
        <w:tc>
          <w:tcPr>
            <w:tcW w:w="0" w:type="auto"/>
            <w:tcMar>
              <w:top w:w="15" w:type="dxa"/>
              <w:left w:w="75" w:type="dxa"/>
              <w:bottom w:w="15" w:type="dxa"/>
              <w:right w:w="75" w:type="dxa"/>
            </w:tcMar>
            <w:vAlign w:val="center"/>
            <w:hideMark/>
          </w:tcPr>
          <w:p w14:paraId="3DE5FD2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3B2EB57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09F545D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Mar>
              <w:top w:w="15" w:type="dxa"/>
              <w:left w:w="75" w:type="dxa"/>
              <w:bottom w:w="15" w:type="dxa"/>
              <w:right w:w="75" w:type="dxa"/>
            </w:tcMar>
            <w:vAlign w:val="center"/>
            <w:hideMark/>
          </w:tcPr>
          <w:p w14:paraId="2185233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8.74 (1.64)</w:t>
            </w:r>
            <w:r w:rsidRPr="00334796">
              <w:rPr>
                <w:rFonts w:ascii="Times New Roman" w:eastAsia="Times New Roman" w:hAnsi="Times New Roman" w:cs="Times New Roman"/>
                <w:color w:val="000000"/>
                <w:sz w:val="20"/>
                <w:szCs w:val="20"/>
                <w:vertAlign w:val="superscript"/>
              </w:rPr>
              <w:t>***</w:t>
            </w:r>
          </w:p>
        </w:tc>
      </w:tr>
      <w:tr w:rsidR="00334796" w:rsidRPr="00334796" w14:paraId="16E36D07" w14:textId="77777777" w:rsidTr="00E535BD">
        <w:tc>
          <w:tcPr>
            <w:tcW w:w="0" w:type="auto"/>
            <w:tcBorders>
              <w:bottom w:val="single" w:sz="8" w:space="0" w:color="auto"/>
            </w:tcBorders>
            <w:tcMar>
              <w:top w:w="15" w:type="dxa"/>
              <w:left w:w="75" w:type="dxa"/>
              <w:bottom w:w="15" w:type="dxa"/>
              <w:right w:w="75" w:type="dxa"/>
            </w:tcMar>
            <w:vAlign w:val="center"/>
            <w:hideMark/>
          </w:tcPr>
          <w:p w14:paraId="77D14E71"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Homogeneity*Working Class</w:t>
            </w:r>
          </w:p>
        </w:tc>
        <w:tc>
          <w:tcPr>
            <w:tcW w:w="0" w:type="auto"/>
            <w:tcBorders>
              <w:bottom w:val="single" w:sz="8" w:space="0" w:color="auto"/>
            </w:tcBorders>
            <w:tcMar>
              <w:top w:w="15" w:type="dxa"/>
              <w:left w:w="75" w:type="dxa"/>
              <w:bottom w:w="15" w:type="dxa"/>
              <w:right w:w="75" w:type="dxa"/>
            </w:tcMar>
            <w:vAlign w:val="center"/>
            <w:hideMark/>
          </w:tcPr>
          <w:p w14:paraId="33BB3B24"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30D891B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7F5C12AA"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 </w:t>
            </w:r>
          </w:p>
        </w:tc>
        <w:tc>
          <w:tcPr>
            <w:tcW w:w="0" w:type="auto"/>
            <w:tcBorders>
              <w:bottom w:val="single" w:sz="8" w:space="0" w:color="auto"/>
            </w:tcBorders>
            <w:tcMar>
              <w:top w:w="15" w:type="dxa"/>
              <w:left w:w="75" w:type="dxa"/>
              <w:bottom w:w="15" w:type="dxa"/>
              <w:right w:w="75" w:type="dxa"/>
            </w:tcMar>
            <w:vAlign w:val="center"/>
            <w:hideMark/>
          </w:tcPr>
          <w:p w14:paraId="0A45128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10.35 (1.45)</w:t>
            </w:r>
            <w:r w:rsidRPr="00334796">
              <w:rPr>
                <w:rFonts w:ascii="Times New Roman" w:eastAsia="Times New Roman" w:hAnsi="Times New Roman" w:cs="Times New Roman"/>
                <w:color w:val="000000"/>
                <w:sz w:val="20"/>
                <w:szCs w:val="20"/>
                <w:vertAlign w:val="superscript"/>
              </w:rPr>
              <w:t>***</w:t>
            </w:r>
          </w:p>
        </w:tc>
      </w:tr>
      <w:tr w:rsidR="00334796" w:rsidRPr="00334796" w14:paraId="3BC835D3" w14:textId="77777777" w:rsidTr="00E535BD">
        <w:tc>
          <w:tcPr>
            <w:tcW w:w="0" w:type="auto"/>
            <w:tcBorders>
              <w:top w:val="single" w:sz="8" w:space="0" w:color="auto"/>
            </w:tcBorders>
            <w:tcMar>
              <w:top w:w="15" w:type="dxa"/>
              <w:left w:w="75" w:type="dxa"/>
              <w:bottom w:w="15" w:type="dxa"/>
              <w:right w:w="75" w:type="dxa"/>
            </w:tcMar>
            <w:vAlign w:val="center"/>
            <w:hideMark/>
          </w:tcPr>
          <w:p w14:paraId="2DDA65AF"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Controls</w:t>
            </w:r>
          </w:p>
        </w:tc>
        <w:tc>
          <w:tcPr>
            <w:tcW w:w="0" w:type="auto"/>
            <w:tcBorders>
              <w:top w:val="single" w:sz="8" w:space="0" w:color="auto"/>
            </w:tcBorders>
            <w:tcMar>
              <w:top w:w="15" w:type="dxa"/>
              <w:left w:w="75" w:type="dxa"/>
              <w:bottom w:w="15" w:type="dxa"/>
              <w:right w:w="75" w:type="dxa"/>
            </w:tcMar>
            <w:vAlign w:val="center"/>
            <w:hideMark/>
          </w:tcPr>
          <w:p w14:paraId="2E7BB0A2"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No</w:t>
            </w:r>
          </w:p>
        </w:tc>
        <w:tc>
          <w:tcPr>
            <w:tcW w:w="0" w:type="auto"/>
            <w:tcBorders>
              <w:top w:val="single" w:sz="8" w:space="0" w:color="auto"/>
            </w:tcBorders>
            <w:tcMar>
              <w:top w:w="15" w:type="dxa"/>
              <w:left w:w="75" w:type="dxa"/>
              <w:bottom w:w="15" w:type="dxa"/>
              <w:right w:w="75" w:type="dxa"/>
            </w:tcMar>
            <w:vAlign w:val="center"/>
            <w:hideMark/>
          </w:tcPr>
          <w:p w14:paraId="5A340A52"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197CD2F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Yes</w:t>
            </w:r>
          </w:p>
        </w:tc>
        <w:tc>
          <w:tcPr>
            <w:tcW w:w="0" w:type="auto"/>
            <w:tcBorders>
              <w:top w:val="single" w:sz="8" w:space="0" w:color="auto"/>
            </w:tcBorders>
            <w:tcMar>
              <w:top w:w="15" w:type="dxa"/>
              <w:left w:w="75" w:type="dxa"/>
              <w:bottom w:w="15" w:type="dxa"/>
              <w:right w:w="75" w:type="dxa"/>
            </w:tcMar>
            <w:vAlign w:val="center"/>
            <w:hideMark/>
          </w:tcPr>
          <w:p w14:paraId="64B62C2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Yes</w:t>
            </w:r>
          </w:p>
        </w:tc>
      </w:tr>
      <w:tr w:rsidR="00334796" w:rsidRPr="00334796" w14:paraId="60D3AEB1" w14:textId="77777777" w:rsidTr="008E4E3A">
        <w:tc>
          <w:tcPr>
            <w:tcW w:w="0" w:type="auto"/>
            <w:tcMar>
              <w:top w:w="15" w:type="dxa"/>
              <w:left w:w="75" w:type="dxa"/>
              <w:bottom w:w="15" w:type="dxa"/>
              <w:right w:w="75" w:type="dxa"/>
            </w:tcMar>
            <w:vAlign w:val="center"/>
            <w:hideMark/>
          </w:tcPr>
          <w:p w14:paraId="0AC5A3D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BIC</w:t>
            </w:r>
          </w:p>
        </w:tc>
        <w:tc>
          <w:tcPr>
            <w:tcW w:w="0" w:type="auto"/>
            <w:tcMar>
              <w:top w:w="15" w:type="dxa"/>
              <w:left w:w="75" w:type="dxa"/>
              <w:bottom w:w="15" w:type="dxa"/>
              <w:right w:w="75" w:type="dxa"/>
            </w:tcMar>
            <w:vAlign w:val="center"/>
            <w:hideMark/>
          </w:tcPr>
          <w:p w14:paraId="5B2B2DD2"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289891.64</w:t>
            </w:r>
          </w:p>
        </w:tc>
        <w:tc>
          <w:tcPr>
            <w:tcW w:w="0" w:type="auto"/>
            <w:tcMar>
              <w:top w:w="15" w:type="dxa"/>
              <w:left w:w="75" w:type="dxa"/>
              <w:bottom w:w="15" w:type="dxa"/>
              <w:right w:w="75" w:type="dxa"/>
            </w:tcMar>
            <w:vAlign w:val="center"/>
            <w:hideMark/>
          </w:tcPr>
          <w:p w14:paraId="2289AC6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289409.95</w:t>
            </w:r>
          </w:p>
        </w:tc>
        <w:tc>
          <w:tcPr>
            <w:tcW w:w="0" w:type="auto"/>
            <w:tcMar>
              <w:top w:w="15" w:type="dxa"/>
              <w:left w:w="75" w:type="dxa"/>
              <w:bottom w:w="15" w:type="dxa"/>
              <w:right w:w="75" w:type="dxa"/>
            </w:tcMar>
            <w:vAlign w:val="center"/>
            <w:hideMark/>
          </w:tcPr>
          <w:p w14:paraId="16A7C077"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289358.32</w:t>
            </w:r>
          </w:p>
        </w:tc>
        <w:tc>
          <w:tcPr>
            <w:tcW w:w="0" w:type="auto"/>
            <w:tcMar>
              <w:top w:w="15" w:type="dxa"/>
              <w:left w:w="75" w:type="dxa"/>
              <w:bottom w:w="15" w:type="dxa"/>
              <w:right w:w="75" w:type="dxa"/>
            </w:tcMar>
            <w:vAlign w:val="center"/>
            <w:hideMark/>
          </w:tcPr>
          <w:p w14:paraId="3C8F4EED"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289319.54</w:t>
            </w:r>
          </w:p>
        </w:tc>
      </w:tr>
      <w:tr w:rsidR="00334796" w:rsidRPr="00334796" w14:paraId="1342E3A8" w14:textId="77777777" w:rsidTr="008E4E3A">
        <w:tc>
          <w:tcPr>
            <w:tcW w:w="0" w:type="auto"/>
            <w:tcMar>
              <w:top w:w="15" w:type="dxa"/>
              <w:left w:w="75" w:type="dxa"/>
              <w:bottom w:w="15" w:type="dxa"/>
              <w:right w:w="75" w:type="dxa"/>
            </w:tcMar>
            <w:vAlign w:val="center"/>
            <w:hideMark/>
          </w:tcPr>
          <w:p w14:paraId="33E198EA"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Num. obs.</w:t>
            </w:r>
          </w:p>
        </w:tc>
        <w:tc>
          <w:tcPr>
            <w:tcW w:w="0" w:type="auto"/>
            <w:tcMar>
              <w:top w:w="15" w:type="dxa"/>
              <w:left w:w="75" w:type="dxa"/>
              <w:bottom w:w="15" w:type="dxa"/>
              <w:right w:w="75" w:type="dxa"/>
            </w:tcMar>
            <w:vAlign w:val="center"/>
            <w:hideMark/>
          </w:tcPr>
          <w:p w14:paraId="70B40FF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46D5511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0094E1F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31694</w:t>
            </w:r>
          </w:p>
        </w:tc>
        <w:tc>
          <w:tcPr>
            <w:tcW w:w="0" w:type="auto"/>
            <w:tcMar>
              <w:top w:w="15" w:type="dxa"/>
              <w:left w:w="75" w:type="dxa"/>
              <w:bottom w:w="15" w:type="dxa"/>
              <w:right w:w="75" w:type="dxa"/>
            </w:tcMar>
            <w:vAlign w:val="center"/>
            <w:hideMark/>
          </w:tcPr>
          <w:p w14:paraId="6AAD3E7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31694</w:t>
            </w:r>
          </w:p>
        </w:tc>
      </w:tr>
      <w:tr w:rsidR="00334796" w:rsidRPr="00334796" w14:paraId="31070556" w14:textId="77777777" w:rsidTr="008E4E3A">
        <w:tc>
          <w:tcPr>
            <w:tcW w:w="0" w:type="auto"/>
            <w:tcMar>
              <w:top w:w="15" w:type="dxa"/>
              <w:left w:w="75" w:type="dxa"/>
              <w:bottom w:w="15" w:type="dxa"/>
              <w:right w:w="75" w:type="dxa"/>
            </w:tcMar>
            <w:vAlign w:val="center"/>
            <w:hideMark/>
          </w:tcPr>
          <w:p w14:paraId="0824635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Num. groups</w:t>
            </w:r>
          </w:p>
        </w:tc>
        <w:tc>
          <w:tcPr>
            <w:tcW w:w="0" w:type="auto"/>
            <w:tcMar>
              <w:top w:w="15" w:type="dxa"/>
              <w:left w:w="75" w:type="dxa"/>
              <w:bottom w:w="15" w:type="dxa"/>
              <w:right w:w="75" w:type="dxa"/>
            </w:tcMar>
            <w:vAlign w:val="center"/>
            <w:hideMark/>
          </w:tcPr>
          <w:p w14:paraId="77041376"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726B96AB"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24800141"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w:t>
            </w:r>
          </w:p>
        </w:tc>
        <w:tc>
          <w:tcPr>
            <w:tcW w:w="0" w:type="auto"/>
            <w:tcMar>
              <w:top w:w="15" w:type="dxa"/>
              <w:left w:w="75" w:type="dxa"/>
              <w:bottom w:w="15" w:type="dxa"/>
              <w:right w:w="75" w:type="dxa"/>
            </w:tcMar>
            <w:vAlign w:val="center"/>
            <w:hideMark/>
          </w:tcPr>
          <w:p w14:paraId="5DBCDA1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31</w:t>
            </w:r>
          </w:p>
        </w:tc>
      </w:tr>
      <w:tr w:rsidR="00334796" w:rsidRPr="00334796" w14:paraId="72524210" w14:textId="77777777" w:rsidTr="008E4E3A">
        <w:tc>
          <w:tcPr>
            <w:tcW w:w="0" w:type="auto"/>
            <w:tcMar>
              <w:top w:w="15" w:type="dxa"/>
              <w:left w:w="75" w:type="dxa"/>
              <w:bottom w:w="15" w:type="dxa"/>
              <w:right w:w="75" w:type="dxa"/>
            </w:tcMar>
            <w:vAlign w:val="center"/>
            <w:hideMark/>
          </w:tcPr>
          <w:p w14:paraId="75648670"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Var: Country (Intercept)</w:t>
            </w:r>
          </w:p>
        </w:tc>
        <w:tc>
          <w:tcPr>
            <w:tcW w:w="0" w:type="auto"/>
            <w:tcMar>
              <w:top w:w="15" w:type="dxa"/>
              <w:left w:w="75" w:type="dxa"/>
              <w:bottom w:w="15" w:type="dxa"/>
              <w:right w:w="75" w:type="dxa"/>
            </w:tcMar>
            <w:vAlign w:val="center"/>
            <w:hideMark/>
          </w:tcPr>
          <w:p w14:paraId="2C865A7E"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77.98</w:t>
            </w:r>
          </w:p>
        </w:tc>
        <w:tc>
          <w:tcPr>
            <w:tcW w:w="0" w:type="auto"/>
            <w:tcMar>
              <w:top w:w="15" w:type="dxa"/>
              <w:left w:w="75" w:type="dxa"/>
              <w:bottom w:w="15" w:type="dxa"/>
              <w:right w:w="75" w:type="dxa"/>
            </w:tcMar>
            <w:vAlign w:val="center"/>
            <w:hideMark/>
          </w:tcPr>
          <w:p w14:paraId="394A6B84"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80.39</w:t>
            </w:r>
          </w:p>
        </w:tc>
        <w:tc>
          <w:tcPr>
            <w:tcW w:w="0" w:type="auto"/>
            <w:tcMar>
              <w:top w:w="15" w:type="dxa"/>
              <w:left w:w="75" w:type="dxa"/>
              <w:bottom w:w="15" w:type="dxa"/>
              <w:right w:w="75" w:type="dxa"/>
            </w:tcMar>
            <w:vAlign w:val="center"/>
            <w:hideMark/>
          </w:tcPr>
          <w:p w14:paraId="770B7553"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78.27</w:t>
            </w:r>
          </w:p>
        </w:tc>
        <w:tc>
          <w:tcPr>
            <w:tcW w:w="0" w:type="auto"/>
            <w:tcMar>
              <w:top w:w="15" w:type="dxa"/>
              <w:left w:w="75" w:type="dxa"/>
              <w:bottom w:w="15" w:type="dxa"/>
              <w:right w:w="75" w:type="dxa"/>
            </w:tcMar>
            <w:vAlign w:val="center"/>
            <w:hideMark/>
          </w:tcPr>
          <w:p w14:paraId="0DA0F13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77.07</w:t>
            </w:r>
          </w:p>
        </w:tc>
      </w:tr>
      <w:tr w:rsidR="00334796" w:rsidRPr="00334796" w14:paraId="24A148F6" w14:textId="77777777" w:rsidTr="00E535BD">
        <w:tc>
          <w:tcPr>
            <w:tcW w:w="0" w:type="auto"/>
            <w:tcBorders>
              <w:bottom w:val="single" w:sz="8" w:space="0" w:color="auto"/>
            </w:tcBorders>
            <w:tcMar>
              <w:top w:w="15" w:type="dxa"/>
              <w:left w:w="75" w:type="dxa"/>
              <w:bottom w:w="15" w:type="dxa"/>
              <w:right w:w="75" w:type="dxa"/>
            </w:tcMar>
            <w:vAlign w:val="center"/>
            <w:hideMark/>
          </w:tcPr>
          <w:p w14:paraId="58BD4869"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Var: Residual</w:t>
            </w:r>
          </w:p>
        </w:tc>
        <w:tc>
          <w:tcPr>
            <w:tcW w:w="0" w:type="auto"/>
            <w:tcBorders>
              <w:bottom w:val="single" w:sz="8" w:space="0" w:color="auto"/>
            </w:tcBorders>
            <w:tcMar>
              <w:top w:w="15" w:type="dxa"/>
              <w:left w:w="75" w:type="dxa"/>
              <w:bottom w:w="15" w:type="dxa"/>
              <w:right w:w="75" w:type="dxa"/>
            </w:tcMar>
            <w:vAlign w:val="center"/>
            <w:hideMark/>
          </w:tcPr>
          <w:p w14:paraId="708FD3DC"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493.00</w:t>
            </w:r>
          </w:p>
        </w:tc>
        <w:tc>
          <w:tcPr>
            <w:tcW w:w="0" w:type="auto"/>
            <w:tcBorders>
              <w:bottom w:val="single" w:sz="8" w:space="0" w:color="auto"/>
            </w:tcBorders>
            <w:tcMar>
              <w:top w:w="15" w:type="dxa"/>
              <w:left w:w="75" w:type="dxa"/>
              <w:bottom w:w="15" w:type="dxa"/>
              <w:right w:w="75" w:type="dxa"/>
            </w:tcMar>
            <w:vAlign w:val="center"/>
            <w:hideMark/>
          </w:tcPr>
          <w:p w14:paraId="58BF9874"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483.94</w:t>
            </w:r>
          </w:p>
        </w:tc>
        <w:tc>
          <w:tcPr>
            <w:tcW w:w="0" w:type="auto"/>
            <w:tcBorders>
              <w:bottom w:val="single" w:sz="8" w:space="0" w:color="auto"/>
            </w:tcBorders>
            <w:tcMar>
              <w:top w:w="15" w:type="dxa"/>
              <w:left w:w="75" w:type="dxa"/>
              <w:bottom w:w="15" w:type="dxa"/>
              <w:right w:w="75" w:type="dxa"/>
            </w:tcMar>
            <w:vAlign w:val="center"/>
            <w:hideMark/>
          </w:tcPr>
          <w:p w14:paraId="49488BF5"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482.86</w:t>
            </w:r>
          </w:p>
        </w:tc>
        <w:tc>
          <w:tcPr>
            <w:tcW w:w="0" w:type="auto"/>
            <w:tcMar>
              <w:top w:w="15" w:type="dxa"/>
              <w:left w:w="75" w:type="dxa"/>
              <w:bottom w:w="15" w:type="dxa"/>
              <w:right w:w="75" w:type="dxa"/>
            </w:tcMar>
            <w:vAlign w:val="center"/>
            <w:hideMark/>
          </w:tcPr>
          <w:p w14:paraId="7F2E0C78" w14:textId="77777777" w:rsidR="00334796" w:rsidRPr="00334796" w:rsidRDefault="00334796" w:rsidP="00334796">
            <w:pPr>
              <w:spacing w:after="0"/>
              <w:rPr>
                <w:rFonts w:ascii="Times New Roman" w:eastAsia="Times New Roman" w:hAnsi="Times New Roman" w:cs="Times New Roman"/>
                <w:color w:val="000000"/>
                <w:sz w:val="20"/>
                <w:szCs w:val="20"/>
              </w:rPr>
            </w:pPr>
            <w:r w:rsidRPr="00334796">
              <w:rPr>
                <w:rFonts w:ascii="Times New Roman" w:eastAsia="Times New Roman" w:hAnsi="Times New Roman" w:cs="Times New Roman"/>
                <w:color w:val="000000"/>
                <w:sz w:val="20"/>
                <w:szCs w:val="20"/>
              </w:rPr>
              <w:t>482.07</w:t>
            </w:r>
          </w:p>
        </w:tc>
      </w:tr>
      <w:tr w:rsidR="00334796" w:rsidRPr="00334796" w14:paraId="69151190" w14:textId="77777777" w:rsidTr="00E535BD">
        <w:tc>
          <w:tcPr>
            <w:tcW w:w="0" w:type="auto"/>
            <w:gridSpan w:val="5"/>
            <w:tcBorders>
              <w:top w:val="single" w:sz="8" w:space="0" w:color="auto"/>
            </w:tcBorders>
            <w:vAlign w:val="center"/>
            <w:hideMark/>
          </w:tcPr>
          <w:p w14:paraId="5A78D876" w14:textId="77777777" w:rsidR="00334796" w:rsidRPr="00334796" w:rsidRDefault="00334796" w:rsidP="00334796">
            <w:pPr>
              <w:spacing w:after="0"/>
              <w:rPr>
                <w:rFonts w:ascii="Times New Roman" w:eastAsia="Times New Roman" w:hAnsi="Times New Roman" w:cs="Times New Roman"/>
                <w:color w:val="000000"/>
                <w:sz w:val="20"/>
                <w:szCs w:val="20"/>
              </w:rPr>
            </w:pPr>
            <w:r w:rsidRPr="0086234F">
              <w:rPr>
                <w:rFonts w:ascii="Times New Roman" w:eastAsia="Times New Roman" w:hAnsi="Times New Roman" w:cs="Times New Roman"/>
                <w:i/>
                <w:iCs/>
                <w:color w:val="000000"/>
                <w:sz w:val="20"/>
                <w:szCs w:val="20"/>
              </w:rPr>
              <w:t>Note</w:t>
            </w:r>
            <w:r w:rsidRPr="00334796">
              <w:rPr>
                <w:rFonts w:ascii="Times New Roman" w:eastAsia="Times New Roman" w:hAnsi="Times New Roman" w:cs="Times New Roman"/>
                <w:color w:val="000000"/>
                <w:sz w:val="20"/>
                <w:szCs w:val="20"/>
              </w:rPr>
              <w:t xml:space="preserve">: Models include sampling weights. Standard errors in parentheses. </w:t>
            </w:r>
            <w:r w:rsidRPr="00334796">
              <w:rPr>
                <w:rFonts w:ascii="Times New Roman" w:eastAsia="Times New Roman" w:hAnsi="Times New Roman" w:cs="Times New Roman"/>
                <w:color w:val="000000"/>
                <w:sz w:val="20"/>
                <w:szCs w:val="20"/>
                <w:vertAlign w:val="superscript"/>
              </w:rPr>
              <w:t>***</w:t>
            </w:r>
            <w:r w:rsidRPr="00334796">
              <w:rPr>
                <w:rFonts w:ascii="Times New Roman" w:eastAsia="Times New Roman" w:hAnsi="Times New Roman" w:cs="Times New Roman"/>
                <w:color w:val="000000"/>
                <w:sz w:val="20"/>
                <w:szCs w:val="20"/>
              </w:rPr>
              <w:t xml:space="preserve">p &lt; 0.001; </w:t>
            </w:r>
            <w:r w:rsidRPr="00334796">
              <w:rPr>
                <w:rFonts w:ascii="Times New Roman" w:eastAsia="Times New Roman" w:hAnsi="Times New Roman" w:cs="Times New Roman"/>
                <w:color w:val="000000"/>
                <w:sz w:val="20"/>
                <w:szCs w:val="20"/>
                <w:vertAlign w:val="superscript"/>
              </w:rPr>
              <w:t>**</w:t>
            </w:r>
            <w:r w:rsidRPr="00334796">
              <w:rPr>
                <w:rFonts w:ascii="Times New Roman" w:eastAsia="Times New Roman" w:hAnsi="Times New Roman" w:cs="Times New Roman"/>
                <w:color w:val="000000"/>
                <w:sz w:val="20"/>
                <w:szCs w:val="20"/>
              </w:rPr>
              <w:t xml:space="preserve">p &lt; 0.01; </w:t>
            </w:r>
            <w:r w:rsidRPr="00334796">
              <w:rPr>
                <w:rFonts w:ascii="Times New Roman" w:eastAsia="Times New Roman" w:hAnsi="Times New Roman" w:cs="Times New Roman"/>
                <w:color w:val="000000"/>
                <w:sz w:val="20"/>
                <w:szCs w:val="20"/>
                <w:vertAlign w:val="superscript"/>
              </w:rPr>
              <w:t>*</w:t>
            </w:r>
            <w:r w:rsidRPr="00334796">
              <w:rPr>
                <w:rFonts w:ascii="Times New Roman" w:eastAsia="Times New Roman" w:hAnsi="Times New Roman" w:cs="Times New Roman"/>
                <w:color w:val="000000"/>
                <w:sz w:val="20"/>
                <w:szCs w:val="20"/>
              </w:rPr>
              <w:t xml:space="preserve">p &lt; 0.05; </w:t>
            </w:r>
            <w:r w:rsidRPr="00334796">
              <w:rPr>
                <w:rFonts w:ascii="Times New Roman" w:eastAsia="Times New Roman" w:hAnsi="Times New Roman" w:cs="Times New Roman"/>
                <w:color w:val="000000"/>
                <w:sz w:val="20"/>
                <w:szCs w:val="20"/>
                <w:vertAlign w:val="superscript"/>
              </w:rPr>
              <w:t>.</w:t>
            </w:r>
            <w:r w:rsidRPr="00334796">
              <w:rPr>
                <w:rFonts w:ascii="Times New Roman" w:eastAsia="Times New Roman" w:hAnsi="Times New Roman" w:cs="Times New Roman"/>
                <w:color w:val="000000"/>
                <w:sz w:val="20"/>
                <w:szCs w:val="20"/>
              </w:rPr>
              <w:t>p &lt; 0.1</w:t>
            </w:r>
          </w:p>
        </w:tc>
      </w:tr>
    </w:tbl>
    <w:p w14:paraId="78FF501C" w14:textId="77777777" w:rsidR="003707CF" w:rsidRDefault="003707CF" w:rsidP="003707CF">
      <w:pPr>
        <w:rPr>
          <w:rFonts w:eastAsia="Times New Roman"/>
        </w:rPr>
      </w:pPr>
    </w:p>
    <w:p w14:paraId="3B5C71AF" w14:textId="77777777" w:rsidR="003707CF" w:rsidRDefault="003707CF">
      <w:pPr>
        <w:pStyle w:val="ImageCaption"/>
      </w:pPr>
    </w:p>
    <w:p w14:paraId="1E813DED" w14:textId="77777777" w:rsidR="008374EA" w:rsidRDefault="008374EA">
      <w:pPr>
        <w:pStyle w:val="ImageCaption"/>
      </w:pPr>
    </w:p>
    <w:p w14:paraId="03BA5FEF" w14:textId="77777777" w:rsidR="008374EA" w:rsidRDefault="008374EA">
      <w:pPr>
        <w:pStyle w:val="ImageCaption"/>
      </w:pPr>
    </w:p>
    <w:p w14:paraId="6CE9227D" w14:textId="77777777" w:rsidR="00EE1544" w:rsidRDefault="00EE1544" w:rsidP="008374EA">
      <w:pPr>
        <w:rPr>
          <w:ins w:id="860" w:author="Iturra, Julio [2]" w:date="2024-10-09T11:26:00Z" w16du:dateUtc="2024-10-09T09:26:00Z"/>
        </w:rPr>
      </w:pPr>
    </w:p>
    <w:p w14:paraId="01030AB2" w14:textId="77777777" w:rsidR="00EE1544" w:rsidRDefault="00EE1544" w:rsidP="008374EA">
      <w:pPr>
        <w:rPr>
          <w:ins w:id="861" w:author="Iturra, Julio [2]" w:date="2024-10-09T11:26:00Z" w16du:dateUtc="2024-10-09T09:26:00Z"/>
        </w:rPr>
      </w:pPr>
    </w:p>
    <w:p w14:paraId="002E3205" w14:textId="77777777" w:rsidR="00EE1544" w:rsidRDefault="00EE1544" w:rsidP="008374EA">
      <w:pPr>
        <w:rPr>
          <w:ins w:id="862" w:author="Iturra, Julio [2]" w:date="2024-10-09T11:26:00Z" w16du:dateUtc="2024-10-09T09:26:00Z"/>
        </w:rPr>
      </w:pPr>
    </w:p>
    <w:p w14:paraId="10553C6E" w14:textId="77777777" w:rsidR="00EE1544" w:rsidRDefault="00EE1544" w:rsidP="008374EA">
      <w:pPr>
        <w:rPr>
          <w:ins w:id="863" w:author="Iturra, Julio [2]" w:date="2024-10-09T11:26:00Z" w16du:dateUtc="2024-10-09T09:26:00Z"/>
        </w:rPr>
      </w:pPr>
    </w:p>
    <w:p w14:paraId="2DC88800" w14:textId="77777777" w:rsidR="00EE1544" w:rsidRDefault="00EE1544" w:rsidP="008374EA"/>
    <w:p w14:paraId="2B0A9B85" w14:textId="77777777" w:rsidR="0086234F" w:rsidRDefault="0086234F" w:rsidP="008374EA"/>
    <w:p w14:paraId="145D9A06" w14:textId="77777777" w:rsidR="0086234F" w:rsidRDefault="0086234F" w:rsidP="008374EA"/>
    <w:tbl>
      <w:tblPr>
        <w:tblW w:w="8107" w:type="dxa"/>
        <w:tblCellMar>
          <w:left w:w="70" w:type="dxa"/>
          <w:right w:w="70" w:type="dxa"/>
        </w:tblCellMar>
        <w:tblLook w:val="04A0" w:firstRow="1" w:lastRow="0" w:firstColumn="1" w:lastColumn="0" w:noHBand="0" w:noVBand="1"/>
      </w:tblPr>
      <w:tblGrid>
        <w:gridCol w:w="5579"/>
        <w:gridCol w:w="1630"/>
        <w:gridCol w:w="898"/>
      </w:tblGrid>
      <w:tr w:rsidR="00FC4991" w:rsidRPr="00FC4991" w14:paraId="54C01C38" w14:textId="77777777" w:rsidTr="00FC4991">
        <w:trPr>
          <w:trHeight w:val="315"/>
        </w:trPr>
        <w:tc>
          <w:tcPr>
            <w:tcW w:w="8107" w:type="dxa"/>
            <w:gridSpan w:val="3"/>
            <w:tcBorders>
              <w:top w:val="nil"/>
              <w:left w:val="nil"/>
              <w:bottom w:val="single" w:sz="4" w:space="0" w:color="auto"/>
              <w:right w:val="nil"/>
            </w:tcBorders>
            <w:shd w:val="clear" w:color="auto" w:fill="auto"/>
            <w:noWrap/>
            <w:vAlign w:val="bottom"/>
            <w:hideMark/>
          </w:tcPr>
          <w:p w14:paraId="40213376" w14:textId="6BA3DD2D" w:rsidR="00FC4991" w:rsidRPr="00FC4991" w:rsidRDefault="00FC4991" w:rsidP="00FC4991">
            <w:pPr>
              <w:spacing w:after="0"/>
              <w:rPr>
                <w:rFonts w:ascii="Times New Roman" w:eastAsia="Times New Roman" w:hAnsi="Times New Roman" w:cs="Times New Roman"/>
                <w:color w:val="000000"/>
                <w:sz w:val="20"/>
                <w:szCs w:val="20"/>
                <w:lang w:eastAsia="es-CL"/>
              </w:rPr>
            </w:pPr>
            <w:r w:rsidRPr="00FC4991">
              <w:rPr>
                <w:rFonts w:ascii="Times New Roman" w:eastAsia="Times New Roman" w:hAnsi="Times New Roman" w:cs="Times New Roman"/>
                <w:color w:val="000000"/>
                <w:sz w:val="20"/>
                <w:szCs w:val="20"/>
                <w:lang w:eastAsia="es-CL"/>
              </w:rPr>
              <w:t>Table A2 occupations included in the position generator instrument</w:t>
            </w:r>
          </w:p>
        </w:tc>
      </w:tr>
      <w:tr w:rsidR="00FC4991" w:rsidRPr="00FC4991" w14:paraId="337F7317"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9076ED3"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Occupation</w:t>
            </w:r>
          </w:p>
        </w:tc>
        <w:tc>
          <w:tcPr>
            <w:tcW w:w="1630" w:type="dxa"/>
            <w:tcBorders>
              <w:top w:val="nil"/>
              <w:left w:val="nil"/>
              <w:bottom w:val="single" w:sz="4" w:space="0" w:color="auto"/>
              <w:right w:val="nil"/>
            </w:tcBorders>
            <w:shd w:val="clear" w:color="auto" w:fill="auto"/>
            <w:noWrap/>
            <w:vAlign w:val="bottom"/>
            <w:hideMark/>
          </w:tcPr>
          <w:p w14:paraId="5D3396BA"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ISCO08</w:t>
            </w:r>
          </w:p>
        </w:tc>
        <w:tc>
          <w:tcPr>
            <w:tcW w:w="897" w:type="dxa"/>
            <w:tcBorders>
              <w:top w:val="nil"/>
              <w:left w:val="nil"/>
              <w:bottom w:val="single" w:sz="4" w:space="0" w:color="auto"/>
              <w:right w:val="nil"/>
            </w:tcBorders>
            <w:shd w:val="clear" w:color="auto" w:fill="auto"/>
            <w:noWrap/>
            <w:vAlign w:val="bottom"/>
            <w:hideMark/>
          </w:tcPr>
          <w:p w14:paraId="1F2A4400"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w:t>
            </w:r>
          </w:p>
        </w:tc>
      </w:tr>
      <w:tr w:rsidR="00FC4991" w:rsidRPr="00FC4991" w14:paraId="0D9C457F" w14:textId="77777777" w:rsidTr="00FC4991">
        <w:trPr>
          <w:trHeight w:val="315"/>
        </w:trPr>
        <w:tc>
          <w:tcPr>
            <w:tcW w:w="5579" w:type="dxa"/>
            <w:tcBorders>
              <w:top w:val="nil"/>
              <w:left w:val="nil"/>
              <w:bottom w:val="nil"/>
              <w:right w:val="nil"/>
            </w:tcBorders>
            <w:shd w:val="clear" w:color="auto" w:fill="auto"/>
            <w:noWrap/>
            <w:vAlign w:val="bottom"/>
            <w:hideMark/>
          </w:tcPr>
          <w:p w14:paraId="3B6F10F2"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r w:rsidRPr="00FC4991">
              <w:rPr>
                <w:rFonts w:ascii="Times New Roman" w:eastAsia="Times New Roman" w:hAnsi="Times New Roman" w:cs="Times New Roman"/>
                <w:b/>
                <w:bCs/>
                <w:color w:val="000000"/>
                <w:sz w:val="20"/>
                <w:szCs w:val="20"/>
                <w:lang w:val="es-CL" w:eastAsia="es-CL"/>
              </w:rPr>
              <w:t>Higher-status positions</w:t>
            </w:r>
          </w:p>
        </w:tc>
        <w:tc>
          <w:tcPr>
            <w:tcW w:w="1630" w:type="dxa"/>
            <w:tcBorders>
              <w:top w:val="nil"/>
              <w:left w:val="nil"/>
              <w:bottom w:val="nil"/>
              <w:right w:val="nil"/>
            </w:tcBorders>
            <w:shd w:val="clear" w:color="auto" w:fill="auto"/>
            <w:noWrap/>
            <w:vAlign w:val="bottom"/>
            <w:hideMark/>
          </w:tcPr>
          <w:p w14:paraId="2EE9FAB8"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61442069" w14:textId="77777777" w:rsidR="00FC4991" w:rsidRPr="00FC4991" w:rsidRDefault="00FC4991" w:rsidP="00FC4991">
            <w:pPr>
              <w:spacing w:after="0"/>
              <w:rPr>
                <w:rFonts w:ascii="Times New Roman" w:eastAsia="Times New Roman" w:hAnsi="Times New Roman" w:cs="Times New Roman"/>
                <w:sz w:val="20"/>
                <w:szCs w:val="20"/>
                <w:lang w:val="es-CL" w:eastAsia="es-CL"/>
              </w:rPr>
            </w:pPr>
          </w:p>
        </w:tc>
      </w:tr>
      <w:tr w:rsidR="00FC4991" w:rsidRPr="00FC4991" w14:paraId="5022EAD0" w14:textId="77777777" w:rsidTr="00FC4991">
        <w:trPr>
          <w:trHeight w:val="315"/>
        </w:trPr>
        <w:tc>
          <w:tcPr>
            <w:tcW w:w="5579" w:type="dxa"/>
            <w:tcBorders>
              <w:top w:val="single" w:sz="4" w:space="0" w:color="auto"/>
              <w:left w:val="nil"/>
              <w:bottom w:val="nil"/>
              <w:right w:val="nil"/>
            </w:tcBorders>
            <w:shd w:val="clear" w:color="auto" w:fill="auto"/>
            <w:noWrap/>
            <w:vAlign w:val="bottom"/>
            <w:hideMark/>
          </w:tcPr>
          <w:p w14:paraId="3F22DB73"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Lawyer</w:t>
            </w:r>
          </w:p>
        </w:tc>
        <w:tc>
          <w:tcPr>
            <w:tcW w:w="1630" w:type="dxa"/>
            <w:tcBorders>
              <w:top w:val="nil"/>
              <w:left w:val="nil"/>
              <w:bottom w:val="nil"/>
              <w:right w:val="nil"/>
            </w:tcBorders>
            <w:shd w:val="clear" w:color="auto" w:fill="auto"/>
            <w:noWrap/>
            <w:vAlign w:val="bottom"/>
            <w:hideMark/>
          </w:tcPr>
          <w:p w14:paraId="37499B1A"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2611</w:t>
            </w:r>
          </w:p>
        </w:tc>
        <w:tc>
          <w:tcPr>
            <w:tcW w:w="897" w:type="dxa"/>
            <w:tcBorders>
              <w:top w:val="nil"/>
              <w:left w:val="nil"/>
              <w:bottom w:val="nil"/>
              <w:right w:val="nil"/>
            </w:tcBorders>
            <w:shd w:val="clear" w:color="auto" w:fill="auto"/>
            <w:noWrap/>
            <w:vAlign w:val="bottom"/>
            <w:hideMark/>
          </w:tcPr>
          <w:p w14:paraId="1DD0037F"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45.9</w:t>
            </w:r>
          </w:p>
        </w:tc>
      </w:tr>
      <w:tr w:rsidR="00FC4991" w:rsidRPr="00FC4991" w14:paraId="468F280F" w14:textId="77777777" w:rsidTr="00FC4991">
        <w:trPr>
          <w:trHeight w:val="315"/>
        </w:trPr>
        <w:tc>
          <w:tcPr>
            <w:tcW w:w="5579" w:type="dxa"/>
            <w:tcBorders>
              <w:top w:val="nil"/>
              <w:left w:val="nil"/>
              <w:bottom w:val="nil"/>
              <w:right w:val="nil"/>
            </w:tcBorders>
            <w:shd w:val="clear" w:color="auto" w:fill="auto"/>
            <w:noWrap/>
            <w:vAlign w:val="bottom"/>
            <w:hideMark/>
          </w:tcPr>
          <w:p w14:paraId="669718EF"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Executive of large firm</w:t>
            </w:r>
          </w:p>
        </w:tc>
        <w:tc>
          <w:tcPr>
            <w:tcW w:w="1630" w:type="dxa"/>
            <w:tcBorders>
              <w:top w:val="nil"/>
              <w:left w:val="nil"/>
              <w:bottom w:val="nil"/>
              <w:right w:val="nil"/>
            </w:tcBorders>
            <w:shd w:val="clear" w:color="auto" w:fill="auto"/>
            <w:noWrap/>
            <w:vAlign w:val="bottom"/>
            <w:hideMark/>
          </w:tcPr>
          <w:p w14:paraId="4DA46DD4"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1100</w:t>
            </w:r>
          </w:p>
        </w:tc>
        <w:tc>
          <w:tcPr>
            <w:tcW w:w="897" w:type="dxa"/>
            <w:tcBorders>
              <w:top w:val="nil"/>
              <w:left w:val="nil"/>
              <w:bottom w:val="nil"/>
              <w:right w:val="nil"/>
            </w:tcBorders>
            <w:shd w:val="clear" w:color="auto" w:fill="auto"/>
            <w:noWrap/>
            <w:vAlign w:val="bottom"/>
            <w:hideMark/>
          </w:tcPr>
          <w:p w14:paraId="38163229"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46.8</w:t>
            </w:r>
          </w:p>
        </w:tc>
      </w:tr>
      <w:tr w:rsidR="00FC4991" w:rsidRPr="00FC4991" w14:paraId="2E70A1DD" w14:textId="77777777" w:rsidTr="00FC4991">
        <w:trPr>
          <w:trHeight w:val="315"/>
        </w:trPr>
        <w:tc>
          <w:tcPr>
            <w:tcW w:w="5579" w:type="dxa"/>
            <w:tcBorders>
              <w:top w:val="nil"/>
              <w:left w:val="nil"/>
              <w:bottom w:val="nil"/>
              <w:right w:val="nil"/>
            </w:tcBorders>
            <w:shd w:val="clear" w:color="auto" w:fill="auto"/>
            <w:noWrap/>
            <w:vAlign w:val="bottom"/>
            <w:hideMark/>
          </w:tcPr>
          <w:p w14:paraId="7D00A721"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Human resource manager</w:t>
            </w:r>
          </w:p>
        </w:tc>
        <w:tc>
          <w:tcPr>
            <w:tcW w:w="1630" w:type="dxa"/>
            <w:tcBorders>
              <w:top w:val="nil"/>
              <w:left w:val="nil"/>
              <w:bottom w:val="nil"/>
              <w:right w:val="nil"/>
            </w:tcBorders>
            <w:shd w:val="clear" w:color="auto" w:fill="auto"/>
            <w:noWrap/>
            <w:vAlign w:val="bottom"/>
            <w:hideMark/>
          </w:tcPr>
          <w:p w14:paraId="1D189B78"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1212</w:t>
            </w:r>
          </w:p>
        </w:tc>
        <w:tc>
          <w:tcPr>
            <w:tcW w:w="897" w:type="dxa"/>
            <w:tcBorders>
              <w:top w:val="nil"/>
              <w:left w:val="nil"/>
              <w:bottom w:val="nil"/>
              <w:right w:val="nil"/>
            </w:tcBorders>
            <w:shd w:val="clear" w:color="auto" w:fill="auto"/>
            <w:noWrap/>
            <w:vAlign w:val="bottom"/>
            <w:hideMark/>
          </w:tcPr>
          <w:p w14:paraId="54111572"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50.6</w:t>
            </w:r>
          </w:p>
        </w:tc>
      </w:tr>
      <w:tr w:rsidR="00FC4991" w:rsidRPr="00FC4991" w14:paraId="2A89EE7B"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31FE60E5"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r w:rsidRPr="00FC4991">
              <w:rPr>
                <w:rFonts w:ascii="Times New Roman" w:eastAsia="Times New Roman" w:hAnsi="Times New Roman" w:cs="Times New Roman"/>
                <w:b/>
                <w:bCs/>
                <w:color w:val="000000"/>
                <w:sz w:val="20"/>
                <w:szCs w:val="20"/>
                <w:lang w:val="es-CL" w:eastAsia="es-CL"/>
              </w:rPr>
              <w:t>Medium-status positions</w:t>
            </w:r>
          </w:p>
        </w:tc>
        <w:tc>
          <w:tcPr>
            <w:tcW w:w="1630" w:type="dxa"/>
            <w:tcBorders>
              <w:top w:val="nil"/>
              <w:left w:val="nil"/>
              <w:bottom w:val="nil"/>
              <w:right w:val="nil"/>
            </w:tcBorders>
            <w:shd w:val="clear" w:color="auto" w:fill="auto"/>
            <w:noWrap/>
            <w:vAlign w:val="bottom"/>
            <w:hideMark/>
          </w:tcPr>
          <w:p w14:paraId="06D80138"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27B37486" w14:textId="77777777" w:rsidR="00FC4991" w:rsidRPr="00FC4991" w:rsidRDefault="00FC4991" w:rsidP="00FC4991">
            <w:pPr>
              <w:spacing w:after="0"/>
              <w:rPr>
                <w:rFonts w:ascii="Times New Roman" w:eastAsia="Times New Roman" w:hAnsi="Times New Roman" w:cs="Times New Roman"/>
                <w:sz w:val="20"/>
                <w:szCs w:val="20"/>
                <w:lang w:val="es-CL" w:eastAsia="es-CL"/>
              </w:rPr>
            </w:pPr>
          </w:p>
        </w:tc>
      </w:tr>
      <w:tr w:rsidR="00FC4991" w:rsidRPr="00FC4991" w14:paraId="7F6C47CA" w14:textId="77777777" w:rsidTr="00FC4991">
        <w:trPr>
          <w:trHeight w:val="315"/>
        </w:trPr>
        <w:tc>
          <w:tcPr>
            <w:tcW w:w="5579" w:type="dxa"/>
            <w:tcBorders>
              <w:top w:val="nil"/>
              <w:left w:val="nil"/>
              <w:bottom w:val="nil"/>
              <w:right w:val="nil"/>
            </w:tcBorders>
            <w:shd w:val="clear" w:color="auto" w:fill="auto"/>
            <w:noWrap/>
            <w:vAlign w:val="bottom"/>
            <w:hideMark/>
          </w:tcPr>
          <w:p w14:paraId="088EA833"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School teacher</w:t>
            </w:r>
          </w:p>
        </w:tc>
        <w:tc>
          <w:tcPr>
            <w:tcW w:w="1630" w:type="dxa"/>
            <w:tcBorders>
              <w:top w:val="nil"/>
              <w:left w:val="nil"/>
              <w:bottom w:val="nil"/>
              <w:right w:val="nil"/>
            </w:tcBorders>
            <w:shd w:val="clear" w:color="auto" w:fill="auto"/>
            <w:noWrap/>
            <w:vAlign w:val="bottom"/>
            <w:hideMark/>
          </w:tcPr>
          <w:p w14:paraId="63D752E4"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2300</w:t>
            </w:r>
          </w:p>
        </w:tc>
        <w:tc>
          <w:tcPr>
            <w:tcW w:w="897" w:type="dxa"/>
            <w:tcBorders>
              <w:top w:val="nil"/>
              <w:left w:val="nil"/>
              <w:bottom w:val="nil"/>
              <w:right w:val="nil"/>
            </w:tcBorders>
            <w:shd w:val="clear" w:color="auto" w:fill="auto"/>
            <w:noWrap/>
            <w:vAlign w:val="bottom"/>
            <w:hideMark/>
          </w:tcPr>
          <w:p w14:paraId="5693CEAB"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73.0</w:t>
            </w:r>
          </w:p>
        </w:tc>
      </w:tr>
      <w:tr w:rsidR="00FC4991" w:rsidRPr="00FC4991" w14:paraId="617B2713" w14:textId="77777777" w:rsidTr="00FC4991">
        <w:trPr>
          <w:trHeight w:val="315"/>
        </w:trPr>
        <w:tc>
          <w:tcPr>
            <w:tcW w:w="5579" w:type="dxa"/>
            <w:tcBorders>
              <w:top w:val="nil"/>
              <w:left w:val="nil"/>
              <w:bottom w:val="nil"/>
              <w:right w:val="nil"/>
            </w:tcBorders>
            <w:shd w:val="clear" w:color="auto" w:fill="auto"/>
            <w:noWrap/>
            <w:vAlign w:val="bottom"/>
            <w:hideMark/>
          </w:tcPr>
          <w:p w14:paraId="780B1022"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Police officer</w:t>
            </w:r>
          </w:p>
        </w:tc>
        <w:tc>
          <w:tcPr>
            <w:tcW w:w="1630" w:type="dxa"/>
            <w:tcBorders>
              <w:top w:val="nil"/>
              <w:left w:val="nil"/>
              <w:bottom w:val="nil"/>
              <w:right w:val="nil"/>
            </w:tcBorders>
            <w:shd w:val="clear" w:color="auto" w:fill="auto"/>
            <w:noWrap/>
            <w:vAlign w:val="bottom"/>
            <w:hideMark/>
          </w:tcPr>
          <w:p w14:paraId="5B76DD03"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5412</w:t>
            </w:r>
          </w:p>
        </w:tc>
        <w:tc>
          <w:tcPr>
            <w:tcW w:w="897" w:type="dxa"/>
            <w:tcBorders>
              <w:top w:val="nil"/>
              <w:left w:val="nil"/>
              <w:bottom w:val="nil"/>
              <w:right w:val="nil"/>
            </w:tcBorders>
            <w:shd w:val="clear" w:color="auto" w:fill="auto"/>
            <w:noWrap/>
            <w:vAlign w:val="bottom"/>
            <w:hideMark/>
          </w:tcPr>
          <w:p w14:paraId="7A09B53F"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57.0</w:t>
            </w:r>
          </w:p>
        </w:tc>
      </w:tr>
      <w:tr w:rsidR="00FC4991" w:rsidRPr="00FC4991" w14:paraId="6F13C93B" w14:textId="77777777" w:rsidTr="00FC4991">
        <w:trPr>
          <w:trHeight w:val="315"/>
        </w:trPr>
        <w:tc>
          <w:tcPr>
            <w:tcW w:w="5579" w:type="dxa"/>
            <w:tcBorders>
              <w:top w:val="nil"/>
              <w:left w:val="nil"/>
              <w:bottom w:val="nil"/>
              <w:right w:val="nil"/>
            </w:tcBorders>
            <w:shd w:val="clear" w:color="auto" w:fill="auto"/>
            <w:noWrap/>
            <w:vAlign w:val="bottom"/>
            <w:hideMark/>
          </w:tcPr>
          <w:p w14:paraId="4C96E10A"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Nurse</w:t>
            </w:r>
          </w:p>
        </w:tc>
        <w:tc>
          <w:tcPr>
            <w:tcW w:w="1630" w:type="dxa"/>
            <w:tcBorders>
              <w:top w:val="nil"/>
              <w:left w:val="nil"/>
              <w:bottom w:val="nil"/>
              <w:right w:val="nil"/>
            </w:tcBorders>
            <w:shd w:val="clear" w:color="auto" w:fill="auto"/>
            <w:noWrap/>
            <w:vAlign w:val="bottom"/>
            <w:hideMark/>
          </w:tcPr>
          <w:p w14:paraId="53440E01"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2220</w:t>
            </w:r>
          </w:p>
        </w:tc>
        <w:tc>
          <w:tcPr>
            <w:tcW w:w="897" w:type="dxa"/>
            <w:tcBorders>
              <w:top w:val="nil"/>
              <w:left w:val="nil"/>
              <w:bottom w:val="nil"/>
              <w:right w:val="nil"/>
            </w:tcBorders>
            <w:shd w:val="clear" w:color="auto" w:fill="auto"/>
            <w:noWrap/>
            <w:vAlign w:val="bottom"/>
            <w:hideMark/>
          </w:tcPr>
          <w:p w14:paraId="74DA203D"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70.7</w:t>
            </w:r>
          </w:p>
        </w:tc>
      </w:tr>
      <w:tr w:rsidR="00FC4991" w:rsidRPr="00FC4991" w14:paraId="52B622A6"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51BCD0D"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r w:rsidRPr="00FC4991">
              <w:rPr>
                <w:rFonts w:ascii="Times New Roman" w:eastAsia="Times New Roman" w:hAnsi="Times New Roman" w:cs="Times New Roman"/>
                <w:b/>
                <w:bCs/>
                <w:color w:val="000000"/>
                <w:sz w:val="20"/>
                <w:szCs w:val="20"/>
                <w:lang w:val="es-CL" w:eastAsia="es-CL"/>
              </w:rPr>
              <w:t>Lower-status positions</w:t>
            </w:r>
          </w:p>
        </w:tc>
        <w:tc>
          <w:tcPr>
            <w:tcW w:w="1630" w:type="dxa"/>
            <w:tcBorders>
              <w:top w:val="nil"/>
              <w:left w:val="nil"/>
              <w:bottom w:val="nil"/>
              <w:right w:val="nil"/>
            </w:tcBorders>
            <w:shd w:val="clear" w:color="auto" w:fill="auto"/>
            <w:noWrap/>
            <w:vAlign w:val="bottom"/>
            <w:hideMark/>
          </w:tcPr>
          <w:p w14:paraId="769645DC" w14:textId="77777777" w:rsidR="00FC4991" w:rsidRPr="00FC4991" w:rsidRDefault="00FC4991" w:rsidP="00FC4991">
            <w:pPr>
              <w:spacing w:after="0"/>
              <w:rPr>
                <w:rFonts w:ascii="Times New Roman" w:eastAsia="Times New Roman" w:hAnsi="Times New Roman" w:cs="Times New Roman"/>
                <w:b/>
                <w:bCs/>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7E02F677" w14:textId="77777777" w:rsidR="00FC4991" w:rsidRPr="00FC4991" w:rsidRDefault="00FC4991" w:rsidP="00FC4991">
            <w:pPr>
              <w:spacing w:after="0"/>
              <w:rPr>
                <w:rFonts w:ascii="Times New Roman" w:eastAsia="Times New Roman" w:hAnsi="Times New Roman" w:cs="Times New Roman"/>
                <w:sz w:val="20"/>
                <w:szCs w:val="20"/>
                <w:lang w:val="es-CL" w:eastAsia="es-CL"/>
              </w:rPr>
            </w:pPr>
          </w:p>
        </w:tc>
      </w:tr>
      <w:tr w:rsidR="00FC4991" w:rsidRPr="00FC4991" w14:paraId="39B5D2DE" w14:textId="77777777" w:rsidTr="00FC4991">
        <w:trPr>
          <w:trHeight w:val="315"/>
        </w:trPr>
        <w:tc>
          <w:tcPr>
            <w:tcW w:w="5579" w:type="dxa"/>
            <w:tcBorders>
              <w:top w:val="nil"/>
              <w:left w:val="nil"/>
              <w:bottom w:val="nil"/>
              <w:right w:val="nil"/>
            </w:tcBorders>
            <w:shd w:val="clear" w:color="auto" w:fill="auto"/>
            <w:noWrap/>
            <w:vAlign w:val="bottom"/>
            <w:hideMark/>
          </w:tcPr>
          <w:p w14:paraId="305C180B"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Car mechanic</w:t>
            </w:r>
          </w:p>
        </w:tc>
        <w:tc>
          <w:tcPr>
            <w:tcW w:w="1630" w:type="dxa"/>
            <w:tcBorders>
              <w:top w:val="nil"/>
              <w:left w:val="nil"/>
              <w:bottom w:val="nil"/>
              <w:right w:val="nil"/>
            </w:tcBorders>
            <w:shd w:val="clear" w:color="auto" w:fill="auto"/>
            <w:noWrap/>
            <w:vAlign w:val="bottom"/>
            <w:hideMark/>
          </w:tcPr>
          <w:p w14:paraId="58131A63"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7231</w:t>
            </w:r>
          </w:p>
        </w:tc>
        <w:tc>
          <w:tcPr>
            <w:tcW w:w="897" w:type="dxa"/>
            <w:tcBorders>
              <w:top w:val="nil"/>
              <w:left w:val="nil"/>
              <w:bottom w:val="nil"/>
              <w:right w:val="nil"/>
            </w:tcBorders>
            <w:shd w:val="clear" w:color="auto" w:fill="auto"/>
            <w:noWrap/>
            <w:vAlign w:val="bottom"/>
            <w:hideMark/>
          </w:tcPr>
          <w:p w14:paraId="6FE8313D"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58.3</w:t>
            </w:r>
          </w:p>
        </w:tc>
      </w:tr>
      <w:tr w:rsidR="00FC4991" w:rsidRPr="00FC4991" w14:paraId="7A645F70" w14:textId="77777777" w:rsidTr="00FC4991">
        <w:trPr>
          <w:trHeight w:val="315"/>
        </w:trPr>
        <w:tc>
          <w:tcPr>
            <w:tcW w:w="5579" w:type="dxa"/>
            <w:tcBorders>
              <w:top w:val="nil"/>
              <w:left w:val="nil"/>
              <w:bottom w:val="nil"/>
              <w:right w:val="nil"/>
            </w:tcBorders>
            <w:shd w:val="clear" w:color="auto" w:fill="auto"/>
            <w:noWrap/>
            <w:vAlign w:val="bottom"/>
            <w:hideMark/>
          </w:tcPr>
          <w:p w14:paraId="0F676319"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Bus/lory driver</w:t>
            </w:r>
          </w:p>
        </w:tc>
        <w:tc>
          <w:tcPr>
            <w:tcW w:w="1630" w:type="dxa"/>
            <w:tcBorders>
              <w:top w:val="nil"/>
              <w:left w:val="nil"/>
              <w:bottom w:val="nil"/>
              <w:right w:val="nil"/>
            </w:tcBorders>
            <w:shd w:val="clear" w:color="auto" w:fill="auto"/>
            <w:noWrap/>
            <w:vAlign w:val="bottom"/>
            <w:hideMark/>
          </w:tcPr>
          <w:p w14:paraId="0C515E66"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8331</w:t>
            </w:r>
          </w:p>
        </w:tc>
        <w:tc>
          <w:tcPr>
            <w:tcW w:w="897" w:type="dxa"/>
            <w:tcBorders>
              <w:top w:val="nil"/>
              <w:left w:val="nil"/>
              <w:bottom w:val="nil"/>
              <w:right w:val="nil"/>
            </w:tcBorders>
            <w:shd w:val="clear" w:color="auto" w:fill="auto"/>
            <w:noWrap/>
            <w:vAlign w:val="bottom"/>
            <w:hideMark/>
          </w:tcPr>
          <w:p w14:paraId="289F17E4"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71.3</w:t>
            </w:r>
          </w:p>
        </w:tc>
      </w:tr>
      <w:tr w:rsidR="00FC4991" w:rsidRPr="00FC4991" w14:paraId="1C0AFA09" w14:textId="77777777" w:rsidTr="00FC4991">
        <w:trPr>
          <w:trHeight w:val="315"/>
        </w:trPr>
        <w:tc>
          <w:tcPr>
            <w:tcW w:w="5579" w:type="dxa"/>
            <w:tcBorders>
              <w:top w:val="nil"/>
              <w:left w:val="nil"/>
              <w:bottom w:val="nil"/>
              <w:right w:val="nil"/>
            </w:tcBorders>
            <w:shd w:val="clear" w:color="auto" w:fill="auto"/>
            <w:noWrap/>
            <w:vAlign w:val="bottom"/>
            <w:hideMark/>
          </w:tcPr>
          <w:p w14:paraId="77AE552E"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Hairdresser/barber</w:t>
            </w:r>
          </w:p>
        </w:tc>
        <w:tc>
          <w:tcPr>
            <w:tcW w:w="1630" w:type="dxa"/>
            <w:tcBorders>
              <w:top w:val="nil"/>
              <w:left w:val="nil"/>
              <w:bottom w:val="nil"/>
              <w:right w:val="nil"/>
            </w:tcBorders>
            <w:shd w:val="clear" w:color="auto" w:fill="auto"/>
            <w:noWrap/>
            <w:vAlign w:val="bottom"/>
            <w:hideMark/>
          </w:tcPr>
          <w:p w14:paraId="7606AB89"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5140</w:t>
            </w:r>
          </w:p>
        </w:tc>
        <w:tc>
          <w:tcPr>
            <w:tcW w:w="897" w:type="dxa"/>
            <w:tcBorders>
              <w:top w:val="nil"/>
              <w:left w:val="nil"/>
              <w:bottom w:val="nil"/>
              <w:right w:val="nil"/>
            </w:tcBorders>
            <w:shd w:val="clear" w:color="auto" w:fill="auto"/>
            <w:noWrap/>
            <w:vAlign w:val="bottom"/>
            <w:hideMark/>
          </w:tcPr>
          <w:p w14:paraId="78EFA146"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56.1</w:t>
            </w:r>
          </w:p>
        </w:tc>
      </w:tr>
      <w:tr w:rsidR="00FC4991" w:rsidRPr="00FC4991" w14:paraId="13AD6FF3" w14:textId="77777777" w:rsidTr="00FC4991">
        <w:trPr>
          <w:trHeight w:val="315"/>
        </w:trPr>
        <w:tc>
          <w:tcPr>
            <w:tcW w:w="5579" w:type="dxa"/>
            <w:tcBorders>
              <w:top w:val="nil"/>
              <w:left w:val="nil"/>
              <w:bottom w:val="single" w:sz="4" w:space="0" w:color="auto"/>
              <w:right w:val="nil"/>
            </w:tcBorders>
            <w:shd w:val="clear" w:color="auto" w:fill="auto"/>
            <w:noWrap/>
            <w:vAlign w:val="bottom"/>
            <w:hideMark/>
          </w:tcPr>
          <w:p w14:paraId="6C26EBA1"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 xml:space="preserve">     Home or office cleaner</w:t>
            </w:r>
          </w:p>
        </w:tc>
        <w:tc>
          <w:tcPr>
            <w:tcW w:w="1630" w:type="dxa"/>
            <w:tcBorders>
              <w:top w:val="nil"/>
              <w:left w:val="nil"/>
              <w:bottom w:val="single" w:sz="4" w:space="0" w:color="auto"/>
              <w:right w:val="nil"/>
            </w:tcBorders>
            <w:shd w:val="clear" w:color="auto" w:fill="auto"/>
            <w:noWrap/>
            <w:vAlign w:val="bottom"/>
            <w:hideMark/>
          </w:tcPr>
          <w:p w14:paraId="2C2A80D1"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9111</w:t>
            </w:r>
          </w:p>
        </w:tc>
        <w:tc>
          <w:tcPr>
            <w:tcW w:w="897" w:type="dxa"/>
            <w:tcBorders>
              <w:top w:val="nil"/>
              <w:left w:val="nil"/>
              <w:bottom w:val="single" w:sz="4" w:space="0" w:color="auto"/>
              <w:right w:val="nil"/>
            </w:tcBorders>
            <w:shd w:val="clear" w:color="auto" w:fill="auto"/>
            <w:noWrap/>
            <w:vAlign w:val="bottom"/>
            <w:hideMark/>
          </w:tcPr>
          <w:p w14:paraId="759C992E" w14:textId="77777777" w:rsidR="00FC4991" w:rsidRPr="00FC4991" w:rsidRDefault="00FC4991" w:rsidP="00FC4991">
            <w:pPr>
              <w:spacing w:after="0"/>
              <w:jc w:val="right"/>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66.7</w:t>
            </w:r>
          </w:p>
        </w:tc>
      </w:tr>
      <w:tr w:rsidR="00FC4991" w:rsidRPr="00FC4991" w14:paraId="345078CF" w14:textId="77777777" w:rsidTr="00FC4991">
        <w:trPr>
          <w:trHeight w:val="315"/>
        </w:trPr>
        <w:tc>
          <w:tcPr>
            <w:tcW w:w="5579" w:type="dxa"/>
            <w:tcBorders>
              <w:top w:val="nil"/>
              <w:left w:val="nil"/>
              <w:bottom w:val="nil"/>
              <w:right w:val="nil"/>
            </w:tcBorders>
            <w:shd w:val="clear" w:color="auto" w:fill="auto"/>
            <w:noWrap/>
            <w:vAlign w:val="bottom"/>
            <w:hideMark/>
          </w:tcPr>
          <w:p w14:paraId="7FAC8907"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r w:rsidRPr="00FC4991">
              <w:rPr>
                <w:rFonts w:ascii="Times New Roman" w:eastAsia="Times New Roman" w:hAnsi="Times New Roman" w:cs="Times New Roman"/>
                <w:color w:val="000000"/>
                <w:sz w:val="20"/>
                <w:szCs w:val="20"/>
                <w:lang w:val="es-CL" w:eastAsia="es-CL"/>
              </w:rPr>
              <w:t>Note: N = 31,694</w:t>
            </w:r>
          </w:p>
        </w:tc>
        <w:tc>
          <w:tcPr>
            <w:tcW w:w="1630" w:type="dxa"/>
            <w:tcBorders>
              <w:top w:val="nil"/>
              <w:left w:val="nil"/>
              <w:bottom w:val="nil"/>
              <w:right w:val="nil"/>
            </w:tcBorders>
            <w:shd w:val="clear" w:color="auto" w:fill="auto"/>
            <w:noWrap/>
            <w:vAlign w:val="bottom"/>
            <w:hideMark/>
          </w:tcPr>
          <w:p w14:paraId="1911C3E3" w14:textId="77777777" w:rsidR="00FC4991" w:rsidRPr="00FC4991" w:rsidRDefault="00FC4991" w:rsidP="00FC4991">
            <w:pPr>
              <w:spacing w:after="0"/>
              <w:rPr>
                <w:rFonts w:ascii="Times New Roman" w:eastAsia="Times New Roman" w:hAnsi="Times New Roman" w:cs="Times New Roman"/>
                <w:color w:val="000000"/>
                <w:sz w:val="20"/>
                <w:szCs w:val="20"/>
                <w:lang w:val="es-CL" w:eastAsia="es-CL"/>
              </w:rPr>
            </w:pPr>
          </w:p>
        </w:tc>
        <w:tc>
          <w:tcPr>
            <w:tcW w:w="897" w:type="dxa"/>
            <w:tcBorders>
              <w:top w:val="nil"/>
              <w:left w:val="nil"/>
              <w:bottom w:val="nil"/>
              <w:right w:val="nil"/>
            </w:tcBorders>
            <w:shd w:val="clear" w:color="auto" w:fill="auto"/>
            <w:noWrap/>
            <w:vAlign w:val="bottom"/>
            <w:hideMark/>
          </w:tcPr>
          <w:p w14:paraId="59949622" w14:textId="77777777" w:rsidR="00FC4991" w:rsidRPr="00FC4991" w:rsidRDefault="00FC4991" w:rsidP="00FC4991">
            <w:pPr>
              <w:spacing w:after="0"/>
              <w:rPr>
                <w:rFonts w:ascii="Times New Roman" w:eastAsia="Times New Roman" w:hAnsi="Times New Roman" w:cs="Times New Roman"/>
                <w:sz w:val="20"/>
                <w:szCs w:val="20"/>
                <w:lang w:val="es-CL" w:eastAsia="es-CL"/>
              </w:rPr>
            </w:pPr>
          </w:p>
        </w:tc>
      </w:tr>
    </w:tbl>
    <w:p w14:paraId="1ED73597" w14:textId="77777777" w:rsidR="00EE1544" w:rsidRDefault="00EE1544" w:rsidP="008374EA"/>
    <w:p w14:paraId="7AC48C53" w14:textId="1E5A9131" w:rsidR="008374EA" w:rsidRPr="008374EA" w:rsidRDefault="008374EA" w:rsidP="008374EA">
      <w:pPr>
        <w:rPr>
          <w:i/>
        </w:rPr>
      </w:pPr>
      <w:del w:id="864" w:author="Iturra, Julio [2]" w:date="2024-10-09T11:40:00Z" w16du:dateUtc="2024-10-09T09:40:00Z">
        <w:r w:rsidDel="00A90D82">
          <w:br w:type="page"/>
        </w:r>
      </w:del>
    </w:p>
    <w:tbl>
      <w:tblPr>
        <w:tblStyle w:val="PlainTable2"/>
        <w:tblW w:w="81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1367"/>
        <w:gridCol w:w="1161"/>
        <w:gridCol w:w="71"/>
        <w:gridCol w:w="611"/>
        <w:gridCol w:w="572"/>
        <w:gridCol w:w="914"/>
        <w:gridCol w:w="682"/>
      </w:tblGrid>
      <w:tr w:rsidR="008A644B" w:rsidRPr="008A644B" w:rsidDel="00232074" w14:paraId="2CA5789F" w14:textId="77777777" w:rsidTr="00B17E8D">
        <w:trPr>
          <w:cnfStyle w:val="100000000000" w:firstRow="1" w:lastRow="0" w:firstColumn="0" w:lastColumn="0" w:oddVBand="0" w:evenVBand="0" w:oddHBand="0" w:evenHBand="0" w:firstRowFirstColumn="0" w:firstRowLastColumn="0" w:lastRowFirstColumn="0" w:lastRowLastColumn="0"/>
          <w:trHeight w:val="132"/>
          <w:del w:id="865"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auto"/>
            <w:hideMark/>
          </w:tcPr>
          <w:tbl>
            <w:tblPr>
              <w:tblW w:w="7960" w:type="dxa"/>
              <w:tblCellMar>
                <w:left w:w="70" w:type="dxa"/>
                <w:right w:w="70" w:type="dxa"/>
              </w:tblCellMar>
              <w:tblLook w:val="04A0" w:firstRow="1" w:lastRow="0" w:firstColumn="1" w:lastColumn="0" w:noHBand="0" w:noVBand="1"/>
            </w:tblPr>
            <w:tblGrid>
              <w:gridCol w:w="2857"/>
              <w:gridCol w:w="856"/>
              <w:gridCol w:w="678"/>
              <w:gridCol w:w="1857"/>
              <w:gridCol w:w="1034"/>
              <w:gridCol w:w="678"/>
            </w:tblGrid>
            <w:tr w:rsidR="00B17E8D" w:rsidRPr="00B17E8D" w14:paraId="4BFA96A8" w14:textId="77777777" w:rsidTr="00B17E8D">
              <w:trPr>
                <w:trHeight w:val="300"/>
              </w:trPr>
              <w:tc>
                <w:tcPr>
                  <w:tcW w:w="7960" w:type="dxa"/>
                  <w:gridSpan w:val="6"/>
                  <w:tcBorders>
                    <w:top w:val="nil"/>
                    <w:left w:val="nil"/>
                    <w:bottom w:val="single" w:sz="4" w:space="0" w:color="auto"/>
                    <w:right w:val="nil"/>
                  </w:tcBorders>
                  <w:shd w:val="clear" w:color="auto" w:fill="auto"/>
                  <w:noWrap/>
                  <w:vAlign w:val="bottom"/>
                  <w:hideMark/>
                </w:tcPr>
                <w:bookmarkEnd w:id="753"/>
                <w:p w14:paraId="271E2EEA" w14:textId="77777777" w:rsidR="00B17E8D" w:rsidRPr="00B17E8D" w:rsidRDefault="00B17E8D" w:rsidP="00B17E8D">
                  <w:pPr>
                    <w:spacing w:after="0"/>
                    <w:rPr>
                      <w:rFonts w:ascii="Times New Roman" w:eastAsia="Times New Roman" w:hAnsi="Times New Roman" w:cs="Times New Roman"/>
                      <w:color w:val="000000"/>
                      <w:sz w:val="20"/>
                      <w:szCs w:val="20"/>
                      <w:lang w:eastAsia="es-CL"/>
                    </w:rPr>
                  </w:pPr>
                  <w:r w:rsidRPr="00B17E8D">
                    <w:rPr>
                      <w:rFonts w:ascii="Times New Roman" w:eastAsia="Times New Roman" w:hAnsi="Times New Roman" w:cs="Times New Roman"/>
                      <w:color w:val="000000"/>
                      <w:sz w:val="20"/>
                      <w:szCs w:val="20"/>
                      <w:lang w:eastAsia="es-CL"/>
                    </w:rPr>
                    <w:t>Table A3: Level of aggregation of social class</w:t>
                  </w:r>
                </w:p>
              </w:tc>
            </w:tr>
            <w:tr w:rsidR="00B17E8D" w:rsidRPr="00B17E8D" w14:paraId="3A4E78AA"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67728817"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EGP-6</w:t>
                  </w:r>
                </w:p>
              </w:tc>
              <w:tc>
                <w:tcPr>
                  <w:tcW w:w="856" w:type="dxa"/>
                  <w:tcBorders>
                    <w:top w:val="nil"/>
                    <w:left w:val="nil"/>
                    <w:bottom w:val="single" w:sz="4" w:space="0" w:color="auto"/>
                    <w:right w:val="nil"/>
                  </w:tcBorders>
                  <w:shd w:val="clear" w:color="auto" w:fill="auto"/>
                  <w:noWrap/>
                  <w:vAlign w:val="bottom"/>
                  <w:hideMark/>
                </w:tcPr>
                <w:p w14:paraId="2FDBCB20"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1E0C4C4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c>
                <w:tcPr>
                  <w:tcW w:w="1857" w:type="dxa"/>
                  <w:tcBorders>
                    <w:top w:val="nil"/>
                    <w:left w:val="nil"/>
                    <w:bottom w:val="single" w:sz="4" w:space="0" w:color="auto"/>
                    <w:right w:val="nil"/>
                  </w:tcBorders>
                  <w:shd w:val="clear" w:color="auto" w:fill="auto"/>
                  <w:noWrap/>
                  <w:vAlign w:val="bottom"/>
                  <w:hideMark/>
                </w:tcPr>
                <w:p w14:paraId="58D684AC"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EGP-3</w:t>
                  </w:r>
                </w:p>
              </w:tc>
              <w:tc>
                <w:tcPr>
                  <w:tcW w:w="1034" w:type="dxa"/>
                  <w:tcBorders>
                    <w:top w:val="nil"/>
                    <w:left w:val="nil"/>
                    <w:bottom w:val="single" w:sz="4" w:space="0" w:color="auto"/>
                    <w:right w:val="nil"/>
                  </w:tcBorders>
                  <w:shd w:val="clear" w:color="auto" w:fill="auto"/>
                  <w:noWrap/>
                  <w:vAlign w:val="bottom"/>
                  <w:hideMark/>
                </w:tcPr>
                <w:p w14:paraId="38ACAEA0"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53B3F86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r>
            <w:tr w:rsidR="00B17E8D" w:rsidRPr="00B17E8D" w14:paraId="22E412D0" w14:textId="77777777" w:rsidTr="00B17E8D">
              <w:trPr>
                <w:trHeight w:val="300"/>
              </w:trPr>
              <w:tc>
                <w:tcPr>
                  <w:tcW w:w="2857" w:type="dxa"/>
                  <w:tcBorders>
                    <w:top w:val="nil"/>
                    <w:left w:val="nil"/>
                    <w:bottom w:val="nil"/>
                    <w:right w:val="nil"/>
                  </w:tcBorders>
                  <w:shd w:val="clear" w:color="auto" w:fill="auto"/>
                  <w:noWrap/>
                  <w:vAlign w:val="bottom"/>
                  <w:hideMark/>
                </w:tcPr>
                <w:p w14:paraId="6F77F06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Upper Service</w:t>
                  </w:r>
                </w:p>
              </w:tc>
              <w:tc>
                <w:tcPr>
                  <w:tcW w:w="856" w:type="dxa"/>
                  <w:tcBorders>
                    <w:top w:val="nil"/>
                    <w:left w:val="nil"/>
                    <w:bottom w:val="nil"/>
                    <w:right w:val="nil"/>
                  </w:tcBorders>
                  <w:shd w:val="clear" w:color="auto" w:fill="auto"/>
                  <w:noWrap/>
                  <w:vAlign w:val="bottom"/>
                  <w:hideMark/>
                </w:tcPr>
                <w:p w14:paraId="674E15FA"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4,832</w:t>
                  </w:r>
                </w:p>
              </w:tc>
              <w:tc>
                <w:tcPr>
                  <w:tcW w:w="678" w:type="dxa"/>
                  <w:tcBorders>
                    <w:top w:val="nil"/>
                    <w:left w:val="nil"/>
                    <w:bottom w:val="nil"/>
                    <w:right w:val="nil"/>
                  </w:tcBorders>
                  <w:shd w:val="clear" w:color="auto" w:fill="auto"/>
                  <w:noWrap/>
                  <w:vAlign w:val="bottom"/>
                  <w:hideMark/>
                </w:tcPr>
                <w:p w14:paraId="39ADF62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15.2</w:t>
                  </w:r>
                </w:p>
              </w:tc>
              <w:tc>
                <w:tcPr>
                  <w:tcW w:w="1857" w:type="dxa"/>
                  <w:tcBorders>
                    <w:top w:val="nil"/>
                    <w:left w:val="nil"/>
                    <w:bottom w:val="nil"/>
                    <w:right w:val="nil"/>
                  </w:tcBorders>
                  <w:shd w:val="clear" w:color="auto" w:fill="auto"/>
                  <w:noWrap/>
                  <w:vAlign w:val="bottom"/>
                  <w:hideMark/>
                </w:tcPr>
                <w:p w14:paraId="61C92A4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Service</w:t>
                  </w:r>
                </w:p>
              </w:tc>
              <w:tc>
                <w:tcPr>
                  <w:tcW w:w="1034" w:type="dxa"/>
                  <w:tcBorders>
                    <w:top w:val="nil"/>
                    <w:left w:val="nil"/>
                    <w:bottom w:val="nil"/>
                    <w:right w:val="nil"/>
                  </w:tcBorders>
                  <w:shd w:val="clear" w:color="auto" w:fill="auto"/>
                  <w:noWrap/>
                  <w:vAlign w:val="bottom"/>
                  <w:hideMark/>
                </w:tcPr>
                <w:p w14:paraId="7D68E100"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13,365</w:t>
                  </w:r>
                </w:p>
              </w:tc>
              <w:tc>
                <w:tcPr>
                  <w:tcW w:w="678" w:type="dxa"/>
                  <w:tcBorders>
                    <w:top w:val="nil"/>
                    <w:left w:val="nil"/>
                    <w:bottom w:val="nil"/>
                    <w:right w:val="nil"/>
                  </w:tcBorders>
                  <w:shd w:val="clear" w:color="auto" w:fill="auto"/>
                  <w:noWrap/>
                  <w:vAlign w:val="bottom"/>
                  <w:hideMark/>
                </w:tcPr>
                <w:p w14:paraId="3B8CC811"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42.2</w:t>
                  </w:r>
                </w:p>
              </w:tc>
            </w:tr>
            <w:tr w:rsidR="00B17E8D" w:rsidRPr="00B17E8D" w14:paraId="00E3CAD1" w14:textId="77777777" w:rsidTr="00B17E8D">
              <w:trPr>
                <w:trHeight w:val="300"/>
              </w:trPr>
              <w:tc>
                <w:tcPr>
                  <w:tcW w:w="2857" w:type="dxa"/>
                  <w:tcBorders>
                    <w:top w:val="nil"/>
                    <w:left w:val="nil"/>
                    <w:bottom w:val="nil"/>
                    <w:right w:val="nil"/>
                  </w:tcBorders>
                  <w:shd w:val="clear" w:color="auto" w:fill="auto"/>
                  <w:noWrap/>
                  <w:vAlign w:val="bottom"/>
                  <w:hideMark/>
                </w:tcPr>
                <w:p w14:paraId="22B278DA"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Lower Service</w:t>
                  </w:r>
                </w:p>
              </w:tc>
              <w:tc>
                <w:tcPr>
                  <w:tcW w:w="856" w:type="dxa"/>
                  <w:tcBorders>
                    <w:top w:val="nil"/>
                    <w:left w:val="nil"/>
                    <w:bottom w:val="nil"/>
                    <w:right w:val="nil"/>
                  </w:tcBorders>
                  <w:shd w:val="clear" w:color="auto" w:fill="auto"/>
                  <w:noWrap/>
                  <w:vAlign w:val="bottom"/>
                  <w:hideMark/>
                </w:tcPr>
                <w:p w14:paraId="33D2FB05"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8,533</w:t>
                  </w:r>
                </w:p>
              </w:tc>
              <w:tc>
                <w:tcPr>
                  <w:tcW w:w="678" w:type="dxa"/>
                  <w:tcBorders>
                    <w:top w:val="nil"/>
                    <w:left w:val="nil"/>
                    <w:bottom w:val="nil"/>
                    <w:right w:val="nil"/>
                  </w:tcBorders>
                  <w:shd w:val="clear" w:color="auto" w:fill="auto"/>
                  <w:noWrap/>
                  <w:vAlign w:val="bottom"/>
                  <w:hideMark/>
                </w:tcPr>
                <w:p w14:paraId="3FF4AEA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26.9</w:t>
                  </w:r>
                </w:p>
              </w:tc>
              <w:tc>
                <w:tcPr>
                  <w:tcW w:w="1857" w:type="dxa"/>
                  <w:tcBorders>
                    <w:top w:val="nil"/>
                    <w:left w:val="nil"/>
                    <w:bottom w:val="nil"/>
                    <w:right w:val="nil"/>
                  </w:tcBorders>
                  <w:shd w:val="clear" w:color="auto" w:fill="auto"/>
                  <w:noWrap/>
                  <w:vAlign w:val="bottom"/>
                  <w:hideMark/>
                </w:tcPr>
                <w:p w14:paraId="28DD339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491098B8"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1CBFB086"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26D289FF" w14:textId="77777777" w:rsidTr="00B17E8D">
              <w:trPr>
                <w:trHeight w:val="300"/>
              </w:trPr>
              <w:tc>
                <w:tcPr>
                  <w:tcW w:w="2857" w:type="dxa"/>
                  <w:tcBorders>
                    <w:top w:val="nil"/>
                    <w:left w:val="nil"/>
                    <w:bottom w:val="nil"/>
                    <w:right w:val="nil"/>
                  </w:tcBorders>
                  <w:shd w:val="clear" w:color="auto" w:fill="auto"/>
                  <w:noWrap/>
                  <w:vAlign w:val="bottom"/>
                  <w:hideMark/>
                </w:tcPr>
                <w:p w14:paraId="3DE86800"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Routine nonmanual</w:t>
                  </w:r>
                </w:p>
              </w:tc>
              <w:tc>
                <w:tcPr>
                  <w:tcW w:w="856" w:type="dxa"/>
                  <w:tcBorders>
                    <w:top w:val="nil"/>
                    <w:left w:val="nil"/>
                    <w:bottom w:val="nil"/>
                    <w:right w:val="nil"/>
                  </w:tcBorders>
                  <w:shd w:val="clear" w:color="auto" w:fill="auto"/>
                  <w:noWrap/>
                  <w:vAlign w:val="bottom"/>
                  <w:hideMark/>
                </w:tcPr>
                <w:p w14:paraId="17EAAB0F"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5,89</w:t>
                  </w:r>
                </w:p>
              </w:tc>
              <w:tc>
                <w:tcPr>
                  <w:tcW w:w="678" w:type="dxa"/>
                  <w:tcBorders>
                    <w:top w:val="nil"/>
                    <w:left w:val="nil"/>
                    <w:bottom w:val="nil"/>
                    <w:right w:val="nil"/>
                  </w:tcBorders>
                  <w:shd w:val="clear" w:color="auto" w:fill="auto"/>
                  <w:noWrap/>
                  <w:vAlign w:val="bottom"/>
                  <w:hideMark/>
                </w:tcPr>
                <w:p w14:paraId="20B12256"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18.6</w:t>
                  </w:r>
                </w:p>
              </w:tc>
              <w:tc>
                <w:tcPr>
                  <w:tcW w:w="1857" w:type="dxa"/>
                  <w:tcBorders>
                    <w:top w:val="nil"/>
                    <w:left w:val="nil"/>
                    <w:bottom w:val="nil"/>
                    <w:right w:val="nil"/>
                  </w:tcBorders>
                  <w:shd w:val="clear" w:color="auto" w:fill="auto"/>
                  <w:noWrap/>
                  <w:vAlign w:val="bottom"/>
                  <w:hideMark/>
                </w:tcPr>
                <w:p w14:paraId="467F067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Intermediate</w:t>
                  </w:r>
                </w:p>
              </w:tc>
              <w:tc>
                <w:tcPr>
                  <w:tcW w:w="1034" w:type="dxa"/>
                  <w:tcBorders>
                    <w:top w:val="nil"/>
                    <w:left w:val="nil"/>
                    <w:bottom w:val="nil"/>
                    <w:right w:val="nil"/>
                  </w:tcBorders>
                  <w:shd w:val="clear" w:color="auto" w:fill="auto"/>
                  <w:noWrap/>
                  <w:vAlign w:val="bottom"/>
                  <w:hideMark/>
                </w:tcPr>
                <w:p w14:paraId="12272F04"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8,041</w:t>
                  </w:r>
                </w:p>
              </w:tc>
              <w:tc>
                <w:tcPr>
                  <w:tcW w:w="678" w:type="dxa"/>
                  <w:tcBorders>
                    <w:top w:val="nil"/>
                    <w:left w:val="nil"/>
                    <w:bottom w:val="nil"/>
                    <w:right w:val="nil"/>
                  </w:tcBorders>
                  <w:shd w:val="clear" w:color="auto" w:fill="auto"/>
                  <w:noWrap/>
                  <w:vAlign w:val="bottom"/>
                  <w:hideMark/>
                </w:tcPr>
                <w:p w14:paraId="044359A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25.4</w:t>
                  </w:r>
                </w:p>
              </w:tc>
            </w:tr>
            <w:tr w:rsidR="00B17E8D" w:rsidRPr="00B17E8D" w14:paraId="229D8217" w14:textId="77777777" w:rsidTr="00B17E8D">
              <w:trPr>
                <w:trHeight w:val="300"/>
              </w:trPr>
              <w:tc>
                <w:tcPr>
                  <w:tcW w:w="2857" w:type="dxa"/>
                  <w:tcBorders>
                    <w:top w:val="nil"/>
                    <w:left w:val="nil"/>
                    <w:bottom w:val="nil"/>
                    <w:right w:val="nil"/>
                  </w:tcBorders>
                  <w:shd w:val="clear" w:color="auto" w:fill="auto"/>
                  <w:noWrap/>
                  <w:vAlign w:val="bottom"/>
                  <w:hideMark/>
                </w:tcPr>
                <w:p w14:paraId="7604D5EC"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Self-employed</w:t>
                  </w:r>
                </w:p>
              </w:tc>
              <w:tc>
                <w:tcPr>
                  <w:tcW w:w="856" w:type="dxa"/>
                  <w:tcBorders>
                    <w:top w:val="nil"/>
                    <w:left w:val="nil"/>
                    <w:bottom w:val="nil"/>
                    <w:right w:val="nil"/>
                  </w:tcBorders>
                  <w:shd w:val="clear" w:color="auto" w:fill="auto"/>
                  <w:noWrap/>
                  <w:vAlign w:val="bottom"/>
                  <w:hideMark/>
                </w:tcPr>
                <w:p w14:paraId="328FBA38"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2,151</w:t>
                  </w:r>
                </w:p>
              </w:tc>
              <w:tc>
                <w:tcPr>
                  <w:tcW w:w="678" w:type="dxa"/>
                  <w:tcBorders>
                    <w:top w:val="nil"/>
                    <w:left w:val="nil"/>
                    <w:bottom w:val="nil"/>
                    <w:right w:val="nil"/>
                  </w:tcBorders>
                  <w:shd w:val="clear" w:color="auto" w:fill="auto"/>
                  <w:noWrap/>
                  <w:vAlign w:val="bottom"/>
                  <w:hideMark/>
                </w:tcPr>
                <w:p w14:paraId="4EE7B70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6.8</w:t>
                  </w:r>
                </w:p>
              </w:tc>
              <w:tc>
                <w:tcPr>
                  <w:tcW w:w="1857" w:type="dxa"/>
                  <w:tcBorders>
                    <w:top w:val="nil"/>
                    <w:left w:val="nil"/>
                    <w:bottom w:val="nil"/>
                    <w:right w:val="nil"/>
                  </w:tcBorders>
                  <w:shd w:val="clear" w:color="auto" w:fill="auto"/>
                  <w:noWrap/>
                  <w:vAlign w:val="bottom"/>
                  <w:hideMark/>
                </w:tcPr>
                <w:p w14:paraId="2A64983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702FB983"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71ECC063"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31607CB2" w14:textId="77777777" w:rsidTr="00B17E8D">
              <w:trPr>
                <w:trHeight w:val="300"/>
              </w:trPr>
              <w:tc>
                <w:tcPr>
                  <w:tcW w:w="2857" w:type="dxa"/>
                  <w:tcBorders>
                    <w:top w:val="nil"/>
                    <w:left w:val="nil"/>
                    <w:bottom w:val="nil"/>
                    <w:right w:val="nil"/>
                  </w:tcBorders>
                  <w:shd w:val="clear" w:color="auto" w:fill="auto"/>
                  <w:noWrap/>
                  <w:vAlign w:val="bottom"/>
                  <w:hideMark/>
                </w:tcPr>
                <w:p w14:paraId="0F94640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Skilled working</w:t>
                  </w:r>
                </w:p>
              </w:tc>
              <w:tc>
                <w:tcPr>
                  <w:tcW w:w="856" w:type="dxa"/>
                  <w:tcBorders>
                    <w:top w:val="nil"/>
                    <w:left w:val="nil"/>
                    <w:bottom w:val="nil"/>
                    <w:right w:val="nil"/>
                  </w:tcBorders>
                  <w:shd w:val="clear" w:color="auto" w:fill="auto"/>
                  <w:noWrap/>
                  <w:vAlign w:val="bottom"/>
                  <w:hideMark/>
                </w:tcPr>
                <w:p w14:paraId="4ACE38CF"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8,799</w:t>
                  </w:r>
                </w:p>
              </w:tc>
              <w:tc>
                <w:tcPr>
                  <w:tcW w:w="678" w:type="dxa"/>
                  <w:tcBorders>
                    <w:top w:val="nil"/>
                    <w:left w:val="nil"/>
                    <w:bottom w:val="nil"/>
                    <w:right w:val="nil"/>
                  </w:tcBorders>
                  <w:shd w:val="clear" w:color="auto" w:fill="auto"/>
                  <w:noWrap/>
                  <w:vAlign w:val="bottom"/>
                  <w:hideMark/>
                </w:tcPr>
                <w:p w14:paraId="646635FD"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27.8</w:t>
                  </w:r>
                </w:p>
              </w:tc>
              <w:tc>
                <w:tcPr>
                  <w:tcW w:w="1857" w:type="dxa"/>
                  <w:tcBorders>
                    <w:top w:val="nil"/>
                    <w:left w:val="nil"/>
                    <w:bottom w:val="nil"/>
                    <w:right w:val="nil"/>
                  </w:tcBorders>
                  <w:shd w:val="clear" w:color="auto" w:fill="auto"/>
                  <w:noWrap/>
                  <w:vAlign w:val="bottom"/>
                  <w:hideMark/>
                </w:tcPr>
                <w:p w14:paraId="40320E1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Working</w:t>
                  </w:r>
                </w:p>
              </w:tc>
              <w:tc>
                <w:tcPr>
                  <w:tcW w:w="1034" w:type="dxa"/>
                  <w:tcBorders>
                    <w:top w:val="nil"/>
                    <w:left w:val="nil"/>
                    <w:bottom w:val="nil"/>
                    <w:right w:val="nil"/>
                  </w:tcBorders>
                  <w:shd w:val="clear" w:color="auto" w:fill="auto"/>
                  <w:noWrap/>
                  <w:vAlign w:val="bottom"/>
                  <w:hideMark/>
                </w:tcPr>
                <w:p w14:paraId="5B545B41"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10,288</w:t>
                  </w:r>
                </w:p>
              </w:tc>
              <w:tc>
                <w:tcPr>
                  <w:tcW w:w="678" w:type="dxa"/>
                  <w:tcBorders>
                    <w:top w:val="nil"/>
                    <w:left w:val="nil"/>
                    <w:bottom w:val="nil"/>
                    <w:right w:val="nil"/>
                  </w:tcBorders>
                  <w:shd w:val="clear" w:color="auto" w:fill="auto"/>
                  <w:noWrap/>
                  <w:vAlign w:val="bottom"/>
                  <w:hideMark/>
                </w:tcPr>
                <w:p w14:paraId="4E3DBBF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32.5</w:t>
                  </w:r>
                </w:p>
              </w:tc>
            </w:tr>
            <w:tr w:rsidR="00B17E8D" w:rsidRPr="00B17E8D" w14:paraId="61BBF35A"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5D9C989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Unskilled working</w:t>
                  </w:r>
                </w:p>
              </w:tc>
              <w:tc>
                <w:tcPr>
                  <w:tcW w:w="856" w:type="dxa"/>
                  <w:tcBorders>
                    <w:top w:val="nil"/>
                    <w:left w:val="nil"/>
                    <w:bottom w:val="single" w:sz="4" w:space="0" w:color="auto"/>
                    <w:right w:val="nil"/>
                  </w:tcBorders>
                  <w:shd w:val="clear" w:color="auto" w:fill="auto"/>
                  <w:noWrap/>
                  <w:vAlign w:val="bottom"/>
                  <w:hideMark/>
                </w:tcPr>
                <w:p w14:paraId="5B96060F"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1,489</w:t>
                  </w:r>
                </w:p>
              </w:tc>
              <w:tc>
                <w:tcPr>
                  <w:tcW w:w="678" w:type="dxa"/>
                  <w:tcBorders>
                    <w:top w:val="nil"/>
                    <w:left w:val="nil"/>
                    <w:bottom w:val="single" w:sz="4" w:space="0" w:color="auto"/>
                    <w:right w:val="nil"/>
                  </w:tcBorders>
                  <w:shd w:val="clear" w:color="auto" w:fill="auto"/>
                  <w:noWrap/>
                  <w:vAlign w:val="bottom"/>
                  <w:hideMark/>
                </w:tcPr>
                <w:p w14:paraId="2573524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4.7</w:t>
                  </w:r>
                </w:p>
              </w:tc>
              <w:tc>
                <w:tcPr>
                  <w:tcW w:w="1857" w:type="dxa"/>
                  <w:tcBorders>
                    <w:top w:val="nil"/>
                    <w:left w:val="nil"/>
                    <w:bottom w:val="single" w:sz="4" w:space="0" w:color="auto"/>
                    <w:right w:val="nil"/>
                  </w:tcBorders>
                  <w:shd w:val="clear" w:color="auto" w:fill="auto"/>
                  <w:noWrap/>
                  <w:vAlign w:val="bottom"/>
                  <w:hideMark/>
                </w:tcPr>
                <w:p w14:paraId="5429408B"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1034" w:type="dxa"/>
                  <w:tcBorders>
                    <w:top w:val="nil"/>
                    <w:left w:val="nil"/>
                    <w:bottom w:val="single" w:sz="4" w:space="0" w:color="auto"/>
                    <w:right w:val="nil"/>
                  </w:tcBorders>
                  <w:shd w:val="clear" w:color="auto" w:fill="auto"/>
                  <w:noWrap/>
                  <w:vAlign w:val="bottom"/>
                  <w:hideMark/>
                </w:tcPr>
                <w:p w14:paraId="4D9DF5E7"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678" w:type="dxa"/>
                  <w:tcBorders>
                    <w:top w:val="nil"/>
                    <w:left w:val="nil"/>
                    <w:bottom w:val="single" w:sz="4" w:space="0" w:color="auto"/>
                    <w:right w:val="nil"/>
                  </w:tcBorders>
                  <w:shd w:val="clear" w:color="auto" w:fill="auto"/>
                  <w:noWrap/>
                  <w:vAlign w:val="bottom"/>
                  <w:hideMark/>
                </w:tcPr>
                <w:p w14:paraId="3FEF7DDA"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r>
            <w:tr w:rsidR="00B17E8D" w:rsidRPr="00B17E8D" w14:paraId="182C9EF0" w14:textId="77777777" w:rsidTr="00B17E8D">
              <w:trPr>
                <w:trHeight w:val="300"/>
              </w:trPr>
              <w:tc>
                <w:tcPr>
                  <w:tcW w:w="2857" w:type="dxa"/>
                  <w:tcBorders>
                    <w:top w:val="nil"/>
                    <w:left w:val="nil"/>
                    <w:bottom w:val="nil"/>
                    <w:right w:val="nil"/>
                  </w:tcBorders>
                  <w:shd w:val="clear" w:color="auto" w:fill="auto"/>
                  <w:noWrap/>
                  <w:vAlign w:val="bottom"/>
                  <w:hideMark/>
                </w:tcPr>
                <w:p w14:paraId="0273B7C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Note: N = 31,694</w:t>
                  </w:r>
                </w:p>
              </w:tc>
              <w:tc>
                <w:tcPr>
                  <w:tcW w:w="856" w:type="dxa"/>
                  <w:tcBorders>
                    <w:top w:val="nil"/>
                    <w:left w:val="nil"/>
                    <w:bottom w:val="nil"/>
                    <w:right w:val="nil"/>
                  </w:tcBorders>
                  <w:shd w:val="clear" w:color="auto" w:fill="auto"/>
                  <w:noWrap/>
                  <w:vAlign w:val="bottom"/>
                  <w:hideMark/>
                </w:tcPr>
                <w:p w14:paraId="2C5D752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678" w:type="dxa"/>
                  <w:tcBorders>
                    <w:top w:val="nil"/>
                    <w:left w:val="nil"/>
                    <w:bottom w:val="nil"/>
                    <w:right w:val="nil"/>
                  </w:tcBorders>
                  <w:shd w:val="clear" w:color="auto" w:fill="auto"/>
                  <w:noWrap/>
                  <w:vAlign w:val="bottom"/>
                  <w:hideMark/>
                </w:tcPr>
                <w:p w14:paraId="1865282D"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857" w:type="dxa"/>
                  <w:tcBorders>
                    <w:top w:val="nil"/>
                    <w:left w:val="nil"/>
                    <w:bottom w:val="nil"/>
                    <w:right w:val="nil"/>
                  </w:tcBorders>
                  <w:shd w:val="clear" w:color="auto" w:fill="auto"/>
                  <w:noWrap/>
                  <w:vAlign w:val="bottom"/>
                  <w:hideMark/>
                </w:tcPr>
                <w:p w14:paraId="7BC3153E"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034" w:type="dxa"/>
                  <w:tcBorders>
                    <w:top w:val="nil"/>
                    <w:left w:val="nil"/>
                    <w:bottom w:val="nil"/>
                    <w:right w:val="nil"/>
                  </w:tcBorders>
                  <w:shd w:val="clear" w:color="auto" w:fill="auto"/>
                  <w:noWrap/>
                  <w:vAlign w:val="bottom"/>
                  <w:hideMark/>
                </w:tcPr>
                <w:p w14:paraId="0612F5FF"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2073DE87"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bl>
          <w:p w14:paraId="5FE711E9" w14:textId="4994447C" w:rsidR="00744B60" w:rsidRPr="008A644B" w:rsidDel="00232074" w:rsidRDefault="00744B60" w:rsidP="00744B60">
            <w:pPr>
              <w:rPr>
                <w:del w:id="866" w:author="Iturra, Julio" w:date="2024-10-09T13:50:00Z" w16du:dateUtc="2024-10-09T11:50:00Z"/>
                <w:rFonts w:ascii="Times New Roman" w:eastAsia="Times New Roman" w:hAnsi="Times New Roman" w:cs="Times New Roman"/>
                <w:lang w:eastAsia="es-CL"/>
                <w:rPrChange w:id="867" w:author="Iturra, Julio" w:date="2024-10-09T13:52:00Z" w16du:dateUtc="2024-10-09T11:52:00Z">
                  <w:rPr>
                    <w:del w:id="868" w:author="Iturra, Julio" w:date="2024-10-09T13:50:00Z" w16du:dateUtc="2024-10-09T11:50:00Z"/>
                    <w:rFonts w:ascii="Times New Roman" w:eastAsia="Times New Roman" w:hAnsi="Times New Roman" w:cs="Times New Roman"/>
                    <w:color w:val="777777"/>
                    <w:sz w:val="15"/>
                    <w:szCs w:val="15"/>
                    <w:lang w:eastAsia="es-CL"/>
                  </w:rPr>
                </w:rPrChange>
              </w:rPr>
            </w:pPr>
            <w:del w:id="869" w:author="Iturra, Julio" w:date="2024-10-09T13:50:00Z" w16du:dateUtc="2024-10-09T11:50:00Z">
              <w:r w:rsidRPr="008A644B" w:rsidDel="00232074">
                <w:rPr>
                  <w:rFonts w:ascii="Times New Roman" w:eastAsia="Times New Roman" w:hAnsi="Times New Roman" w:cs="Times New Roman"/>
                  <w:lang w:eastAsia="es-CL"/>
                  <w:rPrChange w:id="870" w:author="Iturra, Julio" w:date="2024-10-09T13:52:00Z" w16du:dateUtc="2024-10-09T11:52:00Z">
                    <w:rPr>
                      <w:rFonts w:ascii="Times New Roman" w:eastAsia="Times New Roman" w:hAnsi="Times New Roman" w:cs="Times New Roman"/>
                      <w:color w:val="777777"/>
                      <w:sz w:val="15"/>
                      <w:szCs w:val="15"/>
                      <w:lang w:eastAsia="es-CL"/>
                    </w:rPr>
                  </w:rPrChange>
                </w:rPr>
                <w:delText xml:space="preserve">Table </w:delText>
              </w:r>
              <w:r w:rsidR="005B0A38" w:rsidRPr="008A644B" w:rsidDel="00232074">
                <w:rPr>
                  <w:rFonts w:ascii="Times New Roman" w:eastAsia="Times New Roman" w:hAnsi="Times New Roman" w:cs="Times New Roman"/>
                  <w:lang w:eastAsia="es-CL"/>
                  <w:rPrChange w:id="871" w:author="Iturra, Julio" w:date="2024-10-09T13:52:00Z" w16du:dateUtc="2024-10-09T11:52:00Z">
                    <w:rPr>
                      <w:rFonts w:ascii="Times New Roman" w:eastAsia="Times New Roman" w:hAnsi="Times New Roman" w:cs="Times New Roman"/>
                      <w:color w:val="777777"/>
                      <w:sz w:val="15"/>
                      <w:szCs w:val="15"/>
                      <w:lang w:eastAsia="es-CL"/>
                    </w:rPr>
                  </w:rPrChange>
                </w:rPr>
                <w:delText>A</w:delText>
              </w:r>
              <w:r w:rsidR="005D73C2" w:rsidRPr="008A644B" w:rsidDel="00232074">
                <w:rPr>
                  <w:rFonts w:ascii="Times New Roman" w:eastAsia="Times New Roman" w:hAnsi="Times New Roman" w:cs="Times New Roman"/>
                  <w:lang w:eastAsia="es-CL"/>
                  <w:rPrChange w:id="872" w:author="Iturra, Julio" w:date="2024-10-09T13:52:00Z" w16du:dateUtc="2024-10-09T11:52:00Z">
                    <w:rPr>
                      <w:rFonts w:ascii="Times New Roman" w:eastAsia="Times New Roman" w:hAnsi="Times New Roman" w:cs="Times New Roman"/>
                      <w:color w:val="777777"/>
                      <w:sz w:val="15"/>
                      <w:szCs w:val="15"/>
                      <w:lang w:eastAsia="es-CL"/>
                    </w:rPr>
                  </w:rPrChange>
                </w:rPr>
                <w:delText>2</w:delText>
              </w:r>
              <w:r w:rsidRPr="008A644B" w:rsidDel="00232074">
                <w:rPr>
                  <w:rFonts w:ascii="Times New Roman" w:eastAsia="Times New Roman" w:hAnsi="Times New Roman" w:cs="Times New Roman"/>
                  <w:lang w:eastAsia="es-CL"/>
                  <w:rPrChange w:id="873" w:author="Iturra, Julio" w:date="2024-10-09T13:52:00Z" w16du:dateUtc="2024-10-09T11:52:00Z">
                    <w:rPr>
                      <w:rFonts w:ascii="Times New Roman" w:eastAsia="Times New Roman" w:hAnsi="Times New Roman" w:cs="Times New Roman"/>
                      <w:color w:val="777777"/>
                      <w:sz w:val="15"/>
                      <w:szCs w:val="15"/>
                      <w:lang w:eastAsia="es-CL"/>
                    </w:rPr>
                  </w:rPrChange>
                </w:rPr>
                <w:delText>: Level of aggregation of social class</w:delText>
              </w:r>
            </w:del>
          </w:p>
        </w:tc>
      </w:tr>
      <w:tr w:rsidR="008A644B" w:rsidRPr="008A644B" w:rsidDel="00232074" w14:paraId="63113C62" w14:textId="77777777" w:rsidTr="00B17E8D">
        <w:trPr>
          <w:cnfStyle w:val="000000100000" w:firstRow="0" w:lastRow="0" w:firstColumn="0" w:lastColumn="0" w:oddVBand="0" w:evenVBand="0" w:oddHBand="1" w:evenHBand="0" w:firstRowFirstColumn="0" w:firstRowLastColumn="0" w:lastRowFirstColumn="0" w:lastRowLastColumn="0"/>
          <w:trHeight w:val="132"/>
          <w:del w:id="874"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717A1E0" w14:textId="0159BB5A" w:rsidR="00744B60" w:rsidRPr="008A644B" w:rsidDel="00232074" w:rsidRDefault="00744B60" w:rsidP="00744B60">
            <w:pPr>
              <w:rPr>
                <w:del w:id="875" w:author="Iturra, Julio" w:date="2024-10-09T13:50:00Z" w16du:dateUtc="2024-10-09T11:50:00Z"/>
                <w:rFonts w:ascii="Times New Roman" w:eastAsia="Times New Roman" w:hAnsi="Times New Roman" w:cs="Times New Roman"/>
                <w:lang w:val="es-CL" w:eastAsia="es-CL"/>
                <w:rPrChange w:id="876" w:author="Iturra, Julio" w:date="2024-10-09T13:52:00Z" w16du:dateUtc="2024-10-09T11:52:00Z">
                  <w:rPr>
                    <w:del w:id="877" w:author="Iturra, Julio" w:date="2024-10-09T13:50:00Z" w16du:dateUtc="2024-10-09T11:50:00Z"/>
                    <w:rFonts w:ascii="Times New Roman" w:eastAsia="Times New Roman" w:hAnsi="Times New Roman" w:cs="Times New Roman"/>
                    <w:color w:val="333333"/>
                    <w:sz w:val="15"/>
                    <w:szCs w:val="15"/>
                    <w:lang w:val="es-CL" w:eastAsia="es-CL"/>
                  </w:rPr>
                </w:rPrChange>
              </w:rPr>
            </w:pPr>
            <w:del w:id="878" w:author="Iturra, Julio" w:date="2024-10-09T13:50:00Z" w16du:dateUtc="2024-10-09T11:50:00Z">
              <w:r w:rsidRPr="008A644B" w:rsidDel="00232074">
                <w:rPr>
                  <w:rFonts w:ascii="Times New Roman" w:eastAsia="Times New Roman" w:hAnsi="Times New Roman" w:cs="Times New Roman"/>
                  <w:lang w:val="es-CL" w:eastAsia="es-CL"/>
                  <w:rPrChange w:id="879" w:author="Iturra, Julio" w:date="2024-10-09T13:52:00Z" w16du:dateUtc="2024-10-09T11:52:00Z">
                    <w:rPr>
                      <w:rFonts w:ascii="Times New Roman" w:eastAsia="Times New Roman" w:hAnsi="Times New Roman" w:cs="Times New Roman"/>
                      <w:color w:val="333333"/>
                      <w:sz w:val="15"/>
                      <w:szCs w:val="15"/>
                      <w:lang w:val="es-CL" w:eastAsia="es-CL"/>
                    </w:rPr>
                  </w:rPrChange>
                </w:rPr>
                <w:delText>EGP-6</w:delText>
              </w:r>
            </w:del>
          </w:p>
        </w:tc>
        <w:tc>
          <w:tcPr>
            <w:tcW w:w="0" w:type="auto"/>
            <w:shd w:val="clear" w:color="auto" w:fill="auto"/>
            <w:hideMark/>
          </w:tcPr>
          <w:p w14:paraId="50A9C825" w14:textId="2A1A0E15"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880" w:author="Iturra, Julio" w:date="2024-10-09T13:50:00Z" w16du:dateUtc="2024-10-09T11:50:00Z"/>
                <w:rFonts w:ascii="Times New Roman" w:eastAsia="Times New Roman" w:hAnsi="Times New Roman" w:cs="Times New Roman"/>
                <w:b/>
                <w:bCs/>
                <w:lang w:val="es-CL" w:eastAsia="es-CL"/>
                <w:rPrChange w:id="881" w:author="Iturra, Julio" w:date="2024-10-09T13:52:00Z" w16du:dateUtc="2024-10-09T11:52:00Z">
                  <w:rPr>
                    <w:del w:id="882"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883" w:author="Iturra, Julio" w:date="2024-10-09T13:50:00Z" w16du:dateUtc="2024-10-09T11:50:00Z">
              <w:r w:rsidRPr="008A644B" w:rsidDel="00232074">
                <w:rPr>
                  <w:rFonts w:ascii="Times New Roman" w:eastAsia="Times New Roman" w:hAnsi="Times New Roman" w:cs="Times New Roman"/>
                  <w:b/>
                  <w:bCs/>
                  <w:lang w:val="es-CL" w:eastAsia="es-CL"/>
                  <w:rPrChange w:id="884"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1C700F02" w14:textId="09859172"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885" w:author="Iturra, Julio" w:date="2024-10-09T13:50:00Z" w16du:dateUtc="2024-10-09T11:50:00Z"/>
                <w:rFonts w:ascii="Times New Roman" w:eastAsia="Times New Roman" w:hAnsi="Times New Roman" w:cs="Times New Roman"/>
                <w:b/>
                <w:bCs/>
                <w:lang w:val="es-CL" w:eastAsia="es-CL"/>
                <w:rPrChange w:id="886" w:author="Iturra, Julio" w:date="2024-10-09T13:52:00Z" w16du:dateUtc="2024-10-09T11:52:00Z">
                  <w:rPr>
                    <w:del w:id="887"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888" w:author="Iturra, Julio" w:date="2024-10-09T13:50:00Z" w16du:dateUtc="2024-10-09T11:50:00Z">
              <w:r w:rsidRPr="008A644B" w:rsidDel="00232074">
                <w:rPr>
                  <w:rFonts w:ascii="Times New Roman" w:eastAsia="Times New Roman" w:hAnsi="Times New Roman" w:cs="Times New Roman"/>
                  <w:b/>
                  <w:bCs/>
                  <w:lang w:val="es-CL" w:eastAsia="es-CL"/>
                  <w:rPrChange w:id="889"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c>
          <w:tcPr>
            <w:tcW w:w="0" w:type="auto"/>
            <w:gridSpan w:val="3"/>
            <w:shd w:val="clear" w:color="auto" w:fill="auto"/>
            <w:hideMark/>
          </w:tcPr>
          <w:p w14:paraId="11FC71DB" w14:textId="26CD2FCB" w:rsidR="00744B60" w:rsidRPr="008A644B" w:rsidDel="00232074" w:rsidRDefault="00744B60" w:rsidP="00744B60">
            <w:pPr>
              <w:cnfStyle w:val="000000100000" w:firstRow="0" w:lastRow="0" w:firstColumn="0" w:lastColumn="0" w:oddVBand="0" w:evenVBand="0" w:oddHBand="1" w:evenHBand="0" w:firstRowFirstColumn="0" w:firstRowLastColumn="0" w:lastRowFirstColumn="0" w:lastRowLastColumn="0"/>
              <w:rPr>
                <w:del w:id="890" w:author="Iturra, Julio" w:date="2024-10-09T13:50:00Z" w16du:dateUtc="2024-10-09T11:50:00Z"/>
                <w:rFonts w:ascii="Times New Roman" w:eastAsia="Times New Roman" w:hAnsi="Times New Roman" w:cs="Times New Roman"/>
                <w:b/>
                <w:bCs/>
                <w:lang w:val="es-CL" w:eastAsia="es-CL"/>
                <w:rPrChange w:id="891" w:author="Iturra, Julio" w:date="2024-10-09T13:52:00Z" w16du:dateUtc="2024-10-09T11:52:00Z">
                  <w:rPr>
                    <w:del w:id="892"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893" w:author="Iturra, Julio" w:date="2024-10-09T13:50:00Z" w16du:dateUtc="2024-10-09T11:50:00Z">
              <w:r w:rsidRPr="008A644B" w:rsidDel="00232074">
                <w:rPr>
                  <w:rFonts w:ascii="Times New Roman" w:eastAsia="Times New Roman" w:hAnsi="Times New Roman" w:cs="Times New Roman"/>
                  <w:b/>
                  <w:bCs/>
                  <w:lang w:val="es-CL" w:eastAsia="es-CL"/>
                  <w:rPrChange w:id="894"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EGP-3</w:delText>
              </w:r>
            </w:del>
          </w:p>
        </w:tc>
        <w:tc>
          <w:tcPr>
            <w:tcW w:w="0" w:type="auto"/>
            <w:shd w:val="clear" w:color="auto" w:fill="auto"/>
            <w:hideMark/>
          </w:tcPr>
          <w:p w14:paraId="1CA8A5E5" w14:textId="679BDE8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895" w:author="Iturra, Julio" w:date="2024-10-09T13:50:00Z" w16du:dateUtc="2024-10-09T11:50:00Z"/>
                <w:rFonts w:ascii="Times New Roman" w:eastAsia="Times New Roman" w:hAnsi="Times New Roman" w:cs="Times New Roman"/>
                <w:b/>
                <w:bCs/>
                <w:lang w:val="es-CL" w:eastAsia="es-CL"/>
                <w:rPrChange w:id="896" w:author="Iturra, Julio" w:date="2024-10-09T13:52:00Z" w16du:dateUtc="2024-10-09T11:52:00Z">
                  <w:rPr>
                    <w:del w:id="897"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898" w:author="Iturra, Julio" w:date="2024-10-09T13:50:00Z" w16du:dateUtc="2024-10-09T11:50:00Z">
              <w:r w:rsidRPr="008A644B" w:rsidDel="00232074">
                <w:rPr>
                  <w:rFonts w:ascii="Times New Roman" w:eastAsia="Times New Roman" w:hAnsi="Times New Roman" w:cs="Times New Roman"/>
                  <w:b/>
                  <w:bCs/>
                  <w:lang w:val="es-CL" w:eastAsia="es-CL"/>
                  <w:rPrChange w:id="899"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0CF0F2AC" w14:textId="09A13D2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900" w:author="Iturra, Julio" w:date="2024-10-09T13:50:00Z" w16du:dateUtc="2024-10-09T11:50:00Z"/>
                <w:rFonts w:ascii="Times New Roman" w:eastAsia="Times New Roman" w:hAnsi="Times New Roman" w:cs="Times New Roman"/>
                <w:b/>
                <w:bCs/>
                <w:lang w:val="es-CL" w:eastAsia="es-CL"/>
                <w:rPrChange w:id="901" w:author="Iturra, Julio" w:date="2024-10-09T13:52:00Z" w16du:dateUtc="2024-10-09T11:52:00Z">
                  <w:rPr>
                    <w:del w:id="902"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903" w:author="Iturra, Julio" w:date="2024-10-09T13:50:00Z" w16du:dateUtc="2024-10-09T11:50:00Z">
              <w:r w:rsidRPr="008A644B" w:rsidDel="00232074">
                <w:rPr>
                  <w:rFonts w:ascii="Times New Roman" w:eastAsia="Times New Roman" w:hAnsi="Times New Roman" w:cs="Times New Roman"/>
                  <w:b/>
                  <w:bCs/>
                  <w:lang w:val="es-CL" w:eastAsia="es-CL"/>
                  <w:rPrChange w:id="904"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r>
      <w:tr w:rsidR="008A644B" w:rsidRPr="008A644B" w:rsidDel="00232074" w14:paraId="27466687" w14:textId="77777777" w:rsidTr="00B17E8D">
        <w:trPr>
          <w:trHeight w:val="276"/>
          <w:del w:id="905"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F92382" w14:textId="16516F63" w:rsidR="004A3702" w:rsidRPr="008A644B" w:rsidDel="00232074" w:rsidRDefault="004A3702" w:rsidP="00744B60">
            <w:pPr>
              <w:rPr>
                <w:del w:id="906" w:author="Iturra, Julio" w:date="2024-10-09T13:50:00Z" w16du:dateUtc="2024-10-09T11:50:00Z"/>
                <w:rFonts w:ascii="Times New Roman" w:eastAsia="Times New Roman" w:hAnsi="Times New Roman" w:cs="Times New Roman"/>
                <w:lang w:val="es-CL" w:eastAsia="es-CL"/>
                <w:rPrChange w:id="907" w:author="Iturra, Julio" w:date="2024-10-09T13:52:00Z" w16du:dateUtc="2024-10-09T11:52:00Z">
                  <w:rPr>
                    <w:del w:id="908" w:author="Iturra, Julio" w:date="2024-10-09T13:50:00Z" w16du:dateUtc="2024-10-09T11:50:00Z"/>
                    <w:rFonts w:ascii="Times New Roman" w:eastAsia="Times New Roman" w:hAnsi="Times New Roman" w:cs="Times New Roman"/>
                    <w:color w:val="333333"/>
                    <w:sz w:val="15"/>
                    <w:szCs w:val="15"/>
                    <w:lang w:val="es-CL" w:eastAsia="es-CL"/>
                  </w:rPr>
                </w:rPrChange>
              </w:rPr>
            </w:pPr>
            <w:del w:id="909" w:author="Iturra, Julio" w:date="2024-10-09T13:50:00Z" w16du:dateUtc="2024-10-09T11:50:00Z">
              <w:r w:rsidRPr="008A644B" w:rsidDel="00232074">
                <w:rPr>
                  <w:rFonts w:ascii="Times New Roman" w:eastAsia="Times New Roman" w:hAnsi="Times New Roman" w:cs="Times New Roman"/>
                  <w:lang w:val="es-CL" w:eastAsia="es-CL"/>
                  <w:rPrChange w:id="910" w:author="Iturra, Julio" w:date="2024-10-09T13:52:00Z" w16du:dateUtc="2024-10-09T11:52:00Z">
                    <w:rPr>
                      <w:rFonts w:ascii="Times New Roman" w:eastAsia="Times New Roman" w:hAnsi="Times New Roman" w:cs="Times New Roman"/>
                      <w:color w:val="333333"/>
                      <w:sz w:val="15"/>
                      <w:szCs w:val="15"/>
                      <w:lang w:val="es-CL" w:eastAsia="es-CL"/>
                    </w:rPr>
                  </w:rPrChange>
                </w:rPr>
                <w:delText>Upper Service</w:delText>
              </w:r>
            </w:del>
          </w:p>
        </w:tc>
        <w:tc>
          <w:tcPr>
            <w:tcW w:w="0" w:type="auto"/>
            <w:shd w:val="clear" w:color="auto" w:fill="auto"/>
            <w:hideMark/>
          </w:tcPr>
          <w:p w14:paraId="52D417D4" w14:textId="032EEC0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11" w:author="Iturra, Julio" w:date="2024-10-09T13:50:00Z" w16du:dateUtc="2024-10-09T11:50:00Z"/>
                <w:rFonts w:ascii="Times New Roman" w:eastAsia="Times New Roman" w:hAnsi="Times New Roman" w:cs="Times New Roman"/>
                <w:b/>
                <w:bCs/>
                <w:lang w:val="es-CL" w:eastAsia="es-CL"/>
                <w:rPrChange w:id="912" w:author="Iturra, Julio" w:date="2024-10-09T13:52:00Z" w16du:dateUtc="2024-10-09T11:52:00Z">
                  <w:rPr>
                    <w:del w:id="913" w:author="Iturra, Julio" w:date="2024-10-09T13:50:00Z" w16du:dateUtc="2024-10-09T11:50:00Z"/>
                    <w:rFonts w:ascii="Times New Roman" w:eastAsia="Times New Roman" w:hAnsi="Times New Roman" w:cs="Times New Roman"/>
                    <w:color w:val="333333"/>
                    <w:sz w:val="15"/>
                    <w:szCs w:val="15"/>
                    <w:lang w:val="es-CL" w:eastAsia="es-CL"/>
                  </w:rPr>
                </w:rPrChange>
              </w:rPr>
            </w:pPr>
            <w:del w:id="914" w:author="Iturra, Julio" w:date="2024-10-09T13:50:00Z" w16du:dateUtc="2024-10-09T11:50:00Z">
              <w:r w:rsidRPr="008A644B" w:rsidDel="00232074">
                <w:rPr>
                  <w:rFonts w:ascii="Times New Roman" w:eastAsia="Times New Roman" w:hAnsi="Times New Roman" w:cs="Times New Roman"/>
                  <w:b/>
                  <w:bCs/>
                  <w:lang w:val="es-CL" w:eastAsia="es-CL"/>
                  <w:rPrChange w:id="915" w:author="Iturra, Julio" w:date="2024-10-09T13:52:00Z" w16du:dateUtc="2024-10-09T11:52:00Z">
                    <w:rPr>
                      <w:rFonts w:ascii="Times New Roman" w:eastAsia="Times New Roman" w:hAnsi="Times New Roman" w:cs="Times New Roman"/>
                      <w:color w:val="333333"/>
                      <w:sz w:val="15"/>
                      <w:szCs w:val="15"/>
                      <w:lang w:val="es-CL" w:eastAsia="es-CL"/>
                    </w:rPr>
                  </w:rPrChange>
                </w:rPr>
                <w:delText>4,832</w:delText>
              </w:r>
            </w:del>
          </w:p>
        </w:tc>
        <w:tc>
          <w:tcPr>
            <w:tcW w:w="0" w:type="auto"/>
            <w:shd w:val="clear" w:color="auto" w:fill="auto"/>
            <w:hideMark/>
          </w:tcPr>
          <w:p w14:paraId="2DA3058B" w14:textId="13CA151D"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16" w:author="Iturra, Julio" w:date="2024-10-09T13:50:00Z" w16du:dateUtc="2024-10-09T11:50:00Z"/>
                <w:rFonts w:ascii="Times New Roman" w:eastAsia="Times New Roman" w:hAnsi="Times New Roman" w:cs="Times New Roman"/>
                <w:b/>
                <w:bCs/>
                <w:lang w:val="es-CL" w:eastAsia="es-CL"/>
                <w:rPrChange w:id="917" w:author="Iturra, Julio" w:date="2024-10-09T13:52:00Z" w16du:dateUtc="2024-10-09T11:52:00Z">
                  <w:rPr>
                    <w:del w:id="918" w:author="Iturra, Julio" w:date="2024-10-09T13:50:00Z" w16du:dateUtc="2024-10-09T11:50:00Z"/>
                    <w:rFonts w:ascii="Times New Roman" w:eastAsia="Times New Roman" w:hAnsi="Times New Roman" w:cs="Times New Roman"/>
                    <w:color w:val="333333"/>
                    <w:sz w:val="15"/>
                    <w:szCs w:val="15"/>
                    <w:lang w:val="es-CL" w:eastAsia="es-CL"/>
                  </w:rPr>
                </w:rPrChange>
              </w:rPr>
            </w:pPr>
            <w:del w:id="919" w:author="Iturra, Julio" w:date="2024-10-09T13:50:00Z" w16du:dateUtc="2024-10-09T11:50:00Z">
              <w:r w:rsidRPr="008A644B" w:rsidDel="00232074">
                <w:rPr>
                  <w:rFonts w:ascii="Times New Roman" w:eastAsia="Times New Roman" w:hAnsi="Times New Roman" w:cs="Times New Roman"/>
                  <w:b/>
                  <w:bCs/>
                  <w:lang w:val="es-CL" w:eastAsia="es-CL"/>
                  <w:rPrChange w:id="920" w:author="Iturra, Julio" w:date="2024-10-09T13:52:00Z" w16du:dateUtc="2024-10-09T11:52:00Z">
                    <w:rPr>
                      <w:rFonts w:ascii="Times New Roman" w:eastAsia="Times New Roman" w:hAnsi="Times New Roman" w:cs="Times New Roman"/>
                      <w:color w:val="333333"/>
                      <w:sz w:val="15"/>
                      <w:szCs w:val="15"/>
                      <w:lang w:val="es-CL" w:eastAsia="es-CL"/>
                    </w:rPr>
                  </w:rPrChange>
                </w:rPr>
                <w:delText>15.2</w:delText>
              </w:r>
            </w:del>
          </w:p>
        </w:tc>
        <w:tc>
          <w:tcPr>
            <w:tcW w:w="0" w:type="auto"/>
            <w:gridSpan w:val="3"/>
            <w:vMerge w:val="restart"/>
            <w:shd w:val="clear" w:color="auto" w:fill="auto"/>
            <w:hideMark/>
          </w:tcPr>
          <w:p w14:paraId="2B6119E9" w14:textId="5E3D9D3E"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921" w:author="Iturra, Julio" w:date="2024-10-09T13:50:00Z" w16du:dateUtc="2024-10-09T11:50:00Z"/>
                <w:rFonts w:ascii="Times New Roman" w:eastAsia="Times New Roman" w:hAnsi="Times New Roman" w:cs="Times New Roman"/>
                <w:b/>
                <w:bCs/>
                <w:lang w:val="es-CL" w:eastAsia="es-CL"/>
                <w:rPrChange w:id="922" w:author="Iturra, Julio" w:date="2024-10-09T13:52:00Z" w16du:dateUtc="2024-10-09T11:52:00Z">
                  <w:rPr>
                    <w:del w:id="923" w:author="Iturra, Julio" w:date="2024-10-09T13:50:00Z" w16du:dateUtc="2024-10-09T11:50:00Z"/>
                    <w:rFonts w:ascii="Times New Roman" w:eastAsia="Times New Roman" w:hAnsi="Times New Roman" w:cs="Times New Roman"/>
                    <w:color w:val="333333"/>
                    <w:sz w:val="20"/>
                    <w:szCs w:val="20"/>
                    <w:lang w:val="es-CL" w:eastAsia="es-CL"/>
                  </w:rPr>
                </w:rPrChange>
              </w:rPr>
            </w:pPr>
            <w:del w:id="924" w:author="Iturra, Julio" w:date="2024-10-09T13:50:00Z" w16du:dateUtc="2024-10-09T11:50:00Z">
              <w:r w:rsidRPr="008A644B" w:rsidDel="00232074">
                <w:rPr>
                  <w:rFonts w:ascii="Times New Roman" w:eastAsia="Times New Roman" w:hAnsi="Times New Roman" w:cs="Times New Roman"/>
                  <w:b/>
                  <w:bCs/>
                  <w:lang w:val="es-CL" w:eastAsia="es-CL"/>
                  <w:rPrChange w:id="925"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p w14:paraId="6218840E" w14:textId="5CFD3578"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926" w:author="Iturra, Julio" w:date="2024-10-09T13:50:00Z" w16du:dateUtc="2024-10-09T11:50:00Z"/>
                <w:rFonts w:ascii="Times New Roman" w:eastAsia="Times New Roman" w:hAnsi="Times New Roman" w:cs="Times New Roman"/>
                <w:b/>
                <w:bCs/>
                <w:lang w:val="es-CL" w:eastAsia="es-CL"/>
                <w:rPrChange w:id="927" w:author="Iturra, Julio" w:date="2024-10-09T13:52:00Z" w16du:dateUtc="2024-10-09T11:52:00Z">
                  <w:rPr>
                    <w:del w:id="928" w:author="Iturra, Julio" w:date="2024-10-09T13:50:00Z" w16du:dateUtc="2024-10-09T11:50:00Z"/>
                    <w:rFonts w:ascii="Times New Roman" w:eastAsia="Times New Roman" w:hAnsi="Times New Roman" w:cs="Times New Roman"/>
                    <w:color w:val="333333"/>
                    <w:sz w:val="15"/>
                    <w:szCs w:val="15"/>
                    <w:lang w:val="es-CL" w:eastAsia="es-CL"/>
                  </w:rPr>
                </w:rPrChange>
              </w:rPr>
            </w:pPr>
            <w:del w:id="929" w:author="Iturra, Julio" w:date="2024-10-09T13:50:00Z" w16du:dateUtc="2024-10-09T11:50:00Z">
              <w:r w:rsidRPr="008A644B" w:rsidDel="00232074">
                <w:rPr>
                  <w:rFonts w:ascii="Times New Roman" w:eastAsia="Times New Roman" w:hAnsi="Times New Roman" w:cs="Times New Roman"/>
                  <w:b/>
                  <w:bCs/>
                  <w:lang w:val="es-CL" w:eastAsia="es-CL"/>
                  <w:rPrChange w:id="930"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tc>
        <w:tc>
          <w:tcPr>
            <w:tcW w:w="0" w:type="auto"/>
            <w:vMerge w:val="restart"/>
            <w:shd w:val="clear" w:color="auto" w:fill="auto"/>
            <w:hideMark/>
          </w:tcPr>
          <w:p w14:paraId="2DCB2AFC" w14:textId="08656069"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31" w:author="Iturra, Julio" w:date="2024-10-09T13:50:00Z" w16du:dateUtc="2024-10-09T11:50:00Z"/>
                <w:rFonts w:ascii="Times New Roman" w:eastAsia="Times New Roman" w:hAnsi="Times New Roman" w:cs="Times New Roman"/>
                <w:b/>
                <w:bCs/>
                <w:lang w:val="es-CL" w:eastAsia="es-CL"/>
                <w:rPrChange w:id="932" w:author="Iturra, Julio" w:date="2024-10-09T13:52:00Z" w16du:dateUtc="2024-10-09T11:52:00Z">
                  <w:rPr>
                    <w:del w:id="933" w:author="Iturra, Julio" w:date="2024-10-09T13:50:00Z" w16du:dateUtc="2024-10-09T11:50:00Z"/>
                    <w:rFonts w:ascii="Times New Roman" w:eastAsia="Times New Roman" w:hAnsi="Times New Roman" w:cs="Times New Roman"/>
                    <w:color w:val="333333"/>
                    <w:sz w:val="20"/>
                    <w:szCs w:val="20"/>
                    <w:lang w:val="es-CL" w:eastAsia="es-CL"/>
                  </w:rPr>
                </w:rPrChange>
              </w:rPr>
            </w:pPr>
            <w:del w:id="934" w:author="Iturra, Julio" w:date="2024-10-09T13:50:00Z" w16du:dateUtc="2024-10-09T11:50:00Z">
              <w:r w:rsidRPr="008A644B" w:rsidDel="00232074">
                <w:rPr>
                  <w:rFonts w:ascii="Times New Roman" w:eastAsia="Times New Roman" w:hAnsi="Times New Roman" w:cs="Times New Roman"/>
                  <w:b/>
                  <w:bCs/>
                  <w:lang w:val="es-CL" w:eastAsia="es-CL"/>
                  <w:rPrChange w:id="935"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p w14:paraId="618EEFC4" w14:textId="3E9EBF16"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36" w:author="Iturra, Julio" w:date="2024-10-09T13:50:00Z" w16du:dateUtc="2024-10-09T11:50:00Z"/>
                <w:rFonts w:ascii="Times New Roman" w:eastAsia="Times New Roman" w:hAnsi="Times New Roman" w:cs="Times New Roman"/>
                <w:b/>
                <w:bCs/>
                <w:lang w:val="es-CL" w:eastAsia="es-CL"/>
                <w:rPrChange w:id="937" w:author="Iturra, Julio" w:date="2024-10-09T13:52:00Z" w16du:dateUtc="2024-10-09T11:52:00Z">
                  <w:rPr>
                    <w:del w:id="938" w:author="Iturra, Julio" w:date="2024-10-09T13:50:00Z" w16du:dateUtc="2024-10-09T11:50:00Z"/>
                    <w:rFonts w:ascii="Times New Roman" w:eastAsia="Times New Roman" w:hAnsi="Times New Roman" w:cs="Times New Roman"/>
                    <w:color w:val="333333"/>
                    <w:sz w:val="15"/>
                    <w:szCs w:val="15"/>
                    <w:lang w:val="es-CL" w:eastAsia="es-CL"/>
                  </w:rPr>
                </w:rPrChange>
              </w:rPr>
            </w:pPr>
            <w:del w:id="939" w:author="Iturra, Julio" w:date="2024-10-09T13:50:00Z" w16du:dateUtc="2024-10-09T11:50:00Z">
              <w:r w:rsidRPr="008A644B" w:rsidDel="00232074">
                <w:rPr>
                  <w:rFonts w:ascii="Times New Roman" w:eastAsia="Times New Roman" w:hAnsi="Times New Roman" w:cs="Times New Roman"/>
                  <w:b/>
                  <w:bCs/>
                  <w:lang w:val="es-CL" w:eastAsia="es-CL"/>
                  <w:rPrChange w:id="940"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tc>
        <w:tc>
          <w:tcPr>
            <w:tcW w:w="0" w:type="auto"/>
            <w:vMerge w:val="restart"/>
            <w:shd w:val="clear" w:color="auto" w:fill="auto"/>
            <w:hideMark/>
          </w:tcPr>
          <w:p w14:paraId="7C814103" w14:textId="33CD6973"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41" w:author="Iturra, Julio" w:date="2024-10-09T13:50:00Z" w16du:dateUtc="2024-10-09T11:50:00Z"/>
                <w:rFonts w:ascii="Times New Roman" w:eastAsia="Times New Roman" w:hAnsi="Times New Roman" w:cs="Times New Roman"/>
                <w:b/>
                <w:bCs/>
                <w:lang w:val="es-CL" w:eastAsia="es-CL"/>
                <w:rPrChange w:id="942" w:author="Iturra, Julio" w:date="2024-10-09T13:52:00Z" w16du:dateUtc="2024-10-09T11:52:00Z">
                  <w:rPr>
                    <w:del w:id="943" w:author="Iturra, Julio" w:date="2024-10-09T13:50:00Z" w16du:dateUtc="2024-10-09T11:50:00Z"/>
                    <w:rFonts w:ascii="Times New Roman" w:eastAsia="Times New Roman" w:hAnsi="Times New Roman" w:cs="Times New Roman"/>
                    <w:color w:val="333333"/>
                    <w:sz w:val="20"/>
                    <w:szCs w:val="20"/>
                    <w:lang w:val="es-CL" w:eastAsia="es-CL"/>
                  </w:rPr>
                </w:rPrChange>
              </w:rPr>
            </w:pPr>
            <w:del w:id="944" w:author="Iturra, Julio" w:date="2024-10-09T13:50:00Z" w16du:dateUtc="2024-10-09T11:50:00Z">
              <w:r w:rsidRPr="008A644B" w:rsidDel="00232074">
                <w:rPr>
                  <w:rFonts w:ascii="Times New Roman" w:eastAsia="Times New Roman" w:hAnsi="Times New Roman" w:cs="Times New Roman"/>
                  <w:b/>
                  <w:bCs/>
                  <w:lang w:val="es-CL" w:eastAsia="es-CL"/>
                  <w:rPrChange w:id="945"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p w14:paraId="43911482" w14:textId="13EBA8DF" w:rsidR="004A3702" w:rsidRPr="008A644B" w:rsidDel="00232074" w:rsidRDefault="004A3702" w:rsidP="004A3702">
            <w:pPr>
              <w:tabs>
                <w:tab w:val="left" w:pos="200"/>
                <w:tab w:val="right" w:pos="590"/>
              </w:tabs>
              <w:cnfStyle w:val="000000000000" w:firstRow="0" w:lastRow="0" w:firstColumn="0" w:lastColumn="0" w:oddVBand="0" w:evenVBand="0" w:oddHBand="0" w:evenHBand="0" w:firstRowFirstColumn="0" w:firstRowLastColumn="0" w:lastRowFirstColumn="0" w:lastRowLastColumn="0"/>
              <w:rPr>
                <w:del w:id="946" w:author="Iturra, Julio" w:date="2024-10-09T13:50:00Z" w16du:dateUtc="2024-10-09T11:50:00Z"/>
                <w:rFonts w:ascii="Times New Roman" w:eastAsia="Times New Roman" w:hAnsi="Times New Roman" w:cs="Times New Roman"/>
                <w:b/>
                <w:bCs/>
                <w:lang w:val="es-CL" w:eastAsia="es-CL"/>
                <w:rPrChange w:id="947" w:author="Iturra, Julio" w:date="2024-10-09T13:52:00Z" w16du:dateUtc="2024-10-09T11:52:00Z">
                  <w:rPr>
                    <w:del w:id="948" w:author="Iturra, Julio" w:date="2024-10-09T13:50:00Z" w16du:dateUtc="2024-10-09T11:50:00Z"/>
                    <w:rFonts w:ascii="Times New Roman" w:eastAsia="Times New Roman" w:hAnsi="Times New Roman" w:cs="Times New Roman"/>
                    <w:color w:val="333333"/>
                    <w:sz w:val="15"/>
                    <w:szCs w:val="15"/>
                    <w:lang w:val="es-CL" w:eastAsia="es-CL"/>
                  </w:rPr>
                </w:rPrChange>
              </w:rPr>
            </w:pPr>
            <w:del w:id="949" w:author="Iturra, Julio" w:date="2024-10-09T13:50:00Z" w16du:dateUtc="2024-10-09T11:50:00Z">
              <w:r w:rsidRPr="008A644B" w:rsidDel="00232074">
                <w:rPr>
                  <w:rFonts w:ascii="Times New Roman" w:eastAsia="Times New Roman" w:hAnsi="Times New Roman" w:cs="Times New Roman"/>
                  <w:b/>
                  <w:bCs/>
                  <w:lang w:val="es-CL" w:eastAsia="es-CL"/>
                  <w:rPrChange w:id="950"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tc>
      </w:tr>
      <w:tr w:rsidR="008A644B" w:rsidRPr="008A644B" w:rsidDel="00232074" w14:paraId="52D8043C" w14:textId="77777777" w:rsidTr="00B17E8D">
        <w:trPr>
          <w:cnfStyle w:val="000000100000" w:firstRow="0" w:lastRow="0" w:firstColumn="0" w:lastColumn="0" w:oddVBand="0" w:evenVBand="0" w:oddHBand="1" w:evenHBand="0" w:firstRowFirstColumn="0" w:firstRowLastColumn="0" w:lastRowFirstColumn="0" w:lastRowLastColumn="0"/>
          <w:trHeight w:val="269"/>
          <w:del w:id="951"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8E4DE27" w14:textId="1A01EFCC" w:rsidR="004A3702" w:rsidRPr="008A644B" w:rsidDel="00232074" w:rsidRDefault="004A3702" w:rsidP="00744B60">
            <w:pPr>
              <w:rPr>
                <w:del w:id="952" w:author="Iturra, Julio" w:date="2024-10-09T13:50:00Z" w16du:dateUtc="2024-10-09T11:50:00Z"/>
                <w:rFonts w:ascii="Times New Roman" w:eastAsia="Times New Roman" w:hAnsi="Times New Roman" w:cs="Times New Roman"/>
                <w:lang w:val="es-CL" w:eastAsia="es-CL"/>
                <w:rPrChange w:id="953" w:author="Iturra, Julio" w:date="2024-10-09T13:52:00Z" w16du:dateUtc="2024-10-09T11:52:00Z">
                  <w:rPr>
                    <w:del w:id="954" w:author="Iturra, Julio" w:date="2024-10-09T13:50:00Z" w16du:dateUtc="2024-10-09T11:50:00Z"/>
                    <w:rFonts w:ascii="Times New Roman" w:eastAsia="Times New Roman" w:hAnsi="Times New Roman" w:cs="Times New Roman"/>
                    <w:color w:val="333333"/>
                    <w:sz w:val="15"/>
                    <w:szCs w:val="15"/>
                    <w:lang w:val="es-CL" w:eastAsia="es-CL"/>
                  </w:rPr>
                </w:rPrChange>
              </w:rPr>
            </w:pPr>
            <w:del w:id="955" w:author="Iturra, Julio" w:date="2024-10-09T13:50:00Z" w16du:dateUtc="2024-10-09T11:50:00Z">
              <w:r w:rsidRPr="008A644B" w:rsidDel="00232074">
                <w:rPr>
                  <w:rFonts w:ascii="Times New Roman" w:eastAsia="Times New Roman" w:hAnsi="Times New Roman" w:cs="Times New Roman"/>
                  <w:lang w:val="es-CL" w:eastAsia="es-CL"/>
                  <w:rPrChange w:id="956" w:author="Iturra, Julio" w:date="2024-10-09T13:52:00Z" w16du:dateUtc="2024-10-09T11:52:00Z">
                    <w:rPr>
                      <w:rFonts w:ascii="Times New Roman" w:eastAsia="Times New Roman" w:hAnsi="Times New Roman" w:cs="Times New Roman"/>
                      <w:color w:val="333333"/>
                      <w:sz w:val="15"/>
                      <w:szCs w:val="15"/>
                      <w:lang w:val="es-CL" w:eastAsia="es-CL"/>
                    </w:rPr>
                  </w:rPrChange>
                </w:rPr>
                <w:delText>Lower Service</w:delText>
              </w:r>
            </w:del>
          </w:p>
        </w:tc>
        <w:tc>
          <w:tcPr>
            <w:tcW w:w="0" w:type="auto"/>
            <w:shd w:val="clear" w:color="auto" w:fill="auto"/>
            <w:hideMark/>
          </w:tcPr>
          <w:p w14:paraId="5F2B76BA" w14:textId="12C0054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957" w:author="Iturra, Julio" w:date="2024-10-09T13:50:00Z" w16du:dateUtc="2024-10-09T11:50:00Z"/>
                <w:rFonts w:ascii="Times New Roman" w:eastAsia="Times New Roman" w:hAnsi="Times New Roman" w:cs="Times New Roman"/>
                <w:b/>
                <w:bCs/>
                <w:lang w:val="es-CL" w:eastAsia="es-CL"/>
                <w:rPrChange w:id="958" w:author="Iturra, Julio" w:date="2024-10-09T13:52:00Z" w16du:dateUtc="2024-10-09T11:52:00Z">
                  <w:rPr>
                    <w:del w:id="959" w:author="Iturra, Julio" w:date="2024-10-09T13:50:00Z" w16du:dateUtc="2024-10-09T11:50:00Z"/>
                    <w:rFonts w:ascii="Times New Roman" w:eastAsia="Times New Roman" w:hAnsi="Times New Roman" w:cs="Times New Roman"/>
                    <w:color w:val="333333"/>
                    <w:sz w:val="15"/>
                    <w:szCs w:val="15"/>
                    <w:lang w:val="es-CL" w:eastAsia="es-CL"/>
                  </w:rPr>
                </w:rPrChange>
              </w:rPr>
            </w:pPr>
            <w:del w:id="960" w:author="Iturra, Julio" w:date="2024-10-09T13:50:00Z" w16du:dateUtc="2024-10-09T11:50:00Z">
              <w:r w:rsidRPr="008A644B" w:rsidDel="00232074">
                <w:rPr>
                  <w:rFonts w:ascii="Times New Roman" w:eastAsia="Times New Roman" w:hAnsi="Times New Roman" w:cs="Times New Roman"/>
                  <w:b/>
                  <w:bCs/>
                  <w:lang w:val="es-CL" w:eastAsia="es-CL"/>
                  <w:rPrChange w:id="961" w:author="Iturra, Julio" w:date="2024-10-09T13:52:00Z" w16du:dateUtc="2024-10-09T11:52:00Z">
                    <w:rPr>
                      <w:rFonts w:ascii="Times New Roman" w:eastAsia="Times New Roman" w:hAnsi="Times New Roman" w:cs="Times New Roman"/>
                      <w:color w:val="333333"/>
                      <w:sz w:val="15"/>
                      <w:szCs w:val="15"/>
                      <w:lang w:val="es-CL" w:eastAsia="es-CL"/>
                    </w:rPr>
                  </w:rPrChange>
                </w:rPr>
                <w:delText>8,533</w:delText>
              </w:r>
            </w:del>
          </w:p>
        </w:tc>
        <w:tc>
          <w:tcPr>
            <w:tcW w:w="0" w:type="auto"/>
            <w:shd w:val="clear" w:color="auto" w:fill="auto"/>
            <w:hideMark/>
          </w:tcPr>
          <w:p w14:paraId="2176A161" w14:textId="0600C6FF"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962" w:author="Iturra, Julio" w:date="2024-10-09T13:50:00Z" w16du:dateUtc="2024-10-09T11:50:00Z"/>
                <w:rFonts w:ascii="Times New Roman" w:eastAsia="Times New Roman" w:hAnsi="Times New Roman" w:cs="Times New Roman"/>
                <w:b/>
                <w:bCs/>
                <w:lang w:val="es-CL" w:eastAsia="es-CL"/>
                <w:rPrChange w:id="963" w:author="Iturra, Julio" w:date="2024-10-09T13:52:00Z" w16du:dateUtc="2024-10-09T11:52:00Z">
                  <w:rPr>
                    <w:del w:id="964" w:author="Iturra, Julio" w:date="2024-10-09T13:50:00Z" w16du:dateUtc="2024-10-09T11:50:00Z"/>
                    <w:rFonts w:ascii="Times New Roman" w:eastAsia="Times New Roman" w:hAnsi="Times New Roman" w:cs="Times New Roman"/>
                    <w:color w:val="333333"/>
                    <w:sz w:val="15"/>
                    <w:szCs w:val="15"/>
                    <w:lang w:val="es-CL" w:eastAsia="es-CL"/>
                  </w:rPr>
                </w:rPrChange>
              </w:rPr>
            </w:pPr>
            <w:del w:id="965" w:author="Iturra, Julio" w:date="2024-10-09T13:50:00Z" w16du:dateUtc="2024-10-09T11:50:00Z">
              <w:r w:rsidRPr="008A644B" w:rsidDel="00232074">
                <w:rPr>
                  <w:rFonts w:ascii="Times New Roman" w:eastAsia="Times New Roman" w:hAnsi="Times New Roman" w:cs="Times New Roman"/>
                  <w:b/>
                  <w:bCs/>
                  <w:lang w:val="es-CL" w:eastAsia="es-CL"/>
                  <w:rPrChange w:id="966" w:author="Iturra, Julio" w:date="2024-10-09T13:52:00Z" w16du:dateUtc="2024-10-09T11:52:00Z">
                    <w:rPr>
                      <w:rFonts w:ascii="Times New Roman" w:eastAsia="Times New Roman" w:hAnsi="Times New Roman" w:cs="Times New Roman"/>
                      <w:color w:val="333333"/>
                      <w:sz w:val="15"/>
                      <w:szCs w:val="15"/>
                      <w:lang w:val="es-CL" w:eastAsia="es-CL"/>
                    </w:rPr>
                  </w:rPrChange>
                </w:rPr>
                <w:delText>26.9</w:delText>
              </w:r>
            </w:del>
          </w:p>
        </w:tc>
        <w:tc>
          <w:tcPr>
            <w:tcW w:w="0" w:type="auto"/>
            <w:gridSpan w:val="3"/>
            <w:vMerge/>
            <w:shd w:val="clear" w:color="auto" w:fill="auto"/>
            <w:hideMark/>
          </w:tcPr>
          <w:p w14:paraId="5F19B79D" w14:textId="66DECC6C"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967" w:author="Iturra, Julio" w:date="2024-10-09T13:50:00Z" w16du:dateUtc="2024-10-09T11:50:00Z"/>
                <w:rFonts w:ascii="Times New Roman" w:eastAsia="Times New Roman" w:hAnsi="Times New Roman" w:cs="Times New Roman"/>
                <w:b/>
                <w:bCs/>
                <w:lang w:val="es-CL" w:eastAsia="es-CL"/>
                <w:rPrChange w:id="968" w:author="Iturra, Julio" w:date="2024-10-09T13:52:00Z" w16du:dateUtc="2024-10-09T11:52:00Z">
                  <w:rPr>
                    <w:del w:id="969"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78A5F6C5" w14:textId="0C55366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970" w:author="Iturra, Julio" w:date="2024-10-09T13:50:00Z" w16du:dateUtc="2024-10-09T11:50:00Z"/>
                <w:rFonts w:ascii="Times New Roman" w:eastAsia="Times New Roman" w:hAnsi="Times New Roman" w:cs="Times New Roman"/>
                <w:b/>
                <w:bCs/>
                <w:lang w:val="es-CL" w:eastAsia="es-CL"/>
                <w:rPrChange w:id="971" w:author="Iturra, Julio" w:date="2024-10-09T13:52:00Z" w16du:dateUtc="2024-10-09T11:52:00Z">
                  <w:rPr>
                    <w:del w:id="972"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1F8E39F" w14:textId="3C141DB3" w:rsidR="004A3702" w:rsidRPr="008A644B" w:rsidDel="00232074" w:rsidRDefault="004A3702">
            <w:pPr>
              <w:tabs>
                <w:tab w:val="left" w:pos="200"/>
                <w:tab w:val="right" w:pos="590"/>
              </w:tabs>
              <w:cnfStyle w:val="000000100000" w:firstRow="0" w:lastRow="0" w:firstColumn="0" w:lastColumn="0" w:oddVBand="0" w:evenVBand="0" w:oddHBand="1" w:evenHBand="0" w:firstRowFirstColumn="0" w:firstRowLastColumn="0" w:lastRowFirstColumn="0" w:lastRowLastColumn="0"/>
              <w:rPr>
                <w:del w:id="973" w:author="Iturra, Julio" w:date="2024-10-09T13:50:00Z" w16du:dateUtc="2024-10-09T11:50:00Z"/>
                <w:rFonts w:ascii="Times New Roman" w:eastAsia="Times New Roman" w:hAnsi="Times New Roman" w:cs="Times New Roman"/>
                <w:b/>
                <w:bCs/>
                <w:lang w:val="es-CL" w:eastAsia="es-CL"/>
                <w:rPrChange w:id="974" w:author="Iturra, Julio" w:date="2024-10-09T13:52:00Z" w16du:dateUtc="2024-10-09T11:52:00Z">
                  <w:rPr>
                    <w:del w:id="975" w:author="Iturra, Julio" w:date="2024-10-09T13:50:00Z" w16du:dateUtc="2024-10-09T11:50:00Z"/>
                    <w:rFonts w:ascii="Times New Roman" w:eastAsia="Times New Roman" w:hAnsi="Times New Roman" w:cs="Times New Roman"/>
                    <w:color w:val="333333"/>
                    <w:sz w:val="15"/>
                    <w:szCs w:val="15"/>
                    <w:lang w:val="es-CL" w:eastAsia="es-CL"/>
                  </w:rPr>
                </w:rPrChange>
              </w:rPr>
              <w:pPrChange w:id="976" w:author="Iturra, Julio [2]" w:date="2024-10-09T11:45:00Z" w16du:dateUtc="2024-10-09T09:45:00Z">
                <w:pPr>
                  <w:jc w:val="right"/>
                  <w:cnfStyle w:val="000000100000" w:firstRow="0" w:lastRow="0" w:firstColumn="0" w:lastColumn="0" w:oddVBand="0" w:evenVBand="0" w:oddHBand="1" w:evenHBand="0" w:firstRowFirstColumn="0" w:firstRowLastColumn="0" w:lastRowFirstColumn="0" w:lastRowLastColumn="0"/>
                </w:pPr>
              </w:pPrChange>
            </w:pPr>
          </w:p>
        </w:tc>
      </w:tr>
      <w:tr w:rsidR="008A644B" w:rsidRPr="008A644B" w:rsidDel="00232074" w14:paraId="44275EAB" w14:textId="77777777" w:rsidTr="00B17E8D">
        <w:trPr>
          <w:trHeight w:val="276"/>
          <w:del w:id="977"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ED8DFA4" w14:textId="62C48E85" w:rsidR="004A3702" w:rsidRPr="008A644B" w:rsidDel="00232074" w:rsidRDefault="004A3702" w:rsidP="00744B60">
            <w:pPr>
              <w:rPr>
                <w:del w:id="978" w:author="Iturra, Julio" w:date="2024-10-09T13:50:00Z" w16du:dateUtc="2024-10-09T11:50:00Z"/>
                <w:rFonts w:ascii="Times New Roman" w:eastAsia="Times New Roman" w:hAnsi="Times New Roman" w:cs="Times New Roman"/>
                <w:lang w:val="es-CL" w:eastAsia="es-CL"/>
                <w:rPrChange w:id="979" w:author="Iturra, Julio" w:date="2024-10-09T13:52:00Z" w16du:dateUtc="2024-10-09T11:52:00Z">
                  <w:rPr>
                    <w:del w:id="980" w:author="Iturra, Julio" w:date="2024-10-09T13:50:00Z" w16du:dateUtc="2024-10-09T11:50:00Z"/>
                    <w:rFonts w:ascii="Times New Roman" w:eastAsia="Times New Roman" w:hAnsi="Times New Roman" w:cs="Times New Roman"/>
                    <w:color w:val="333333"/>
                    <w:sz w:val="15"/>
                    <w:szCs w:val="15"/>
                    <w:lang w:val="es-CL" w:eastAsia="es-CL"/>
                  </w:rPr>
                </w:rPrChange>
              </w:rPr>
            </w:pPr>
            <w:del w:id="981" w:author="Iturra, Julio" w:date="2024-10-09T13:50:00Z" w16du:dateUtc="2024-10-09T11:50:00Z">
              <w:r w:rsidRPr="008A644B" w:rsidDel="00232074">
                <w:rPr>
                  <w:rFonts w:ascii="Times New Roman" w:eastAsia="Times New Roman" w:hAnsi="Times New Roman" w:cs="Times New Roman"/>
                  <w:lang w:val="es-CL" w:eastAsia="es-CL"/>
                  <w:rPrChange w:id="982" w:author="Iturra, Julio" w:date="2024-10-09T13:52:00Z" w16du:dateUtc="2024-10-09T11:52:00Z">
                    <w:rPr>
                      <w:rFonts w:ascii="Times New Roman" w:eastAsia="Times New Roman" w:hAnsi="Times New Roman" w:cs="Times New Roman"/>
                      <w:color w:val="333333"/>
                      <w:sz w:val="15"/>
                      <w:szCs w:val="15"/>
                      <w:lang w:val="es-CL" w:eastAsia="es-CL"/>
                    </w:rPr>
                  </w:rPrChange>
                </w:rPr>
                <w:delText>Routine nonmanual</w:delText>
              </w:r>
            </w:del>
          </w:p>
        </w:tc>
        <w:tc>
          <w:tcPr>
            <w:tcW w:w="0" w:type="auto"/>
            <w:shd w:val="clear" w:color="auto" w:fill="auto"/>
            <w:hideMark/>
          </w:tcPr>
          <w:p w14:paraId="01085FF0" w14:textId="7321E4A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83" w:author="Iturra, Julio" w:date="2024-10-09T13:50:00Z" w16du:dateUtc="2024-10-09T11:50:00Z"/>
                <w:rFonts w:ascii="Times New Roman" w:eastAsia="Times New Roman" w:hAnsi="Times New Roman" w:cs="Times New Roman"/>
                <w:b/>
                <w:bCs/>
                <w:lang w:val="es-CL" w:eastAsia="es-CL"/>
                <w:rPrChange w:id="984" w:author="Iturra, Julio" w:date="2024-10-09T13:52:00Z" w16du:dateUtc="2024-10-09T11:52:00Z">
                  <w:rPr>
                    <w:del w:id="985" w:author="Iturra, Julio" w:date="2024-10-09T13:50:00Z" w16du:dateUtc="2024-10-09T11:50:00Z"/>
                    <w:rFonts w:ascii="Times New Roman" w:eastAsia="Times New Roman" w:hAnsi="Times New Roman" w:cs="Times New Roman"/>
                    <w:color w:val="333333"/>
                    <w:sz w:val="15"/>
                    <w:szCs w:val="15"/>
                    <w:lang w:val="es-CL" w:eastAsia="es-CL"/>
                  </w:rPr>
                </w:rPrChange>
              </w:rPr>
            </w:pPr>
            <w:del w:id="986" w:author="Iturra, Julio" w:date="2024-10-09T13:50:00Z" w16du:dateUtc="2024-10-09T11:50:00Z">
              <w:r w:rsidRPr="008A644B" w:rsidDel="00232074">
                <w:rPr>
                  <w:rFonts w:ascii="Times New Roman" w:eastAsia="Times New Roman" w:hAnsi="Times New Roman" w:cs="Times New Roman"/>
                  <w:b/>
                  <w:bCs/>
                  <w:lang w:val="es-CL" w:eastAsia="es-CL"/>
                  <w:rPrChange w:id="987" w:author="Iturra, Julio" w:date="2024-10-09T13:52:00Z" w16du:dateUtc="2024-10-09T11:52:00Z">
                    <w:rPr>
                      <w:rFonts w:ascii="Times New Roman" w:eastAsia="Times New Roman" w:hAnsi="Times New Roman" w:cs="Times New Roman"/>
                      <w:color w:val="333333"/>
                      <w:sz w:val="15"/>
                      <w:szCs w:val="15"/>
                      <w:lang w:val="es-CL" w:eastAsia="es-CL"/>
                    </w:rPr>
                  </w:rPrChange>
                </w:rPr>
                <w:delText>5,890</w:delText>
              </w:r>
            </w:del>
          </w:p>
        </w:tc>
        <w:tc>
          <w:tcPr>
            <w:tcW w:w="0" w:type="auto"/>
            <w:shd w:val="clear" w:color="auto" w:fill="auto"/>
            <w:hideMark/>
          </w:tcPr>
          <w:p w14:paraId="395526FF" w14:textId="39EE500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988" w:author="Iturra, Julio" w:date="2024-10-09T13:50:00Z" w16du:dateUtc="2024-10-09T11:50:00Z"/>
                <w:rFonts w:ascii="Times New Roman" w:eastAsia="Times New Roman" w:hAnsi="Times New Roman" w:cs="Times New Roman"/>
                <w:b/>
                <w:bCs/>
                <w:lang w:val="es-CL" w:eastAsia="es-CL"/>
                <w:rPrChange w:id="989" w:author="Iturra, Julio" w:date="2024-10-09T13:52:00Z" w16du:dateUtc="2024-10-09T11:52:00Z">
                  <w:rPr>
                    <w:del w:id="990" w:author="Iturra, Julio" w:date="2024-10-09T13:50:00Z" w16du:dateUtc="2024-10-09T11:50:00Z"/>
                    <w:rFonts w:ascii="Times New Roman" w:eastAsia="Times New Roman" w:hAnsi="Times New Roman" w:cs="Times New Roman"/>
                    <w:color w:val="333333"/>
                    <w:sz w:val="15"/>
                    <w:szCs w:val="15"/>
                    <w:lang w:val="es-CL" w:eastAsia="es-CL"/>
                  </w:rPr>
                </w:rPrChange>
              </w:rPr>
            </w:pPr>
            <w:del w:id="991" w:author="Iturra, Julio" w:date="2024-10-09T13:50:00Z" w16du:dateUtc="2024-10-09T11:50:00Z">
              <w:r w:rsidRPr="008A644B" w:rsidDel="00232074">
                <w:rPr>
                  <w:rFonts w:ascii="Times New Roman" w:eastAsia="Times New Roman" w:hAnsi="Times New Roman" w:cs="Times New Roman"/>
                  <w:b/>
                  <w:bCs/>
                  <w:lang w:val="es-CL" w:eastAsia="es-CL"/>
                  <w:rPrChange w:id="992" w:author="Iturra, Julio" w:date="2024-10-09T13:52:00Z" w16du:dateUtc="2024-10-09T11:52:00Z">
                    <w:rPr>
                      <w:rFonts w:ascii="Times New Roman" w:eastAsia="Times New Roman" w:hAnsi="Times New Roman" w:cs="Times New Roman"/>
                      <w:color w:val="333333"/>
                      <w:sz w:val="15"/>
                      <w:szCs w:val="15"/>
                      <w:lang w:val="es-CL" w:eastAsia="es-CL"/>
                    </w:rPr>
                  </w:rPrChange>
                </w:rPr>
                <w:delText>18.6</w:delText>
              </w:r>
            </w:del>
          </w:p>
        </w:tc>
        <w:tc>
          <w:tcPr>
            <w:tcW w:w="0" w:type="auto"/>
            <w:gridSpan w:val="3"/>
            <w:vMerge w:val="restart"/>
            <w:shd w:val="clear" w:color="auto" w:fill="auto"/>
            <w:hideMark/>
          </w:tcPr>
          <w:p w14:paraId="23D1C5DB" w14:textId="30757913"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993" w:author="Iturra, Julio" w:date="2024-10-09T13:50:00Z" w16du:dateUtc="2024-10-09T11:50:00Z"/>
                <w:rFonts w:ascii="Times New Roman" w:eastAsia="Times New Roman" w:hAnsi="Times New Roman" w:cs="Times New Roman"/>
                <w:b/>
                <w:bCs/>
                <w:lang w:val="es-CL" w:eastAsia="es-CL"/>
                <w:rPrChange w:id="994" w:author="Iturra, Julio" w:date="2024-10-09T13:52:00Z" w16du:dateUtc="2024-10-09T11:52:00Z">
                  <w:rPr>
                    <w:del w:id="995" w:author="Iturra, Julio" w:date="2024-10-09T13:50:00Z" w16du:dateUtc="2024-10-09T11:50:00Z"/>
                    <w:rFonts w:ascii="Times New Roman" w:eastAsia="Times New Roman" w:hAnsi="Times New Roman" w:cs="Times New Roman"/>
                    <w:color w:val="333333"/>
                    <w:sz w:val="20"/>
                    <w:szCs w:val="20"/>
                    <w:lang w:val="es-CL" w:eastAsia="es-CL"/>
                  </w:rPr>
                </w:rPrChange>
              </w:rPr>
            </w:pPr>
            <w:del w:id="996" w:author="Iturra, Julio" w:date="2024-10-09T13:50:00Z" w16du:dateUtc="2024-10-09T11:50:00Z">
              <w:r w:rsidRPr="008A644B" w:rsidDel="00232074">
                <w:rPr>
                  <w:rFonts w:ascii="Times New Roman" w:eastAsia="Times New Roman" w:hAnsi="Times New Roman" w:cs="Times New Roman"/>
                  <w:b/>
                  <w:bCs/>
                  <w:lang w:val="es-CL" w:eastAsia="es-CL"/>
                  <w:rPrChange w:id="997"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p w14:paraId="12C5CFF2" w14:textId="50924470"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998" w:author="Iturra, Julio" w:date="2024-10-09T13:50:00Z" w16du:dateUtc="2024-10-09T11:50:00Z"/>
                <w:rFonts w:ascii="Times New Roman" w:eastAsia="Times New Roman" w:hAnsi="Times New Roman" w:cs="Times New Roman"/>
                <w:b/>
                <w:bCs/>
                <w:lang w:val="es-CL" w:eastAsia="es-CL"/>
                <w:rPrChange w:id="999" w:author="Iturra, Julio" w:date="2024-10-09T13:52:00Z" w16du:dateUtc="2024-10-09T11:52:00Z">
                  <w:rPr>
                    <w:del w:id="1000" w:author="Iturra, Julio" w:date="2024-10-09T13:50:00Z" w16du:dateUtc="2024-10-09T11:50:00Z"/>
                    <w:rFonts w:ascii="Times New Roman" w:eastAsia="Times New Roman" w:hAnsi="Times New Roman" w:cs="Times New Roman"/>
                    <w:color w:val="333333"/>
                    <w:sz w:val="15"/>
                    <w:szCs w:val="15"/>
                    <w:lang w:val="es-CL" w:eastAsia="es-CL"/>
                  </w:rPr>
                </w:rPrChange>
              </w:rPr>
            </w:pPr>
            <w:del w:id="1001" w:author="Iturra, Julio" w:date="2024-10-09T13:50:00Z" w16du:dateUtc="2024-10-09T11:50:00Z">
              <w:r w:rsidRPr="008A644B" w:rsidDel="00232074">
                <w:rPr>
                  <w:rFonts w:ascii="Times New Roman" w:eastAsia="Times New Roman" w:hAnsi="Times New Roman" w:cs="Times New Roman"/>
                  <w:b/>
                  <w:bCs/>
                  <w:lang w:val="es-CL" w:eastAsia="es-CL"/>
                  <w:rPrChange w:id="1002"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tc>
        <w:tc>
          <w:tcPr>
            <w:tcW w:w="0" w:type="auto"/>
            <w:vMerge w:val="restart"/>
            <w:shd w:val="clear" w:color="auto" w:fill="auto"/>
            <w:hideMark/>
          </w:tcPr>
          <w:p w14:paraId="467D0652" w14:textId="57553B3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003" w:author="Iturra, Julio" w:date="2024-10-09T13:50:00Z" w16du:dateUtc="2024-10-09T11:50:00Z"/>
                <w:rFonts w:ascii="Times New Roman" w:eastAsia="Times New Roman" w:hAnsi="Times New Roman" w:cs="Times New Roman"/>
                <w:b/>
                <w:bCs/>
                <w:lang w:val="es-CL" w:eastAsia="es-CL"/>
                <w:rPrChange w:id="1004" w:author="Iturra, Julio" w:date="2024-10-09T13:52:00Z" w16du:dateUtc="2024-10-09T11:52:00Z">
                  <w:rPr>
                    <w:del w:id="1005" w:author="Iturra, Julio" w:date="2024-10-09T13:50:00Z" w16du:dateUtc="2024-10-09T11:50:00Z"/>
                    <w:rFonts w:ascii="Times New Roman" w:eastAsia="Times New Roman" w:hAnsi="Times New Roman" w:cs="Times New Roman"/>
                    <w:color w:val="333333"/>
                    <w:sz w:val="20"/>
                    <w:szCs w:val="20"/>
                    <w:lang w:val="es-CL" w:eastAsia="es-CL"/>
                  </w:rPr>
                </w:rPrChange>
              </w:rPr>
            </w:pPr>
            <w:del w:id="1006" w:author="Iturra, Julio" w:date="2024-10-09T13:50:00Z" w16du:dateUtc="2024-10-09T11:50:00Z">
              <w:r w:rsidRPr="008A644B" w:rsidDel="00232074">
                <w:rPr>
                  <w:rFonts w:ascii="Times New Roman" w:eastAsia="Times New Roman" w:hAnsi="Times New Roman" w:cs="Times New Roman"/>
                  <w:b/>
                  <w:bCs/>
                  <w:lang w:val="es-CL" w:eastAsia="es-CL"/>
                  <w:rPrChange w:id="1007"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p w14:paraId="49C7248C" w14:textId="7A8AFC91"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008" w:author="Iturra, Julio" w:date="2024-10-09T13:50:00Z" w16du:dateUtc="2024-10-09T11:50:00Z"/>
                <w:rFonts w:ascii="Times New Roman" w:eastAsia="Times New Roman" w:hAnsi="Times New Roman" w:cs="Times New Roman"/>
                <w:b/>
                <w:bCs/>
                <w:lang w:val="es-CL" w:eastAsia="es-CL"/>
                <w:rPrChange w:id="1009" w:author="Iturra, Julio" w:date="2024-10-09T13:52:00Z" w16du:dateUtc="2024-10-09T11:52:00Z">
                  <w:rPr>
                    <w:del w:id="1010" w:author="Iturra, Julio" w:date="2024-10-09T13:50:00Z" w16du:dateUtc="2024-10-09T11:50:00Z"/>
                    <w:rFonts w:ascii="Times New Roman" w:eastAsia="Times New Roman" w:hAnsi="Times New Roman" w:cs="Times New Roman"/>
                    <w:color w:val="333333"/>
                    <w:sz w:val="15"/>
                    <w:szCs w:val="15"/>
                    <w:lang w:val="es-CL" w:eastAsia="es-CL"/>
                  </w:rPr>
                </w:rPrChange>
              </w:rPr>
            </w:pPr>
            <w:del w:id="1011" w:author="Iturra, Julio" w:date="2024-10-09T13:50:00Z" w16du:dateUtc="2024-10-09T11:50:00Z">
              <w:r w:rsidRPr="008A644B" w:rsidDel="00232074">
                <w:rPr>
                  <w:rFonts w:ascii="Times New Roman" w:eastAsia="Times New Roman" w:hAnsi="Times New Roman" w:cs="Times New Roman"/>
                  <w:b/>
                  <w:bCs/>
                  <w:lang w:val="es-CL" w:eastAsia="es-CL"/>
                  <w:rPrChange w:id="1012"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tc>
        <w:tc>
          <w:tcPr>
            <w:tcW w:w="0" w:type="auto"/>
            <w:vMerge w:val="restart"/>
            <w:shd w:val="clear" w:color="auto" w:fill="auto"/>
            <w:hideMark/>
          </w:tcPr>
          <w:p w14:paraId="541B8EA3" w14:textId="736090D5"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013" w:author="Iturra, Julio" w:date="2024-10-09T13:50:00Z" w16du:dateUtc="2024-10-09T11:50:00Z"/>
                <w:rFonts w:ascii="Times New Roman" w:eastAsia="Times New Roman" w:hAnsi="Times New Roman" w:cs="Times New Roman"/>
                <w:b/>
                <w:bCs/>
                <w:lang w:val="es-CL" w:eastAsia="es-CL"/>
                <w:rPrChange w:id="1014" w:author="Iturra, Julio" w:date="2024-10-09T13:52:00Z" w16du:dateUtc="2024-10-09T11:52:00Z">
                  <w:rPr>
                    <w:del w:id="1015" w:author="Iturra, Julio" w:date="2024-10-09T13:50:00Z" w16du:dateUtc="2024-10-09T11:50:00Z"/>
                    <w:rFonts w:ascii="Times New Roman" w:eastAsia="Times New Roman" w:hAnsi="Times New Roman" w:cs="Times New Roman"/>
                    <w:color w:val="333333"/>
                    <w:sz w:val="20"/>
                    <w:szCs w:val="20"/>
                    <w:lang w:val="es-CL" w:eastAsia="es-CL"/>
                  </w:rPr>
                </w:rPrChange>
              </w:rPr>
            </w:pPr>
            <w:del w:id="1016" w:author="Iturra, Julio" w:date="2024-10-09T13:50:00Z" w16du:dateUtc="2024-10-09T11:50:00Z">
              <w:r w:rsidRPr="008A644B" w:rsidDel="00232074">
                <w:rPr>
                  <w:rFonts w:ascii="Times New Roman" w:eastAsia="Times New Roman" w:hAnsi="Times New Roman" w:cs="Times New Roman"/>
                  <w:b/>
                  <w:bCs/>
                  <w:lang w:val="es-CL" w:eastAsia="es-CL"/>
                  <w:rPrChange w:id="1017"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p w14:paraId="77D1DA16" w14:textId="7202684A"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018" w:author="Iturra, Julio" w:date="2024-10-09T13:50:00Z" w16du:dateUtc="2024-10-09T11:50:00Z"/>
                <w:rFonts w:ascii="Times New Roman" w:eastAsia="Times New Roman" w:hAnsi="Times New Roman" w:cs="Times New Roman"/>
                <w:b/>
                <w:bCs/>
                <w:lang w:val="es-CL" w:eastAsia="es-CL"/>
                <w:rPrChange w:id="1019" w:author="Iturra, Julio" w:date="2024-10-09T13:52:00Z" w16du:dateUtc="2024-10-09T11:52:00Z">
                  <w:rPr>
                    <w:del w:id="1020" w:author="Iturra, Julio" w:date="2024-10-09T13:50:00Z" w16du:dateUtc="2024-10-09T11:50:00Z"/>
                    <w:rFonts w:ascii="Times New Roman" w:eastAsia="Times New Roman" w:hAnsi="Times New Roman" w:cs="Times New Roman"/>
                    <w:color w:val="333333"/>
                    <w:sz w:val="15"/>
                    <w:szCs w:val="15"/>
                    <w:lang w:val="es-CL" w:eastAsia="es-CL"/>
                  </w:rPr>
                </w:rPrChange>
              </w:rPr>
            </w:pPr>
            <w:del w:id="1021" w:author="Iturra, Julio" w:date="2024-10-09T13:50:00Z" w16du:dateUtc="2024-10-09T11:50:00Z">
              <w:r w:rsidRPr="008A644B" w:rsidDel="00232074">
                <w:rPr>
                  <w:rFonts w:ascii="Times New Roman" w:eastAsia="Times New Roman" w:hAnsi="Times New Roman" w:cs="Times New Roman"/>
                  <w:b/>
                  <w:bCs/>
                  <w:lang w:val="es-CL" w:eastAsia="es-CL"/>
                  <w:rPrChange w:id="1022"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tc>
      </w:tr>
      <w:tr w:rsidR="008A644B" w:rsidRPr="008A644B" w:rsidDel="00232074" w14:paraId="35679D0A" w14:textId="77777777" w:rsidTr="00B17E8D">
        <w:trPr>
          <w:cnfStyle w:val="000000100000" w:firstRow="0" w:lastRow="0" w:firstColumn="0" w:lastColumn="0" w:oddVBand="0" w:evenVBand="0" w:oddHBand="1" w:evenHBand="0" w:firstRowFirstColumn="0" w:firstRowLastColumn="0" w:lastRowFirstColumn="0" w:lastRowLastColumn="0"/>
          <w:trHeight w:val="269"/>
          <w:del w:id="1023"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F5ABFCF" w14:textId="713F48FF" w:rsidR="004A3702" w:rsidRPr="008A644B" w:rsidDel="00232074" w:rsidRDefault="004A3702" w:rsidP="00744B60">
            <w:pPr>
              <w:rPr>
                <w:del w:id="1024" w:author="Iturra, Julio" w:date="2024-10-09T13:50:00Z" w16du:dateUtc="2024-10-09T11:50:00Z"/>
                <w:rFonts w:ascii="Times New Roman" w:eastAsia="Times New Roman" w:hAnsi="Times New Roman" w:cs="Times New Roman"/>
                <w:lang w:val="es-CL" w:eastAsia="es-CL"/>
                <w:rPrChange w:id="1025" w:author="Iturra, Julio" w:date="2024-10-09T13:52:00Z" w16du:dateUtc="2024-10-09T11:52:00Z">
                  <w:rPr>
                    <w:del w:id="1026" w:author="Iturra, Julio" w:date="2024-10-09T13:50:00Z" w16du:dateUtc="2024-10-09T11:50:00Z"/>
                    <w:rFonts w:ascii="Times New Roman" w:eastAsia="Times New Roman" w:hAnsi="Times New Roman" w:cs="Times New Roman"/>
                    <w:color w:val="333333"/>
                    <w:sz w:val="15"/>
                    <w:szCs w:val="15"/>
                    <w:lang w:val="es-CL" w:eastAsia="es-CL"/>
                  </w:rPr>
                </w:rPrChange>
              </w:rPr>
            </w:pPr>
            <w:del w:id="1027" w:author="Iturra, Julio" w:date="2024-10-09T13:50:00Z" w16du:dateUtc="2024-10-09T11:50:00Z">
              <w:r w:rsidRPr="008A644B" w:rsidDel="00232074">
                <w:rPr>
                  <w:rFonts w:ascii="Times New Roman" w:eastAsia="Times New Roman" w:hAnsi="Times New Roman" w:cs="Times New Roman"/>
                  <w:lang w:val="es-CL" w:eastAsia="es-CL"/>
                  <w:rPrChange w:id="1028" w:author="Iturra, Julio" w:date="2024-10-09T13:52:00Z" w16du:dateUtc="2024-10-09T11:52:00Z">
                    <w:rPr>
                      <w:rFonts w:ascii="Times New Roman" w:eastAsia="Times New Roman" w:hAnsi="Times New Roman" w:cs="Times New Roman"/>
                      <w:color w:val="333333"/>
                      <w:sz w:val="15"/>
                      <w:szCs w:val="15"/>
                      <w:lang w:val="es-CL" w:eastAsia="es-CL"/>
                    </w:rPr>
                  </w:rPrChange>
                </w:rPr>
                <w:delText>Self-employed</w:delText>
              </w:r>
            </w:del>
          </w:p>
        </w:tc>
        <w:tc>
          <w:tcPr>
            <w:tcW w:w="0" w:type="auto"/>
            <w:shd w:val="clear" w:color="auto" w:fill="auto"/>
            <w:hideMark/>
          </w:tcPr>
          <w:p w14:paraId="577D676D" w14:textId="6E9B12C5"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029" w:author="Iturra, Julio" w:date="2024-10-09T13:50:00Z" w16du:dateUtc="2024-10-09T11:50:00Z"/>
                <w:rFonts w:ascii="Times New Roman" w:eastAsia="Times New Roman" w:hAnsi="Times New Roman" w:cs="Times New Roman"/>
                <w:b/>
                <w:bCs/>
                <w:lang w:val="es-CL" w:eastAsia="es-CL"/>
                <w:rPrChange w:id="1030" w:author="Iturra, Julio" w:date="2024-10-09T13:52:00Z" w16du:dateUtc="2024-10-09T11:52:00Z">
                  <w:rPr>
                    <w:del w:id="1031" w:author="Iturra, Julio" w:date="2024-10-09T13:50:00Z" w16du:dateUtc="2024-10-09T11:50:00Z"/>
                    <w:rFonts w:ascii="Times New Roman" w:eastAsia="Times New Roman" w:hAnsi="Times New Roman" w:cs="Times New Roman"/>
                    <w:color w:val="333333"/>
                    <w:sz w:val="15"/>
                    <w:szCs w:val="15"/>
                    <w:lang w:val="es-CL" w:eastAsia="es-CL"/>
                  </w:rPr>
                </w:rPrChange>
              </w:rPr>
            </w:pPr>
            <w:del w:id="1032" w:author="Iturra, Julio" w:date="2024-10-09T13:50:00Z" w16du:dateUtc="2024-10-09T11:50:00Z">
              <w:r w:rsidRPr="008A644B" w:rsidDel="00232074">
                <w:rPr>
                  <w:rFonts w:ascii="Times New Roman" w:eastAsia="Times New Roman" w:hAnsi="Times New Roman" w:cs="Times New Roman"/>
                  <w:b/>
                  <w:bCs/>
                  <w:lang w:val="es-CL" w:eastAsia="es-CL"/>
                  <w:rPrChange w:id="1033" w:author="Iturra, Julio" w:date="2024-10-09T13:52:00Z" w16du:dateUtc="2024-10-09T11:52:00Z">
                    <w:rPr>
                      <w:rFonts w:ascii="Times New Roman" w:eastAsia="Times New Roman" w:hAnsi="Times New Roman" w:cs="Times New Roman"/>
                      <w:color w:val="333333"/>
                      <w:sz w:val="15"/>
                      <w:szCs w:val="15"/>
                      <w:lang w:val="es-CL" w:eastAsia="es-CL"/>
                    </w:rPr>
                  </w:rPrChange>
                </w:rPr>
                <w:delText>2,151</w:delText>
              </w:r>
            </w:del>
          </w:p>
        </w:tc>
        <w:tc>
          <w:tcPr>
            <w:tcW w:w="0" w:type="auto"/>
            <w:shd w:val="clear" w:color="auto" w:fill="auto"/>
            <w:hideMark/>
          </w:tcPr>
          <w:p w14:paraId="00F5AAED" w14:textId="06A5E0F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034" w:author="Iturra, Julio" w:date="2024-10-09T13:50:00Z" w16du:dateUtc="2024-10-09T11:50:00Z"/>
                <w:rFonts w:ascii="Times New Roman" w:eastAsia="Times New Roman" w:hAnsi="Times New Roman" w:cs="Times New Roman"/>
                <w:b/>
                <w:bCs/>
                <w:lang w:val="es-CL" w:eastAsia="es-CL"/>
                <w:rPrChange w:id="1035" w:author="Iturra, Julio" w:date="2024-10-09T13:52:00Z" w16du:dateUtc="2024-10-09T11:52:00Z">
                  <w:rPr>
                    <w:del w:id="1036" w:author="Iturra, Julio" w:date="2024-10-09T13:50:00Z" w16du:dateUtc="2024-10-09T11:50:00Z"/>
                    <w:rFonts w:ascii="Times New Roman" w:eastAsia="Times New Roman" w:hAnsi="Times New Roman" w:cs="Times New Roman"/>
                    <w:color w:val="333333"/>
                    <w:sz w:val="15"/>
                    <w:szCs w:val="15"/>
                    <w:lang w:val="es-CL" w:eastAsia="es-CL"/>
                  </w:rPr>
                </w:rPrChange>
              </w:rPr>
            </w:pPr>
            <w:del w:id="1037" w:author="Iturra, Julio" w:date="2024-10-09T13:50:00Z" w16du:dateUtc="2024-10-09T11:50:00Z">
              <w:r w:rsidRPr="008A644B" w:rsidDel="00232074">
                <w:rPr>
                  <w:rFonts w:ascii="Times New Roman" w:eastAsia="Times New Roman" w:hAnsi="Times New Roman" w:cs="Times New Roman"/>
                  <w:b/>
                  <w:bCs/>
                  <w:lang w:val="es-CL" w:eastAsia="es-CL"/>
                  <w:rPrChange w:id="1038" w:author="Iturra, Julio" w:date="2024-10-09T13:52:00Z" w16du:dateUtc="2024-10-09T11:52:00Z">
                    <w:rPr>
                      <w:rFonts w:ascii="Times New Roman" w:eastAsia="Times New Roman" w:hAnsi="Times New Roman" w:cs="Times New Roman"/>
                      <w:color w:val="333333"/>
                      <w:sz w:val="15"/>
                      <w:szCs w:val="15"/>
                      <w:lang w:val="es-CL" w:eastAsia="es-CL"/>
                    </w:rPr>
                  </w:rPrChange>
                </w:rPr>
                <w:delText>6.8</w:delText>
              </w:r>
            </w:del>
          </w:p>
        </w:tc>
        <w:tc>
          <w:tcPr>
            <w:tcW w:w="0" w:type="auto"/>
            <w:gridSpan w:val="3"/>
            <w:vMerge/>
            <w:shd w:val="clear" w:color="auto" w:fill="auto"/>
            <w:hideMark/>
          </w:tcPr>
          <w:p w14:paraId="6BAAEFE8" w14:textId="24B367CD"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1039" w:author="Iturra, Julio" w:date="2024-10-09T13:50:00Z" w16du:dateUtc="2024-10-09T11:50:00Z"/>
                <w:rFonts w:ascii="Times New Roman" w:eastAsia="Times New Roman" w:hAnsi="Times New Roman" w:cs="Times New Roman"/>
                <w:b/>
                <w:bCs/>
                <w:lang w:val="es-CL" w:eastAsia="es-CL"/>
                <w:rPrChange w:id="1040" w:author="Iturra, Julio" w:date="2024-10-09T13:52:00Z" w16du:dateUtc="2024-10-09T11:52:00Z">
                  <w:rPr>
                    <w:del w:id="1041"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17C27EC3" w14:textId="11A1ECAE"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042" w:author="Iturra, Julio" w:date="2024-10-09T13:50:00Z" w16du:dateUtc="2024-10-09T11:50:00Z"/>
                <w:rFonts w:ascii="Times New Roman" w:eastAsia="Times New Roman" w:hAnsi="Times New Roman" w:cs="Times New Roman"/>
                <w:b/>
                <w:bCs/>
                <w:lang w:val="es-CL" w:eastAsia="es-CL"/>
                <w:rPrChange w:id="1043" w:author="Iturra, Julio" w:date="2024-10-09T13:52:00Z" w16du:dateUtc="2024-10-09T11:52:00Z">
                  <w:rPr>
                    <w:del w:id="1044"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B85B803" w14:textId="0C01947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045" w:author="Iturra, Julio" w:date="2024-10-09T13:50:00Z" w16du:dateUtc="2024-10-09T11:50:00Z"/>
                <w:rFonts w:ascii="Times New Roman" w:eastAsia="Times New Roman" w:hAnsi="Times New Roman" w:cs="Times New Roman"/>
                <w:b/>
                <w:bCs/>
                <w:lang w:val="es-CL" w:eastAsia="es-CL"/>
                <w:rPrChange w:id="1046" w:author="Iturra, Julio" w:date="2024-10-09T13:52:00Z" w16du:dateUtc="2024-10-09T11:52:00Z">
                  <w:rPr>
                    <w:del w:id="1047" w:author="Iturra, Julio" w:date="2024-10-09T13:50:00Z" w16du:dateUtc="2024-10-09T11:50:00Z"/>
                    <w:rFonts w:ascii="Times New Roman" w:eastAsia="Times New Roman" w:hAnsi="Times New Roman" w:cs="Times New Roman"/>
                    <w:color w:val="333333"/>
                    <w:sz w:val="15"/>
                    <w:szCs w:val="15"/>
                    <w:lang w:val="es-CL" w:eastAsia="es-CL"/>
                  </w:rPr>
                </w:rPrChange>
              </w:rPr>
            </w:pPr>
          </w:p>
        </w:tc>
      </w:tr>
      <w:tr w:rsidR="008A644B" w:rsidRPr="008A644B" w:rsidDel="00232074" w14:paraId="63005715" w14:textId="77777777" w:rsidTr="00B17E8D">
        <w:trPr>
          <w:trHeight w:val="276"/>
          <w:del w:id="1048"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C9CB2A" w14:textId="45048918" w:rsidR="006D5E1E" w:rsidRPr="008A644B" w:rsidDel="00232074" w:rsidRDefault="006D5E1E" w:rsidP="00744B60">
            <w:pPr>
              <w:rPr>
                <w:del w:id="1049" w:author="Iturra, Julio" w:date="2024-10-09T13:50:00Z" w16du:dateUtc="2024-10-09T11:50:00Z"/>
                <w:rFonts w:ascii="Times New Roman" w:eastAsia="Times New Roman" w:hAnsi="Times New Roman" w:cs="Times New Roman"/>
                <w:lang w:val="es-CL" w:eastAsia="es-CL"/>
                <w:rPrChange w:id="1050" w:author="Iturra, Julio" w:date="2024-10-09T13:52:00Z" w16du:dateUtc="2024-10-09T11:52:00Z">
                  <w:rPr>
                    <w:del w:id="1051" w:author="Iturra, Julio" w:date="2024-10-09T13:50:00Z" w16du:dateUtc="2024-10-09T11:50:00Z"/>
                    <w:rFonts w:ascii="Times New Roman" w:eastAsia="Times New Roman" w:hAnsi="Times New Roman" w:cs="Times New Roman"/>
                    <w:color w:val="333333"/>
                    <w:sz w:val="15"/>
                    <w:szCs w:val="15"/>
                    <w:lang w:val="es-CL" w:eastAsia="es-CL"/>
                  </w:rPr>
                </w:rPrChange>
              </w:rPr>
            </w:pPr>
            <w:del w:id="1052" w:author="Iturra, Julio" w:date="2024-10-09T13:50:00Z" w16du:dateUtc="2024-10-09T11:50:00Z">
              <w:r w:rsidRPr="008A644B" w:rsidDel="00232074">
                <w:rPr>
                  <w:rFonts w:ascii="Times New Roman" w:eastAsia="Times New Roman" w:hAnsi="Times New Roman" w:cs="Times New Roman"/>
                  <w:lang w:val="es-CL" w:eastAsia="es-CL"/>
                  <w:rPrChange w:id="1053" w:author="Iturra, Julio" w:date="2024-10-09T13:52:00Z" w16du:dateUtc="2024-10-09T11:52:00Z">
                    <w:rPr>
                      <w:rFonts w:ascii="Times New Roman" w:eastAsia="Times New Roman" w:hAnsi="Times New Roman" w:cs="Times New Roman"/>
                      <w:color w:val="333333"/>
                      <w:sz w:val="15"/>
                      <w:szCs w:val="15"/>
                      <w:lang w:val="es-CL" w:eastAsia="es-CL"/>
                    </w:rPr>
                  </w:rPrChange>
                </w:rPr>
                <w:delText>Skilled working</w:delText>
              </w:r>
            </w:del>
          </w:p>
        </w:tc>
        <w:tc>
          <w:tcPr>
            <w:tcW w:w="0" w:type="auto"/>
            <w:shd w:val="clear" w:color="auto" w:fill="auto"/>
            <w:hideMark/>
          </w:tcPr>
          <w:p w14:paraId="1283CEAC" w14:textId="210722C5"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054" w:author="Iturra, Julio" w:date="2024-10-09T13:50:00Z" w16du:dateUtc="2024-10-09T11:50:00Z"/>
                <w:rFonts w:ascii="Times New Roman" w:eastAsia="Times New Roman" w:hAnsi="Times New Roman" w:cs="Times New Roman"/>
                <w:b/>
                <w:bCs/>
                <w:lang w:val="es-CL" w:eastAsia="es-CL"/>
                <w:rPrChange w:id="1055" w:author="Iturra, Julio" w:date="2024-10-09T13:52:00Z" w16du:dateUtc="2024-10-09T11:52:00Z">
                  <w:rPr>
                    <w:del w:id="1056" w:author="Iturra, Julio" w:date="2024-10-09T13:50:00Z" w16du:dateUtc="2024-10-09T11:50:00Z"/>
                    <w:rFonts w:ascii="Times New Roman" w:eastAsia="Times New Roman" w:hAnsi="Times New Roman" w:cs="Times New Roman"/>
                    <w:color w:val="333333"/>
                    <w:sz w:val="20"/>
                    <w:szCs w:val="20"/>
                    <w:lang w:val="es-CL" w:eastAsia="es-CL"/>
                  </w:rPr>
                </w:rPrChange>
              </w:rPr>
            </w:pPr>
            <w:del w:id="1057" w:author="Iturra, Julio" w:date="2024-10-09T13:50:00Z" w16du:dateUtc="2024-10-09T11:50:00Z">
              <w:r w:rsidRPr="008A644B" w:rsidDel="00232074">
                <w:rPr>
                  <w:rFonts w:ascii="Times New Roman" w:eastAsia="Times New Roman" w:hAnsi="Times New Roman" w:cs="Times New Roman"/>
                  <w:b/>
                  <w:bCs/>
                  <w:lang w:val="es-CL" w:eastAsia="es-CL"/>
                  <w:rPrChange w:id="1058" w:author="Iturra, Julio" w:date="2024-10-09T13:52:00Z" w16du:dateUtc="2024-10-09T11:52:00Z">
                    <w:rPr>
                      <w:rFonts w:ascii="Times New Roman" w:eastAsia="Times New Roman" w:hAnsi="Times New Roman" w:cs="Times New Roman"/>
                      <w:color w:val="333333"/>
                      <w:sz w:val="20"/>
                      <w:szCs w:val="20"/>
                      <w:lang w:val="es-CL" w:eastAsia="es-CL"/>
                    </w:rPr>
                  </w:rPrChange>
                </w:rPr>
                <w:delText>8,799</w:delText>
              </w:r>
            </w:del>
          </w:p>
        </w:tc>
        <w:tc>
          <w:tcPr>
            <w:tcW w:w="0" w:type="auto"/>
            <w:shd w:val="clear" w:color="auto" w:fill="auto"/>
            <w:hideMark/>
          </w:tcPr>
          <w:p w14:paraId="659C49BE" w14:textId="52E74C9E"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059" w:author="Iturra, Julio" w:date="2024-10-09T13:50:00Z" w16du:dateUtc="2024-10-09T11:50:00Z"/>
                <w:rFonts w:ascii="Times New Roman" w:eastAsia="Times New Roman" w:hAnsi="Times New Roman" w:cs="Times New Roman"/>
                <w:b/>
                <w:bCs/>
                <w:lang w:val="es-CL" w:eastAsia="es-CL"/>
                <w:rPrChange w:id="1060" w:author="Iturra, Julio" w:date="2024-10-09T13:52:00Z" w16du:dateUtc="2024-10-09T11:52:00Z">
                  <w:rPr>
                    <w:del w:id="1061" w:author="Iturra, Julio" w:date="2024-10-09T13:50:00Z" w16du:dateUtc="2024-10-09T11:50:00Z"/>
                    <w:rFonts w:ascii="Times New Roman" w:eastAsia="Times New Roman" w:hAnsi="Times New Roman" w:cs="Times New Roman"/>
                    <w:color w:val="333333"/>
                    <w:sz w:val="20"/>
                    <w:szCs w:val="20"/>
                    <w:lang w:val="es-CL" w:eastAsia="es-CL"/>
                  </w:rPr>
                </w:rPrChange>
              </w:rPr>
            </w:pPr>
            <w:del w:id="1062" w:author="Iturra, Julio" w:date="2024-10-09T13:50:00Z" w16du:dateUtc="2024-10-09T11:50:00Z">
              <w:r w:rsidRPr="008A644B" w:rsidDel="00232074">
                <w:rPr>
                  <w:rFonts w:ascii="Times New Roman" w:eastAsia="Times New Roman" w:hAnsi="Times New Roman" w:cs="Times New Roman"/>
                  <w:b/>
                  <w:bCs/>
                  <w:lang w:val="es-CL" w:eastAsia="es-CL"/>
                  <w:rPrChange w:id="1063" w:author="Iturra, Julio" w:date="2024-10-09T13:52:00Z" w16du:dateUtc="2024-10-09T11:52:00Z">
                    <w:rPr>
                      <w:rFonts w:ascii="Times New Roman" w:eastAsia="Times New Roman" w:hAnsi="Times New Roman" w:cs="Times New Roman"/>
                      <w:color w:val="333333"/>
                      <w:sz w:val="20"/>
                      <w:szCs w:val="20"/>
                      <w:lang w:val="es-CL" w:eastAsia="es-CL"/>
                    </w:rPr>
                  </w:rPrChange>
                </w:rPr>
                <w:delText>27.8</w:delText>
              </w:r>
            </w:del>
          </w:p>
        </w:tc>
        <w:tc>
          <w:tcPr>
            <w:tcW w:w="0" w:type="auto"/>
            <w:gridSpan w:val="3"/>
            <w:vMerge w:val="restart"/>
            <w:shd w:val="clear" w:color="auto" w:fill="auto"/>
            <w:hideMark/>
          </w:tcPr>
          <w:p w14:paraId="5DC3F4C7" w14:textId="747FF148"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064" w:author="Iturra, Julio" w:date="2024-10-09T13:50:00Z" w16du:dateUtc="2024-10-09T11:50:00Z"/>
                <w:rFonts w:ascii="Times New Roman" w:eastAsia="Times New Roman" w:hAnsi="Times New Roman" w:cs="Times New Roman"/>
                <w:b/>
                <w:bCs/>
                <w:lang w:val="es-CL" w:eastAsia="es-CL"/>
                <w:rPrChange w:id="1065" w:author="Iturra, Julio" w:date="2024-10-09T13:52:00Z" w16du:dateUtc="2024-10-09T11:52:00Z">
                  <w:rPr>
                    <w:del w:id="1066" w:author="Iturra, Julio" w:date="2024-10-09T13:50:00Z" w16du:dateUtc="2024-10-09T11:50:00Z"/>
                    <w:rFonts w:ascii="Times New Roman" w:eastAsia="Times New Roman" w:hAnsi="Times New Roman" w:cs="Times New Roman"/>
                    <w:color w:val="333333"/>
                    <w:sz w:val="20"/>
                    <w:szCs w:val="20"/>
                    <w:lang w:val="es-CL" w:eastAsia="es-CL"/>
                  </w:rPr>
                </w:rPrChange>
              </w:rPr>
            </w:pPr>
            <w:del w:id="1067" w:author="Iturra, Julio" w:date="2024-10-09T13:50:00Z" w16du:dateUtc="2024-10-09T11:50:00Z">
              <w:r w:rsidRPr="008A644B" w:rsidDel="00232074">
                <w:rPr>
                  <w:rFonts w:ascii="Times New Roman" w:eastAsia="Times New Roman" w:hAnsi="Times New Roman" w:cs="Times New Roman"/>
                  <w:b/>
                  <w:bCs/>
                  <w:lang w:val="es-CL" w:eastAsia="es-CL"/>
                  <w:rPrChange w:id="1068"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p w14:paraId="37C5E3C7" w14:textId="37BA4F22"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069" w:author="Iturra, Julio" w:date="2024-10-09T13:50:00Z" w16du:dateUtc="2024-10-09T11:50:00Z"/>
                <w:rFonts w:ascii="Times New Roman" w:eastAsia="Times New Roman" w:hAnsi="Times New Roman" w:cs="Times New Roman"/>
                <w:b/>
                <w:bCs/>
                <w:lang w:val="es-CL" w:eastAsia="es-CL"/>
                <w:rPrChange w:id="1070" w:author="Iturra, Julio" w:date="2024-10-09T13:52:00Z" w16du:dateUtc="2024-10-09T11:52:00Z">
                  <w:rPr>
                    <w:del w:id="1071" w:author="Iturra, Julio" w:date="2024-10-09T13:50:00Z" w16du:dateUtc="2024-10-09T11:50:00Z"/>
                    <w:rFonts w:ascii="Times New Roman" w:eastAsia="Times New Roman" w:hAnsi="Times New Roman" w:cs="Times New Roman"/>
                    <w:color w:val="333333"/>
                    <w:sz w:val="20"/>
                    <w:szCs w:val="20"/>
                    <w:lang w:val="es-CL" w:eastAsia="es-CL"/>
                  </w:rPr>
                </w:rPrChange>
              </w:rPr>
            </w:pPr>
            <w:del w:id="1072" w:author="Iturra, Julio" w:date="2024-10-09T13:50:00Z" w16du:dateUtc="2024-10-09T11:50:00Z">
              <w:r w:rsidRPr="008A644B" w:rsidDel="00232074">
                <w:rPr>
                  <w:rFonts w:ascii="Times New Roman" w:eastAsia="Times New Roman" w:hAnsi="Times New Roman" w:cs="Times New Roman"/>
                  <w:b/>
                  <w:bCs/>
                  <w:lang w:val="es-CL" w:eastAsia="es-CL"/>
                  <w:rPrChange w:id="1073"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tc>
        <w:tc>
          <w:tcPr>
            <w:tcW w:w="0" w:type="auto"/>
            <w:vMerge w:val="restart"/>
            <w:shd w:val="clear" w:color="auto" w:fill="auto"/>
            <w:hideMark/>
          </w:tcPr>
          <w:p w14:paraId="6B462359" w14:textId="55EFBF33"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074" w:author="Iturra, Julio" w:date="2024-10-09T13:50:00Z" w16du:dateUtc="2024-10-09T11:50:00Z"/>
                <w:rFonts w:ascii="Times New Roman" w:eastAsia="Times New Roman" w:hAnsi="Times New Roman" w:cs="Times New Roman"/>
                <w:b/>
                <w:bCs/>
                <w:lang w:val="es-CL" w:eastAsia="es-CL"/>
                <w:rPrChange w:id="1075" w:author="Iturra, Julio" w:date="2024-10-09T13:52:00Z" w16du:dateUtc="2024-10-09T11:52:00Z">
                  <w:rPr>
                    <w:del w:id="1076" w:author="Iturra, Julio" w:date="2024-10-09T13:50:00Z" w16du:dateUtc="2024-10-09T11:50:00Z"/>
                    <w:rFonts w:ascii="Times New Roman" w:eastAsia="Times New Roman" w:hAnsi="Times New Roman" w:cs="Times New Roman"/>
                    <w:color w:val="333333"/>
                    <w:sz w:val="20"/>
                    <w:szCs w:val="20"/>
                    <w:lang w:val="es-CL" w:eastAsia="es-CL"/>
                  </w:rPr>
                </w:rPrChange>
              </w:rPr>
            </w:pPr>
            <w:del w:id="1077" w:author="Iturra, Julio" w:date="2024-10-09T13:50:00Z" w16du:dateUtc="2024-10-09T11:50:00Z">
              <w:r w:rsidRPr="008A644B" w:rsidDel="00232074">
                <w:rPr>
                  <w:rFonts w:ascii="Times New Roman" w:eastAsia="Times New Roman" w:hAnsi="Times New Roman" w:cs="Times New Roman"/>
                  <w:b/>
                  <w:bCs/>
                  <w:lang w:val="es-CL" w:eastAsia="es-CL"/>
                  <w:rPrChange w:id="1078" w:author="Iturra, Julio" w:date="2024-10-09T13:52:00Z" w16du:dateUtc="2024-10-09T11:52:00Z">
                    <w:rPr>
                      <w:rFonts w:ascii="Times New Roman" w:eastAsia="Times New Roman" w:hAnsi="Times New Roman" w:cs="Times New Roman"/>
                      <w:color w:val="333333"/>
                      <w:sz w:val="20"/>
                      <w:szCs w:val="20"/>
                      <w:lang w:val="es-CL" w:eastAsia="es-CL"/>
                    </w:rPr>
                  </w:rPrChange>
                </w:rPr>
                <w:delText>10,288</w:delText>
              </w:r>
            </w:del>
          </w:p>
          <w:p w14:paraId="3DC01665" w14:textId="6986F466" w:rsidR="004432BE" w:rsidRPr="008A644B" w:rsidDel="00232074" w:rsidRDefault="004432BE" w:rsidP="002D25FF">
            <w:pPr>
              <w:jc w:val="right"/>
              <w:cnfStyle w:val="000000000000" w:firstRow="0" w:lastRow="0" w:firstColumn="0" w:lastColumn="0" w:oddVBand="0" w:evenVBand="0" w:oddHBand="0" w:evenHBand="0" w:firstRowFirstColumn="0" w:firstRowLastColumn="0" w:lastRowFirstColumn="0" w:lastRowLastColumn="0"/>
              <w:rPr>
                <w:del w:id="1079" w:author="Iturra, Julio" w:date="2024-10-09T13:50:00Z" w16du:dateUtc="2024-10-09T11:50:00Z"/>
                <w:rFonts w:ascii="Times New Roman" w:eastAsia="Times New Roman" w:hAnsi="Times New Roman" w:cs="Times New Roman"/>
                <w:b/>
                <w:bCs/>
                <w:lang w:val="es-CL" w:eastAsia="es-CL"/>
                <w:rPrChange w:id="1080" w:author="Iturra, Julio" w:date="2024-10-09T13:52:00Z" w16du:dateUtc="2024-10-09T11:52:00Z">
                  <w:rPr>
                    <w:del w:id="1081"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D27F703" w14:textId="1C27EF36"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082" w:author="Iturra, Julio" w:date="2024-10-09T13:50:00Z" w16du:dateUtc="2024-10-09T11:50:00Z"/>
                <w:rFonts w:ascii="Times New Roman" w:eastAsia="Times New Roman" w:hAnsi="Times New Roman" w:cs="Times New Roman"/>
                <w:b/>
                <w:bCs/>
                <w:lang w:val="es-CL" w:eastAsia="es-CL"/>
                <w:rPrChange w:id="1083" w:author="Iturra, Julio" w:date="2024-10-09T13:52:00Z" w16du:dateUtc="2024-10-09T11:52:00Z">
                  <w:rPr>
                    <w:del w:id="1084" w:author="Iturra, Julio" w:date="2024-10-09T13:50:00Z" w16du:dateUtc="2024-10-09T11:50:00Z"/>
                    <w:rFonts w:ascii="Times New Roman" w:eastAsia="Times New Roman" w:hAnsi="Times New Roman" w:cs="Times New Roman"/>
                    <w:color w:val="333333"/>
                    <w:sz w:val="20"/>
                    <w:szCs w:val="20"/>
                    <w:lang w:val="es-CL" w:eastAsia="es-CL"/>
                  </w:rPr>
                </w:rPrChange>
              </w:rPr>
            </w:pPr>
            <w:del w:id="1085" w:author="Iturra, Julio" w:date="2024-10-09T13:50:00Z" w16du:dateUtc="2024-10-09T11:50:00Z">
              <w:r w:rsidRPr="008A644B" w:rsidDel="00232074">
                <w:rPr>
                  <w:rFonts w:ascii="Times New Roman" w:eastAsia="Times New Roman" w:hAnsi="Times New Roman" w:cs="Times New Roman"/>
                  <w:b/>
                  <w:bCs/>
                  <w:lang w:val="es-CL" w:eastAsia="es-CL"/>
                  <w:rPrChange w:id="1086" w:author="Iturra, Julio" w:date="2024-10-09T13:52:00Z" w16du:dateUtc="2024-10-09T11:52:00Z">
                    <w:rPr>
                      <w:rFonts w:ascii="Times New Roman" w:eastAsia="Times New Roman" w:hAnsi="Times New Roman" w:cs="Times New Roman"/>
                      <w:color w:val="333333"/>
                      <w:sz w:val="20"/>
                      <w:szCs w:val="20"/>
                      <w:lang w:val="es-CL" w:eastAsia="es-CL"/>
                    </w:rPr>
                  </w:rPrChange>
                </w:rPr>
                <w:delText>32.5</w:delText>
              </w:r>
            </w:del>
          </w:p>
        </w:tc>
      </w:tr>
      <w:tr w:rsidR="008A644B" w:rsidRPr="008A644B" w:rsidDel="00232074" w14:paraId="1F19A14A" w14:textId="77777777" w:rsidTr="00B17E8D">
        <w:trPr>
          <w:cnfStyle w:val="000000100000" w:firstRow="0" w:lastRow="0" w:firstColumn="0" w:lastColumn="0" w:oddVBand="0" w:evenVBand="0" w:oddHBand="1" w:evenHBand="0" w:firstRowFirstColumn="0" w:firstRowLastColumn="0" w:lastRowFirstColumn="0" w:lastRowLastColumn="0"/>
          <w:trHeight w:val="276"/>
          <w:del w:id="1087"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B938CC" w14:textId="72A60E57" w:rsidR="006D5E1E" w:rsidRPr="008A644B" w:rsidDel="00232074" w:rsidRDefault="006D5E1E" w:rsidP="00744B60">
            <w:pPr>
              <w:rPr>
                <w:del w:id="1088" w:author="Iturra, Julio" w:date="2024-10-09T13:50:00Z" w16du:dateUtc="2024-10-09T11:50:00Z"/>
                <w:rFonts w:ascii="Times New Roman" w:eastAsia="Times New Roman" w:hAnsi="Times New Roman" w:cs="Times New Roman"/>
                <w:lang w:val="es-CL" w:eastAsia="es-CL"/>
                <w:rPrChange w:id="1089" w:author="Iturra, Julio" w:date="2024-10-09T13:52:00Z" w16du:dateUtc="2024-10-09T11:52:00Z">
                  <w:rPr>
                    <w:del w:id="1090" w:author="Iturra, Julio" w:date="2024-10-09T13:50:00Z" w16du:dateUtc="2024-10-09T11:50:00Z"/>
                    <w:rFonts w:ascii="Times New Roman" w:eastAsia="Times New Roman" w:hAnsi="Times New Roman" w:cs="Times New Roman"/>
                    <w:color w:val="333333"/>
                    <w:sz w:val="15"/>
                    <w:szCs w:val="15"/>
                    <w:lang w:val="es-CL" w:eastAsia="es-CL"/>
                  </w:rPr>
                </w:rPrChange>
              </w:rPr>
            </w:pPr>
            <w:del w:id="1091" w:author="Iturra, Julio" w:date="2024-10-09T13:50:00Z" w16du:dateUtc="2024-10-09T11:50:00Z">
              <w:r w:rsidRPr="008A644B" w:rsidDel="00232074">
                <w:rPr>
                  <w:rFonts w:ascii="Times New Roman" w:eastAsia="Times New Roman" w:hAnsi="Times New Roman" w:cs="Times New Roman"/>
                  <w:lang w:val="es-CL" w:eastAsia="es-CL"/>
                  <w:rPrChange w:id="1092" w:author="Iturra, Julio" w:date="2024-10-09T13:52:00Z" w16du:dateUtc="2024-10-09T11:52:00Z">
                    <w:rPr>
                      <w:rFonts w:ascii="Times New Roman" w:eastAsia="Times New Roman" w:hAnsi="Times New Roman" w:cs="Times New Roman"/>
                      <w:color w:val="333333"/>
                      <w:sz w:val="15"/>
                      <w:szCs w:val="15"/>
                      <w:lang w:val="es-CL" w:eastAsia="es-CL"/>
                    </w:rPr>
                  </w:rPrChange>
                </w:rPr>
                <w:delText>Unskilled working</w:delText>
              </w:r>
            </w:del>
          </w:p>
        </w:tc>
        <w:tc>
          <w:tcPr>
            <w:tcW w:w="0" w:type="auto"/>
            <w:shd w:val="clear" w:color="auto" w:fill="auto"/>
            <w:hideMark/>
          </w:tcPr>
          <w:p w14:paraId="16C4A6BB" w14:textId="5E3E2A80"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093" w:author="Iturra, Julio" w:date="2024-10-09T13:50:00Z" w16du:dateUtc="2024-10-09T11:50:00Z"/>
                <w:rFonts w:ascii="Times New Roman" w:eastAsia="Times New Roman" w:hAnsi="Times New Roman" w:cs="Times New Roman"/>
                <w:b/>
                <w:bCs/>
                <w:lang w:val="es-CL" w:eastAsia="es-CL"/>
                <w:rPrChange w:id="1094" w:author="Iturra, Julio" w:date="2024-10-09T13:52:00Z" w16du:dateUtc="2024-10-09T11:52:00Z">
                  <w:rPr>
                    <w:del w:id="1095" w:author="Iturra, Julio" w:date="2024-10-09T13:50:00Z" w16du:dateUtc="2024-10-09T11:50:00Z"/>
                    <w:rFonts w:ascii="Times New Roman" w:eastAsia="Times New Roman" w:hAnsi="Times New Roman" w:cs="Times New Roman"/>
                    <w:color w:val="333333"/>
                    <w:sz w:val="15"/>
                    <w:szCs w:val="15"/>
                    <w:lang w:val="es-CL" w:eastAsia="es-CL"/>
                  </w:rPr>
                </w:rPrChange>
              </w:rPr>
            </w:pPr>
            <w:del w:id="1096" w:author="Iturra, Julio" w:date="2024-10-09T13:50:00Z" w16du:dateUtc="2024-10-09T11:50:00Z">
              <w:r w:rsidRPr="008A644B" w:rsidDel="00232074">
                <w:rPr>
                  <w:rFonts w:ascii="Times New Roman" w:eastAsia="Times New Roman" w:hAnsi="Times New Roman" w:cs="Times New Roman"/>
                  <w:b/>
                  <w:bCs/>
                  <w:lang w:val="es-CL" w:eastAsia="es-CL"/>
                  <w:rPrChange w:id="1097" w:author="Iturra, Julio" w:date="2024-10-09T13:52:00Z" w16du:dateUtc="2024-10-09T11:52:00Z">
                    <w:rPr>
                      <w:rFonts w:ascii="Times New Roman" w:eastAsia="Times New Roman" w:hAnsi="Times New Roman" w:cs="Times New Roman"/>
                      <w:color w:val="333333"/>
                      <w:sz w:val="15"/>
                      <w:szCs w:val="15"/>
                      <w:lang w:val="es-CL" w:eastAsia="es-CL"/>
                    </w:rPr>
                  </w:rPrChange>
                </w:rPr>
                <w:delText>1,489</w:delText>
              </w:r>
            </w:del>
          </w:p>
        </w:tc>
        <w:tc>
          <w:tcPr>
            <w:tcW w:w="0" w:type="auto"/>
            <w:shd w:val="clear" w:color="auto" w:fill="auto"/>
            <w:hideMark/>
          </w:tcPr>
          <w:p w14:paraId="113D0564" w14:textId="7047E294"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098" w:author="Iturra, Julio" w:date="2024-10-09T13:50:00Z" w16du:dateUtc="2024-10-09T11:50:00Z"/>
                <w:rFonts w:ascii="Times New Roman" w:eastAsia="Times New Roman" w:hAnsi="Times New Roman" w:cs="Times New Roman"/>
                <w:b/>
                <w:bCs/>
                <w:lang w:val="es-CL" w:eastAsia="es-CL"/>
                <w:rPrChange w:id="1099" w:author="Iturra, Julio" w:date="2024-10-09T13:52:00Z" w16du:dateUtc="2024-10-09T11:52:00Z">
                  <w:rPr>
                    <w:del w:id="1100" w:author="Iturra, Julio" w:date="2024-10-09T13:50:00Z" w16du:dateUtc="2024-10-09T11:50:00Z"/>
                    <w:rFonts w:ascii="Times New Roman" w:eastAsia="Times New Roman" w:hAnsi="Times New Roman" w:cs="Times New Roman"/>
                    <w:color w:val="333333"/>
                    <w:sz w:val="15"/>
                    <w:szCs w:val="15"/>
                    <w:lang w:val="es-CL" w:eastAsia="es-CL"/>
                  </w:rPr>
                </w:rPrChange>
              </w:rPr>
            </w:pPr>
            <w:del w:id="1101" w:author="Iturra, Julio" w:date="2024-10-09T13:50:00Z" w16du:dateUtc="2024-10-09T11:50:00Z">
              <w:r w:rsidRPr="008A644B" w:rsidDel="00232074">
                <w:rPr>
                  <w:rFonts w:ascii="Times New Roman" w:eastAsia="Times New Roman" w:hAnsi="Times New Roman" w:cs="Times New Roman"/>
                  <w:b/>
                  <w:bCs/>
                  <w:lang w:val="es-CL" w:eastAsia="es-CL"/>
                  <w:rPrChange w:id="1102" w:author="Iturra, Julio" w:date="2024-10-09T13:52:00Z" w16du:dateUtc="2024-10-09T11:52:00Z">
                    <w:rPr>
                      <w:rFonts w:ascii="Times New Roman" w:eastAsia="Times New Roman" w:hAnsi="Times New Roman" w:cs="Times New Roman"/>
                      <w:color w:val="333333"/>
                      <w:sz w:val="15"/>
                      <w:szCs w:val="15"/>
                      <w:lang w:val="es-CL" w:eastAsia="es-CL"/>
                    </w:rPr>
                  </w:rPrChange>
                </w:rPr>
                <w:delText>4.7</w:delText>
              </w:r>
            </w:del>
          </w:p>
        </w:tc>
        <w:tc>
          <w:tcPr>
            <w:tcW w:w="0" w:type="auto"/>
            <w:gridSpan w:val="3"/>
            <w:vMerge/>
            <w:shd w:val="clear" w:color="auto" w:fill="auto"/>
            <w:hideMark/>
          </w:tcPr>
          <w:p w14:paraId="6D04934F" w14:textId="10CC30AB" w:rsidR="006D5E1E" w:rsidRPr="008A644B" w:rsidDel="00232074" w:rsidRDefault="006D5E1E" w:rsidP="00744B60">
            <w:pPr>
              <w:cnfStyle w:val="000000100000" w:firstRow="0" w:lastRow="0" w:firstColumn="0" w:lastColumn="0" w:oddVBand="0" w:evenVBand="0" w:oddHBand="1" w:evenHBand="0" w:firstRowFirstColumn="0" w:firstRowLastColumn="0" w:lastRowFirstColumn="0" w:lastRowLastColumn="0"/>
              <w:rPr>
                <w:del w:id="1103" w:author="Iturra, Julio" w:date="2024-10-09T13:50:00Z" w16du:dateUtc="2024-10-09T11:50:00Z"/>
                <w:rFonts w:ascii="Times New Roman" w:eastAsia="Times New Roman" w:hAnsi="Times New Roman" w:cs="Times New Roman"/>
                <w:b/>
                <w:bCs/>
                <w:lang w:val="es-CL" w:eastAsia="es-CL"/>
                <w:rPrChange w:id="1104" w:author="Iturra, Julio" w:date="2024-10-09T13:52:00Z" w16du:dateUtc="2024-10-09T11:52:00Z">
                  <w:rPr>
                    <w:del w:id="1105"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63943090" w14:textId="0473CEFD"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106" w:author="Iturra, Julio" w:date="2024-10-09T13:50:00Z" w16du:dateUtc="2024-10-09T11:50:00Z"/>
                <w:rFonts w:ascii="Times New Roman" w:eastAsia="Times New Roman" w:hAnsi="Times New Roman" w:cs="Times New Roman"/>
                <w:b/>
                <w:bCs/>
                <w:lang w:val="es-CL" w:eastAsia="es-CL"/>
                <w:rPrChange w:id="1107" w:author="Iturra, Julio" w:date="2024-10-09T13:52:00Z" w16du:dateUtc="2024-10-09T11:52:00Z">
                  <w:rPr>
                    <w:del w:id="1108"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shd w:val="clear" w:color="auto" w:fill="auto"/>
          </w:tcPr>
          <w:p w14:paraId="4717EFAF" w14:textId="3216F462"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109" w:author="Iturra, Julio" w:date="2024-10-09T13:50:00Z" w16du:dateUtc="2024-10-09T11:50:00Z"/>
                <w:rFonts w:ascii="Times New Roman" w:eastAsia="Times New Roman" w:hAnsi="Times New Roman" w:cs="Times New Roman"/>
                <w:b/>
                <w:bCs/>
                <w:lang w:val="es-CL" w:eastAsia="es-CL"/>
                <w:rPrChange w:id="1110" w:author="Iturra, Julio" w:date="2024-10-09T13:52:00Z" w16du:dateUtc="2024-10-09T11:52:00Z">
                  <w:rPr>
                    <w:del w:id="1111" w:author="Iturra, Julio" w:date="2024-10-09T13:50:00Z" w16du:dateUtc="2024-10-09T11:50:00Z"/>
                    <w:rFonts w:ascii="Times New Roman" w:eastAsia="Times New Roman" w:hAnsi="Times New Roman" w:cs="Times New Roman"/>
                    <w:color w:val="333333"/>
                    <w:sz w:val="15"/>
                    <w:szCs w:val="15"/>
                    <w:lang w:val="es-CL" w:eastAsia="es-CL"/>
                  </w:rPr>
                </w:rPrChange>
              </w:rPr>
            </w:pPr>
            <w:del w:id="1112" w:author="Iturra, Julio" w:date="2024-10-09T13:50:00Z" w16du:dateUtc="2024-10-09T11:50:00Z">
              <w:r w:rsidRPr="008A644B" w:rsidDel="00232074">
                <w:rPr>
                  <w:rFonts w:ascii="Times New Roman" w:eastAsia="Times New Roman" w:hAnsi="Times New Roman" w:cs="Times New Roman"/>
                  <w:b/>
                  <w:bCs/>
                  <w:lang w:val="es-CL" w:eastAsia="es-CL"/>
                  <w:rPrChange w:id="1113" w:author="Iturra, Julio" w:date="2024-10-09T13:52:00Z" w16du:dateUtc="2024-10-09T11:52:00Z">
                    <w:rPr>
                      <w:rFonts w:ascii="Times New Roman" w:eastAsia="Times New Roman" w:hAnsi="Times New Roman" w:cs="Times New Roman"/>
                      <w:color w:val="333333"/>
                      <w:sz w:val="15"/>
                      <w:szCs w:val="15"/>
                      <w:lang w:val="es-CL" w:eastAsia="es-CL"/>
                    </w:rPr>
                  </w:rPrChange>
                </w:rPr>
                <w:delText>32.5</w:delText>
              </w:r>
            </w:del>
          </w:p>
        </w:tc>
      </w:tr>
      <w:tr w:rsidR="008A644B" w:rsidRPr="008A644B" w:rsidDel="00232074" w14:paraId="354D537F" w14:textId="77777777" w:rsidTr="00B17E8D">
        <w:trPr>
          <w:trHeight w:val="269"/>
          <w:del w:id="1114"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50A8EEA" w14:textId="48DC89AA" w:rsidR="006D5E1E" w:rsidRPr="008A644B" w:rsidDel="00232074" w:rsidRDefault="006D5E1E" w:rsidP="00744B60">
            <w:pPr>
              <w:jc w:val="both"/>
              <w:rPr>
                <w:del w:id="1115" w:author="Iturra, Julio" w:date="2024-10-09T13:50:00Z" w16du:dateUtc="2024-10-09T11:50:00Z"/>
                <w:rFonts w:ascii="Times New Roman" w:eastAsia="Times New Roman" w:hAnsi="Times New Roman" w:cs="Times New Roman"/>
                <w:lang w:val="es-CL" w:eastAsia="es-CL"/>
                <w:rPrChange w:id="1116" w:author="Iturra, Julio" w:date="2024-10-09T13:52:00Z" w16du:dateUtc="2024-10-09T11:52:00Z">
                  <w:rPr>
                    <w:del w:id="1117" w:author="Iturra, Julio" w:date="2024-10-09T13:50:00Z" w16du:dateUtc="2024-10-09T11:50:00Z"/>
                    <w:rFonts w:ascii="Times New Roman" w:eastAsia="Times New Roman" w:hAnsi="Times New Roman" w:cs="Times New Roman"/>
                    <w:color w:val="333333"/>
                    <w:sz w:val="15"/>
                    <w:szCs w:val="15"/>
                    <w:lang w:val="es-CL" w:eastAsia="es-CL"/>
                  </w:rPr>
                </w:rPrChange>
              </w:rPr>
            </w:pPr>
            <w:del w:id="1118" w:author="Iturra, Julio" w:date="2024-10-09T13:50:00Z" w16du:dateUtc="2024-10-09T11:50:00Z">
              <w:r w:rsidRPr="008A644B" w:rsidDel="00232074">
                <w:rPr>
                  <w:rFonts w:ascii="Times New Roman" w:eastAsia="Times New Roman" w:hAnsi="Times New Roman" w:cs="Times New Roman"/>
                  <w:i/>
                  <w:iCs/>
                  <w:lang w:val="es-CL" w:eastAsia="es-CL"/>
                  <w:rPrChange w:id="1119" w:author="Iturra, Julio" w:date="2024-10-09T13:52:00Z" w16du:dateUtc="2024-10-09T11:52:00Z">
                    <w:rPr>
                      <w:rFonts w:ascii="Times New Roman" w:eastAsia="Times New Roman" w:hAnsi="Times New Roman" w:cs="Times New Roman"/>
                      <w:i/>
                      <w:iCs/>
                      <w:color w:val="333333"/>
                      <w:sz w:val="15"/>
                      <w:szCs w:val="15"/>
                      <w:lang w:val="es-CL" w:eastAsia="es-CL"/>
                    </w:rPr>
                  </w:rPrChange>
                </w:rPr>
                <w:delText>Note: </w:delText>
              </w:r>
              <w:r w:rsidRPr="008A644B" w:rsidDel="00232074">
                <w:rPr>
                  <w:rFonts w:ascii="Times New Roman" w:eastAsia="Times New Roman" w:hAnsi="Times New Roman" w:cs="Times New Roman"/>
                  <w:lang w:val="es-CL" w:eastAsia="es-CL"/>
                  <w:rPrChange w:id="1120" w:author="Iturra, Julio" w:date="2024-10-09T13:52:00Z" w16du:dateUtc="2024-10-09T11:52:00Z">
                    <w:rPr>
                      <w:rFonts w:ascii="Times New Roman" w:eastAsia="Times New Roman" w:hAnsi="Times New Roman" w:cs="Times New Roman"/>
                      <w:color w:val="333333"/>
                      <w:sz w:val="15"/>
                      <w:szCs w:val="15"/>
                      <w:lang w:val="es-CL" w:eastAsia="es-CL"/>
                    </w:rPr>
                  </w:rPrChange>
                </w:rPr>
                <w:delText>N = 31,694</w:delText>
              </w:r>
            </w:del>
          </w:p>
        </w:tc>
        <w:tc>
          <w:tcPr>
            <w:tcW w:w="0" w:type="auto"/>
            <w:shd w:val="clear" w:color="auto" w:fill="auto"/>
            <w:hideMark/>
          </w:tcPr>
          <w:p w14:paraId="511959E2" w14:textId="4F9A1C45"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121" w:author="Iturra, Julio" w:date="2024-10-09T13:50:00Z" w16du:dateUtc="2024-10-09T11:50:00Z"/>
                <w:rFonts w:ascii="Times New Roman" w:eastAsia="Times New Roman" w:hAnsi="Times New Roman" w:cs="Times New Roman"/>
                <w:b/>
                <w:bCs/>
                <w:lang w:val="es-CL" w:eastAsia="es-CL"/>
                <w:rPrChange w:id="1122" w:author="Iturra, Julio" w:date="2024-10-09T13:52:00Z" w16du:dateUtc="2024-10-09T11:52:00Z">
                  <w:rPr>
                    <w:del w:id="1123"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549A19C1" w14:textId="663B50EA"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124" w:author="Iturra, Julio" w:date="2024-10-09T13:50:00Z" w16du:dateUtc="2024-10-09T11:50:00Z"/>
                <w:rFonts w:ascii="Times New Roman" w:eastAsia="Times New Roman" w:hAnsi="Times New Roman" w:cs="Times New Roman"/>
                <w:b/>
                <w:bCs/>
                <w:lang w:val="es-CL" w:eastAsia="es-CL"/>
                <w:rPrChange w:id="1125" w:author="Iturra, Julio" w:date="2024-10-09T13:52:00Z" w16du:dateUtc="2024-10-09T11:52:00Z">
                  <w:rPr>
                    <w:del w:id="1126"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gridSpan w:val="3"/>
            <w:shd w:val="clear" w:color="auto" w:fill="auto"/>
            <w:hideMark/>
          </w:tcPr>
          <w:p w14:paraId="36DAD51C" w14:textId="0C9C16A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127" w:author="Iturra, Julio" w:date="2024-10-09T13:50:00Z" w16du:dateUtc="2024-10-09T11:50:00Z"/>
                <w:rFonts w:ascii="Times New Roman" w:eastAsia="Times New Roman" w:hAnsi="Times New Roman" w:cs="Times New Roman"/>
                <w:b/>
                <w:bCs/>
                <w:lang w:val="es-CL" w:eastAsia="es-CL"/>
                <w:rPrChange w:id="1128" w:author="Iturra, Julio" w:date="2024-10-09T13:52:00Z" w16du:dateUtc="2024-10-09T11:52:00Z">
                  <w:rPr>
                    <w:del w:id="1129"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vMerge/>
            <w:shd w:val="clear" w:color="auto" w:fill="auto"/>
            <w:hideMark/>
          </w:tcPr>
          <w:p w14:paraId="042E5E67" w14:textId="5B1D988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130" w:author="Iturra, Julio" w:date="2024-10-09T13:50:00Z" w16du:dateUtc="2024-10-09T11:50:00Z"/>
                <w:rFonts w:ascii="Times New Roman" w:eastAsia="Times New Roman" w:hAnsi="Times New Roman" w:cs="Times New Roman"/>
                <w:b/>
                <w:bCs/>
                <w:lang w:val="es-CL" w:eastAsia="es-CL"/>
                <w:rPrChange w:id="1131" w:author="Iturra, Julio" w:date="2024-10-09T13:52:00Z" w16du:dateUtc="2024-10-09T11:52:00Z">
                  <w:rPr>
                    <w:del w:id="1132"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1E856FC" w14:textId="19712BB1"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133" w:author="Iturra, Julio" w:date="2024-10-09T13:50:00Z" w16du:dateUtc="2024-10-09T11:50:00Z"/>
                <w:rFonts w:ascii="Times New Roman" w:eastAsia="Times New Roman" w:hAnsi="Times New Roman" w:cs="Times New Roman"/>
                <w:b/>
                <w:bCs/>
                <w:lang w:val="es-CL" w:eastAsia="es-CL"/>
                <w:rPrChange w:id="1134" w:author="Iturra, Julio" w:date="2024-10-09T13:52:00Z" w16du:dateUtc="2024-10-09T11:52:00Z">
                  <w:rPr>
                    <w:del w:id="1135" w:author="Iturra, Julio" w:date="2024-10-09T13:50:00Z" w16du:dateUtc="2024-10-09T11:50:00Z"/>
                    <w:rFonts w:ascii="Times New Roman" w:eastAsia="Times New Roman" w:hAnsi="Times New Roman" w:cs="Times New Roman"/>
                    <w:sz w:val="20"/>
                    <w:szCs w:val="20"/>
                    <w:lang w:val="es-CL" w:eastAsia="es-CL"/>
                  </w:rPr>
                </w:rPrChange>
              </w:rPr>
            </w:pPr>
          </w:p>
        </w:tc>
      </w:tr>
      <w:tr w:rsidR="009537C8" w:rsidRPr="008374EA" w:rsidDel="00EE1544" w14:paraId="1D5CA46A" w14:textId="59886384"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36"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4"/>
            <w:hideMark/>
          </w:tcPr>
          <w:tbl>
            <w:tblPr>
              <w:tblW w:w="7960" w:type="dxa"/>
              <w:tblCellMar>
                <w:left w:w="70" w:type="dxa"/>
                <w:right w:w="70" w:type="dxa"/>
              </w:tblCellMar>
              <w:tblLook w:val="04A0" w:firstRow="1" w:lastRow="0" w:firstColumn="1" w:lastColumn="0" w:noHBand="0" w:noVBand="1"/>
            </w:tblPr>
            <w:tblGrid>
              <w:gridCol w:w="2046"/>
              <w:gridCol w:w="643"/>
              <w:gridCol w:w="518"/>
              <w:gridCol w:w="1345"/>
              <w:gridCol w:w="768"/>
              <w:gridCol w:w="518"/>
            </w:tblGrid>
            <w:tr w:rsidR="00B17E8D" w:rsidRPr="00B17E8D" w14:paraId="628C79A5" w14:textId="77777777" w:rsidTr="00B17E8D">
              <w:trPr>
                <w:trHeight w:val="300"/>
              </w:trPr>
              <w:tc>
                <w:tcPr>
                  <w:tcW w:w="7960" w:type="dxa"/>
                  <w:gridSpan w:val="6"/>
                  <w:tcBorders>
                    <w:top w:val="nil"/>
                    <w:left w:val="nil"/>
                    <w:bottom w:val="single" w:sz="4" w:space="0" w:color="auto"/>
                    <w:right w:val="nil"/>
                  </w:tcBorders>
                  <w:shd w:val="clear" w:color="auto" w:fill="auto"/>
                  <w:noWrap/>
                  <w:vAlign w:val="bottom"/>
                  <w:hideMark/>
                </w:tcPr>
                <w:p w14:paraId="390DD40B" w14:textId="77777777" w:rsidR="00B17E8D" w:rsidRPr="00B17E8D" w:rsidRDefault="00B17E8D" w:rsidP="00B17E8D">
                  <w:pPr>
                    <w:spacing w:after="0"/>
                    <w:rPr>
                      <w:rFonts w:ascii="Times New Roman" w:eastAsia="Times New Roman" w:hAnsi="Times New Roman" w:cs="Times New Roman"/>
                      <w:color w:val="000000"/>
                      <w:sz w:val="20"/>
                      <w:szCs w:val="20"/>
                      <w:lang w:eastAsia="es-CL"/>
                    </w:rPr>
                  </w:pPr>
                  <w:r w:rsidRPr="00B17E8D">
                    <w:rPr>
                      <w:rFonts w:ascii="Times New Roman" w:eastAsia="Times New Roman" w:hAnsi="Times New Roman" w:cs="Times New Roman"/>
                      <w:color w:val="000000"/>
                      <w:sz w:val="20"/>
                      <w:szCs w:val="20"/>
                      <w:lang w:eastAsia="es-CL"/>
                    </w:rPr>
                    <w:t>Table A3: Level of aggregation of social class</w:t>
                  </w:r>
                </w:p>
              </w:tc>
            </w:tr>
            <w:tr w:rsidR="00B17E8D" w:rsidRPr="00B17E8D" w14:paraId="0B189450"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42238C01"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EGP-6</w:t>
                  </w:r>
                </w:p>
              </w:tc>
              <w:tc>
                <w:tcPr>
                  <w:tcW w:w="856" w:type="dxa"/>
                  <w:tcBorders>
                    <w:top w:val="nil"/>
                    <w:left w:val="nil"/>
                    <w:bottom w:val="single" w:sz="4" w:space="0" w:color="auto"/>
                    <w:right w:val="nil"/>
                  </w:tcBorders>
                  <w:shd w:val="clear" w:color="auto" w:fill="auto"/>
                  <w:noWrap/>
                  <w:vAlign w:val="bottom"/>
                  <w:hideMark/>
                </w:tcPr>
                <w:p w14:paraId="68BECCC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7AC2633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c>
                <w:tcPr>
                  <w:tcW w:w="1857" w:type="dxa"/>
                  <w:tcBorders>
                    <w:top w:val="nil"/>
                    <w:left w:val="nil"/>
                    <w:bottom w:val="single" w:sz="4" w:space="0" w:color="auto"/>
                    <w:right w:val="nil"/>
                  </w:tcBorders>
                  <w:shd w:val="clear" w:color="auto" w:fill="auto"/>
                  <w:noWrap/>
                  <w:vAlign w:val="bottom"/>
                  <w:hideMark/>
                </w:tcPr>
                <w:p w14:paraId="0E64A03B"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EGP-3</w:t>
                  </w:r>
                </w:p>
              </w:tc>
              <w:tc>
                <w:tcPr>
                  <w:tcW w:w="1034" w:type="dxa"/>
                  <w:tcBorders>
                    <w:top w:val="nil"/>
                    <w:left w:val="nil"/>
                    <w:bottom w:val="single" w:sz="4" w:space="0" w:color="auto"/>
                    <w:right w:val="nil"/>
                  </w:tcBorders>
                  <w:shd w:val="clear" w:color="auto" w:fill="auto"/>
                  <w:noWrap/>
                  <w:vAlign w:val="bottom"/>
                  <w:hideMark/>
                </w:tcPr>
                <w:p w14:paraId="45639EEC"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19D4930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r>
            <w:tr w:rsidR="00B17E8D" w:rsidRPr="00B17E8D" w14:paraId="3BA65461" w14:textId="77777777" w:rsidTr="00B17E8D">
              <w:trPr>
                <w:trHeight w:val="300"/>
              </w:trPr>
              <w:tc>
                <w:tcPr>
                  <w:tcW w:w="2857" w:type="dxa"/>
                  <w:tcBorders>
                    <w:top w:val="nil"/>
                    <w:left w:val="nil"/>
                    <w:bottom w:val="nil"/>
                    <w:right w:val="nil"/>
                  </w:tcBorders>
                  <w:shd w:val="clear" w:color="auto" w:fill="auto"/>
                  <w:noWrap/>
                  <w:vAlign w:val="bottom"/>
                  <w:hideMark/>
                </w:tcPr>
                <w:p w14:paraId="48FE79B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Upper Service</w:t>
                  </w:r>
                </w:p>
              </w:tc>
              <w:tc>
                <w:tcPr>
                  <w:tcW w:w="856" w:type="dxa"/>
                  <w:tcBorders>
                    <w:top w:val="nil"/>
                    <w:left w:val="nil"/>
                    <w:bottom w:val="nil"/>
                    <w:right w:val="nil"/>
                  </w:tcBorders>
                  <w:shd w:val="clear" w:color="auto" w:fill="auto"/>
                  <w:noWrap/>
                  <w:vAlign w:val="bottom"/>
                  <w:hideMark/>
                </w:tcPr>
                <w:p w14:paraId="658FFAE1"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4,832</w:t>
                  </w:r>
                </w:p>
              </w:tc>
              <w:tc>
                <w:tcPr>
                  <w:tcW w:w="678" w:type="dxa"/>
                  <w:tcBorders>
                    <w:top w:val="nil"/>
                    <w:left w:val="nil"/>
                    <w:bottom w:val="nil"/>
                    <w:right w:val="nil"/>
                  </w:tcBorders>
                  <w:shd w:val="clear" w:color="auto" w:fill="auto"/>
                  <w:noWrap/>
                  <w:vAlign w:val="bottom"/>
                  <w:hideMark/>
                </w:tcPr>
                <w:p w14:paraId="5F9879A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15.2</w:t>
                  </w:r>
                </w:p>
              </w:tc>
              <w:tc>
                <w:tcPr>
                  <w:tcW w:w="1857" w:type="dxa"/>
                  <w:tcBorders>
                    <w:top w:val="nil"/>
                    <w:left w:val="nil"/>
                    <w:bottom w:val="nil"/>
                    <w:right w:val="nil"/>
                  </w:tcBorders>
                  <w:shd w:val="clear" w:color="auto" w:fill="auto"/>
                  <w:noWrap/>
                  <w:vAlign w:val="bottom"/>
                  <w:hideMark/>
                </w:tcPr>
                <w:p w14:paraId="7780F04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Service</w:t>
                  </w:r>
                </w:p>
              </w:tc>
              <w:tc>
                <w:tcPr>
                  <w:tcW w:w="1034" w:type="dxa"/>
                  <w:tcBorders>
                    <w:top w:val="nil"/>
                    <w:left w:val="nil"/>
                    <w:bottom w:val="nil"/>
                    <w:right w:val="nil"/>
                  </w:tcBorders>
                  <w:shd w:val="clear" w:color="auto" w:fill="auto"/>
                  <w:noWrap/>
                  <w:vAlign w:val="bottom"/>
                  <w:hideMark/>
                </w:tcPr>
                <w:p w14:paraId="288F05D3"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13,365</w:t>
                  </w:r>
                </w:p>
              </w:tc>
              <w:tc>
                <w:tcPr>
                  <w:tcW w:w="678" w:type="dxa"/>
                  <w:tcBorders>
                    <w:top w:val="nil"/>
                    <w:left w:val="nil"/>
                    <w:bottom w:val="nil"/>
                    <w:right w:val="nil"/>
                  </w:tcBorders>
                  <w:shd w:val="clear" w:color="auto" w:fill="auto"/>
                  <w:noWrap/>
                  <w:vAlign w:val="bottom"/>
                  <w:hideMark/>
                </w:tcPr>
                <w:p w14:paraId="11DF394F"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42.2</w:t>
                  </w:r>
                </w:p>
              </w:tc>
            </w:tr>
            <w:tr w:rsidR="00B17E8D" w:rsidRPr="00B17E8D" w14:paraId="51E66856" w14:textId="77777777" w:rsidTr="00B17E8D">
              <w:trPr>
                <w:trHeight w:val="300"/>
              </w:trPr>
              <w:tc>
                <w:tcPr>
                  <w:tcW w:w="2857" w:type="dxa"/>
                  <w:tcBorders>
                    <w:top w:val="nil"/>
                    <w:left w:val="nil"/>
                    <w:bottom w:val="nil"/>
                    <w:right w:val="nil"/>
                  </w:tcBorders>
                  <w:shd w:val="clear" w:color="auto" w:fill="auto"/>
                  <w:noWrap/>
                  <w:vAlign w:val="bottom"/>
                  <w:hideMark/>
                </w:tcPr>
                <w:p w14:paraId="76FFEE6B"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Lower Service</w:t>
                  </w:r>
                </w:p>
              </w:tc>
              <w:tc>
                <w:tcPr>
                  <w:tcW w:w="856" w:type="dxa"/>
                  <w:tcBorders>
                    <w:top w:val="nil"/>
                    <w:left w:val="nil"/>
                    <w:bottom w:val="nil"/>
                    <w:right w:val="nil"/>
                  </w:tcBorders>
                  <w:shd w:val="clear" w:color="auto" w:fill="auto"/>
                  <w:noWrap/>
                  <w:vAlign w:val="bottom"/>
                  <w:hideMark/>
                </w:tcPr>
                <w:p w14:paraId="536A6F43"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8,533</w:t>
                  </w:r>
                </w:p>
              </w:tc>
              <w:tc>
                <w:tcPr>
                  <w:tcW w:w="678" w:type="dxa"/>
                  <w:tcBorders>
                    <w:top w:val="nil"/>
                    <w:left w:val="nil"/>
                    <w:bottom w:val="nil"/>
                    <w:right w:val="nil"/>
                  </w:tcBorders>
                  <w:shd w:val="clear" w:color="auto" w:fill="auto"/>
                  <w:noWrap/>
                  <w:vAlign w:val="bottom"/>
                  <w:hideMark/>
                </w:tcPr>
                <w:p w14:paraId="353B48DD"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26.9</w:t>
                  </w:r>
                </w:p>
              </w:tc>
              <w:tc>
                <w:tcPr>
                  <w:tcW w:w="1857" w:type="dxa"/>
                  <w:tcBorders>
                    <w:top w:val="nil"/>
                    <w:left w:val="nil"/>
                    <w:bottom w:val="nil"/>
                    <w:right w:val="nil"/>
                  </w:tcBorders>
                  <w:shd w:val="clear" w:color="auto" w:fill="auto"/>
                  <w:noWrap/>
                  <w:vAlign w:val="bottom"/>
                  <w:hideMark/>
                </w:tcPr>
                <w:p w14:paraId="3E6712DD"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134B7431"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50B52F5A"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30ED4DE0" w14:textId="77777777" w:rsidTr="00B17E8D">
              <w:trPr>
                <w:trHeight w:val="300"/>
              </w:trPr>
              <w:tc>
                <w:tcPr>
                  <w:tcW w:w="2857" w:type="dxa"/>
                  <w:tcBorders>
                    <w:top w:val="nil"/>
                    <w:left w:val="nil"/>
                    <w:bottom w:val="nil"/>
                    <w:right w:val="nil"/>
                  </w:tcBorders>
                  <w:shd w:val="clear" w:color="auto" w:fill="auto"/>
                  <w:noWrap/>
                  <w:vAlign w:val="bottom"/>
                  <w:hideMark/>
                </w:tcPr>
                <w:p w14:paraId="0F3D808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Routine nonmanual</w:t>
                  </w:r>
                </w:p>
              </w:tc>
              <w:tc>
                <w:tcPr>
                  <w:tcW w:w="856" w:type="dxa"/>
                  <w:tcBorders>
                    <w:top w:val="nil"/>
                    <w:left w:val="nil"/>
                    <w:bottom w:val="nil"/>
                    <w:right w:val="nil"/>
                  </w:tcBorders>
                  <w:shd w:val="clear" w:color="auto" w:fill="auto"/>
                  <w:noWrap/>
                  <w:vAlign w:val="bottom"/>
                  <w:hideMark/>
                </w:tcPr>
                <w:p w14:paraId="4577F031"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5,89</w:t>
                  </w:r>
                </w:p>
              </w:tc>
              <w:tc>
                <w:tcPr>
                  <w:tcW w:w="678" w:type="dxa"/>
                  <w:tcBorders>
                    <w:top w:val="nil"/>
                    <w:left w:val="nil"/>
                    <w:bottom w:val="nil"/>
                    <w:right w:val="nil"/>
                  </w:tcBorders>
                  <w:shd w:val="clear" w:color="auto" w:fill="auto"/>
                  <w:noWrap/>
                  <w:vAlign w:val="bottom"/>
                  <w:hideMark/>
                </w:tcPr>
                <w:p w14:paraId="2546500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18.6</w:t>
                  </w:r>
                </w:p>
              </w:tc>
              <w:tc>
                <w:tcPr>
                  <w:tcW w:w="1857" w:type="dxa"/>
                  <w:tcBorders>
                    <w:top w:val="nil"/>
                    <w:left w:val="nil"/>
                    <w:bottom w:val="nil"/>
                    <w:right w:val="nil"/>
                  </w:tcBorders>
                  <w:shd w:val="clear" w:color="auto" w:fill="auto"/>
                  <w:noWrap/>
                  <w:vAlign w:val="bottom"/>
                  <w:hideMark/>
                </w:tcPr>
                <w:p w14:paraId="157920A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Intermediate</w:t>
                  </w:r>
                </w:p>
              </w:tc>
              <w:tc>
                <w:tcPr>
                  <w:tcW w:w="1034" w:type="dxa"/>
                  <w:tcBorders>
                    <w:top w:val="nil"/>
                    <w:left w:val="nil"/>
                    <w:bottom w:val="nil"/>
                    <w:right w:val="nil"/>
                  </w:tcBorders>
                  <w:shd w:val="clear" w:color="auto" w:fill="auto"/>
                  <w:noWrap/>
                  <w:vAlign w:val="bottom"/>
                  <w:hideMark/>
                </w:tcPr>
                <w:p w14:paraId="62E61655"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8,041</w:t>
                  </w:r>
                </w:p>
              </w:tc>
              <w:tc>
                <w:tcPr>
                  <w:tcW w:w="678" w:type="dxa"/>
                  <w:tcBorders>
                    <w:top w:val="nil"/>
                    <w:left w:val="nil"/>
                    <w:bottom w:val="nil"/>
                    <w:right w:val="nil"/>
                  </w:tcBorders>
                  <w:shd w:val="clear" w:color="auto" w:fill="auto"/>
                  <w:noWrap/>
                  <w:vAlign w:val="bottom"/>
                  <w:hideMark/>
                </w:tcPr>
                <w:p w14:paraId="2FF3A42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25.4</w:t>
                  </w:r>
                </w:p>
              </w:tc>
            </w:tr>
            <w:tr w:rsidR="00B17E8D" w:rsidRPr="00B17E8D" w14:paraId="35BBC6B3" w14:textId="77777777" w:rsidTr="00B17E8D">
              <w:trPr>
                <w:trHeight w:val="300"/>
              </w:trPr>
              <w:tc>
                <w:tcPr>
                  <w:tcW w:w="2857" w:type="dxa"/>
                  <w:tcBorders>
                    <w:top w:val="nil"/>
                    <w:left w:val="nil"/>
                    <w:bottom w:val="nil"/>
                    <w:right w:val="nil"/>
                  </w:tcBorders>
                  <w:shd w:val="clear" w:color="auto" w:fill="auto"/>
                  <w:noWrap/>
                  <w:vAlign w:val="bottom"/>
                  <w:hideMark/>
                </w:tcPr>
                <w:p w14:paraId="1AD15ED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Self-employed</w:t>
                  </w:r>
                </w:p>
              </w:tc>
              <w:tc>
                <w:tcPr>
                  <w:tcW w:w="856" w:type="dxa"/>
                  <w:tcBorders>
                    <w:top w:val="nil"/>
                    <w:left w:val="nil"/>
                    <w:bottom w:val="nil"/>
                    <w:right w:val="nil"/>
                  </w:tcBorders>
                  <w:shd w:val="clear" w:color="auto" w:fill="auto"/>
                  <w:noWrap/>
                  <w:vAlign w:val="bottom"/>
                  <w:hideMark/>
                </w:tcPr>
                <w:p w14:paraId="6D2F6CF6"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2,151</w:t>
                  </w:r>
                </w:p>
              </w:tc>
              <w:tc>
                <w:tcPr>
                  <w:tcW w:w="678" w:type="dxa"/>
                  <w:tcBorders>
                    <w:top w:val="nil"/>
                    <w:left w:val="nil"/>
                    <w:bottom w:val="nil"/>
                    <w:right w:val="nil"/>
                  </w:tcBorders>
                  <w:shd w:val="clear" w:color="auto" w:fill="auto"/>
                  <w:noWrap/>
                  <w:vAlign w:val="bottom"/>
                  <w:hideMark/>
                </w:tcPr>
                <w:p w14:paraId="4F740EE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6.8</w:t>
                  </w:r>
                </w:p>
              </w:tc>
              <w:tc>
                <w:tcPr>
                  <w:tcW w:w="1857" w:type="dxa"/>
                  <w:tcBorders>
                    <w:top w:val="nil"/>
                    <w:left w:val="nil"/>
                    <w:bottom w:val="nil"/>
                    <w:right w:val="nil"/>
                  </w:tcBorders>
                  <w:shd w:val="clear" w:color="auto" w:fill="auto"/>
                  <w:noWrap/>
                  <w:vAlign w:val="bottom"/>
                  <w:hideMark/>
                </w:tcPr>
                <w:p w14:paraId="326D9A27"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31BF8DE8"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1CB3B88D"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6F5FF967" w14:textId="77777777" w:rsidTr="00B17E8D">
              <w:trPr>
                <w:trHeight w:val="300"/>
              </w:trPr>
              <w:tc>
                <w:tcPr>
                  <w:tcW w:w="2857" w:type="dxa"/>
                  <w:tcBorders>
                    <w:top w:val="nil"/>
                    <w:left w:val="nil"/>
                    <w:bottom w:val="nil"/>
                    <w:right w:val="nil"/>
                  </w:tcBorders>
                  <w:shd w:val="clear" w:color="auto" w:fill="auto"/>
                  <w:noWrap/>
                  <w:vAlign w:val="bottom"/>
                  <w:hideMark/>
                </w:tcPr>
                <w:p w14:paraId="7FC293D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Skilled working</w:t>
                  </w:r>
                </w:p>
              </w:tc>
              <w:tc>
                <w:tcPr>
                  <w:tcW w:w="856" w:type="dxa"/>
                  <w:tcBorders>
                    <w:top w:val="nil"/>
                    <w:left w:val="nil"/>
                    <w:bottom w:val="nil"/>
                    <w:right w:val="nil"/>
                  </w:tcBorders>
                  <w:shd w:val="clear" w:color="auto" w:fill="auto"/>
                  <w:noWrap/>
                  <w:vAlign w:val="bottom"/>
                  <w:hideMark/>
                </w:tcPr>
                <w:p w14:paraId="66ADD47A"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8,799</w:t>
                  </w:r>
                </w:p>
              </w:tc>
              <w:tc>
                <w:tcPr>
                  <w:tcW w:w="678" w:type="dxa"/>
                  <w:tcBorders>
                    <w:top w:val="nil"/>
                    <w:left w:val="nil"/>
                    <w:bottom w:val="nil"/>
                    <w:right w:val="nil"/>
                  </w:tcBorders>
                  <w:shd w:val="clear" w:color="auto" w:fill="auto"/>
                  <w:noWrap/>
                  <w:vAlign w:val="bottom"/>
                  <w:hideMark/>
                </w:tcPr>
                <w:p w14:paraId="35BD297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27.8</w:t>
                  </w:r>
                </w:p>
              </w:tc>
              <w:tc>
                <w:tcPr>
                  <w:tcW w:w="1857" w:type="dxa"/>
                  <w:tcBorders>
                    <w:top w:val="nil"/>
                    <w:left w:val="nil"/>
                    <w:bottom w:val="nil"/>
                    <w:right w:val="nil"/>
                  </w:tcBorders>
                  <w:shd w:val="clear" w:color="auto" w:fill="auto"/>
                  <w:noWrap/>
                  <w:vAlign w:val="bottom"/>
                  <w:hideMark/>
                </w:tcPr>
                <w:p w14:paraId="34EC3EE1"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Working</w:t>
                  </w:r>
                </w:p>
              </w:tc>
              <w:tc>
                <w:tcPr>
                  <w:tcW w:w="1034" w:type="dxa"/>
                  <w:tcBorders>
                    <w:top w:val="nil"/>
                    <w:left w:val="nil"/>
                    <w:bottom w:val="nil"/>
                    <w:right w:val="nil"/>
                  </w:tcBorders>
                  <w:shd w:val="clear" w:color="auto" w:fill="auto"/>
                  <w:noWrap/>
                  <w:vAlign w:val="bottom"/>
                  <w:hideMark/>
                </w:tcPr>
                <w:p w14:paraId="6634FB41"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10,288</w:t>
                  </w:r>
                </w:p>
              </w:tc>
              <w:tc>
                <w:tcPr>
                  <w:tcW w:w="678" w:type="dxa"/>
                  <w:tcBorders>
                    <w:top w:val="nil"/>
                    <w:left w:val="nil"/>
                    <w:bottom w:val="nil"/>
                    <w:right w:val="nil"/>
                  </w:tcBorders>
                  <w:shd w:val="clear" w:color="auto" w:fill="auto"/>
                  <w:noWrap/>
                  <w:vAlign w:val="bottom"/>
                  <w:hideMark/>
                </w:tcPr>
                <w:p w14:paraId="1997CB5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32.5</w:t>
                  </w:r>
                </w:p>
              </w:tc>
            </w:tr>
            <w:tr w:rsidR="00B17E8D" w:rsidRPr="00B17E8D" w14:paraId="60A7520C"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4FEFE4D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Unskilled working</w:t>
                  </w:r>
                </w:p>
              </w:tc>
              <w:tc>
                <w:tcPr>
                  <w:tcW w:w="856" w:type="dxa"/>
                  <w:tcBorders>
                    <w:top w:val="nil"/>
                    <w:left w:val="nil"/>
                    <w:bottom w:val="single" w:sz="4" w:space="0" w:color="auto"/>
                    <w:right w:val="nil"/>
                  </w:tcBorders>
                  <w:shd w:val="clear" w:color="auto" w:fill="auto"/>
                  <w:noWrap/>
                  <w:vAlign w:val="bottom"/>
                  <w:hideMark/>
                </w:tcPr>
                <w:p w14:paraId="412B1932"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1,489</w:t>
                  </w:r>
                </w:p>
              </w:tc>
              <w:tc>
                <w:tcPr>
                  <w:tcW w:w="678" w:type="dxa"/>
                  <w:tcBorders>
                    <w:top w:val="nil"/>
                    <w:left w:val="nil"/>
                    <w:bottom w:val="single" w:sz="4" w:space="0" w:color="auto"/>
                    <w:right w:val="nil"/>
                  </w:tcBorders>
                  <w:shd w:val="clear" w:color="auto" w:fill="auto"/>
                  <w:noWrap/>
                  <w:vAlign w:val="bottom"/>
                  <w:hideMark/>
                </w:tcPr>
                <w:p w14:paraId="2D726E21"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4.7</w:t>
                  </w:r>
                </w:p>
              </w:tc>
              <w:tc>
                <w:tcPr>
                  <w:tcW w:w="1857" w:type="dxa"/>
                  <w:tcBorders>
                    <w:top w:val="nil"/>
                    <w:left w:val="nil"/>
                    <w:bottom w:val="single" w:sz="4" w:space="0" w:color="auto"/>
                    <w:right w:val="nil"/>
                  </w:tcBorders>
                  <w:shd w:val="clear" w:color="auto" w:fill="auto"/>
                  <w:noWrap/>
                  <w:vAlign w:val="bottom"/>
                  <w:hideMark/>
                </w:tcPr>
                <w:p w14:paraId="19F7AF1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1034" w:type="dxa"/>
                  <w:tcBorders>
                    <w:top w:val="nil"/>
                    <w:left w:val="nil"/>
                    <w:bottom w:val="single" w:sz="4" w:space="0" w:color="auto"/>
                    <w:right w:val="nil"/>
                  </w:tcBorders>
                  <w:shd w:val="clear" w:color="auto" w:fill="auto"/>
                  <w:noWrap/>
                  <w:vAlign w:val="bottom"/>
                  <w:hideMark/>
                </w:tcPr>
                <w:p w14:paraId="4E051405"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678" w:type="dxa"/>
                  <w:tcBorders>
                    <w:top w:val="nil"/>
                    <w:left w:val="nil"/>
                    <w:bottom w:val="single" w:sz="4" w:space="0" w:color="auto"/>
                    <w:right w:val="nil"/>
                  </w:tcBorders>
                  <w:shd w:val="clear" w:color="auto" w:fill="auto"/>
                  <w:noWrap/>
                  <w:vAlign w:val="bottom"/>
                  <w:hideMark/>
                </w:tcPr>
                <w:p w14:paraId="33DDD7AA"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r>
            <w:tr w:rsidR="00B17E8D" w:rsidRPr="00B17E8D" w14:paraId="6685FA89" w14:textId="77777777" w:rsidTr="00B17E8D">
              <w:trPr>
                <w:trHeight w:val="300"/>
              </w:trPr>
              <w:tc>
                <w:tcPr>
                  <w:tcW w:w="2857" w:type="dxa"/>
                  <w:tcBorders>
                    <w:top w:val="nil"/>
                    <w:left w:val="nil"/>
                    <w:bottom w:val="nil"/>
                    <w:right w:val="nil"/>
                  </w:tcBorders>
                  <w:shd w:val="clear" w:color="auto" w:fill="auto"/>
                  <w:noWrap/>
                  <w:vAlign w:val="bottom"/>
                  <w:hideMark/>
                </w:tcPr>
                <w:p w14:paraId="0E03868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Note: N = 31,694</w:t>
                  </w:r>
                </w:p>
              </w:tc>
              <w:tc>
                <w:tcPr>
                  <w:tcW w:w="856" w:type="dxa"/>
                  <w:tcBorders>
                    <w:top w:val="nil"/>
                    <w:left w:val="nil"/>
                    <w:bottom w:val="nil"/>
                    <w:right w:val="nil"/>
                  </w:tcBorders>
                  <w:shd w:val="clear" w:color="auto" w:fill="auto"/>
                  <w:noWrap/>
                  <w:vAlign w:val="bottom"/>
                  <w:hideMark/>
                </w:tcPr>
                <w:p w14:paraId="384CBFA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678" w:type="dxa"/>
                  <w:tcBorders>
                    <w:top w:val="nil"/>
                    <w:left w:val="nil"/>
                    <w:bottom w:val="nil"/>
                    <w:right w:val="nil"/>
                  </w:tcBorders>
                  <w:shd w:val="clear" w:color="auto" w:fill="auto"/>
                  <w:noWrap/>
                  <w:vAlign w:val="bottom"/>
                  <w:hideMark/>
                </w:tcPr>
                <w:p w14:paraId="73618F55"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857" w:type="dxa"/>
                  <w:tcBorders>
                    <w:top w:val="nil"/>
                    <w:left w:val="nil"/>
                    <w:bottom w:val="nil"/>
                    <w:right w:val="nil"/>
                  </w:tcBorders>
                  <w:shd w:val="clear" w:color="auto" w:fill="auto"/>
                  <w:noWrap/>
                  <w:vAlign w:val="bottom"/>
                  <w:hideMark/>
                </w:tcPr>
                <w:p w14:paraId="00C4A106"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034" w:type="dxa"/>
                  <w:tcBorders>
                    <w:top w:val="nil"/>
                    <w:left w:val="nil"/>
                    <w:bottom w:val="nil"/>
                    <w:right w:val="nil"/>
                  </w:tcBorders>
                  <w:shd w:val="clear" w:color="auto" w:fill="auto"/>
                  <w:noWrap/>
                  <w:vAlign w:val="bottom"/>
                  <w:hideMark/>
                </w:tcPr>
                <w:p w14:paraId="12622173"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59A9EA15"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bl>
          <w:p w14:paraId="756F3154" w14:textId="13148334" w:rsidR="009537C8" w:rsidRPr="008374EA" w:rsidDel="00EE1544" w:rsidRDefault="009537C8" w:rsidP="008E0B03">
            <w:pPr>
              <w:rPr>
                <w:del w:id="1137" w:author="Iturra, Julio [2]" w:date="2024-10-09T11:26:00Z" w16du:dateUtc="2024-10-09T09:26:00Z"/>
                <w:rFonts w:ascii="Times New Roman" w:eastAsia="Times New Roman" w:hAnsi="Times New Roman" w:cs="Times New Roman"/>
                <w:b w:val="0"/>
                <w:bCs w:val="0"/>
                <w:color w:val="777777"/>
                <w:sz w:val="15"/>
                <w:szCs w:val="15"/>
                <w:lang w:eastAsia="es-CL"/>
              </w:rPr>
            </w:pPr>
            <w:del w:id="1138" w:author="Iturra, Julio [2]" w:date="2024-10-09T11:26:00Z" w16du:dateUtc="2024-10-09T09:26:00Z">
              <w:r w:rsidRPr="008374EA" w:rsidDel="00EE1544">
                <w:rPr>
                  <w:rFonts w:ascii="Times New Roman" w:eastAsia="Times New Roman" w:hAnsi="Times New Roman" w:cs="Times New Roman"/>
                  <w:color w:val="777777"/>
                  <w:sz w:val="15"/>
                  <w:szCs w:val="15"/>
                  <w:lang w:eastAsia="es-CL"/>
                </w:rPr>
                <w:delText xml:space="preserve">Table </w:delText>
              </w:r>
              <w:r w:rsidDel="00EE1544">
                <w:rPr>
                  <w:rFonts w:ascii="Times New Roman" w:eastAsia="Times New Roman" w:hAnsi="Times New Roman" w:cs="Times New Roman"/>
                  <w:color w:val="777777"/>
                  <w:sz w:val="15"/>
                  <w:szCs w:val="15"/>
                  <w:lang w:eastAsia="es-CL"/>
                </w:rPr>
                <w:delText>A3</w:delText>
              </w:r>
              <w:r w:rsidRPr="008374EA" w:rsidDel="00EE1544">
                <w:rPr>
                  <w:rFonts w:ascii="Times New Roman" w:eastAsia="Times New Roman" w:hAnsi="Times New Roman" w:cs="Times New Roman"/>
                  <w:color w:val="777777"/>
                  <w:sz w:val="15"/>
                  <w:szCs w:val="15"/>
                  <w:lang w:eastAsia="es-CL"/>
                </w:rPr>
                <w:delText>: ISEI scores assigned to occupations included in the position generator instrument</w:delText>
              </w:r>
            </w:del>
          </w:p>
        </w:tc>
        <w:tc>
          <w:tcPr>
            <w:tcW w:w="0" w:type="auto"/>
            <w:gridSpan w:val="2"/>
          </w:tcPr>
          <w:p w14:paraId="48486BCE" w14:textId="14FA1871" w:rsidR="009537C8" w:rsidRPr="008374EA" w:rsidDel="00EE1544" w:rsidRDefault="009537C8" w:rsidP="008E0B03">
            <w:pPr>
              <w:cnfStyle w:val="000000100000" w:firstRow="0" w:lastRow="0" w:firstColumn="0" w:lastColumn="0" w:oddVBand="0" w:evenVBand="0" w:oddHBand="1" w:evenHBand="0" w:firstRowFirstColumn="0" w:firstRowLastColumn="0" w:lastRowFirstColumn="0" w:lastRowLastColumn="0"/>
              <w:rPr>
                <w:del w:id="1139" w:author="Iturra, Julio [2]" w:date="2024-10-09T11:26:00Z" w16du:dateUtc="2024-10-09T09:26:00Z"/>
                <w:rFonts w:ascii="Times New Roman" w:eastAsia="Times New Roman" w:hAnsi="Times New Roman" w:cs="Times New Roman"/>
                <w:color w:val="777777"/>
                <w:sz w:val="15"/>
                <w:szCs w:val="15"/>
                <w:lang w:eastAsia="es-CL"/>
              </w:rPr>
            </w:pPr>
          </w:p>
        </w:tc>
      </w:tr>
      <w:tr w:rsidR="00381D69" w:rsidRPr="008374EA" w:rsidDel="00EE1544" w14:paraId="44E1C2AA" w14:textId="57EE11FE"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40"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061C438A" w14:textId="2B73EEC0" w:rsidR="00381D69" w:rsidRPr="008374EA" w:rsidDel="00EE1544" w:rsidRDefault="00381D69" w:rsidP="008E0B03">
            <w:pPr>
              <w:rPr>
                <w:del w:id="1141" w:author="Iturra, Julio [2]" w:date="2024-10-09T11:26:00Z" w16du:dateUtc="2024-10-09T09:26:00Z"/>
                <w:rFonts w:ascii="Times New Roman" w:eastAsia="Times New Roman" w:hAnsi="Times New Roman" w:cs="Times New Roman"/>
                <w:color w:val="333333"/>
                <w:sz w:val="15"/>
                <w:szCs w:val="15"/>
                <w:lang w:val="es-CL" w:eastAsia="es-CL"/>
              </w:rPr>
            </w:pPr>
            <w:del w:id="114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Occupation</w:delText>
              </w:r>
            </w:del>
          </w:p>
        </w:tc>
        <w:tc>
          <w:tcPr>
            <w:tcW w:w="0" w:type="auto"/>
            <w:hideMark/>
          </w:tcPr>
          <w:p w14:paraId="0557AE1F" w14:textId="6CD77C31"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43" w:author="Iturra, Julio [2]" w:date="2024-10-09T11:26:00Z" w16du:dateUtc="2024-10-09T09:26:00Z"/>
                <w:rFonts w:ascii="Times New Roman" w:eastAsia="Times New Roman" w:hAnsi="Times New Roman" w:cs="Times New Roman"/>
                <w:b/>
                <w:bCs/>
                <w:color w:val="333333"/>
                <w:sz w:val="15"/>
                <w:szCs w:val="15"/>
                <w:lang w:val="es-CL" w:eastAsia="es-CL"/>
              </w:rPr>
            </w:pPr>
            <w:del w:id="1144"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ISEI</w:delText>
              </w:r>
            </w:del>
          </w:p>
        </w:tc>
        <w:tc>
          <w:tcPr>
            <w:tcW w:w="0" w:type="auto"/>
            <w:hideMark/>
          </w:tcPr>
          <w:p w14:paraId="0FBF9C74" w14:textId="018EA21E"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45" w:author="Iturra, Julio [2]" w:date="2024-10-09T11:26:00Z" w16du:dateUtc="2024-10-09T09:26:00Z"/>
                <w:rFonts w:ascii="Times New Roman" w:eastAsia="Times New Roman" w:hAnsi="Times New Roman" w:cs="Times New Roman"/>
                <w:b/>
                <w:bCs/>
                <w:color w:val="333333"/>
                <w:sz w:val="15"/>
                <w:szCs w:val="15"/>
                <w:lang w:val="es-CL" w:eastAsia="es-CL"/>
              </w:rPr>
            </w:pPr>
            <w:del w:id="1146"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w:delText>
              </w:r>
            </w:del>
          </w:p>
        </w:tc>
      </w:tr>
      <w:tr w:rsidR="009537C8" w:rsidRPr="008374EA" w:rsidDel="00EE1544" w14:paraId="29C30266" w14:textId="45DB6B05"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47"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471D0F4" w14:textId="09203584" w:rsidR="009537C8" w:rsidRPr="008374EA" w:rsidDel="00EE1544" w:rsidRDefault="009537C8" w:rsidP="008E0B03">
            <w:pPr>
              <w:jc w:val="both"/>
              <w:rPr>
                <w:del w:id="1148" w:author="Iturra, Julio [2]" w:date="2024-10-09T11:26:00Z" w16du:dateUtc="2024-10-09T09:26:00Z"/>
                <w:rFonts w:ascii="Times New Roman" w:eastAsia="Times New Roman" w:hAnsi="Times New Roman" w:cs="Times New Roman"/>
                <w:b w:val="0"/>
                <w:bCs w:val="0"/>
                <w:color w:val="333333"/>
                <w:sz w:val="15"/>
                <w:szCs w:val="15"/>
                <w:lang w:val="es-CL" w:eastAsia="es-CL"/>
              </w:rPr>
            </w:pPr>
            <w:del w:id="114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Higher-status positions</w:delText>
              </w:r>
            </w:del>
          </w:p>
        </w:tc>
        <w:tc>
          <w:tcPr>
            <w:tcW w:w="0" w:type="auto"/>
            <w:gridSpan w:val="2"/>
          </w:tcPr>
          <w:p w14:paraId="23F5DA43" w14:textId="33B1C4E6" w:rsidR="009537C8" w:rsidRPr="008374EA" w:rsidDel="00EE1544" w:rsidRDefault="009537C8" w:rsidP="008E0B03">
            <w:pPr>
              <w:jc w:val="both"/>
              <w:cnfStyle w:val="000000100000" w:firstRow="0" w:lastRow="0" w:firstColumn="0" w:lastColumn="0" w:oddVBand="0" w:evenVBand="0" w:oddHBand="1" w:evenHBand="0" w:firstRowFirstColumn="0" w:firstRowLastColumn="0" w:lastRowFirstColumn="0" w:lastRowLastColumn="0"/>
              <w:rPr>
                <w:del w:id="1150" w:author="Iturra, Julio [2]" w:date="2024-10-09T11:26:00Z" w16du:dateUtc="2024-10-09T09:26:00Z"/>
                <w:rFonts w:ascii="Times New Roman" w:eastAsia="Times New Roman" w:hAnsi="Times New Roman" w:cs="Times New Roman"/>
                <w:color w:val="333333"/>
                <w:sz w:val="15"/>
                <w:szCs w:val="15"/>
                <w:lang w:val="es-CL" w:eastAsia="es-CL"/>
              </w:rPr>
            </w:pPr>
          </w:p>
        </w:tc>
      </w:tr>
      <w:tr w:rsidR="00381D69" w:rsidRPr="008374EA" w:rsidDel="00EE1544" w14:paraId="0D67D2D7" w14:textId="7D0E84C2"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51"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393FD687" w14:textId="1F3540AA" w:rsidR="00381D69" w:rsidRPr="008374EA" w:rsidDel="00EE1544" w:rsidRDefault="00381D69" w:rsidP="008E0B03">
            <w:pPr>
              <w:rPr>
                <w:del w:id="1152" w:author="Iturra, Julio [2]" w:date="2024-10-09T11:26:00Z" w16du:dateUtc="2024-10-09T09:26:00Z"/>
                <w:rFonts w:ascii="Times New Roman" w:eastAsia="Times New Roman" w:hAnsi="Times New Roman" w:cs="Times New Roman"/>
                <w:color w:val="333333"/>
                <w:sz w:val="15"/>
                <w:szCs w:val="15"/>
                <w:lang w:val="es-CL" w:eastAsia="es-CL"/>
              </w:rPr>
            </w:pPr>
            <w:del w:id="115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Lawyer</w:delText>
              </w:r>
            </w:del>
          </w:p>
        </w:tc>
        <w:tc>
          <w:tcPr>
            <w:tcW w:w="0" w:type="auto"/>
            <w:hideMark/>
          </w:tcPr>
          <w:p w14:paraId="6115B9DB" w14:textId="352FB745"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54" w:author="Iturra, Julio [2]" w:date="2024-10-09T11:26:00Z" w16du:dateUtc="2024-10-09T09:26:00Z"/>
                <w:rFonts w:ascii="Times New Roman" w:eastAsia="Times New Roman" w:hAnsi="Times New Roman" w:cs="Times New Roman"/>
                <w:color w:val="333333"/>
                <w:sz w:val="15"/>
                <w:szCs w:val="15"/>
                <w:lang w:val="es-CL" w:eastAsia="es-CL"/>
              </w:rPr>
            </w:pPr>
            <w:del w:id="115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85</w:delText>
              </w:r>
            </w:del>
          </w:p>
        </w:tc>
        <w:tc>
          <w:tcPr>
            <w:tcW w:w="0" w:type="auto"/>
            <w:hideMark/>
          </w:tcPr>
          <w:p w14:paraId="1987E4F9" w14:textId="6795E8B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56" w:author="Iturra, Julio [2]" w:date="2024-10-09T11:26:00Z" w16du:dateUtc="2024-10-09T09:26:00Z"/>
                <w:rFonts w:ascii="Times New Roman" w:eastAsia="Times New Roman" w:hAnsi="Times New Roman" w:cs="Times New Roman"/>
                <w:color w:val="333333"/>
                <w:sz w:val="15"/>
                <w:szCs w:val="15"/>
                <w:lang w:val="es-CL" w:eastAsia="es-CL"/>
              </w:rPr>
            </w:pPr>
            <w:del w:id="115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45.9</w:delText>
              </w:r>
            </w:del>
          </w:p>
        </w:tc>
      </w:tr>
      <w:tr w:rsidR="00381D69" w:rsidRPr="008374EA" w:rsidDel="00EE1544" w14:paraId="74A38CBA" w14:textId="1D0BC574"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58"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6310464A" w14:textId="1AD2C019" w:rsidR="00381D69" w:rsidRPr="008374EA" w:rsidDel="00EE1544" w:rsidRDefault="00381D69" w:rsidP="008E0B03">
            <w:pPr>
              <w:rPr>
                <w:del w:id="1159" w:author="Iturra, Julio [2]" w:date="2024-10-09T11:26:00Z" w16du:dateUtc="2024-10-09T09:26:00Z"/>
                <w:rFonts w:ascii="Times New Roman" w:eastAsia="Times New Roman" w:hAnsi="Times New Roman" w:cs="Times New Roman"/>
                <w:color w:val="333333"/>
                <w:sz w:val="15"/>
                <w:szCs w:val="15"/>
                <w:lang w:val="es-CL" w:eastAsia="es-CL"/>
              </w:rPr>
            </w:pPr>
            <w:del w:id="116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Executive of large firm</w:delText>
              </w:r>
            </w:del>
          </w:p>
        </w:tc>
        <w:tc>
          <w:tcPr>
            <w:tcW w:w="0" w:type="auto"/>
            <w:hideMark/>
          </w:tcPr>
          <w:p w14:paraId="026569F7" w14:textId="49687C4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161" w:author="Iturra, Julio [2]" w:date="2024-10-09T11:26:00Z" w16du:dateUtc="2024-10-09T09:26:00Z"/>
                <w:rFonts w:ascii="Times New Roman" w:eastAsia="Times New Roman" w:hAnsi="Times New Roman" w:cs="Times New Roman"/>
                <w:color w:val="333333"/>
                <w:sz w:val="15"/>
                <w:szCs w:val="15"/>
                <w:lang w:val="es-CL" w:eastAsia="es-CL"/>
              </w:rPr>
            </w:pPr>
            <w:del w:id="116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w:delText>
              </w:r>
            </w:del>
          </w:p>
        </w:tc>
        <w:tc>
          <w:tcPr>
            <w:tcW w:w="0" w:type="auto"/>
            <w:hideMark/>
          </w:tcPr>
          <w:p w14:paraId="079EDD7C" w14:textId="5BDF3547"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163" w:author="Iturra, Julio [2]" w:date="2024-10-09T11:26:00Z" w16du:dateUtc="2024-10-09T09:26:00Z"/>
                <w:rFonts w:ascii="Times New Roman" w:eastAsia="Times New Roman" w:hAnsi="Times New Roman" w:cs="Times New Roman"/>
                <w:color w:val="333333"/>
                <w:sz w:val="15"/>
                <w:szCs w:val="15"/>
                <w:lang w:val="es-CL" w:eastAsia="es-CL"/>
              </w:rPr>
            </w:pPr>
            <w:del w:id="116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46.8</w:delText>
              </w:r>
            </w:del>
          </w:p>
        </w:tc>
      </w:tr>
      <w:tr w:rsidR="00381D69" w:rsidRPr="008374EA" w:rsidDel="00EE1544" w14:paraId="6DFBD5E2" w14:textId="29DA1A7B"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65"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415AB29F" w14:textId="67B0781E" w:rsidR="00381D69" w:rsidRPr="008374EA" w:rsidDel="00EE1544" w:rsidRDefault="00381D69" w:rsidP="008E0B03">
            <w:pPr>
              <w:rPr>
                <w:del w:id="1166" w:author="Iturra, Julio [2]" w:date="2024-10-09T11:26:00Z" w16du:dateUtc="2024-10-09T09:26:00Z"/>
                <w:rFonts w:ascii="Times New Roman" w:eastAsia="Times New Roman" w:hAnsi="Times New Roman" w:cs="Times New Roman"/>
                <w:color w:val="333333"/>
                <w:sz w:val="15"/>
                <w:szCs w:val="15"/>
                <w:lang w:val="es-CL" w:eastAsia="es-CL"/>
              </w:rPr>
            </w:pPr>
            <w:del w:id="116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Human resource manager</w:delText>
              </w:r>
            </w:del>
          </w:p>
        </w:tc>
        <w:tc>
          <w:tcPr>
            <w:tcW w:w="0" w:type="auto"/>
            <w:hideMark/>
          </w:tcPr>
          <w:p w14:paraId="4F836071" w14:textId="410AAD89"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68" w:author="Iturra, Julio [2]" w:date="2024-10-09T11:26:00Z" w16du:dateUtc="2024-10-09T09:26:00Z"/>
                <w:rFonts w:ascii="Times New Roman" w:eastAsia="Times New Roman" w:hAnsi="Times New Roman" w:cs="Times New Roman"/>
                <w:color w:val="333333"/>
                <w:sz w:val="15"/>
                <w:szCs w:val="15"/>
                <w:lang w:val="es-CL" w:eastAsia="es-CL"/>
              </w:rPr>
            </w:pPr>
            <w:del w:id="116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68</w:delText>
              </w:r>
            </w:del>
          </w:p>
        </w:tc>
        <w:tc>
          <w:tcPr>
            <w:tcW w:w="0" w:type="auto"/>
            <w:hideMark/>
          </w:tcPr>
          <w:p w14:paraId="7E17B15A" w14:textId="6F6C53DC"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70" w:author="Iturra, Julio [2]" w:date="2024-10-09T11:26:00Z" w16du:dateUtc="2024-10-09T09:26:00Z"/>
                <w:rFonts w:ascii="Times New Roman" w:eastAsia="Times New Roman" w:hAnsi="Times New Roman" w:cs="Times New Roman"/>
                <w:color w:val="333333"/>
                <w:sz w:val="15"/>
                <w:szCs w:val="15"/>
                <w:lang w:val="es-CL" w:eastAsia="es-CL"/>
              </w:rPr>
            </w:pPr>
            <w:del w:id="117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50.6</w:delText>
              </w:r>
            </w:del>
          </w:p>
        </w:tc>
      </w:tr>
      <w:tr w:rsidR="00381D69" w:rsidRPr="008374EA" w:rsidDel="00EE1544" w14:paraId="2133EEEA" w14:textId="58EBD48B"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72"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7149399B" w14:textId="5EE6D7A6" w:rsidR="00381D69" w:rsidRPr="008374EA" w:rsidDel="00EE1544" w:rsidRDefault="00381D69" w:rsidP="008E0B03">
            <w:pPr>
              <w:jc w:val="both"/>
              <w:rPr>
                <w:del w:id="1173" w:author="Iturra, Julio [2]" w:date="2024-10-09T11:26:00Z" w16du:dateUtc="2024-10-09T09:26:00Z"/>
                <w:rFonts w:ascii="Times New Roman" w:eastAsia="Times New Roman" w:hAnsi="Times New Roman" w:cs="Times New Roman"/>
                <w:color w:val="333333"/>
                <w:sz w:val="15"/>
                <w:szCs w:val="15"/>
                <w:lang w:val="es-CL" w:eastAsia="es-CL"/>
              </w:rPr>
            </w:pPr>
            <w:del w:id="117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Medium-status positions</w:delText>
              </w:r>
            </w:del>
          </w:p>
        </w:tc>
      </w:tr>
      <w:tr w:rsidR="00381D69" w:rsidRPr="008374EA" w:rsidDel="00EE1544" w14:paraId="693E22E5" w14:textId="1311AD0F"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75"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6061475F" w14:textId="10C2E8CD" w:rsidR="00381D69" w:rsidRPr="008374EA" w:rsidDel="00EE1544" w:rsidRDefault="00381D69" w:rsidP="008E0B03">
            <w:pPr>
              <w:rPr>
                <w:del w:id="1176" w:author="Iturra, Julio [2]" w:date="2024-10-09T11:26:00Z" w16du:dateUtc="2024-10-09T09:26:00Z"/>
                <w:rFonts w:ascii="Times New Roman" w:eastAsia="Times New Roman" w:hAnsi="Times New Roman" w:cs="Times New Roman"/>
                <w:color w:val="333333"/>
                <w:sz w:val="15"/>
                <w:szCs w:val="15"/>
                <w:lang w:val="es-CL" w:eastAsia="es-CL"/>
              </w:rPr>
            </w:pPr>
            <w:del w:id="117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School teacher</w:delText>
              </w:r>
            </w:del>
          </w:p>
        </w:tc>
        <w:tc>
          <w:tcPr>
            <w:tcW w:w="0" w:type="auto"/>
            <w:hideMark/>
          </w:tcPr>
          <w:p w14:paraId="0EFBE27A" w14:textId="15B879F5"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78" w:author="Iturra, Julio [2]" w:date="2024-10-09T11:26:00Z" w16du:dateUtc="2024-10-09T09:26:00Z"/>
                <w:rFonts w:ascii="Times New Roman" w:eastAsia="Times New Roman" w:hAnsi="Times New Roman" w:cs="Times New Roman"/>
                <w:color w:val="333333"/>
                <w:sz w:val="15"/>
                <w:szCs w:val="15"/>
                <w:lang w:val="es-CL" w:eastAsia="es-CL"/>
              </w:rPr>
            </w:pPr>
            <w:del w:id="117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63</w:delText>
              </w:r>
            </w:del>
          </w:p>
        </w:tc>
        <w:tc>
          <w:tcPr>
            <w:tcW w:w="0" w:type="auto"/>
            <w:hideMark/>
          </w:tcPr>
          <w:p w14:paraId="702C296D" w14:textId="579BE79F"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80" w:author="Iturra, Julio [2]" w:date="2024-10-09T11:26:00Z" w16du:dateUtc="2024-10-09T09:26:00Z"/>
                <w:rFonts w:ascii="Times New Roman" w:eastAsia="Times New Roman" w:hAnsi="Times New Roman" w:cs="Times New Roman"/>
                <w:color w:val="333333"/>
                <w:sz w:val="15"/>
                <w:szCs w:val="15"/>
                <w:lang w:val="es-CL" w:eastAsia="es-CL"/>
              </w:rPr>
            </w:pPr>
            <w:del w:id="118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73.0</w:delText>
              </w:r>
            </w:del>
          </w:p>
        </w:tc>
      </w:tr>
      <w:tr w:rsidR="00381D69" w:rsidRPr="008374EA" w:rsidDel="00EE1544" w14:paraId="4B7E6C5A" w14:textId="5B30A032"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82"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0FCDA567" w14:textId="424BFBF0" w:rsidR="00381D69" w:rsidRPr="008374EA" w:rsidDel="00EE1544" w:rsidRDefault="00381D69" w:rsidP="008E0B03">
            <w:pPr>
              <w:rPr>
                <w:del w:id="1183" w:author="Iturra, Julio [2]" w:date="2024-10-09T11:26:00Z" w16du:dateUtc="2024-10-09T09:26:00Z"/>
                <w:rFonts w:ascii="Times New Roman" w:eastAsia="Times New Roman" w:hAnsi="Times New Roman" w:cs="Times New Roman"/>
                <w:color w:val="333333"/>
                <w:sz w:val="15"/>
                <w:szCs w:val="15"/>
                <w:lang w:val="es-CL" w:eastAsia="es-CL"/>
              </w:rPr>
            </w:pPr>
            <w:del w:id="118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Police officer</w:delText>
              </w:r>
            </w:del>
          </w:p>
        </w:tc>
        <w:tc>
          <w:tcPr>
            <w:tcW w:w="0" w:type="auto"/>
            <w:hideMark/>
          </w:tcPr>
          <w:p w14:paraId="5F4F1DB5" w14:textId="27DD8629"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185" w:author="Iturra, Julio [2]" w:date="2024-10-09T11:26:00Z" w16du:dateUtc="2024-10-09T09:26:00Z"/>
                <w:rFonts w:ascii="Times New Roman" w:eastAsia="Times New Roman" w:hAnsi="Times New Roman" w:cs="Times New Roman"/>
                <w:color w:val="333333"/>
                <w:sz w:val="15"/>
                <w:szCs w:val="15"/>
                <w:lang w:val="es-CL" w:eastAsia="es-CL"/>
              </w:rPr>
            </w:pPr>
            <w:del w:id="118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54</w:delText>
              </w:r>
            </w:del>
          </w:p>
        </w:tc>
        <w:tc>
          <w:tcPr>
            <w:tcW w:w="0" w:type="auto"/>
            <w:hideMark/>
          </w:tcPr>
          <w:p w14:paraId="793398EB" w14:textId="15AAF974"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187" w:author="Iturra, Julio [2]" w:date="2024-10-09T11:26:00Z" w16du:dateUtc="2024-10-09T09:26:00Z"/>
                <w:rFonts w:ascii="Times New Roman" w:eastAsia="Times New Roman" w:hAnsi="Times New Roman" w:cs="Times New Roman"/>
                <w:color w:val="333333"/>
                <w:sz w:val="15"/>
                <w:szCs w:val="15"/>
                <w:lang w:val="es-CL" w:eastAsia="es-CL"/>
              </w:rPr>
            </w:pPr>
            <w:del w:id="118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57.0</w:delText>
              </w:r>
            </w:del>
          </w:p>
        </w:tc>
      </w:tr>
      <w:tr w:rsidR="00381D69" w:rsidRPr="008374EA" w:rsidDel="00EE1544" w14:paraId="084D5DD9" w14:textId="64F5C697"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89"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4C0F91A3" w14:textId="56612970" w:rsidR="00381D69" w:rsidRPr="008374EA" w:rsidDel="00EE1544" w:rsidRDefault="00381D69" w:rsidP="008E0B03">
            <w:pPr>
              <w:rPr>
                <w:del w:id="1190" w:author="Iturra, Julio [2]" w:date="2024-10-09T11:26:00Z" w16du:dateUtc="2024-10-09T09:26:00Z"/>
                <w:rFonts w:ascii="Times New Roman" w:eastAsia="Times New Roman" w:hAnsi="Times New Roman" w:cs="Times New Roman"/>
                <w:color w:val="333333"/>
                <w:sz w:val="15"/>
                <w:szCs w:val="15"/>
                <w:lang w:val="es-CL" w:eastAsia="es-CL"/>
              </w:rPr>
            </w:pPr>
            <w:del w:id="119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Nurse</w:delText>
              </w:r>
            </w:del>
          </w:p>
        </w:tc>
        <w:tc>
          <w:tcPr>
            <w:tcW w:w="0" w:type="auto"/>
            <w:hideMark/>
          </w:tcPr>
          <w:p w14:paraId="0C52E4FF" w14:textId="027035D6"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92" w:author="Iturra, Julio [2]" w:date="2024-10-09T11:26:00Z" w16du:dateUtc="2024-10-09T09:26:00Z"/>
                <w:rFonts w:ascii="Times New Roman" w:eastAsia="Times New Roman" w:hAnsi="Times New Roman" w:cs="Times New Roman"/>
                <w:color w:val="333333"/>
                <w:sz w:val="15"/>
                <w:szCs w:val="15"/>
                <w:lang w:val="es-CL" w:eastAsia="es-CL"/>
              </w:rPr>
            </w:pPr>
            <w:del w:id="119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48</w:delText>
              </w:r>
            </w:del>
          </w:p>
        </w:tc>
        <w:tc>
          <w:tcPr>
            <w:tcW w:w="0" w:type="auto"/>
            <w:hideMark/>
          </w:tcPr>
          <w:p w14:paraId="6327C8C0" w14:textId="6AEB6E5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194" w:author="Iturra, Julio [2]" w:date="2024-10-09T11:26:00Z" w16du:dateUtc="2024-10-09T09:26:00Z"/>
                <w:rFonts w:ascii="Times New Roman" w:eastAsia="Times New Roman" w:hAnsi="Times New Roman" w:cs="Times New Roman"/>
                <w:color w:val="333333"/>
                <w:sz w:val="15"/>
                <w:szCs w:val="15"/>
                <w:lang w:val="es-CL" w:eastAsia="es-CL"/>
              </w:rPr>
            </w:pPr>
            <w:del w:id="119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70.7</w:delText>
              </w:r>
            </w:del>
          </w:p>
        </w:tc>
      </w:tr>
      <w:tr w:rsidR="00381D69" w:rsidRPr="008374EA" w:rsidDel="00EE1544" w14:paraId="34B616F6" w14:textId="70481C94"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196"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1B15F71F" w14:textId="31359955" w:rsidR="00381D69" w:rsidRPr="008374EA" w:rsidDel="00EE1544" w:rsidRDefault="00381D69" w:rsidP="008E0B03">
            <w:pPr>
              <w:jc w:val="both"/>
              <w:rPr>
                <w:del w:id="1197" w:author="Iturra, Julio [2]" w:date="2024-10-09T11:26:00Z" w16du:dateUtc="2024-10-09T09:26:00Z"/>
                <w:rFonts w:ascii="Times New Roman" w:eastAsia="Times New Roman" w:hAnsi="Times New Roman" w:cs="Times New Roman"/>
                <w:color w:val="333333"/>
                <w:sz w:val="15"/>
                <w:szCs w:val="15"/>
                <w:lang w:val="es-CL" w:eastAsia="es-CL"/>
              </w:rPr>
            </w:pPr>
            <w:del w:id="119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Lower-status positions</w:delText>
              </w:r>
            </w:del>
          </w:p>
        </w:tc>
      </w:tr>
      <w:tr w:rsidR="00381D69" w:rsidRPr="008374EA" w:rsidDel="00EE1544" w14:paraId="160FA3DE" w14:textId="63DA2354"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199"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489BA5C5" w14:textId="797E2A6D" w:rsidR="00381D69" w:rsidRPr="008374EA" w:rsidDel="00EE1544" w:rsidRDefault="00381D69" w:rsidP="008E0B03">
            <w:pPr>
              <w:rPr>
                <w:del w:id="1200" w:author="Iturra, Julio [2]" w:date="2024-10-09T11:26:00Z" w16du:dateUtc="2024-10-09T09:26:00Z"/>
                <w:rFonts w:ascii="Times New Roman" w:eastAsia="Times New Roman" w:hAnsi="Times New Roman" w:cs="Times New Roman"/>
                <w:color w:val="333333"/>
                <w:sz w:val="15"/>
                <w:szCs w:val="15"/>
                <w:lang w:val="es-CL" w:eastAsia="es-CL"/>
              </w:rPr>
            </w:pPr>
            <w:del w:id="120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Car mechanic</w:delText>
              </w:r>
            </w:del>
          </w:p>
        </w:tc>
        <w:tc>
          <w:tcPr>
            <w:tcW w:w="0" w:type="auto"/>
            <w:hideMark/>
          </w:tcPr>
          <w:p w14:paraId="16335E92" w14:textId="2CED1788"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202" w:author="Iturra, Julio [2]" w:date="2024-10-09T11:26:00Z" w16du:dateUtc="2024-10-09T09:26:00Z"/>
                <w:rFonts w:ascii="Times New Roman" w:eastAsia="Times New Roman" w:hAnsi="Times New Roman" w:cs="Times New Roman"/>
                <w:color w:val="333333"/>
                <w:sz w:val="15"/>
                <w:szCs w:val="15"/>
                <w:lang w:val="es-CL" w:eastAsia="es-CL"/>
              </w:rPr>
            </w:pPr>
            <w:del w:id="120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38</w:delText>
              </w:r>
            </w:del>
          </w:p>
        </w:tc>
        <w:tc>
          <w:tcPr>
            <w:tcW w:w="0" w:type="auto"/>
            <w:hideMark/>
          </w:tcPr>
          <w:p w14:paraId="4BBFBF03" w14:textId="5B2CE1AA"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204" w:author="Iturra, Julio [2]" w:date="2024-10-09T11:26:00Z" w16du:dateUtc="2024-10-09T09:26:00Z"/>
                <w:rFonts w:ascii="Times New Roman" w:eastAsia="Times New Roman" w:hAnsi="Times New Roman" w:cs="Times New Roman"/>
                <w:color w:val="333333"/>
                <w:sz w:val="15"/>
                <w:szCs w:val="15"/>
                <w:lang w:val="es-CL" w:eastAsia="es-CL"/>
              </w:rPr>
            </w:pPr>
            <w:del w:id="120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58.3</w:delText>
              </w:r>
            </w:del>
          </w:p>
        </w:tc>
      </w:tr>
      <w:tr w:rsidR="00381D69" w:rsidRPr="008374EA" w:rsidDel="00EE1544" w14:paraId="0C843F99" w14:textId="70C19FBB"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206"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710E43F4" w14:textId="4A36F2AB" w:rsidR="00381D69" w:rsidRPr="008374EA" w:rsidDel="00EE1544" w:rsidRDefault="00381D69" w:rsidP="008E0B03">
            <w:pPr>
              <w:rPr>
                <w:del w:id="1207" w:author="Iturra, Julio [2]" w:date="2024-10-09T11:26:00Z" w16du:dateUtc="2024-10-09T09:26:00Z"/>
                <w:rFonts w:ascii="Times New Roman" w:eastAsia="Times New Roman" w:hAnsi="Times New Roman" w:cs="Times New Roman"/>
                <w:color w:val="333333"/>
                <w:sz w:val="15"/>
                <w:szCs w:val="15"/>
                <w:lang w:val="es-CL" w:eastAsia="es-CL"/>
              </w:rPr>
            </w:pPr>
            <w:del w:id="120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Bus/lory driver</w:delText>
              </w:r>
            </w:del>
          </w:p>
        </w:tc>
        <w:tc>
          <w:tcPr>
            <w:tcW w:w="0" w:type="auto"/>
            <w:hideMark/>
          </w:tcPr>
          <w:p w14:paraId="4B51CC58" w14:textId="12BBBCDC"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209" w:author="Iturra, Julio [2]" w:date="2024-10-09T11:26:00Z" w16du:dateUtc="2024-10-09T09:26:00Z"/>
                <w:rFonts w:ascii="Times New Roman" w:eastAsia="Times New Roman" w:hAnsi="Times New Roman" w:cs="Times New Roman"/>
                <w:color w:val="333333"/>
                <w:sz w:val="15"/>
                <w:szCs w:val="15"/>
                <w:lang w:val="es-CL" w:eastAsia="es-CL"/>
              </w:rPr>
            </w:pPr>
            <w:del w:id="121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36</w:delText>
              </w:r>
            </w:del>
          </w:p>
        </w:tc>
        <w:tc>
          <w:tcPr>
            <w:tcW w:w="0" w:type="auto"/>
            <w:hideMark/>
          </w:tcPr>
          <w:p w14:paraId="1C192A9B" w14:textId="575B9DC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211" w:author="Iturra, Julio [2]" w:date="2024-10-09T11:26:00Z" w16du:dateUtc="2024-10-09T09:26:00Z"/>
                <w:rFonts w:ascii="Times New Roman" w:eastAsia="Times New Roman" w:hAnsi="Times New Roman" w:cs="Times New Roman"/>
                <w:color w:val="333333"/>
                <w:sz w:val="15"/>
                <w:szCs w:val="15"/>
                <w:lang w:val="es-CL" w:eastAsia="es-CL"/>
              </w:rPr>
            </w:pPr>
            <w:del w:id="121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71.3</w:delText>
              </w:r>
            </w:del>
          </w:p>
        </w:tc>
      </w:tr>
      <w:tr w:rsidR="00381D69" w:rsidRPr="008374EA" w:rsidDel="00EE1544" w14:paraId="33AAB3A8" w14:textId="65C2B857"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213"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48888867" w14:textId="286BF650" w:rsidR="00381D69" w:rsidRPr="008374EA" w:rsidDel="00EE1544" w:rsidRDefault="00381D69" w:rsidP="008E0B03">
            <w:pPr>
              <w:rPr>
                <w:del w:id="1214" w:author="Iturra, Julio [2]" w:date="2024-10-09T11:26:00Z" w16du:dateUtc="2024-10-09T09:26:00Z"/>
                <w:rFonts w:ascii="Times New Roman" w:eastAsia="Times New Roman" w:hAnsi="Times New Roman" w:cs="Times New Roman"/>
                <w:color w:val="333333"/>
                <w:sz w:val="15"/>
                <w:szCs w:val="15"/>
                <w:lang w:val="es-CL" w:eastAsia="es-CL"/>
              </w:rPr>
            </w:pPr>
            <w:del w:id="121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Hairdresser/barber</w:delText>
              </w:r>
            </w:del>
          </w:p>
        </w:tc>
        <w:tc>
          <w:tcPr>
            <w:tcW w:w="0" w:type="auto"/>
            <w:hideMark/>
          </w:tcPr>
          <w:p w14:paraId="38E5BD9F" w14:textId="1B3957A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216" w:author="Iturra, Julio [2]" w:date="2024-10-09T11:26:00Z" w16du:dateUtc="2024-10-09T09:26:00Z"/>
                <w:rFonts w:ascii="Times New Roman" w:eastAsia="Times New Roman" w:hAnsi="Times New Roman" w:cs="Times New Roman"/>
                <w:color w:val="333333"/>
                <w:sz w:val="15"/>
                <w:szCs w:val="15"/>
                <w:lang w:val="es-CL" w:eastAsia="es-CL"/>
              </w:rPr>
            </w:pPr>
            <w:del w:id="121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32</w:delText>
              </w:r>
            </w:del>
          </w:p>
        </w:tc>
        <w:tc>
          <w:tcPr>
            <w:tcW w:w="0" w:type="auto"/>
            <w:hideMark/>
          </w:tcPr>
          <w:p w14:paraId="60A84D4F" w14:textId="51E5538A"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218" w:author="Iturra, Julio [2]" w:date="2024-10-09T11:26:00Z" w16du:dateUtc="2024-10-09T09:26:00Z"/>
                <w:rFonts w:ascii="Times New Roman" w:eastAsia="Times New Roman" w:hAnsi="Times New Roman" w:cs="Times New Roman"/>
                <w:color w:val="333333"/>
                <w:sz w:val="15"/>
                <w:szCs w:val="15"/>
                <w:lang w:val="es-CL" w:eastAsia="es-CL"/>
              </w:rPr>
            </w:pPr>
            <w:del w:id="121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56.1</w:delText>
              </w:r>
            </w:del>
          </w:p>
        </w:tc>
      </w:tr>
      <w:tr w:rsidR="00381D69" w:rsidRPr="008374EA" w:rsidDel="00EE1544" w14:paraId="5DF0D12D" w14:textId="6B94F4F3"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cnfStyle w:val="000000100000" w:firstRow="0" w:lastRow="0" w:firstColumn="0" w:lastColumn="0" w:oddVBand="0" w:evenVBand="0" w:oddHBand="1" w:evenHBand="0" w:firstRowFirstColumn="0" w:firstRowLastColumn="0" w:lastRowFirstColumn="0" w:lastRowLastColumn="0"/>
          <w:del w:id="1220" w:author="Iturra, Julio [2]" w:date="2024-10-09T11:26:00Z"/>
        </w:trPr>
        <w:tc>
          <w:tcPr>
            <w:cnfStyle w:val="001000000000" w:firstRow="0" w:lastRow="0" w:firstColumn="1" w:lastColumn="0" w:oddVBand="0" w:evenVBand="0" w:oddHBand="0" w:evenHBand="0" w:firstRowFirstColumn="0" w:firstRowLastColumn="0" w:lastRowFirstColumn="0" w:lastRowLastColumn="0"/>
            <w:tcW w:w="5115" w:type="dxa"/>
            <w:gridSpan w:val="4"/>
            <w:hideMark/>
          </w:tcPr>
          <w:p w14:paraId="36BAF359" w14:textId="3B78F002" w:rsidR="00381D69" w:rsidRPr="008374EA" w:rsidDel="00EE1544" w:rsidRDefault="00381D69" w:rsidP="008E0B03">
            <w:pPr>
              <w:rPr>
                <w:del w:id="1221" w:author="Iturra, Julio [2]" w:date="2024-10-09T11:26:00Z" w16du:dateUtc="2024-10-09T09:26:00Z"/>
                <w:rFonts w:ascii="Times New Roman" w:eastAsia="Times New Roman" w:hAnsi="Times New Roman" w:cs="Times New Roman"/>
                <w:color w:val="333333"/>
                <w:sz w:val="15"/>
                <w:szCs w:val="15"/>
                <w:lang w:val="es-CL" w:eastAsia="es-CL"/>
              </w:rPr>
            </w:pPr>
            <w:del w:id="122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Home or office cleaner</w:delText>
              </w:r>
            </w:del>
          </w:p>
        </w:tc>
        <w:tc>
          <w:tcPr>
            <w:tcW w:w="0" w:type="auto"/>
            <w:hideMark/>
          </w:tcPr>
          <w:p w14:paraId="3D166377" w14:textId="6D5B8E3A"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223" w:author="Iturra, Julio [2]" w:date="2024-10-09T11:26:00Z" w16du:dateUtc="2024-10-09T09:26:00Z"/>
                <w:rFonts w:ascii="Times New Roman" w:eastAsia="Times New Roman" w:hAnsi="Times New Roman" w:cs="Times New Roman"/>
                <w:color w:val="333333"/>
                <w:sz w:val="15"/>
                <w:szCs w:val="15"/>
                <w:lang w:val="es-CL" w:eastAsia="es-CL"/>
              </w:rPr>
            </w:pPr>
            <w:del w:id="122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17</w:delText>
              </w:r>
            </w:del>
          </w:p>
        </w:tc>
        <w:tc>
          <w:tcPr>
            <w:tcW w:w="0" w:type="auto"/>
            <w:hideMark/>
          </w:tcPr>
          <w:p w14:paraId="1EF2A6AC" w14:textId="0C6DCE6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225" w:author="Iturra, Julio [2]" w:date="2024-10-09T11:26:00Z" w16du:dateUtc="2024-10-09T09:26:00Z"/>
                <w:rFonts w:ascii="Times New Roman" w:eastAsia="Times New Roman" w:hAnsi="Times New Roman" w:cs="Times New Roman"/>
                <w:color w:val="333333"/>
                <w:sz w:val="15"/>
                <w:szCs w:val="15"/>
                <w:lang w:val="es-CL" w:eastAsia="es-CL"/>
              </w:rPr>
            </w:pPr>
            <w:del w:id="122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66.7</w:delText>
              </w:r>
            </w:del>
          </w:p>
        </w:tc>
      </w:tr>
      <w:tr w:rsidR="00381D69" w:rsidRPr="008374EA" w:rsidDel="00EE1544" w14:paraId="6B6302EB" w14:textId="1C681CF1" w:rsidTr="00B17E8D">
        <w:tblPrEx>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PrEx>
        <w:trPr>
          <w:gridAfter w:val="2"/>
          <w:del w:id="1227"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A958A21" w14:textId="4216A9EC" w:rsidR="00381D69" w:rsidRPr="008374EA" w:rsidDel="00EE1544" w:rsidRDefault="00381D69" w:rsidP="008E0B03">
            <w:pPr>
              <w:jc w:val="both"/>
              <w:rPr>
                <w:del w:id="1228" w:author="Iturra, Julio [2]" w:date="2024-10-09T11:26:00Z" w16du:dateUtc="2024-10-09T09:26:00Z"/>
                <w:rFonts w:ascii="Times New Roman" w:eastAsia="Times New Roman" w:hAnsi="Times New Roman" w:cs="Times New Roman"/>
                <w:color w:val="333333"/>
                <w:sz w:val="15"/>
                <w:szCs w:val="15"/>
                <w:lang w:val="es-CL" w:eastAsia="es-CL"/>
              </w:rPr>
            </w:pPr>
            <w:del w:id="1229" w:author="Iturra, Julio [2]" w:date="2024-10-09T11:26:00Z" w16du:dateUtc="2024-10-09T09:26:00Z">
              <w:r w:rsidRPr="008374EA" w:rsidDel="00EE1544">
                <w:rPr>
                  <w:rFonts w:ascii="Times New Roman" w:eastAsia="Times New Roman" w:hAnsi="Times New Roman" w:cs="Times New Roman"/>
                  <w:i/>
                  <w:iCs/>
                  <w:color w:val="333333"/>
                  <w:sz w:val="15"/>
                  <w:szCs w:val="15"/>
                  <w:lang w:val="es-CL" w:eastAsia="es-CL"/>
                </w:rPr>
                <w:delText>Note: </w:delText>
              </w:r>
              <w:r w:rsidRPr="008374EA" w:rsidDel="00EE1544">
                <w:rPr>
                  <w:rFonts w:ascii="Times New Roman" w:eastAsia="Times New Roman" w:hAnsi="Times New Roman" w:cs="Times New Roman"/>
                  <w:color w:val="333333"/>
                  <w:sz w:val="15"/>
                  <w:szCs w:val="15"/>
                  <w:lang w:val="es-CL" w:eastAsia="es-CL"/>
                </w:rPr>
                <w:delText>N = 31,694</w:delText>
              </w:r>
            </w:del>
          </w:p>
        </w:tc>
        <w:tc>
          <w:tcPr>
            <w:tcW w:w="0" w:type="auto"/>
            <w:hideMark/>
          </w:tcPr>
          <w:p w14:paraId="55E10B93" w14:textId="7A818DBC" w:rsidR="00381D69" w:rsidRPr="008374EA" w:rsidDel="00EE1544" w:rsidRDefault="00381D69" w:rsidP="008E0B03">
            <w:pPr>
              <w:jc w:val="both"/>
              <w:cnfStyle w:val="000000000000" w:firstRow="0" w:lastRow="0" w:firstColumn="0" w:lastColumn="0" w:oddVBand="0" w:evenVBand="0" w:oddHBand="0" w:evenHBand="0" w:firstRowFirstColumn="0" w:firstRowLastColumn="0" w:lastRowFirstColumn="0" w:lastRowLastColumn="0"/>
              <w:rPr>
                <w:del w:id="1230" w:author="Iturra, Julio [2]" w:date="2024-10-09T11:26:00Z" w16du:dateUtc="2024-10-09T09:26:00Z"/>
                <w:rFonts w:ascii="Times New Roman" w:eastAsia="Times New Roman" w:hAnsi="Times New Roman" w:cs="Times New Roman"/>
                <w:sz w:val="20"/>
                <w:szCs w:val="20"/>
                <w:lang w:val="es-CL" w:eastAsia="es-CL"/>
              </w:rPr>
            </w:pPr>
          </w:p>
        </w:tc>
        <w:tc>
          <w:tcPr>
            <w:tcW w:w="0" w:type="auto"/>
            <w:hideMark/>
          </w:tcPr>
          <w:p w14:paraId="3585DC59" w14:textId="57275EAE" w:rsidR="00381D69" w:rsidRPr="008374EA" w:rsidDel="00EE1544" w:rsidRDefault="00381D69" w:rsidP="008E0B03">
            <w:pPr>
              <w:jc w:val="both"/>
              <w:cnfStyle w:val="000000000000" w:firstRow="0" w:lastRow="0" w:firstColumn="0" w:lastColumn="0" w:oddVBand="0" w:evenVBand="0" w:oddHBand="0" w:evenHBand="0" w:firstRowFirstColumn="0" w:firstRowLastColumn="0" w:lastRowFirstColumn="0" w:lastRowLastColumn="0"/>
              <w:rPr>
                <w:del w:id="1231" w:author="Iturra, Julio [2]" w:date="2024-10-09T11:26:00Z" w16du:dateUtc="2024-10-09T09:26:00Z"/>
                <w:rFonts w:ascii="Times New Roman" w:eastAsia="Times New Roman" w:hAnsi="Times New Roman" w:cs="Times New Roman"/>
                <w:sz w:val="20"/>
                <w:szCs w:val="20"/>
                <w:lang w:val="es-CL" w:eastAsia="es-CL"/>
              </w:rPr>
            </w:pPr>
          </w:p>
        </w:tc>
      </w:tr>
    </w:tbl>
    <w:tbl>
      <w:tblPr>
        <w:tblW w:w="7960" w:type="dxa"/>
        <w:tblCellMar>
          <w:left w:w="70" w:type="dxa"/>
          <w:right w:w="70" w:type="dxa"/>
        </w:tblCellMar>
        <w:tblLook w:val="04A0" w:firstRow="1" w:lastRow="0" w:firstColumn="1" w:lastColumn="0" w:noHBand="0" w:noVBand="1"/>
      </w:tblPr>
      <w:tblGrid>
        <w:gridCol w:w="2857"/>
        <w:gridCol w:w="856"/>
        <w:gridCol w:w="678"/>
        <w:gridCol w:w="1857"/>
        <w:gridCol w:w="1034"/>
        <w:gridCol w:w="678"/>
      </w:tblGrid>
      <w:tr w:rsidR="00B17E8D" w:rsidRPr="00B17E8D" w14:paraId="3592F5EE" w14:textId="77777777" w:rsidTr="00B17E8D">
        <w:trPr>
          <w:trHeight w:val="300"/>
        </w:trPr>
        <w:tc>
          <w:tcPr>
            <w:tcW w:w="7960" w:type="dxa"/>
            <w:gridSpan w:val="6"/>
            <w:tcBorders>
              <w:top w:val="nil"/>
              <w:left w:val="nil"/>
              <w:bottom w:val="single" w:sz="4" w:space="0" w:color="auto"/>
              <w:right w:val="nil"/>
            </w:tcBorders>
            <w:shd w:val="clear" w:color="auto" w:fill="auto"/>
            <w:noWrap/>
            <w:vAlign w:val="bottom"/>
            <w:hideMark/>
          </w:tcPr>
          <w:p w14:paraId="0B8CD9FA" w14:textId="77777777" w:rsidR="00B17E8D" w:rsidRPr="00B17E8D" w:rsidRDefault="00B17E8D" w:rsidP="00B17E8D">
            <w:pPr>
              <w:spacing w:after="0"/>
              <w:rPr>
                <w:rFonts w:ascii="Times New Roman" w:eastAsia="Times New Roman" w:hAnsi="Times New Roman" w:cs="Times New Roman"/>
                <w:color w:val="000000"/>
                <w:sz w:val="20"/>
                <w:szCs w:val="20"/>
                <w:lang w:eastAsia="es-CL"/>
              </w:rPr>
            </w:pPr>
            <w:r w:rsidRPr="00B17E8D">
              <w:rPr>
                <w:rFonts w:ascii="Times New Roman" w:eastAsia="Times New Roman" w:hAnsi="Times New Roman" w:cs="Times New Roman"/>
                <w:color w:val="000000"/>
                <w:sz w:val="20"/>
                <w:szCs w:val="20"/>
                <w:lang w:eastAsia="es-CL"/>
              </w:rPr>
              <w:t>Table A3: Level of aggregation of social class</w:t>
            </w:r>
          </w:p>
        </w:tc>
      </w:tr>
      <w:tr w:rsidR="00B17E8D" w:rsidRPr="00B17E8D" w14:paraId="4723031F"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61F1887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EGP-6</w:t>
            </w:r>
          </w:p>
        </w:tc>
        <w:tc>
          <w:tcPr>
            <w:tcW w:w="856" w:type="dxa"/>
            <w:tcBorders>
              <w:top w:val="nil"/>
              <w:left w:val="nil"/>
              <w:bottom w:val="single" w:sz="4" w:space="0" w:color="auto"/>
              <w:right w:val="nil"/>
            </w:tcBorders>
            <w:shd w:val="clear" w:color="auto" w:fill="auto"/>
            <w:noWrap/>
            <w:vAlign w:val="bottom"/>
            <w:hideMark/>
          </w:tcPr>
          <w:p w14:paraId="0A0C6737"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18E06EB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c>
          <w:tcPr>
            <w:tcW w:w="1857" w:type="dxa"/>
            <w:tcBorders>
              <w:top w:val="nil"/>
              <w:left w:val="nil"/>
              <w:bottom w:val="single" w:sz="4" w:space="0" w:color="auto"/>
              <w:right w:val="nil"/>
            </w:tcBorders>
            <w:shd w:val="clear" w:color="auto" w:fill="auto"/>
            <w:noWrap/>
            <w:vAlign w:val="bottom"/>
            <w:hideMark/>
          </w:tcPr>
          <w:p w14:paraId="7505269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EGP-3</w:t>
            </w:r>
          </w:p>
        </w:tc>
        <w:tc>
          <w:tcPr>
            <w:tcW w:w="1034" w:type="dxa"/>
            <w:tcBorders>
              <w:top w:val="nil"/>
              <w:left w:val="nil"/>
              <w:bottom w:val="single" w:sz="4" w:space="0" w:color="auto"/>
              <w:right w:val="nil"/>
            </w:tcBorders>
            <w:shd w:val="clear" w:color="auto" w:fill="auto"/>
            <w:noWrap/>
            <w:vAlign w:val="bottom"/>
            <w:hideMark/>
          </w:tcPr>
          <w:p w14:paraId="61A7730F"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w:t>
            </w:r>
          </w:p>
        </w:tc>
        <w:tc>
          <w:tcPr>
            <w:tcW w:w="678" w:type="dxa"/>
            <w:tcBorders>
              <w:top w:val="nil"/>
              <w:left w:val="nil"/>
              <w:bottom w:val="single" w:sz="4" w:space="0" w:color="auto"/>
              <w:right w:val="nil"/>
            </w:tcBorders>
            <w:shd w:val="clear" w:color="auto" w:fill="auto"/>
            <w:noWrap/>
            <w:vAlign w:val="bottom"/>
            <w:hideMark/>
          </w:tcPr>
          <w:p w14:paraId="6FF5E36F"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t>
            </w:r>
          </w:p>
        </w:tc>
      </w:tr>
      <w:tr w:rsidR="00B17E8D" w:rsidRPr="00B17E8D" w14:paraId="3F2F46AD" w14:textId="77777777" w:rsidTr="00B17E8D">
        <w:trPr>
          <w:trHeight w:val="300"/>
        </w:trPr>
        <w:tc>
          <w:tcPr>
            <w:tcW w:w="2857" w:type="dxa"/>
            <w:tcBorders>
              <w:top w:val="nil"/>
              <w:left w:val="nil"/>
              <w:bottom w:val="nil"/>
              <w:right w:val="nil"/>
            </w:tcBorders>
            <w:shd w:val="clear" w:color="auto" w:fill="auto"/>
            <w:noWrap/>
            <w:vAlign w:val="bottom"/>
            <w:hideMark/>
          </w:tcPr>
          <w:p w14:paraId="253BA86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Upper Service</w:t>
            </w:r>
          </w:p>
        </w:tc>
        <w:tc>
          <w:tcPr>
            <w:tcW w:w="856" w:type="dxa"/>
            <w:tcBorders>
              <w:top w:val="nil"/>
              <w:left w:val="nil"/>
              <w:bottom w:val="nil"/>
              <w:right w:val="nil"/>
            </w:tcBorders>
            <w:shd w:val="clear" w:color="auto" w:fill="auto"/>
            <w:noWrap/>
            <w:vAlign w:val="bottom"/>
            <w:hideMark/>
          </w:tcPr>
          <w:p w14:paraId="7CB7958F"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4,832</w:t>
            </w:r>
          </w:p>
        </w:tc>
        <w:tc>
          <w:tcPr>
            <w:tcW w:w="678" w:type="dxa"/>
            <w:tcBorders>
              <w:top w:val="nil"/>
              <w:left w:val="nil"/>
              <w:bottom w:val="nil"/>
              <w:right w:val="nil"/>
            </w:tcBorders>
            <w:shd w:val="clear" w:color="auto" w:fill="auto"/>
            <w:noWrap/>
            <w:vAlign w:val="bottom"/>
            <w:hideMark/>
          </w:tcPr>
          <w:p w14:paraId="29F1869D"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15.2</w:t>
            </w:r>
          </w:p>
        </w:tc>
        <w:tc>
          <w:tcPr>
            <w:tcW w:w="1857" w:type="dxa"/>
            <w:tcBorders>
              <w:top w:val="nil"/>
              <w:left w:val="nil"/>
              <w:bottom w:val="nil"/>
              <w:right w:val="nil"/>
            </w:tcBorders>
            <w:shd w:val="clear" w:color="auto" w:fill="auto"/>
            <w:noWrap/>
            <w:vAlign w:val="bottom"/>
            <w:hideMark/>
          </w:tcPr>
          <w:p w14:paraId="31C5EBA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Service</w:t>
            </w:r>
          </w:p>
        </w:tc>
        <w:tc>
          <w:tcPr>
            <w:tcW w:w="1034" w:type="dxa"/>
            <w:tcBorders>
              <w:top w:val="nil"/>
              <w:left w:val="nil"/>
              <w:bottom w:val="nil"/>
              <w:right w:val="nil"/>
            </w:tcBorders>
            <w:shd w:val="clear" w:color="auto" w:fill="auto"/>
            <w:noWrap/>
            <w:vAlign w:val="bottom"/>
            <w:hideMark/>
          </w:tcPr>
          <w:p w14:paraId="10EE75D5"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13,365</w:t>
            </w:r>
          </w:p>
        </w:tc>
        <w:tc>
          <w:tcPr>
            <w:tcW w:w="678" w:type="dxa"/>
            <w:tcBorders>
              <w:top w:val="nil"/>
              <w:left w:val="nil"/>
              <w:bottom w:val="nil"/>
              <w:right w:val="nil"/>
            </w:tcBorders>
            <w:shd w:val="clear" w:color="auto" w:fill="auto"/>
            <w:noWrap/>
            <w:vAlign w:val="bottom"/>
            <w:hideMark/>
          </w:tcPr>
          <w:p w14:paraId="272B322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42.2</w:t>
            </w:r>
          </w:p>
        </w:tc>
      </w:tr>
      <w:tr w:rsidR="00B17E8D" w:rsidRPr="00B17E8D" w14:paraId="4704EC07" w14:textId="77777777" w:rsidTr="00B17E8D">
        <w:trPr>
          <w:trHeight w:val="300"/>
        </w:trPr>
        <w:tc>
          <w:tcPr>
            <w:tcW w:w="2857" w:type="dxa"/>
            <w:tcBorders>
              <w:top w:val="nil"/>
              <w:left w:val="nil"/>
              <w:bottom w:val="nil"/>
              <w:right w:val="nil"/>
            </w:tcBorders>
            <w:shd w:val="clear" w:color="auto" w:fill="auto"/>
            <w:noWrap/>
            <w:vAlign w:val="bottom"/>
            <w:hideMark/>
          </w:tcPr>
          <w:p w14:paraId="13B72C26"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Lower Service</w:t>
            </w:r>
          </w:p>
        </w:tc>
        <w:tc>
          <w:tcPr>
            <w:tcW w:w="856" w:type="dxa"/>
            <w:tcBorders>
              <w:top w:val="nil"/>
              <w:left w:val="nil"/>
              <w:bottom w:val="nil"/>
              <w:right w:val="nil"/>
            </w:tcBorders>
            <w:shd w:val="clear" w:color="auto" w:fill="auto"/>
            <w:noWrap/>
            <w:vAlign w:val="bottom"/>
            <w:hideMark/>
          </w:tcPr>
          <w:p w14:paraId="75256459"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8,533</w:t>
            </w:r>
          </w:p>
        </w:tc>
        <w:tc>
          <w:tcPr>
            <w:tcW w:w="678" w:type="dxa"/>
            <w:tcBorders>
              <w:top w:val="nil"/>
              <w:left w:val="nil"/>
              <w:bottom w:val="nil"/>
              <w:right w:val="nil"/>
            </w:tcBorders>
            <w:shd w:val="clear" w:color="auto" w:fill="auto"/>
            <w:noWrap/>
            <w:vAlign w:val="bottom"/>
            <w:hideMark/>
          </w:tcPr>
          <w:p w14:paraId="3687B387"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26.9</w:t>
            </w:r>
          </w:p>
        </w:tc>
        <w:tc>
          <w:tcPr>
            <w:tcW w:w="1857" w:type="dxa"/>
            <w:tcBorders>
              <w:top w:val="nil"/>
              <w:left w:val="nil"/>
              <w:bottom w:val="nil"/>
              <w:right w:val="nil"/>
            </w:tcBorders>
            <w:shd w:val="clear" w:color="auto" w:fill="auto"/>
            <w:noWrap/>
            <w:vAlign w:val="bottom"/>
            <w:hideMark/>
          </w:tcPr>
          <w:p w14:paraId="0EFF0C00"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697C1A30"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59059A7F"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53B3DB82" w14:textId="77777777" w:rsidTr="00B17E8D">
        <w:trPr>
          <w:trHeight w:val="300"/>
        </w:trPr>
        <w:tc>
          <w:tcPr>
            <w:tcW w:w="2857" w:type="dxa"/>
            <w:tcBorders>
              <w:top w:val="nil"/>
              <w:left w:val="nil"/>
              <w:bottom w:val="nil"/>
              <w:right w:val="nil"/>
            </w:tcBorders>
            <w:shd w:val="clear" w:color="auto" w:fill="auto"/>
            <w:noWrap/>
            <w:vAlign w:val="bottom"/>
            <w:hideMark/>
          </w:tcPr>
          <w:p w14:paraId="22DFA5FB"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Routine nonmanual</w:t>
            </w:r>
          </w:p>
        </w:tc>
        <w:tc>
          <w:tcPr>
            <w:tcW w:w="856" w:type="dxa"/>
            <w:tcBorders>
              <w:top w:val="nil"/>
              <w:left w:val="nil"/>
              <w:bottom w:val="nil"/>
              <w:right w:val="nil"/>
            </w:tcBorders>
            <w:shd w:val="clear" w:color="auto" w:fill="auto"/>
            <w:noWrap/>
            <w:vAlign w:val="bottom"/>
            <w:hideMark/>
          </w:tcPr>
          <w:p w14:paraId="78EF5510"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5,89</w:t>
            </w:r>
          </w:p>
        </w:tc>
        <w:tc>
          <w:tcPr>
            <w:tcW w:w="678" w:type="dxa"/>
            <w:tcBorders>
              <w:top w:val="nil"/>
              <w:left w:val="nil"/>
              <w:bottom w:val="nil"/>
              <w:right w:val="nil"/>
            </w:tcBorders>
            <w:shd w:val="clear" w:color="auto" w:fill="auto"/>
            <w:noWrap/>
            <w:vAlign w:val="bottom"/>
            <w:hideMark/>
          </w:tcPr>
          <w:p w14:paraId="109F409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18.6</w:t>
            </w:r>
          </w:p>
        </w:tc>
        <w:tc>
          <w:tcPr>
            <w:tcW w:w="1857" w:type="dxa"/>
            <w:tcBorders>
              <w:top w:val="nil"/>
              <w:left w:val="nil"/>
              <w:bottom w:val="nil"/>
              <w:right w:val="nil"/>
            </w:tcBorders>
            <w:shd w:val="clear" w:color="auto" w:fill="auto"/>
            <w:noWrap/>
            <w:vAlign w:val="bottom"/>
            <w:hideMark/>
          </w:tcPr>
          <w:p w14:paraId="487D015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Intermediate</w:t>
            </w:r>
          </w:p>
        </w:tc>
        <w:tc>
          <w:tcPr>
            <w:tcW w:w="1034" w:type="dxa"/>
            <w:tcBorders>
              <w:top w:val="nil"/>
              <w:left w:val="nil"/>
              <w:bottom w:val="nil"/>
              <w:right w:val="nil"/>
            </w:tcBorders>
            <w:shd w:val="clear" w:color="auto" w:fill="auto"/>
            <w:noWrap/>
            <w:vAlign w:val="bottom"/>
            <w:hideMark/>
          </w:tcPr>
          <w:p w14:paraId="7EA89049"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8,041</w:t>
            </w:r>
          </w:p>
        </w:tc>
        <w:tc>
          <w:tcPr>
            <w:tcW w:w="678" w:type="dxa"/>
            <w:tcBorders>
              <w:top w:val="nil"/>
              <w:left w:val="nil"/>
              <w:bottom w:val="nil"/>
              <w:right w:val="nil"/>
            </w:tcBorders>
            <w:shd w:val="clear" w:color="auto" w:fill="auto"/>
            <w:noWrap/>
            <w:vAlign w:val="bottom"/>
            <w:hideMark/>
          </w:tcPr>
          <w:p w14:paraId="23B4372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25.4</w:t>
            </w:r>
          </w:p>
        </w:tc>
      </w:tr>
      <w:tr w:rsidR="00B17E8D" w:rsidRPr="00B17E8D" w14:paraId="7CF15792" w14:textId="77777777" w:rsidTr="00B17E8D">
        <w:trPr>
          <w:trHeight w:val="300"/>
        </w:trPr>
        <w:tc>
          <w:tcPr>
            <w:tcW w:w="2857" w:type="dxa"/>
            <w:tcBorders>
              <w:top w:val="nil"/>
              <w:left w:val="nil"/>
              <w:bottom w:val="nil"/>
              <w:right w:val="nil"/>
            </w:tcBorders>
            <w:shd w:val="clear" w:color="auto" w:fill="auto"/>
            <w:noWrap/>
            <w:vAlign w:val="bottom"/>
            <w:hideMark/>
          </w:tcPr>
          <w:p w14:paraId="35F8E0FF"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Self-employed</w:t>
            </w:r>
          </w:p>
        </w:tc>
        <w:tc>
          <w:tcPr>
            <w:tcW w:w="856" w:type="dxa"/>
            <w:tcBorders>
              <w:top w:val="nil"/>
              <w:left w:val="nil"/>
              <w:bottom w:val="nil"/>
              <w:right w:val="nil"/>
            </w:tcBorders>
            <w:shd w:val="clear" w:color="auto" w:fill="auto"/>
            <w:noWrap/>
            <w:vAlign w:val="bottom"/>
            <w:hideMark/>
          </w:tcPr>
          <w:p w14:paraId="27DC5727"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2,151</w:t>
            </w:r>
          </w:p>
        </w:tc>
        <w:tc>
          <w:tcPr>
            <w:tcW w:w="678" w:type="dxa"/>
            <w:tcBorders>
              <w:top w:val="nil"/>
              <w:left w:val="nil"/>
              <w:bottom w:val="nil"/>
              <w:right w:val="nil"/>
            </w:tcBorders>
            <w:shd w:val="clear" w:color="auto" w:fill="auto"/>
            <w:noWrap/>
            <w:vAlign w:val="bottom"/>
            <w:hideMark/>
          </w:tcPr>
          <w:p w14:paraId="4B0835B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6.8</w:t>
            </w:r>
          </w:p>
        </w:tc>
        <w:tc>
          <w:tcPr>
            <w:tcW w:w="1857" w:type="dxa"/>
            <w:tcBorders>
              <w:top w:val="nil"/>
              <w:left w:val="nil"/>
              <w:bottom w:val="nil"/>
              <w:right w:val="nil"/>
            </w:tcBorders>
            <w:shd w:val="clear" w:color="auto" w:fill="auto"/>
            <w:noWrap/>
            <w:vAlign w:val="bottom"/>
            <w:hideMark/>
          </w:tcPr>
          <w:p w14:paraId="15011F9F"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1034" w:type="dxa"/>
            <w:tcBorders>
              <w:top w:val="nil"/>
              <w:left w:val="nil"/>
              <w:bottom w:val="nil"/>
              <w:right w:val="nil"/>
            </w:tcBorders>
            <w:shd w:val="clear" w:color="auto" w:fill="auto"/>
            <w:noWrap/>
            <w:vAlign w:val="bottom"/>
            <w:hideMark/>
          </w:tcPr>
          <w:p w14:paraId="6726D972"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5870DD94"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r w:rsidR="00B17E8D" w:rsidRPr="00B17E8D" w14:paraId="3F33B3E0" w14:textId="77777777" w:rsidTr="00B17E8D">
        <w:trPr>
          <w:trHeight w:val="300"/>
        </w:trPr>
        <w:tc>
          <w:tcPr>
            <w:tcW w:w="2857" w:type="dxa"/>
            <w:tcBorders>
              <w:top w:val="nil"/>
              <w:left w:val="nil"/>
              <w:bottom w:val="nil"/>
              <w:right w:val="nil"/>
            </w:tcBorders>
            <w:shd w:val="clear" w:color="auto" w:fill="auto"/>
            <w:noWrap/>
            <w:vAlign w:val="bottom"/>
            <w:hideMark/>
          </w:tcPr>
          <w:p w14:paraId="51B96FF4"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Skilled working</w:t>
            </w:r>
          </w:p>
        </w:tc>
        <w:tc>
          <w:tcPr>
            <w:tcW w:w="856" w:type="dxa"/>
            <w:tcBorders>
              <w:top w:val="nil"/>
              <w:left w:val="nil"/>
              <w:bottom w:val="nil"/>
              <w:right w:val="nil"/>
            </w:tcBorders>
            <w:shd w:val="clear" w:color="auto" w:fill="auto"/>
            <w:noWrap/>
            <w:vAlign w:val="bottom"/>
            <w:hideMark/>
          </w:tcPr>
          <w:p w14:paraId="5208BD7B"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8,799</w:t>
            </w:r>
          </w:p>
        </w:tc>
        <w:tc>
          <w:tcPr>
            <w:tcW w:w="678" w:type="dxa"/>
            <w:tcBorders>
              <w:top w:val="nil"/>
              <w:left w:val="nil"/>
              <w:bottom w:val="nil"/>
              <w:right w:val="nil"/>
            </w:tcBorders>
            <w:shd w:val="clear" w:color="auto" w:fill="auto"/>
            <w:noWrap/>
            <w:vAlign w:val="bottom"/>
            <w:hideMark/>
          </w:tcPr>
          <w:p w14:paraId="3459E95B"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27.8</w:t>
            </w:r>
          </w:p>
        </w:tc>
        <w:tc>
          <w:tcPr>
            <w:tcW w:w="1857" w:type="dxa"/>
            <w:tcBorders>
              <w:top w:val="nil"/>
              <w:left w:val="nil"/>
              <w:bottom w:val="nil"/>
              <w:right w:val="nil"/>
            </w:tcBorders>
            <w:shd w:val="clear" w:color="auto" w:fill="auto"/>
            <w:noWrap/>
            <w:vAlign w:val="bottom"/>
            <w:hideMark/>
          </w:tcPr>
          <w:p w14:paraId="785A217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Working</w:t>
            </w:r>
          </w:p>
        </w:tc>
        <w:tc>
          <w:tcPr>
            <w:tcW w:w="1034" w:type="dxa"/>
            <w:tcBorders>
              <w:top w:val="nil"/>
              <w:left w:val="nil"/>
              <w:bottom w:val="nil"/>
              <w:right w:val="nil"/>
            </w:tcBorders>
            <w:shd w:val="clear" w:color="auto" w:fill="auto"/>
            <w:noWrap/>
            <w:vAlign w:val="bottom"/>
            <w:hideMark/>
          </w:tcPr>
          <w:p w14:paraId="34C20701"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10,288</w:t>
            </w:r>
          </w:p>
        </w:tc>
        <w:tc>
          <w:tcPr>
            <w:tcW w:w="678" w:type="dxa"/>
            <w:tcBorders>
              <w:top w:val="nil"/>
              <w:left w:val="nil"/>
              <w:bottom w:val="nil"/>
              <w:right w:val="nil"/>
            </w:tcBorders>
            <w:shd w:val="clear" w:color="auto" w:fill="auto"/>
            <w:noWrap/>
            <w:vAlign w:val="bottom"/>
            <w:hideMark/>
          </w:tcPr>
          <w:p w14:paraId="12937D1E"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32.5</w:t>
            </w:r>
          </w:p>
        </w:tc>
      </w:tr>
      <w:tr w:rsidR="00B17E8D" w:rsidRPr="00B17E8D" w14:paraId="67246E22" w14:textId="77777777" w:rsidTr="00B17E8D">
        <w:trPr>
          <w:trHeight w:val="300"/>
        </w:trPr>
        <w:tc>
          <w:tcPr>
            <w:tcW w:w="2857" w:type="dxa"/>
            <w:tcBorders>
              <w:top w:val="nil"/>
              <w:left w:val="nil"/>
              <w:bottom w:val="single" w:sz="4" w:space="0" w:color="auto"/>
              <w:right w:val="nil"/>
            </w:tcBorders>
            <w:shd w:val="clear" w:color="auto" w:fill="auto"/>
            <w:noWrap/>
            <w:vAlign w:val="bottom"/>
            <w:hideMark/>
          </w:tcPr>
          <w:p w14:paraId="3D887942"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Unskilled working</w:t>
            </w:r>
          </w:p>
        </w:tc>
        <w:tc>
          <w:tcPr>
            <w:tcW w:w="856" w:type="dxa"/>
            <w:tcBorders>
              <w:top w:val="nil"/>
              <w:left w:val="nil"/>
              <w:bottom w:val="single" w:sz="4" w:space="0" w:color="auto"/>
              <w:right w:val="nil"/>
            </w:tcBorders>
            <w:shd w:val="clear" w:color="auto" w:fill="auto"/>
            <w:noWrap/>
            <w:vAlign w:val="bottom"/>
            <w:hideMark/>
          </w:tcPr>
          <w:p w14:paraId="37A0AD7F" w14:textId="77777777" w:rsidR="00B17E8D" w:rsidRPr="00B17E8D" w:rsidRDefault="00B17E8D" w:rsidP="00B17E8D">
            <w:pPr>
              <w:spacing w:after="0"/>
              <w:jc w:val="right"/>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1,489</w:t>
            </w:r>
          </w:p>
        </w:tc>
        <w:tc>
          <w:tcPr>
            <w:tcW w:w="678" w:type="dxa"/>
            <w:tcBorders>
              <w:top w:val="nil"/>
              <w:left w:val="nil"/>
              <w:bottom w:val="single" w:sz="4" w:space="0" w:color="auto"/>
              <w:right w:val="nil"/>
            </w:tcBorders>
            <w:shd w:val="clear" w:color="auto" w:fill="auto"/>
            <w:noWrap/>
            <w:vAlign w:val="bottom"/>
            <w:hideMark/>
          </w:tcPr>
          <w:p w14:paraId="2A2CB6C8"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4.7</w:t>
            </w:r>
          </w:p>
        </w:tc>
        <w:tc>
          <w:tcPr>
            <w:tcW w:w="1857" w:type="dxa"/>
            <w:tcBorders>
              <w:top w:val="nil"/>
              <w:left w:val="nil"/>
              <w:bottom w:val="single" w:sz="4" w:space="0" w:color="auto"/>
              <w:right w:val="nil"/>
            </w:tcBorders>
            <w:shd w:val="clear" w:color="auto" w:fill="auto"/>
            <w:noWrap/>
            <w:vAlign w:val="bottom"/>
            <w:hideMark/>
          </w:tcPr>
          <w:p w14:paraId="106CE1BD"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1034" w:type="dxa"/>
            <w:tcBorders>
              <w:top w:val="nil"/>
              <w:left w:val="nil"/>
              <w:bottom w:val="single" w:sz="4" w:space="0" w:color="auto"/>
              <w:right w:val="nil"/>
            </w:tcBorders>
            <w:shd w:val="clear" w:color="auto" w:fill="auto"/>
            <w:noWrap/>
            <w:vAlign w:val="bottom"/>
            <w:hideMark/>
          </w:tcPr>
          <w:p w14:paraId="3C1CC349"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c>
          <w:tcPr>
            <w:tcW w:w="678" w:type="dxa"/>
            <w:tcBorders>
              <w:top w:val="nil"/>
              <w:left w:val="nil"/>
              <w:bottom w:val="single" w:sz="4" w:space="0" w:color="auto"/>
              <w:right w:val="nil"/>
            </w:tcBorders>
            <w:shd w:val="clear" w:color="auto" w:fill="auto"/>
            <w:noWrap/>
            <w:vAlign w:val="bottom"/>
            <w:hideMark/>
          </w:tcPr>
          <w:p w14:paraId="367CA721"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 </w:t>
            </w:r>
          </w:p>
        </w:tc>
      </w:tr>
      <w:tr w:rsidR="00B17E8D" w:rsidRPr="00B17E8D" w14:paraId="721FD515" w14:textId="77777777" w:rsidTr="00B17E8D">
        <w:trPr>
          <w:trHeight w:val="300"/>
        </w:trPr>
        <w:tc>
          <w:tcPr>
            <w:tcW w:w="2857" w:type="dxa"/>
            <w:tcBorders>
              <w:top w:val="nil"/>
              <w:left w:val="nil"/>
              <w:bottom w:val="nil"/>
              <w:right w:val="nil"/>
            </w:tcBorders>
            <w:shd w:val="clear" w:color="auto" w:fill="auto"/>
            <w:noWrap/>
            <w:vAlign w:val="bottom"/>
            <w:hideMark/>
          </w:tcPr>
          <w:p w14:paraId="7BA203B0"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r w:rsidRPr="00B17E8D">
              <w:rPr>
                <w:rFonts w:ascii="Times New Roman" w:eastAsia="Times New Roman" w:hAnsi="Times New Roman" w:cs="Times New Roman"/>
                <w:color w:val="000000"/>
                <w:sz w:val="20"/>
                <w:szCs w:val="20"/>
                <w:lang w:val="es-CL" w:eastAsia="es-CL"/>
              </w:rPr>
              <w:t>Note: N = 31,694</w:t>
            </w:r>
          </w:p>
        </w:tc>
        <w:tc>
          <w:tcPr>
            <w:tcW w:w="856" w:type="dxa"/>
            <w:tcBorders>
              <w:top w:val="nil"/>
              <w:left w:val="nil"/>
              <w:bottom w:val="nil"/>
              <w:right w:val="nil"/>
            </w:tcBorders>
            <w:shd w:val="clear" w:color="auto" w:fill="auto"/>
            <w:noWrap/>
            <w:vAlign w:val="bottom"/>
            <w:hideMark/>
          </w:tcPr>
          <w:p w14:paraId="11746203" w14:textId="77777777" w:rsidR="00B17E8D" w:rsidRPr="00B17E8D" w:rsidRDefault="00B17E8D" w:rsidP="00B17E8D">
            <w:pPr>
              <w:spacing w:after="0"/>
              <w:rPr>
                <w:rFonts w:ascii="Times New Roman" w:eastAsia="Times New Roman" w:hAnsi="Times New Roman" w:cs="Times New Roman"/>
                <w:color w:val="000000"/>
                <w:sz w:val="20"/>
                <w:szCs w:val="20"/>
                <w:lang w:val="es-CL" w:eastAsia="es-CL"/>
              </w:rPr>
            </w:pPr>
          </w:p>
        </w:tc>
        <w:tc>
          <w:tcPr>
            <w:tcW w:w="678" w:type="dxa"/>
            <w:tcBorders>
              <w:top w:val="nil"/>
              <w:left w:val="nil"/>
              <w:bottom w:val="nil"/>
              <w:right w:val="nil"/>
            </w:tcBorders>
            <w:shd w:val="clear" w:color="auto" w:fill="auto"/>
            <w:noWrap/>
            <w:vAlign w:val="bottom"/>
            <w:hideMark/>
          </w:tcPr>
          <w:p w14:paraId="38E0D64C"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857" w:type="dxa"/>
            <w:tcBorders>
              <w:top w:val="nil"/>
              <w:left w:val="nil"/>
              <w:bottom w:val="nil"/>
              <w:right w:val="nil"/>
            </w:tcBorders>
            <w:shd w:val="clear" w:color="auto" w:fill="auto"/>
            <w:noWrap/>
            <w:vAlign w:val="bottom"/>
            <w:hideMark/>
          </w:tcPr>
          <w:p w14:paraId="2489E6D8"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1034" w:type="dxa"/>
            <w:tcBorders>
              <w:top w:val="nil"/>
              <w:left w:val="nil"/>
              <w:bottom w:val="nil"/>
              <w:right w:val="nil"/>
            </w:tcBorders>
            <w:shd w:val="clear" w:color="auto" w:fill="auto"/>
            <w:noWrap/>
            <w:vAlign w:val="bottom"/>
            <w:hideMark/>
          </w:tcPr>
          <w:p w14:paraId="5969C003"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c>
          <w:tcPr>
            <w:tcW w:w="678" w:type="dxa"/>
            <w:tcBorders>
              <w:top w:val="nil"/>
              <w:left w:val="nil"/>
              <w:bottom w:val="nil"/>
              <w:right w:val="nil"/>
            </w:tcBorders>
            <w:shd w:val="clear" w:color="auto" w:fill="auto"/>
            <w:noWrap/>
            <w:vAlign w:val="bottom"/>
            <w:hideMark/>
          </w:tcPr>
          <w:p w14:paraId="48F8213C" w14:textId="77777777" w:rsidR="00B17E8D" w:rsidRPr="00B17E8D" w:rsidRDefault="00B17E8D" w:rsidP="00B17E8D">
            <w:pPr>
              <w:spacing w:after="0"/>
              <w:rPr>
                <w:rFonts w:ascii="Times New Roman" w:eastAsia="Times New Roman" w:hAnsi="Times New Roman" w:cs="Times New Roman"/>
                <w:sz w:val="20"/>
                <w:szCs w:val="20"/>
                <w:lang w:val="es-CL" w:eastAsia="es-CL"/>
              </w:rPr>
            </w:pPr>
          </w:p>
        </w:tc>
      </w:tr>
    </w:tbl>
    <w:p w14:paraId="610A3427" w14:textId="1B472545" w:rsidR="00423493" w:rsidRDefault="00423493" w:rsidP="0026505C">
      <w:pPr>
        <w:rPr>
          <w:i/>
        </w:rPr>
      </w:pPr>
    </w:p>
    <w:p w14:paraId="6CE15357" w14:textId="7A013225" w:rsidR="000E03DF" w:rsidRDefault="00423493" w:rsidP="0026505C">
      <w:pPr>
        <w:rPr>
          <w:i/>
        </w:rPr>
      </w:pPr>
      <w:r>
        <w:rPr>
          <w:i/>
        </w:rPr>
        <w:br w:type="page"/>
      </w:r>
    </w:p>
    <w:tbl>
      <w:tblPr>
        <w:tblStyle w:val="PlainTable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954"/>
        <w:gridCol w:w="1415"/>
        <w:gridCol w:w="1215"/>
        <w:gridCol w:w="1303"/>
        <w:gridCol w:w="1094"/>
      </w:tblGrid>
      <w:tr w:rsidR="00E42009" w:rsidRPr="008A7CCD" w14:paraId="12D24516" w14:textId="77777777" w:rsidTr="00D2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bottom w:val="single" w:sz="4" w:space="0" w:color="auto"/>
            </w:tcBorders>
            <w:hideMark/>
          </w:tcPr>
          <w:p w14:paraId="4B2CDACA" w14:textId="087C2AD5" w:rsidR="005B0A38" w:rsidRPr="00884D3F" w:rsidRDefault="005B0A38" w:rsidP="000E03DF">
            <w:pPr>
              <w:rPr>
                <w:rFonts w:ascii="Times New Roman" w:eastAsia="Times New Roman" w:hAnsi="Times New Roman" w:cs="Times New Roman"/>
                <w:b w:val="0"/>
                <w:bCs w:val="0"/>
                <w:sz w:val="20"/>
                <w:szCs w:val="20"/>
                <w:lang w:eastAsia="es-CL"/>
                <w:rPrChange w:id="1232" w:author="Iturra, Julio" w:date="2024-10-09T13:59:00Z" w16du:dateUtc="2024-10-09T11:59:00Z">
                  <w:rPr>
                    <w:rFonts w:ascii="Times New Roman" w:eastAsia="Times New Roman" w:hAnsi="Times New Roman" w:cs="Times New Roman"/>
                    <w:color w:val="777777"/>
                    <w:sz w:val="20"/>
                    <w:szCs w:val="20"/>
                    <w:lang w:eastAsia="es-CL"/>
                  </w:rPr>
                </w:rPrChange>
              </w:rPr>
            </w:pPr>
            <w:r w:rsidRPr="00884D3F">
              <w:rPr>
                <w:rFonts w:ascii="Times New Roman" w:eastAsia="Times New Roman" w:hAnsi="Times New Roman" w:cs="Times New Roman"/>
                <w:sz w:val="20"/>
                <w:szCs w:val="20"/>
                <w:lang w:eastAsia="es-CL"/>
                <w:rPrChange w:id="1233" w:author="Iturra, Julio" w:date="2024-10-09T13:59:00Z" w16du:dateUtc="2024-10-09T11:59:00Z">
                  <w:rPr>
                    <w:rFonts w:ascii="Times New Roman" w:eastAsia="Times New Roman" w:hAnsi="Times New Roman" w:cs="Times New Roman"/>
                    <w:color w:val="777777"/>
                    <w:sz w:val="20"/>
                    <w:szCs w:val="20"/>
                    <w:lang w:eastAsia="es-CL"/>
                  </w:rPr>
                </w:rPrChange>
              </w:rPr>
              <w:lastRenderedPageBreak/>
              <w:t>Tab</w:t>
            </w:r>
            <w:r w:rsidR="005D73C2" w:rsidRPr="00884D3F">
              <w:rPr>
                <w:rFonts w:ascii="Times New Roman" w:eastAsia="Times New Roman" w:hAnsi="Times New Roman" w:cs="Times New Roman"/>
                <w:sz w:val="20"/>
                <w:szCs w:val="20"/>
                <w:lang w:eastAsia="es-CL"/>
                <w:rPrChange w:id="1234" w:author="Iturra, Julio" w:date="2024-10-09T13:59:00Z" w16du:dateUtc="2024-10-09T11:59:00Z">
                  <w:rPr>
                    <w:rFonts w:ascii="Times New Roman" w:eastAsia="Times New Roman" w:hAnsi="Times New Roman" w:cs="Times New Roman"/>
                    <w:color w:val="777777"/>
                    <w:sz w:val="20"/>
                    <w:szCs w:val="20"/>
                    <w:lang w:eastAsia="es-CL"/>
                  </w:rPr>
                </w:rPrChange>
              </w:rPr>
              <w:t>le</w:t>
            </w:r>
            <w:r w:rsidRPr="00884D3F">
              <w:rPr>
                <w:rFonts w:ascii="Times New Roman" w:eastAsia="Times New Roman" w:hAnsi="Times New Roman" w:cs="Times New Roman"/>
                <w:sz w:val="20"/>
                <w:szCs w:val="20"/>
                <w:lang w:eastAsia="es-CL"/>
                <w:rPrChange w:id="1235" w:author="Iturra, Julio" w:date="2024-10-09T13:59:00Z" w16du:dateUtc="2024-10-09T11:59:00Z">
                  <w:rPr>
                    <w:rFonts w:ascii="Times New Roman" w:eastAsia="Times New Roman" w:hAnsi="Times New Roman" w:cs="Times New Roman"/>
                    <w:color w:val="777777"/>
                    <w:sz w:val="20"/>
                    <w:szCs w:val="20"/>
                    <w:lang w:eastAsia="es-CL"/>
                  </w:rPr>
                </w:rPrChange>
              </w:rPr>
              <w:t xml:space="preserve"> A</w:t>
            </w:r>
            <w:r w:rsidR="005D73C2" w:rsidRPr="00884D3F">
              <w:rPr>
                <w:rFonts w:ascii="Times New Roman" w:eastAsia="Times New Roman" w:hAnsi="Times New Roman" w:cs="Times New Roman"/>
                <w:sz w:val="20"/>
                <w:szCs w:val="20"/>
                <w:lang w:eastAsia="es-CL"/>
                <w:rPrChange w:id="1236" w:author="Iturra, Julio" w:date="2024-10-09T13:59:00Z" w16du:dateUtc="2024-10-09T11:59:00Z">
                  <w:rPr>
                    <w:rFonts w:ascii="Times New Roman" w:eastAsia="Times New Roman" w:hAnsi="Times New Roman" w:cs="Times New Roman"/>
                    <w:color w:val="777777"/>
                    <w:sz w:val="20"/>
                    <w:szCs w:val="20"/>
                    <w:lang w:eastAsia="es-CL"/>
                  </w:rPr>
                </w:rPrChange>
              </w:rPr>
              <w:t>4</w:t>
            </w:r>
            <w:r w:rsidRPr="00884D3F">
              <w:rPr>
                <w:rFonts w:ascii="Times New Roman" w:eastAsia="Times New Roman" w:hAnsi="Times New Roman" w:cs="Times New Roman"/>
                <w:sz w:val="20"/>
                <w:szCs w:val="20"/>
                <w:lang w:eastAsia="es-CL"/>
                <w:rPrChange w:id="1237" w:author="Iturra, Julio" w:date="2024-10-09T13:59:00Z" w16du:dateUtc="2024-10-09T11:59:00Z">
                  <w:rPr>
                    <w:rFonts w:ascii="Times New Roman" w:eastAsia="Times New Roman" w:hAnsi="Times New Roman" w:cs="Times New Roman"/>
                    <w:color w:val="777777"/>
                    <w:sz w:val="20"/>
                    <w:szCs w:val="20"/>
                    <w:lang w:eastAsia="es-CL"/>
                  </w:rPr>
                </w:rPrChange>
              </w:rPr>
              <w:t>: Values per country for the macro-social variables</w:t>
            </w:r>
          </w:p>
        </w:tc>
      </w:tr>
      <w:tr w:rsidR="00E42009" w:rsidRPr="008A7CCD" w14:paraId="09D6008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hideMark/>
          </w:tcPr>
          <w:p w14:paraId="27B11E55"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38"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Country</w:t>
            </w:r>
          </w:p>
        </w:tc>
        <w:tc>
          <w:tcPr>
            <w:tcW w:w="0" w:type="auto"/>
            <w:tcBorders>
              <w:top w:val="single" w:sz="4" w:space="0" w:color="auto"/>
              <w:bottom w:val="single" w:sz="4" w:space="0" w:color="auto"/>
            </w:tcBorders>
            <w:shd w:val="clear" w:color="auto" w:fill="auto"/>
            <w:hideMark/>
          </w:tcPr>
          <w:p w14:paraId="50E56557"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239" w:author="Iturra, Julio" w:date="2024-10-09T13:59:00Z" w16du:dateUtc="2024-10-09T11:59:00Z">
                  <w:rPr>
                    <w:rFonts w:ascii="Times New Roman" w:eastAsia="Times New Roman" w:hAnsi="Times New Roman" w:cs="Times New Roman"/>
                    <w:b/>
                    <w:bCs/>
                    <w:sz w:val="20"/>
                    <w:szCs w:val="20"/>
                    <w:lang w:val="es-CL" w:eastAsia="es-CL"/>
                  </w:rPr>
                </w:rPrChange>
              </w:rPr>
            </w:pPr>
            <w:r w:rsidRPr="008A7CCD">
              <w:rPr>
                <w:rFonts w:ascii="Times New Roman" w:eastAsia="Times New Roman" w:hAnsi="Times New Roman" w:cs="Times New Roman"/>
                <w:sz w:val="20"/>
                <w:szCs w:val="20"/>
                <w:lang w:val="es-CL" w:eastAsia="es-CL"/>
                <w:rPrChange w:id="1240" w:author="Iturra, Julio" w:date="2024-10-09T13:59:00Z" w16du:dateUtc="2024-10-09T11:59:00Z">
                  <w:rPr>
                    <w:rFonts w:ascii="Times New Roman" w:eastAsia="Times New Roman" w:hAnsi="Times New Roman" w:cs="Times New Roman"/>
                    <w:b/>
                    <w:bCs/>
                    <w:sz w:val="20"/>
                    <w:szCs w:val="20"/>
                    <w:lang w:val="es-CL" w:eastAsia="es-CL"/>
                  </w:rPr>
                </w:rPrChange>
              </w:rPr>
              <w:t>N</w:t>
            </w:r>
          </w:p>
        </w:tc>
        <w:tc>
          <w:tcPr>
            <w:tcW w:w="0" w:type="auto"/>
            <w:tcBorders>
              <w:top w:val="single" w:sz="4" w:space="0" w:color="auto"/>
              <w:bottom w:val="single" w:sz="4" w:space="0" w:color="auto"/>
            </w:tcBorders>
            <w:shd w:val="clear" w:color="auto" w:fill="auto"/>
            <w:hideMark/>
          </w:tcPr>
          <w:p w14:paraId="0B6D98DE"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241" w:author="Iturra, Julio" w:date="2024-10-09T13:59:00Z" w16du:dateUtc="2024-10-09T11:59:00Z">
                  <w:rPr>
                    <w:rFonts w:ascii="Times New Roman" w:eastAsia="Times New Roman" w:hAnsi="Times New Roman" w:cs="Times New Roman"/>
                    <w:b/>
                    <w:bCs/>
                    <w:sz w:val="20"/>
                    <w:szCs w:val="20"/>
                    <w:lang w:val="es-CL" w:eastAsia="es-CL"/>
                  </w:rPr>
                </w:rPrChange>
              </w:rPr>
            </w:pPr>
            <w:r w:rsidRPr="008A7CCD">
              <w:rPr>
                <w:rFonts w:ascii="Times New Roman" w:eastAsia="Times New Roman" w:hAnsi="Times New Roman" w:cs="Times New Roman"/>
                <w:sz w:val="20"/>
                <w:szCs w:val="20"/>
                <w:lang w:val="es-CL" w:eastAsia="es-CL"/>
                <w:rPrChange w:id="1242" w:author="Iturra, Julio" w:date="2024-10-09T13:59:00Z" w16du:dateUtc="2024-10-09T11:59:00Z">
                  <w:rPr>
                    <w:rFonts w:ascii="Times New Roman" w:eastAsia="Times New Roman" w:hAnsi="Times New Roman" w:cs="Times New Roman"/>
                    <w:b/>
                    <w:bCs/>
                    <w:sz w:val="20"/>
                    <w:szCs w:val="20"/>
                    <w:lang w:val="es-CL" w:eastAsia="es-CL"/>
                  </w:rPr>
                </w:rPrChange>
              </w:rPr>
              <w:t>Network Homogeneity</w:t>
            </w:r>
          </w:p>
        </w:tc>
        <w:tc>
          <w:tcPr>
            <w:tcW w:w="0" w:type="auto"/>
            <w:tcBorders>
              <w:top w:val="single" w:sz="4" w:space="0" w:color="auto"/>
              <w:bottom w:val="single" w:sz="4" w:space="0" w:color="auto"/>
            </w:tcBorders>
            <w:shd w:val="clear" w:color="auto" w:fill="auto"/>
            <w:hideMark/>
          </w:tcPr>
          <w:p w14:paraId="068E4376"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243" w:author="Iturra, Julio" w:date="2024-10-09T13:59:00Z" w16du:dateUtc="2024-10-09T11:59:00Z">
                  <w:rPr>
                    <w:rFonts w:ascii="Times New Roman" w:eastAsia="Times New Roman" w:hAnsi="Times New Roman" w:cs="Times New Roman"/>
                    <w:b/>
                    <w:bCs/>
                    <w:sz w:val="20"/>
                    <w:szCs w:val="20"/>
                    <w:lang w:val="es-CL" w:eastAsia="es-CL"/>
                  </w:rPr>
                </w:rPrChange>
              </w:rPr>
            </w:pPr>
            <w:r w:rsidRPr="008A7CCD">
              <w:rPr>
                <w:rFonts w:ascii="Times New Roman" w:eastAsia="Times New Roman" w:hAnsi="Times New Roman" w:cs="Times New Roman"/>
                <w:sz w:val="20"/>
                <w:szCs w:val="20"/>
                <w:lang w:val="es-CL" w:eastAsia="es-CL"/>
                <w:rPrChange w:id="1244" w:author="Iturra, Julio" w:date="2024-10-09T13:59:00Z" w16du:dateUtc="2024-10-09T11:59:00Z">
                  <w:rPr>
                    <w:rFonts w:ascii="Times New Roman" w:eastAsia="Times New Roman" w:hAnsi="Times New Roman" w:cs="Times New Roman"/>
                    <w:b/>
                    <w:bCs/>
                    <w:sz w:val="20"/>
                    <w:szCs w:val="20"/>
                    <w:lang w:val="es-CL" w:eastAsia="es-CL"/>
                  </w:rPr>
                </w:rPrChange>
              </w:rPr>
              <w:t>Income Inequality (Gini Index)</w:t>
            </w:r>
          </w:p>
        </w:tc>
        <w:tc>
          <w:tcPr>
            <w:tcW w:w="0" w:type="auto"/>
            <w:tcBorders>
              <w:top w:val="single" w:sz="4" w:space="0" w:color="auto"/>
              <w:bottom w:val="single" w:sz="4" w:space="0" w:color="auto"/>
            </w:tcBorders>
            <w:shd w:val="clear" w:color="auto" w:fill="auto"/>
            <w:hideMark/>
          </w:tcPr>
          <w:p w14:paraId="1ABEABE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245" w:author="Iturra, Julio" w:date="2024-10-09T13:59:00Z" w16du:dateUtc="2024-10-09T11:59:00Z">
                  <w:rPr>
                    <w:rFonts w:ascii="Times New Roman" w:eastAsia="Times New Roman" w:hAnsi="Times New Roman" w:cs="Times New Roman"/>
                    <w:b/>
                    <w:bCs/>
                    <w:sz w:val="20"/>
                    <w:szCs w:val="20"/>
                    <w:lang w:val="es-CL" w:eastAsia="es-CL"/>
                  </w:rPr>
                </w:rPrChange>
              </w:rPr>
            </w:pPr>
            <w:r w:rsidRPr="008A7CCD">
              <w:rPr>
                <w:rFonts w:ascii="Times New Roman" w:eastAsia="Times New Roman" w:hAnsi="Times New Roman" w:cs="Times New Roman"/>
                <w:sz w:val="20"/>
                <w:szCs w:val="20"/>
                <w:lang w:val="es-CL" w:eastAsia="es-CL"/>
                <w:rPrChange w:id="1246" w:author="Iturra, Julio" w:date="2024-10-09T13:59:00Z" w16du:dateUtc="2024-10-09T11:59:00Z">
                  <w:rPr>
                    <w:rFonts w:ascii="Times New Roman" w:eastAsia="Times New Roman" w:hAnsi="Times New Roman" w:cs="Times New Roman"/>
                    <w:b/>
                    <w:bCs/>
                    <w:sz w:val="20"/>
                    <w:szCs w:val="20"/>
                    <w:lang w:val="es-CL" w:eastAsia="es-CL"/>
                  </w:rPr>
                </w:rPrChange>
              </w:rPr>
              <w:t>GDP/capita in $1000</w:t>
            </w:r>
          </w:p>
        </w:tc>
        <w:tc>
          <w:tcPr>
            <w:tcW w:w="0" w:type="auto"/>
            <w:tcBorders>
              <w:top w:val="single" w:sz="4" w:space="0" w:color="auto"/>
              <w:bottom w:val="single" w:sz="4" w:space="0" w:color="auto"/>
            </w:tcBorders>
            <w:shd w:val="clear" w:color="auto" w:fill="auto"/>
            <w:hideMark/>
          </w:tcPr>
          <w:p w14:paraId="1FD6ADCB"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L"/>
                <w:rPrChange w:id="1247" w:author="Iturra, Julio" w:date="2024-10-09T13:59:00Z" w16du:dateUtc="2024-10-09T11:59:00Z">
                  <w:rPr>
                    <w:rFonts w:ascii="Times New Roman" w:eastAsia="Times New Roman" w:hAnsi="Times New Roman" w:cs="Times New Roman"/>
                    <w:b/>
                    <w:bCs/>
                    <w:sz w:val="20"/>
                    <w:szCs w:val="20"/>
                    <w:lang w:eastAsia="es-CL"/>
                  </w:rPr>
                </w:rPrChange>
              </w:rPr>
            </w:pPr>
            <w:r w:rsidRPr="008A7CCD">
              <w:rPr>
                <w:rFonts w:ascii="Times New Roman" w:eastAsia="Times New Roman" w:hAnsi="Times New Roman" w:cs="Times New Roman"/>
                <w:sz w:val="20"/>
                <w:szCs w:val="20"/>
                <w:lang w:eastAsia="es-CL"/>
                <w:rPrChange w:id="1248" w:author="Iturra, Julio" w:date="2024-10-09T13:59:00Z" w16du:dateUtc="2024-10-09T11:59:00Z">
                  <w:rPr>
                    <w:rFonts w:ascii="Times New Roman" w:eastAsia="Times New Roman" w:hAnsi="Times New Roman" w:cs="Times New Roman"/>
                    <w:b/>
                    <w:bCs/>
                    <w:sz w:val="20"/>
                    <w:szCs w:val="20"/>
                    <w:lang w:eastAsia="es-CL"/>
                  </w:rPr>
                </w:rPrChange>
              </w:rPr>
              <w:t>Size of the Welfare State</w:t>
            </w:r>
          </w:p>
        </w:tc>
      </w:tr>
      <w:tr w:rsidR="00E42009" w:rsidRPr="008A7CCD" w14:paraId="79631B8B"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shd w:val="clear" w:color="auto" w:fill="auto"/>
            <w:hideMark/>
          </w:tcPr>
          <w:p w14:paraId="71DF8605"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49"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Croatia (HR)</w:t>
            </w:r>
          </w:p>
        </w:tc>
        <w:tc>
          <w:tcPr>
            <w:tcW w:w="954" w:type="dxa"/>
            <w:tcBorders>
              <w:top w:val="single" w:sz="4" w:space="0" w:color="auto"/>
            </w:tcBorders>
            <w:shd w:val="clear" w:color="auto" w:fill="auto"/>
            <w:hideMark/>
          </w:tcPr>
          <w:p w14:paraId="2725707E"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859</w:t>
            </w:r>
          </w:p>
        </w:tc>
        <w:tc>
          <w:tcPr>
            <w:tcW w:w="1415" w:type="dxa"/>
            <w:tcBorders>
              <w:top w:val="single" w:sz="4" w:space="0" w:color="auto"/>
            </w:tcBorders>
            <w:shd w:val="clear" w:color="auto" w:fill="auto"/>
            <w:hideMark/>
          </w:tcPr>
          <w:p w14:paraId="62596338"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0.310</w:t>
            </w:r>
          </w:p>
        </w:tc>
        <w:tc>
          <w:tcPr>
            <w:tcW w:w="1215" w:type="dxa"/>
            <w:tcBorders>
              <w:top w:val="single" w:sz="4" w:space="0" w:color="auto"/>
            </w:tcBorders>
            <w:shd w:val="clear" w:color="auto" w:fill="auto"/>
            <w:hideMark/>
          </w:tcPr>
          <w:p w14:paraId="1A404632"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w:t>
            </w:r>
          </w:p>
        </w:tc>
        <w:tc>
          <w:tcPr>
            <w:tcW w:w="1303" w:type="dxa"/>
            <w:tcBorders>
              <w:top w:val="single" w:sz="4" w:space="0" w:color="auto"/>
            </w:tcBorders>
            <w:shd w:val="clear" w:color="auto" w:fill="auto"/>
            <w:hideMark/>
          </w:tcPr>
          <w:p w14:paraId="2ED1A064"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27.15</w:t>
            </w:r>
          </w:p>
        </w:tc>
        <w:tc>
          <w:tcPr>
            <w:tcW w:w="1094" w:type="dxa"/>
            <w:tcBorders>
              <w:top w:val="single" w:sz="4" w:space="0" w:color="auto"/>
            </w:tcBorders>
            <w:shd w:val="clear" w:color="auto" w:fill="auto"/>
            <w:hideMark/>
          </w:tcPr>
          <w:p w14:paraId="3B02E6F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75.38</w:t>
            </w:r>
          </w:p>
        </w:tc>
      </w:tr>
      <w:tr w:rsidR="00E42009" w:rsidRPr="008A7CCD" w14:paraId="13B12A6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A249BD4"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0"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France (FR)</w:t>
            </w:r>
          </w:p>
        </w:tc>
        <w:tc>
          <w:tcPr>
            <w:tcW w:w="954" w:type="dxa"/>
            <w:shd w:val="clear" w:color="auto" w:fill="auto"/>
            <w:hideMark/>
          </w:tcPr>
          <w:p w14:paraId="197B096E"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996</w:t>
            </w:r>
          </w:p>
        </w:tc>
        <w:tc>
          <w:tcPr>
            <w:tcW w:w="1415" w:type="dxa"/>
            <w:shd w:val="clear" w:color="auto" w:fill="auto"/>
            <w:hideMark/>
          </w:tcPr>
          <w:p w14:paraId="20258CA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0.320</w:t>
            </w:r>
          </w:p>
        </w:tc>
        <w:tc>
          <w:tcPr>
            <w:tcW w:w="1215" w:type="dxa"/>
            <w:shd w:val="clear" w:color="auto" w:fill="auto"/>
            <w:hideMark/>
          </w:tcPr>
          <w:p w14:paraId="5B913496"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0.27</w:t>
            </w:r>
          </w:p>
        </w:tc>
        <w:tc>
          <w:tcPr>
            <w:tcW w:w="1303" w:type="dxa"/>
            <w:shd w:val="clear" w:color="auto" w:fill="auto"/>
            <w:hideMark/>
          </w:tcPr>
          <w:p w14:paraId="6C9B437E"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44.58</w:t>
            </w:r>
          </w:p>
        </w:tc>
        <w:tc>
          <w:tcPr>
            <w:tcW w:w="1094" w:type="dxa"/>
            <w:shd w:val="clear" w:color="auto" w:fill="auto"/>
            <w:hideMark/>
          </w:tcPr>
          <w:p w14:paraId="1B793349"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98.10</w:t>
            </w:r>
          </w:p>
        </w:tc>
      </w:tr>
      <w:tr w:rsidR="00E42009" w:rsidRPr="008A7CCD" w14:paraId="100667D5"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EB44B59"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1"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Australia (AU)</w:t>
            </w:r>
          </w:p>
        </w:tc>
        <w:tc>
          <w:tcPr>
            <w:tcW w:w="954" w:type="dxa"/>
            <w:shd w:val="clear" w:color="auto" w:fill="auto"/>
            <w:hideMark/>
          </w:tcPr>
          <w:p w14:paraId="35BB42F7"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940</w:t>
            </w:r>
          </w:p>
        </w:tc>
        <w:tc>
          <w:tcPr>
            <w:tcW w:w="1415" w:type="dxa"/>
            <w:shd w:val="clear" w:color="auto" w:fill="auto"/>
            <w:hideMark/>
          </w:tcPr>
          <w:p w14:paraId="6C04C8F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0.320</w:t>
            </w:r>
          </w:p>
        </w:tc>
        <w:tc>
          <w:tcPr>
            <w:tcW w:w="1215" w:type="dxa"/>
            <w:shd w:val="clear" w:color="auto" w:fill="auto"/>
            <w:hideMark/>
          </w:tcPr>
          <w:p w14:paraId="0E9E46EF"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w:t>
            </w:r>
          </w:p>
        </w:tc>
        <w:tc>
          <w:tcPr>
            <w:tcW w:w="1303" w:type="dxa"/>
            <w:shd w:val="clear" w:color="auto" w:fill="auto"/>
            <w:hideMark/>
          </w:tcPr>
          <w:p w14:paraId="6913EFE6"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48.40</w:t>
            </w:r>
          </w:p>
        </w:tc>
        <w:tc>
          <w:tcPr>
            <w:tcW w:w="1094" w:type="dxa"/>
            <w:shd w:val="clear" w:color="auto" w:fill="auto"/>
            <w:hideMark/>
          </w:tcPr>
          <w:p w14:paraId="3CE749C9"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53.51</w:t>
            </w:r>
          </w:p>
        </w:tc>
      </w:tr>
      <w:tr w:rsidR="00E42009" w:rsidRPr="008A7CCD" w14:paraId="0F9816D3"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0CA189D"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2"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New Zealand (NZ)</w:t>
            </w:r>
          </w:p>
        </w:tc>
        <w:tc>
          <w:tcPr>
            <w:tcW w:w="954" w:type="dxa"/>
            <w:shd w:val="clear" w:color="auto" w:fill="auto"/>
            <w:hideMark/>
          </w:tcPr>
          <w:p w14:paraId="441F2EC1"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768</w:t>
            </w:r>
          </w:p>
        </w:tc>
        <w:tc>
          <w:tcPr>
            <w:tcW w:w="1415" w:type="dxa"/>
            <w:shd w:val="clear" w:color="auto" w:fill="auto"/>
            <w:hideMark/>
          </w:tcPr>
          <w:p w14:paraId="7B517548"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0.321</w:t>
            </w:r>
          </w:p>
        </w:tc>
        <w:tc>
          <w:tcPr>
            <w:tcW w:w="1215" w:type="dxa"/>
            <w:shd w:val="clear" w:color="auto" w:fill="auto"/>
            <w:hideMark/>
          </w:tcPr>
          <w:p w14:paraId="7F0D3CD2"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0.36</w:t>
            </w:r>
          </w:p>
        </w:tc>
        <w:tc>
          <w:tcPr>
            <w:tcW w:w="1303" w:type="dxa"/>
            <w:shd w:val="clear" w:color="auto" w:fill="auto"/>
            <w:hideMark/>
          </w:tcPr>
          <w:p w14:paraId="39E33342"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42.29</w:t>
            </w:r>
          </w:p>
        </w:tc>
        <w:tc>
          <w:tcPr>
            <w:tcW w:w="1094" w:type="dxa"/>
            <w:shd w:val="clear" w:color="auto" w:fill="auto"/>
            <w:hideMark/>
          </w:tcPr>
          <w:p w14:paraId="5C32454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53.62</w:t>
            </w:r>
          </w:p>
        </w:tc>
      </w:tr>
      <w:tr w:rsidR="00E42009" w:rsidRPr="008A7CCD" w14:paraId="09A40FE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8B05D50"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3"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United States (US)</w:t>
            </w:r>
          </w:p>
        </w:tc>
        <w:tc>
          <w:tcPr>
            <w:tcW w:w="954" w:type="dxa"/>
            <w:shd w:val="clear" w:color="auto" w:fill="auto"/>
            <w:hideMark/>
          </w:tcPr>
          <w:p w14:paraId="00F8BCE7"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1,051</w:t>
            </w:r>
          </w:p>
        </w:tc>
        <w:tc>
          <w:tcPr>
            <w:tcW w:w="1415" w:type="dxa"/>
            <w:shd w:val="clear" w:color="auto" w:fill="auto"/>
            <w:hideMark/>
          </w:tcPr>
          <w:p w14:paraId="6173A08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0.331</w:t>
            </w:r>
          </w:p>
        </w:tc>
        <w:tc>
          <w:tcPr>
            <w:tcW w:w="1215" w:type="dxa"/>
            <w:shd w:val="clear" w:color="auto" w:fill="auto"/>
            <w:hideMark/>
          </w:tcPr>
          <w:p w14:paraId="2BE2B7EF"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0.49</w:t>
            </w:r>
          </w:p>
        </w:tc>
        <w:tc>
          <w:tcPr>
            <w:tcW w:w="1303" w:type="dxa"/>
            <w:shd w:val="clear" w:color="auto" w:fill="auto"/>
            <w:hideMark/>
          </w:tcPr>
          <w:p w14:paraId="33B71D0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60.11</w:t>
            </w:r>
          </w:p>
        </w:tc>
        <w:tc>
          <w:tcPr>
            <w:tcW w:w="1094" w:type="dxa"/>
            <w:shd w:val="clear" w:color="auto" w:fill="auto"/>
            <w:hideMark/>
          </w:tcPr>
          <w:p w14:paraId="12E22B4E"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46.38</w:t>
            </w:r>
          </w:p>
        </w:tc>
      </w:tr>
      <w:tr w:rsidR="00E42009" w:rsidRPr="008A7CCD" w14:paraId="2586A1F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603C099"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4"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Israel (IL)</w:t>
            </w:r>
          </w:p>
        </w:tc>
        <w:tc>
          <w:tcPr>
            <w:tcW w:w="954" w:type="dxa"/>
            <w:shd w:val="clear" w:color="auto" w:fill="auto"/>
            <w:hideMark/>
          </w:tcPr>
          <w:p w14:paraId="0900B50E"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1,018</w:t>
            </w:r>
          </w:p>
        </w:tc>
        <w:tc>
          <w:tcPr>
            <w:tcW w:w="1415" w:type="dxa"/>
            <w:shd w:val="clear" w:color="auto" w:fill="auto"/>
            <w:hideMark/>
          </w:tcPr>
          <w:p w14:paraId="7B2E9D25"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0.332</w:t>
            </w:r>
          </w:p>
        </w:tc>
        <w:tc>
          <w:tcPr>
            <w:tcW w:w="1215" w:type="dxa"/>
            <w:shd w:val="clear" w:color="auto" w:fill="auto"/>
            <w:hideMark/>
          </w:tcPr>
          <w:p w14:paraId="464F8416"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0.47</w:t>
            </w:r>
          </w:p>
        </w:tc>
        <w:tc>
          <w:tcPr>
            <w:tcW w:w="1303" w:type="dxa"/>
            <w:shd w:val="clear" w:color="auto" w:fill="auto"/>
            <w:hideMark/>
          </w:tcPr>
          <w:p w14:paraId="738B0C57"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39.12</w:t>
            </w:r>
          </w:p>
        </w:tc>
        <w:tc>
          <w:tcPr>
            <w:tcW w:w="1094" w:type="dxa"/>
            <w:shd w:val="clear" w:color="auto" w:fill="auto"/>
            <w:hideMark/>
          </w:tcPr>
          <w:p w14:paraId="38656955"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52.37</w:t>
            </w:r>
          </w:p>
        </w:tc>
      </w:tr>
      <w:tr w:rsidR="00E42009" w:rsidRPr="008A7CCD" w14:paraId="78DAFDF3"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8FF8001"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5"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Switzerland (CH)</w:t>
            </w:r>
          </w:p>
        </w:tc>
        <w:tc>
          <w:tcPr>
            <w:tcW w:w="954" w:type="dxa"/>
            <w:shd w:val="clear" w:color="auto" w:fill="auto"/>
            <w:hideMark/>
          </w:tcPr>
          <w:p w14:paraId="3CDE7DF4"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960</w:t>
            </w:r>
          </w:p>
        </w:tc>
        <w:tc>
          <w:tcPr>
            <w:tcW w:w="1415" w:type="dxa"/>
            <w:shd w:val="clear" w:color="auto" w:fill="auto"/>
            <w:hideMark/>
          </w:tcPr>
          <w:p w14:paraId="3E92E071"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0.333</w:t>
            </w:r>
          </w:p>
        </w:tc>
        <w:tc>
          <w:tcPr>
            <w:tcW w:w="1215" w:type="dxa"/>
            <w:shd w:val="clear" w:color="auto" w:fill="auto"/>
            <w:hideMark/>
          </w:tcPr>
          <w:p w14:paraId="23B930F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0.26</w:t>
            </w:r>
          </w:p>
        </w:tc>
        <w:tc>
          <w:tcPr>
            <w:tcW w:w="1303" w:type="dxa"/>
            <w:shd w:val="clear" w:color="auto" w:fill="auto"/>
            <w:hideMark/>
          </w:tcPr>
          <w:p w14:paraId="1298F689"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69.10</w:t>
            </w:r>
          </w:p>
        </w:tc>
        <w:tc>
          <w:tcPr>
            <w:tcW w:w="1094" w:type="dxa"/>
            <w:shd w:val="clear" w:color="auto" w:fill="auto"/>
            <w:hideMark/>
          </w:tcPr>
          <w:p w14:paraId="1136A816"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42.97</w:t>
            </w:r>
          </w:p>
        </w:tc>
      </w:tr>
      <w:tr w:rsidR="00E42009" w:rsidRPr="008A7CCD" w14:paraId="491E95AF"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44D48B2"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6"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Germany (DE)</w:t>
            </w:r>
          </w:p>
        </w:tc>
        <w:tc>
          <w:tcPr>
            <w:tcW w:w="954" w:type="dxa"/>
            <w:shd w:val="clear" w:color="auto" w:fill="auto"/>
            <w:hideMark/>
          </w:tcPr>
          <w:p w14:paraId="23EA7A0E"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1,362</w:t>
            </w:r>
          </w:p>
        </w:tc>
        <w:tc>
          <w:tcPr>
            <w:tcW w:w="1415" w:type="dxa"/>
            <w:shd w:val="clear" w:color="auto" w:fill="auto"/>
            <w:hideMark/>
          </w:tcPr>
          <w:p w14:paraId="7559370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0.336</w:t>
            </w:r>
          </w:p>
        </w:tc>
        <w:tc>
          <w:tcPr>
            <w:tcW w:w="1215" w:type="dxa"/>
            <w:shd w:val="clear" w:color="auto" w:fill="auto"/>
            <w:hideMark/>
          </w:tcPr>
          <w:p w14:paraId="7AA241B1"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0.34</w:t>
            </w:r>
          </w:p>
        </w:tc>
        <w:tc>
          <w:tcPr>
            <w:tcW w:w="1303" w:type="dxa"/>
            <w:shd w:val="clear" w:color="auto" w:fill="auto"/>
            <w:hideMark/>
          </w:tcPr>
          <w:p w14:paraId="3DBF1E42"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53.07</w:t>
            </w:r>
          </w:p>
        </w:tc>
        <w:tc>
          <w:tcPr>
            <w:tcW w:w="1094" w:type="dxa"/>
            <w:shd w:val="clear" w:color="auto" w:fill="auto"/>
            <w:hideMark/>
          </w:tcPr>
          <w:p w14:paraId="67F8A6A9"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78.61</w:t>
            </w:r>
          </w:p>
        </w:tc>
      </w:tr>
      <w:tr w:rsidR="00E42009" w:rsidRPr="008A7CCD" w14:paraId="02D407B0"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56130D1"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7"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Denmark (DK)</w:t>
            </w:r>
          </w:p>
        </w:tc>
        <w:tc>
          <w:tcPr>
            <w:tcW w:w="954" w:type="dxa"/>
            <w:shd w:val="clear" w:color="auto" w:fill="auto"/>
            <w:hideMark/>
          </w:tcPr>
          <w:p w14:paraId="6C9A9E63"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722</w:t>
            </w:r>
          </w:p>
        </w:tc>
        <w:tc>
          <w:tcPr>
            <w:tcW w:w="1415" w:type="dxa"/>
            <w:shd w:val="clear" w:color="auto" w:fill="auto"/>
            <w:hideMark/>
          </w:tcPr>
          <w:p w14:paraId="02BB1B5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0.345</w:t>
            </w:r>
          </w:p>
        </w:tc>
        <w:tc>
          <w:tcPr>
            <w:tcW w:w="1215" w:type="dxa"/>
            <w:shd w:val="clear" w:color="auto" w:fill="auto"/>
            <w:hideMark/>
          </w:tcPr>
          <w:p w14:paraId="5F15080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0.19</w:t>
            </w:r>
          </w:p>
        </w:tc>
        <w:tc>
          <w:tcPr>
            <w:tcW w:w="1303" w:type="dxa"/>
            <w:shd w:val="clear" w:color="auto" w:fill="auto"/>
            <w:hideMark/>
          </w:tcPr>
          <w:p w14:paraId="44E13D66"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55.36</w:t>
            </w:r>
          </w:p>
        </w:tc>
        <w:tc>
          <w:tcPr>
            <w:tcW w:w="1094" w:type="dxa"/>
            <w:shd w:val="clear" w:color="auto" w:fill="auto"/>
            <w:hideMark/>
          </w:tcPr>
          <w:p w14:paraId="0FFD4886"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93.82</w:t>
            </w:r>
          </w:p>
        </w:tc>
      </w:tr>
      <w:tr w:rsidR="00E42009" w:rsidRPr="008A7CCD" w14:paraId="7C8B98D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B379799"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8"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Iceland (IS)</w:t>
            </w:r>
          </w:p>
        </w:tc>
        <w:tc>
          <w:tcPr>
            <w:tcW w:w="954" w:type="dxa"/>
            <w:shd w:val="clear" w:color="auto" w:fill="auto"/>
            <w:hideMark/>
          </w:tcPr>
          <w:p w14:paraId="3EBF85F3"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1,012</w:t>
            </w:r>
          </w:p>
        </w:tc>
        <w:tc>
          <w:tcPr>
            <w:tcW w:w="1415" w:type="dxa"/>
            <w:shd w:val="clear" w:color="auto" w:fill="auto"/>
            <w:hideMark/>
          </w:tcPr>
          <w:p w14:paraId="5482A30D"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0.348</w:t>
            </w:r>
          </w:p>
        </w:tc>
        <w:tc>
          <w:tcPr>
            <w:tcW w:w="1215" w:type="dxa"/>
            <w:shd w:val="clear" w:color="auto" w:fill="auto"/>
            <w:hideMark/>
          </w:tcPr>
          <w:p w14:paraId="32B6198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0.24</w:t>
            </w:r>
          </w:p>
        </w:tc>
        <w:tc>
          <w:tcPr>
            <w:tcW w:w="1303" w:type="dxa"/>
            <w:shd w:val="clear" w:color="auto" w:fill="auto"/>
            <w:hideMark/>
          </w:tcPr>
          <w:p w14:paraId="0EFDB718"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55.64</w:t>
            </w:r>
          </w:p>
        </w:tc>
        <w:tc>
          <w:tcPr>
            <w:tcW w:w="1094" w:type="dxa"/>
            <w:shd w:val="clear" w:color="auto" w:fill="auto"/>
            <w:hideMark/>
          </w:tcPr>
          <w:p w14:paraId="3665DAE7"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84.19</w:t>
            </w:r>
          </w:p>
        </w:tc>
      </w:tr>
      <w:tr w:rsidR="00E42009" w:rsidRPr="008A7CCD" w14:paraId="483A99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272A661"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59"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Mexico (MX)</w:t>
            </w:r>
          </w:p>
        </w:tc>
        <w:tc>
          <w:tcPr>
            <w:tcW w:w="954" w:type="dxa"/>
            <w:shd w:val="clear" w:color="auto" w:fill="auto"/>
            <w:hideMark/>
          </w:tcPr>
          <w:p w14:paraId="536594E7"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676</w:t>
            </w:r>
          </w:p>
        </w:tc>
        <w:tc>
          <w:tcPr>
            <w:tcW w:w="1415" w:type="dxa"/>
            <w:shd w:val="clear" w:color="auto" w:fill="auto"/>
            <w:hideMark/>
          </w:tcPr>
          <w:p w14:paraId="7B0E4E90"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0.348</w:t>
            </w:r>
          </w:p>
        </w:tc>
        <w:tc>
          <w:tcPr>
            <w:tcW w:w="1215" w:type="dxa"/>
            <w:shd w:val="clear" w:color="auto" w:fill="auto"/>
            <w:hideMark/>
          </w:tcPr>
          <w:p w14:paraId="6EE8D2AF"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0.71</w:t>
            </w:r>
          </w:p>
        </w:tc>
        <w:tc>
          <w:tcPr>
            <w:tcW w:w="1303" w:type="dxa"/>
            <w:shd w:val="clear" w:color="auto" w:fill="auto"/>
            <w:hideMark/>
          </w:tcPr>
          <w:p w14:paraId="74E784D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19.72</w:t>
            </w:r>
          </w:p>
        </w:tc>
        <w:tc>
          <w:tcPr>
            <w:tcW w:w="1094" w:type="dxa"/>
            <w:shd w:val="clear" w:color="auto" w:fill="auto"/>
            <w:hideMark/>
          </w:tcPr>
          <w:p w14:paraId="70DF793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19.20</w:t>
            </w:r>
          </w:p>
        </w:tc>
      </w:tr>
      <w:tr w:rsidR="00E42009" w:rsidRPr="008A7CCD" w14:paraId="5BBB566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B20F32A"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0"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Philippines (PH)</w:t>
            </w:r>
          </w:p>
        </w:tc>
        <w:tc>
          <w:tcPr>
            <w:tcW w:w="954" w:type="dxa"/>
            <w:shd w:val="clear" w:color="auto" w:fill="auto"/>
            <w:hideMark/>
          </w:tcPr>
          <w:p w14:paraId="0A1D564C"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1,019</w:t>
            </w:r>
          </w:p>
        </w:tc>
        <w:tc>
          <w:tcPr>
            <w:tcW w:w="1415" w:type="dxa"/>
            <w:shd w:val="clear" w:color="auto" w:fill="auto"/>
            <w:hideMark/>
          </w:tcPr>
          <w:p w14:paraId="2284526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0.356</w:t>
            </w:r>
          </w:p>
        </w:tc>
        <w:tc>
          <w:tcPr>
            <w:tcW w:w="1215" w:type="dxa"/>
            <w:shd w:val="clear" w:color="auto" w:fill="auto"/>
            <w:hideMark/>
          </w:tcPr>
          <w:p w14:paraId="49598352"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0.55</w:t>
            </w:r>
          </w:p>
        </w:tc>
        <w:tc>
          <w:tcPr>
            <w:tcW w:w="1303" w:type="dxa"/>
            <w:shd w:val="clear" w:color="auto" w:fill="auto"/>
            <w:hideMark/>
          </w:tcPr>
          <w:p w14:paraId="0A0FB516"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8.12</w:t>
            </w:r>
          </w:p>
        </w:tc>
        <w:tc>
          <w:tcPr>
            <w:tcW w:w="1094" w:type="dxa"/>
            <w:shd w:val="clear" w:color="auto" w:fill="auto"/>
            <w:hideMark/>
          </w:tcPr>
          <w:p w14:paraId="17A2CDBC"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4.70</w:t>
            </w:r>
          </w:p>
        </w:tc>
      </w:tr>
      <w:tr w:rsidR="00E42009" w:rsidRPr="008A7CCD" w14:paraId="67BDF22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CED79BE"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1"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Turkey (TR)</w:t>
            </w:r>
          </w:p>
        </w:tc>
        <w:tc>
          <w:tcPr>
            <w:tcW w:w="954" w:type="dxa"/>
            <w:shd w:val="clear" w:color="auto" w:fill="auto"/>
            <w:hideMark/>
          </w:tcPr>
          <w:p w14:paraId="7D6431D5"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827</w:t>
            </w:r>
          </w:p>
        </w:tc>
        <w:tc>
          <w:tcPr>
            <w:tcW w:w="1415" w:type="dxa"/>
            <w:shd w:val="clear" w:color="auto" w:fill="auto"/>
            <w:hideMark/>
          </w:tcPr>
          <w:p w14:paraId="07D8A0F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0.357</w:t>
            </w:r>
          </w:p>
        </w:tc>
        <w:tc>
          <w:tcPr>
            <w:tcW w:w="1215" w:type="dxa"/>
            <w:shd w:val="clear" w:color="auto" w:fill="auto"/>
            <w:hideMark/>
          </w:tcPr>
          <w:p w14:paraId="1CA4868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0.55</w:t>
            </w:r>
          </w:p>
        </w:tc>
        <w:tc>
          <w:tcPr>
            <w:tcW w:w="1303" w:type="dxa"/>
            <w:shd w:val="clear" w:color="auto" w:fill="auto"/>
            <w:hideMark/>
          </w:tcPr>
          <w:p w14:paraId="6ECA2F4D"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27.91</w:t>
            </w:r>
          </w:p>
        </w:tc>
        <w:tc>
          <w:tcPr>
            <w:tcW w:w="1094" w:type="dxa"/>
            <w:shd w:val="clear" w:color="auto" w:fill="auto"/>
            <w:hideMark/>
          </w:tcPr>
          <w:p w14:paraId="5D858EA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37.40</w:t>
            </w:r>
          </w:p>
        </w:tc>
      </w:tr>
      <w:tr w:rsidR="00E42009" w:rsidRPr="008A7CCD" w14:paraId="6EA2D51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D00CF49"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2"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Suriname (SR)</w:t>
            </w:r>
          </w:p>
        </w:tc>
        <w:tc>
          <w:tcPr>
            <w:tcW w:w="954" w:type="dxa"/>
            <w:shd w:val="clear" w:color="auto" w:fill="auto"/>
            <w:hideMark/>
          </w:tcPr>
          <w:p w14:paraId="231D1809"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519</w:t>
            </w:r>
          </w:p>
        </w:tc>
        <w:tc>
          <w:tcPr>
            <w:tcW w:w="1415" w:type="dxa"/>
            <w:shd w:val="clear" w:color="auto" w:fill="auto"/>
            <w:hideMark/>
          </w:tcPr>
          <w:p w14:paraId="2E2FD621"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0.358</w:t>
            </w:r>
          </w:p>
        </w:tc>
        <w:tc>
          <w:tcPr>
            <w:tcW w:w="1215" w:type="dxa"/>
            <w:shd w:val="clear" w:color="auto" w:fill="auto"/>
            <w:hideMark/>
          </w:tcPr>
          <w:p w14:paraId="7C36870D"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0.61</w:t>
            </w:r>
          </w:p>
        </w:tc>
        <w:tc>
          <w:tcPr>
            <w:tcW w:w="1303" w:type="dxa"/>
            <w:shd w:val="clear" w:color="auto" w:fill="auto"/>
            <w:hideMark/>
          </w:tcPr>
          <w:p w14:paraId="52E80079"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18.28</w:t>
            </w:r>
          </w:p>
        </w:tc>
        <w:tc>
          <w:tcPr>
            <w:tcW w:w="1094" w:type="dxa"/>
            <w:shd w:val="clear" w:color="auto" w:fill="auto"/>
            <w:hideMark/>
          </w:tcPr>
          <w:p w14:paraId="2966FA7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10.97</w:t>
            </w:r>
          </w:p>
        </w:tc>
      </w:tr>
      <w:tr w:rsidR="00E42009" w:rsidRPr="008A7CCD" w14:paraId="35FA81D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7D66A03"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3"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Sweden (SE)</w:t>
            </w:r>
          </w:p>
        </w:tc>
        <w:tc>
          <w:tcPr>
            <w:tcW w:w="954" w:type="dxa"/>
            <w:shd w:val="clear" w:color="auto" w:fill="auto"/>
            <w:hideMark/>
          </w:tcPr>
          <w:p w14:paraId="77ADE302"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903</w:t>
            </w:r>
          </w:p>
        </w:tc>
        <w:tc>
          <w:tcPr>
            <w:tcW w:w="1415" w:type="dxa"/>
            <w:shd w:val="clear" w:color="auto" w:fill="auto"/>
            <w:hideMark/>
          </w:tcPr>
          <w:p w14:paraId="64EAAF8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0.362</w:t>
            </w:r>
          </w:p>
        </w:tc>
        <w:tc>
          <w:tcPr>
            <w:tcW w:w="1215" w:type="dxa"/>
            <w:shd w:val="clear" w:color="auto" w:fill="auto"/>
            <w:hideMark/>
          </w:tcPr>
          <w:p w14:paraId="1A5D766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0.22</w:t>
            </w:r>
          </w:p>
        </w:tc>
        <w:tc>
          <w:tcPr>
            <w:tcW w:w="1303" w:type="dxa"/>
            <w:shd w:val="clear" w:color="auto" w:fill="auto"/>
            <w:hideMark/>
          </w:tcPr>
          <w:p w14:paraId="0E93765B"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51.95</w:t>
            </w:r>
          </w:p>
        </w:tc>
        <w:tc>
          <w:tcPr>
            <w:tcW w:w="1094" w:type="dxa"/>
            <w:shd w:val="clear" w:color="auto" w:fill="auto"/>
            <w:hideMark/>
          </w:tcPr>
          <w:p w14:paraId="4A3031FD"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85.22</w:t>
            </w:r>
          </w:p>
        </w:tc>
      </w:tr>
      <w:tr w:rsidR="00E42009" w:rsidRPr="008A7CCD" w14:paraId="60F9E17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53E128"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4"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United Kingdom (GB)</w:t>
            </w:r>
          </w:p>
        </w:tc>
        <w:tc>
          <w:tcPr>
            <w:tcW w:w="954" w:type="dxa"/>
            <w:shd w:val="clear" w:color="auto" w:fill="auto"/>
            <w:hideMark/>
          </w:tcPr>
          <w:p w14:paraId="3AF1A362"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1,338</w:t>
            </w:r>
          </w:p>
        </w:tc>
        <w:tc>
          <w:tcPr>
            <w:tcW w:w="1415" w:type="dxa"/>
            <w:shd w:val="clear" w:color="auto" w:fill="auto"/>
            <w:hideMark/>
          </w:tcPr>
          <w:p w14:paraId="6315B6F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0.363</w:t>
            </w:r>
          </w:p>
        </w:tc>
        <w:tc>
          <w:tcPr>
            <w:tcW w:w="1215" w:type="dxa"/>
            <w:shd w:val="clear" w:color="auto" w:fill="auto"/>
            <w:hideMark/>
          </w:tcPr>
          <w:p w14:paraId="531A510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0.28</w:t>
            </w:r>
          </w:p>
        </w:tc>
        <w:tc>
          <w:tcPr>
            <w:tcW w:w="1303" w:type="dxa"/>
            <w:shd w:val="clear" w:color="auto" w:fill="auto"/>
            <w:hideMark/>
          </w:tcPr>
          <w:p w14:paraId="33A2F460"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46.37</w:t>
            </w:r>
          </w:p>
        </w:tc>
        <w:tc>
          <w:tcPr>
            <w:tcW w:w="1094" w:type="dxa"/>
            <w:shd w:val="clear" w:color="auto" w:fill="auto"/>
            <w:hideMark/>
          </w:tcPr>
          <w:p w14:paraId="0D85CC4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62.65</w:t>
            </w:r>
          </w:p>
        </w:tc>
      </w:tr>
      <w:tr w:rsidR="00E42009" w:rsidRPr="008A7CCD" w14:paraId="3C52984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D4B2B67"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5"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Estonia (EE)</w:t>
            </w:r>
          </w:p>
        </w:tc>
        <w:tc>
          <w:tcPr>
            <w:tcW w:w="954" w:type="dxa"/>
            <w:shd w:val="clear" w:color="auto" w:fill="auto"/>
            <w:hideMark/>
          </w:tcPr>
          <w:p w14:paraId="77CD0FD1"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814</w:t>
            </w:r>
          </w:p>
        </w:tc>
        <w:tc>
          <w:tcPr>
            <w:tcW w:w="1415" w:type="dxa"/>
            <w:shd w:val="clear" w:color="auto" w:fill="auto"/>
            <w:hideMark/>
          </w:tcPr>
          <w:p w14:paraId="10E4B971"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0.372</w:t>
            </w:r>
          </w:p>
        </w:tc>
        <w:tc>
          <w:tcPr>
            <w:tcW w:w="1215" w:type="dxa"/>
            <w:shd w:val="clear" w:color="auto" w:fill="auto"/>
            <w:hideMark/>
          </w:tcPr>
          <w:p w14:paraId="31AAE8E9"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0.41</w:t>
            </w:r>
          </w:p>
        </w:tc>
        <w:tc>
          <w:tcPr>
            <w:tcW w:w="1303" w:type="dxa"/>
            <w:shd w:val="clear" w:color="auto" w:fill="auto"/>
            <w:hideMark/>
          </w:tcPr>
          <w:p w14:paraId="04B609B7"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33.82</w:t>
            </w:r>
          </w:p>
        </w:tc>
        <w:tc>
          <w:tcPr>
            <w:tcW w:w="1094" w:type="dxa"/>
            <w:shd w:val="clear" w:color="auto" w:fill="auto"/>
            <w:hideMark/>
          </w:tcPr>
          <w:p w14:paraId="569F6781"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58.39</w:t>
            </w:r>
          </w:p>
        </w:tc>
      </w:tr>
      <w:tr w:rsidR="00E42009" w:rsidRPr="008A7CCD" w14:paraId="65FB7FA1"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7A8C285"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6"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Finland (FI)</w:t>
            </w:r>
          </w:p>
        </w:tc>
        <w:tc>
          <w:tcPr>
            <w:tcW w:w="954" w:type="dxa"/>
            <w:shd w:val="clear" w:color="auto" w:fill="auto"/>
            <w:hideMark/>
          </w:tcPr>
          <w:p w14:paraId="303B4348"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827</w:t>
            </w:r>
          </w:p>
        </w:tc>
        <w:tc>
          <w:tcPr>
            <w:tcW w:w="1415" w:type="dxa"/>
            <w:shd w:val="clear" w:color="auto" w:fill="auto"/>
            <w:hideMark/>
          </w:tcPr>
          <w:p w14:paraId="6C90E84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0.373</w:t>
            </w:r>
          </w:p>
        </w:tc>
        <w:tc>
          <w:tcPr>
            <w:tcW w:w="1215" w:type="dxa"/>
            <w:shd w:val="clear" w:color="auto" w:fill="auto"/>
            <w:hideMark/>
          </w:tcPr>
          <w:p w14:paraId="0E2B3AA5"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0.26</w:t>
            </w:r>
          </w:p>
        </w:tc>
        <w:tc>
          <w:tcPr>
            <w:tcW w:w="1303" w:type="dxa"/>
            <w:shd w:val="clear" w:color="auto" w:fill="auto"/>
            <w:hideMark/>
          </w:tcPr>
          <w:p w14:paraId="2B75796D"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47.57</w:t>
            </w:r>
          </w:p>
        </w:tc>
        <w:tc>
          <w:tcPr>
            <w:tcW w:w="1094" w:type="dxa"/>
            <w:shd w:val="clear" w:color="auto" w:fill="auto"/>
            <w:hideMark/>
          </w:tcPr>
          <w:p w14:paraId="54C007E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100.00</w:t>
            </w:r>
          </w:p>
        </w:tc>
      </w:tr>
      <w:tr w:rsidR="00E42009" w:rsidRPr="008A7CCD" w14:paraId="5C3B55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C5C4077"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7"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India (IN)</w:t>
            </w:r>
          </w:p>
        </w:tc>
        <w:tc>
          <w:tcPr>
            <w:tcW w:w="954" w:type="dxa"/>
            <w:shd w:val="clear" w:color="auto" w:fill="auto"/>
            <w:hideMark/>
          </w:tcPr>
          <w:p w14:paraId="7A221488"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840</w:t>
            </w:r>
          </w:p>
        </w:tc>
        <w:tc>
          <w:tcPr>
            <w:tcW w:w="1415" w:type="dxa"/>
            <w:shd w:val="clear" w:color="auto" w:fill="auto"/>
            <w:hideMark/>
          </w:tcPr>
          <w:p w14:paraId="087A96A0"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0.374</w:t>
            </w:r>
          </w:p>
        </w:tc>
        <w:tc>
          <w:tcPr>
            <w:tcW w:w="1215" w:type="dxa"/>
            <w:shd w:val="clear" w:color="auto" w:fill="auto"/>
            <w:hideMark/>
          </w:tcPr>
          <w:p w14:paraId="61F13D48"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0.61</w:t>
            </w:r>
          </w:p>
        </w:tc>
        <w:tc>
          <w:tcPr>
            <w:tcW w:w="1303" w:type="dxa"/>
            <w:shd w:val="clear" w:color="auto" w:fill="auto"/>
            <w:hideMark/>
          </w:tcPr>
          <w:p w14:paraId="7EC8E618"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6.18</w:t>
            </w:r>
          </w:p>
        </w:tc>
        <w:tc>
          <w:tcPr>
            <w:tcW w:w="1094" w:type="dxa"/>
            <w:shd w:val="clear" w:color="auto" w:fill="auto"/>
            <w:hideMark/>
          </w:tcPr>
          <w:p w14:paraId="7C3018FB"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15.84</w:t>
            </w:r>
          </w:p>
        </w:tc>
      </w:tr>
      <w:tr w:rsidR="00E42009" w:rsidRPr="008A7CCD" w14:paraId="3468C05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B4D4873"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8"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Czechia (CZ)</w:t>
            </w:r>
          </w:p>
        </w:tc>
        <w:tc>
          <w:tcPr>
            <w:tcW w:w="954" w:type="dxa"/>
            <w:shd w:val="clear" w:color="auto" w:fill="auto"/>
            <w:hideMark/>
          </w:tcPr>
          <w:p w14:paraId="0EE16242"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1,149</w:t>
            </w:r>
          </w:p>
        </w:tc>
        <w:tc>
          <w:tcPr>
            <w:tcW w:w="1415" w:type="dxa"/>
            <w:shd w:val="clear" w:color="auto" w:fill="auto"/>
            <w:hideMark/>
          </w:tcPr>
          <w:p w14:paraId="778348D4"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0.377</w:t>
            </w:r>
          </w:p>
        </w:tc>
        <w:tc>
          <w:tcPr>
            <w:tcW w:w="1215" w:type="dxa"/>
            <w:shd w:val="clear" w:color="auto" w:fill="auto"/>
            <w:hideMark/>
          </w:tcPr>
          <w:p w14:paraId="028DD878"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0.27</w:t>
            </w:r>
          </w:p>
        </w:tc>
        <w:tc>
          <w:tcPr>
            <w:tcW w:w="1303" w:type="dxa"/>
            <w:shd w:val="clear" w:color="auto" w:fill="auto"/>
            <w:hideMark/>
          </w:tcPr>
          <w:p w14:paraId="16B612FE"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38.82</w:t>
            </w:r>
          </w:p>
        </w:tc>
        <w:tc>
          <w:tcPr>
            <w:tcW w:w="1094" w:type="dxa"/>
            <w:shd w:val="clear" w:color="auto" w:fill="auto"/>
            <w:hideMark/>
          </w:tcPr>
          <w:p w14:paraId="620351D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65.07</w:t>
            </w:r>
          </w:p>
        </w:tc>
      </w:tr>
      <w:tr w:rsidR="00E42009" w:rsidRPr="008A7CCD" w14:paraId="633A687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1A690E9"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69"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Spain (ES)</w:t>
            </w:r>
          </w:p>
        </w:tc>
        <w:tc>
          <w:tcPr>
            <w:tcW w:w="954" w:type="dxa"/>
            <w:shd w:val="clear" w:color="auto" w:fill="auto"/>
            <w:hideMark/>
          </w:tcPr>
          <w:p w14:paraId="5E11F7EF"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1,381</w:t>
            </w:r>
          </w:p>
        </w:tc>
        <w:tc>
          <w:tcPr>
            <w:tcW w:w="1415" w:type="dxa"/>
            <w:shd w:val="clear" w:color="auto" w:fill="auto"/>
            <w:hideMark/>
          </w:tcPr>
          <w:p w14:paraId="72617BFD"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0.378</w:t>
            </w:r>
          </w:p>
        </w:tc>
        <w:tc>
          <w:tcPr>
            <w:tcW w:w="1215" w:type="dxa"/>
            <w:shd w:val="clear" w:color="auto" w:fill="auto"/>
            <w:hideMark/>
          </w:tcPr>
          <w:p w14:paraId="20DE95E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w:t>
            </w:r>
          </w:p>
        </w:tc>
        <w:tc>
          <w:tcPr>
            <w:tcW w:w="1303" w:type="dxa"/>
            <w:shd w:val="clear" w:color="auto" w:fill="auto"/>
            <w:hideMark/>
          </w:tcPr>
          <w:p w14:paraId="162924C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39.53</w:t>
            </w:r>
          </w:p>
        </w:tc>
        <w:tc>
          <w:tcPr>
            <w:tcW w:w="1094" w:type="dxa"/>
            <w:shd w:val="clear" w:color="auto" w:fill="auto"/>
            <w:hideMark/>
          </w:tcPr>
          <w:p w14:paraId="43746458"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64.31</w:t>
            </w:r>
          </w:p>
        </w:tc>
      </w:tr>
      <w:tr w:rsidR="00E42009" w:rsidRPr="008A7CCD" w14:paraId="31DEAB78"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C5CD82"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0"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Japan (JP)</w:t>
            </w:r>
          </w:p>
        </w:tc>
        <w:tc>
          <w:tcPr>
            <w:tcW w:w="954" w:type="dxa"/>
            <w:shd w:val="clear" w:color="auto" w:fill="auto"/>
            <w:hideMark/>
          </w:tcPr>
          <w:p w14:paraId="0969C3E1"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902</w:t>
            </w:r>
          </w:p>
        </w:tc>
        <w:tc>
          <w:tcPr>
            <w:tcW w:w="1415" w:type="dxa"/>
            <w:shd w:val="clear" w:color="auto" w:fill="auto"/>
            <w:hideMark/>
          </w:tcPr>
          <w:p w14:paraId="398C4570"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0.378</w:t>
            </w:r>
          </w:p>
        </w:tc>
        <w:tc>
          <w:tcPr>
            <w:tcW w:w="1215" w:type="dxa"/>
            <w:shd w:val="clear" w:color="auto" w:fill="auto"/>
            <w:hideMark/>
          </w:tcPr>
          <w:p w14:paraId="5550A417"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0.43</w:t>
            </w:r>
          </w:p>
        </w:tc>
        <w:tc>
          <w:tcPr>
            <w:tcW w:w="1303" w:type="dxa"/>
            <w:shd w:val="clear" w:color="auto" w:fill="auto"/>
            <w:hideMark/>
          </w:tcPr>
          <w:p w14:paraId="11B3EE5C"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41.51</w:t>
            </w:r>
          </w:p>
        </w:tc>
        <w:tc>
          <w:tcPr>
            <w:tcW w:w="1094" w:type="dxa"/>
            <w:shd w:val="clear" w:color="auto" w:fill="auto"/>
            <w:hideMark/>
          </w:tcPr>
          <w:p w14:paraId="3ECBF765"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52.75</w:t>
            </w:r>
          </w:p>
        </w:tc>
      </w:tr>
      <w:tr w:rsidR="00E42009" w:rsidRPr="008A7CCD" w14:paraId="02FC72F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664E2E6"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1"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Slovakia (SK)</w:t>
            </w:r>
          </w:p>
        </w:tc>
        <w:tc>
          <w:tcPr>
            <w:tcW w:w="954" w:type="dxa"/>
            <w:shd w:val="clear" w:color="auto" w:fill="auto"/>
            <w:hideMark/>
          </w:tcPr>
          <w:p w14:paraId="27617643"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1,053</w:t>
            </w:r>
          </w:p>
        </w:tc>
        <w:tc>
          <w:tcPr>
            <w:tcW w:w="1415" w:type="dxa"/>
            <w:shd w:val="clear" w:color="auto" w:fill="auto"/>
            <w:hideMark/>
          </w:tcPr>
          <w:p w14:paraId="6102A09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0.380</w:t>
            </w:r>
          </w:p>
        </w:tc>
        <w:tc>
          <w:tcPr>
            <w:tcW w:w="1215" w:type="dxa"/>
            <w:shd w:val="clear" w:color="auto" w:fill="auto"/>
            <w:hideMark/>
          </w:tcPr>
          <w:p w14:paraId="3CD86A52"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0.27</w:t>
            </w:r>
          </w:p>
        </w:tc>
        <w:tc>
          <w:tcPr>
            <w:tcW w:w="1303" w:type="dxa"/>
            <w:shd w:val="clear" w:color="auto" w:fill="auto"/>
            <w:hideMark/>
          </w:tcPr>
          <w:p w14:paraId="5573A9F9"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30.06</w:t>
            </w:r>
          </w:p>
        </w:tc>
        <w:tc>
          <w:tcPr>
            <w:tcW w:w="1094" w:type="dxa"/>
            <w:shd w:val="clear" w:color="auto" w:fill="auto"/>
            <w:hideMark/>
          </w:tcPr>
          <w:p w14:paraId="514C9BA9"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64.10</w:t>
            </w:r>
          </w:p>
        </w:tc>
      </w:tr>
      <w:tr w:rsidR="00E42009" w:rsidRPr="008A7CCD" w14:paraId="5447662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9D26B82"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2"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China (CN)</w:t>
            </w:r>
          </w:p>
        </w:tc>
        <w:tc>
          <w:tcPr>
            <w:tcW w:w="954" w:type="dxa"/>
            <w:shd w:val="clear" w:color="auto" w:fill="auto"/>
            <w:hideMark/>
          </w:tcPr>
          <w:p w14:paraId="0873198C"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2,385</w:t>
            </w:r>
          </w:p>
        </w:tc>
        <w:tc>
          <w:tcPr>
            <w:tcW w:w="1415" w:type="dxa"/>
            <w:shd w:val="clear" w:color="auto" w:fill="auto"/>
            <w:hideMark/>
          </w:tcPr>
          <w:p w14:paraId="42A7C6A2"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0.382</w:t>
            </w:r>
          </w:p>
        </w:tc>
        <w:tc>
          <w:tcPr>
            <w:tcW w:w="1215" w:type="dxa"/>
            <w:shd w:val="clear" w:color="auto" w:fill="auto"/>
            <w:hideMark/>
          </w:tcPr>
          <w:p w14:paraId="397C0639"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0.52</w:t>
            </w:r>
          </w:p>
        </w:tc>
        <w:tc>
          <w:tcPr>
            <w:tcW w:w="1303" w:type="dxa"/>
            <w:shd w:val="clear" w:color="auto" w:fill="auto"/>
            <w:hideMark/>
          </w:tcPr>
          <w:p w14:paraId="66079C96"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14.24</w:t>
            </w:r>
          </w:p>
        </w:tc>
        <w:tc>
          <w:tcPr>
            <w:tcW w:w="1094" w:type="dxa"/>
            <w:shd w:val="clear" w:color="auto" w:fill="auto"/>
            <w:hideMark/>
          </w:tcPr>
          <w:p w14:paraId="4D0F053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33.92</w:t>
            </w:r>
          </w:p>
        </w:tc>
      </w:tr>
      <w:tr w:rsidR="00E42009" w:rsidRPr="008A7CCD" w14:paraId="132B74A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267381"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3"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Russia (RU)</w:t>
            </w:r>
          </w:p>
        </w:tc>
        <w:tc>
          <w:tcPr>
            <w:tcW w:w="954" w:type="dxa"/>
            <w:shd w:val="clear" w:color="auto" w:fill="auto"/>
            <w:hideMark/>
          </w:tcPr>
          <w:p w14:paraId="282A0271"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1,174</w:t>
            </w:r>
          </w:p>
        </w:tc>
        <w:tc>
          <w:tcPr>
            <w:tcW w:w="1415" w:type="dxa"/>
            <w:shd w:val="clear" w:color="auto" w:fill="auto"/>
            <w:hideMark/>
          </w:tcPr>
          <w:p w14:paraId="6EAC761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0.385</w:t>
            </w:r>
          </w:p>
        </w:tc>
        <w:tc>
          <w:tcPr>
            <w:tcW w:w="1215" w:type="dxa"/>
            <w:shd w:val="clear" w:color="auto" w:fill="auto"/>
            <w:hideMark/>
          </w:tcPr>
          <w:p w14:paraId="693AAC9D"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0.43</w:t>
            </w:r>
          </w:p>
        </w:tc>
        <w:tc>
          <w:tcPr>
            <w:tcW w:w="1303" w:type="dxa"/>
            <w:shd w:val="clear" w:color="auto" w:fill="auto"/>
            <w:hideMark/>
          </w:tcPr>
          <w:p w14:paraId="0AFCEAA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25.93</w:t>
            </w:r>
          </w:p>
        </w:tc>
        <w:tc>
          <w:tcPr>
            <w:tcW w:w="1094" w:type="dxa"/>
            <w:shd w:val="clear" w:color="auto" w:fill="auto"/>
            <w:hideMark/>
          </w:tcPr>
          <w:p w14:paraId="23C33741"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46.15</w:t>
            </w:r>
          </w:p>
        </w:tc>
      </w:tr>
      <w:tr w:rsidR="00E42009" w:rsidRPr="008A7CCD" w14:paraId="7A56258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526314A"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4"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Austria (AT)</w:t>
            </w:r>
          </w:p>
        </w:tc>
        <w:tc>
          <w:tcPr>
            <w:tcW w:w="954" w:type="dxa"/>
            <w:shd w:val="clear" w:color="auto" w:fill="auto"/>
            <w:hideMark/>
          </w:tcPr>
          <w:p w14:paraId="253D8D78"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1,083</w:t>
            </w:r>
          </w:p>
        </w:tc>
        <w:tc>
          <w:tcPr>
            <w:tcW w:w="1415" w:type="dxa"/>
            <w:shd w:val="clear" w:color="auto" w:fill="auto"/>
            <w:hideMark/>
          </w:tcPr>
          <w:p w14:paraId="4569072A"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0.385</w:t>
            </w:r>
          </w:p>
        </w:tc>
        <w:tc>
          <w:tcPr>
            <w:tcW w:w="1215" w:type="dxa"/>
            <w:shd w:val="clear" w:color="auto" w:fill="auto"/>
            <w:hideMark/>
          </w:tcPr>
          <w:p w14:paraId="6944B68A"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0.31</w:t>
            </w:r>
          </w:p>
        </w:tc>
        <w:tc>
          <w:tcPr>
            <w:tcW w:w="1303" w:type="dxa"/>
            <w:shd w:val="clear" w:color="auto" w:fill="auto"/>
            <w:hideMark/>
          </w:tcPr>
          <w:p w14:paraId="0C1BB5A3"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54.17</w:t>
            </w:r>
          </w:p>
        </w:tc>
        <w:tc>
          <w:tcPr>
            <w:tcW w:w="1094" w:type="dxa"/>
            <w:shd w:val="clear" w:color="auto" w:fill="auto"/>
            <w:hideMark/>
          </w:tcPr>
          <w:p w14:paraId="1E13D81A"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86.83</w:t>
            </w:r>
          </w:p>
        </w:tc>
      </w:tr>
      <w:tr w:rsidR="00E42009" w:rsidRPr="008A7CCD" w14:paraId="1E75698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5EA7BD7"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5"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Taiwan (TW)</w:t>
            </w:r>
          </w:p>
        </w:tc>
        <w:tc>
          <w:tcPr>
            <w:tcW w:w="954" w:type="dxa"/>
            <w:shd w:val="clear" w:color="auto" w:fill="auto"/>
            <w:hideMark/>
          </w:tcPr>
          <w:p w14:paraId="1F9DD22E"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1,610</w:t>
            </w:r>
          </w:p>
        </w:tc>
        <w:tc>
          <w:tcPr>
            <w:tcW w:w="1415" w:type="dxa"/>
            <w:shd w:val="clear" w:color="auto" w:fill="auto"/>
            <w:hideMark/>
          </w:tcPr>
          <w:p w14:paraId="0494F7D8"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0.394</w:t>
            </w:r>
          </w:p>
        </w:tc>
        <w:tc>
          <w:tcPr>
            <w:tcW w:w="1215" w:type="dxa"/>
            <w:shd w:val="clear" w:color="auto" w:fill="auto"/>
            <w:hideMark/>
          </w:tcPr>
          <w:p w14:paraId="61F4D7BB"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0.58</w:t>
            </w:r>
          </w:p>
        </w:tc>
        <w:tc>
          <w:tcPr>
            <w:tcW w:w="1303" w:type="dxa"/>
            <w:shd w:val="clear" w:color="auto" w:fill="auto"/>
            <w:hideMark/>
          </w:tcPr>
          <w:p w14:paraId="09051EF7"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47.57</w:t>
            </w:r>
          </w:p>
        </w:tc>
        <w:tc>
          <w:tcPr>
            <w:tcW w:w="1094" w:type="dxa"/>
            <w:shd w:val="clear" w:color="auto" w:fill="auto"/>
            <w:hideMark/>
          </w:tcPr>
          <w:p w14:paraId="2481B124"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0.00</w:t>
            </w:r>
          </w:p>
        </w:tc>
      </w:tr>
      <w:tr w:rsidR="00E42009" w:rsidRPr="008A7CCD" w14:paraId="232720F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95E2368"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6"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Lithuania (LT)</w:t>
            </w:r>
          </w:p>
        </w:tc>
        <w:tc>
          <w:tcPr>
            <w:tcW w:w="954" w:type="dxa"/>
            <w:shd w:val="clear" w:color="auto" w:fill="auto"/>
            <w:hideMark/>
          </w:tcPr>
          <w:p w14:paraId="4B810B92"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721</w:t>
            </w:r>
          </w:p>
        </w:tc>
        <w:tc>
          <w:tcPr>
            <w:tcW w:w="1415" w:type="dxa"/>
            <w:shd w:val="clear" w:color="auto" w:fill="auto"/>
            <w:hideMark/>
          </w:tcPr>
          <w:p w14:paraId="30A5C21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0.400</w:t>
            </w:r>
          </w:p>
        </w:tc>
        <w:tc>
          <w:tcPr>
            <w:tcW w:w="1215" w:type="dxa"/>
            <w:shd w:val="clear" w:color="auto" w:fill="auto"/>
            <w:hideMark/>
          </w:tcPr>
          <w:p w14:paraId="6214F02F"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0.49</w:t>
            </w:r>
          </w:p>
        </w:tc>
        <w:tc>
          <w:tcPr>
            <w:tcW w:w="1303" w:type="dxa"/>
            <w:shd w:val="clear" w:color="auto" w:fill="auto"/>
            <w:hideMark/>
          </w:tcPr>
          <w:p w14:paraId="584F1B81"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33.76</w:t>
            </w:r>
          </w:p>
        </w:tc>
        <w:tc>
          <w:tcPr>
            <w:tcW w:w="1094" w:type="dxa"/>
            <w:shd w:val="clear" w:color="auto" w:fill="auto"/>
            <w:hideMark/>
          </w:tcPr>
          <w:p w14:paraId="6DDF1B4C"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47.43</w:t>
            </w:r>
          </w:p>
        </w:tc>
      </w:tr>
      <w:tr w:rsidR="00E42009" w:rsidRPr="008A7CCD" w14:paraId="3F5784ED"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F290617"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7"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South Africa (ZA)</w:t>
            </w:r>
          </w:p>
        </w:tc>
        <w:tc>
          <w:tcPr>
            <w:tcW w:w="954" w:type="dxa"/>
            <w:shd w:val="clear" w:color="auto" w:fill="auto"/>
            <w:hideMark/>
          </w:tcPr>
          <w:p w14:paraId="53DB7014"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1,426</w:t>
            </w:r>
          </w:p>
        </w:tc>
        <w:tc>
          <w:tcPr>
            <w:tcW w:w="1415" w:type="dxa"/>
            <w:shd w:val="clear" w:color="auto" w:fill="auto"/>
            <w:hideMark/>
          </w:tcPr>
          <w:p w14:paraId="2467934C"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0.414</w:t>
            </w:r>
          </w:p>
        </w:tc>
        <w:tc>
          <w:tcPr>
            <w:tcW w:w="1215" w:type="dxa"/>
            <w:shd w:val="clear" w:color="auto" w:fill="auto"/>
            <w:hideMark/>
          </w:tcPr>
          <w:p w14:paraId="348A90E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0.63</w:t>
            </w:r>
          </w:p>
        </w:tc>
        <w:tc>
          <w:tcPr>
            <w:tcW w:w="1303" w:type="dxa"/>
            <w:shd w:val="clear" w:color="auto" w:fill="auto"/>
            <w:hideMark/>
          </w:tcPr>
          <w:p w14:paraId="42E56334"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13.86</w:t>
            </w:r>
          </w:p>
        </w:tc>
        <w:tc>
          <w:tcPr>
            <w:tcW w:w="1094" w:type="dxa"/>
            <w:shd w:val="clear" w:color="auto" w:fill="auto"/>
            <w:hideMark/>
          </w:tcPr>
          <w:p w14:paraId="751B9CB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29.68</w:t>
            </w:r>
          </w:p>
        </w:tc>
      </w:tr>
      <w:tr w:rsidR="00E42009" w:rsidRPr="008A7CCD" w14:paraId="522FA2A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
          <w:p w14:paraId="1B93425B"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8"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Hungary (HU)</w:t>
            </w:r>
          </w:p>
        </w:tc>
        <w:tc>
          <w:tcPr>
            <w:tcW w:w="0" w:type="dxa"/>
            <w:shd w:val="clear" w:color="auto" w:fill="auto"/>
            <w:hideMark/>
          </w:tcPr>
          <w:p w14:paraId="7B6550C1" w14:textId="77777777" w:rsidR="005B0A38" w:rsidRPr="008A7CCD"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844</w:t>
            </w:r>
          </w:p>
        </w:tc>
        <w:tc>
          <w:tcPr>
            <w:tcW w:w="0" w:type="dxa"/>
            <w:shd w:val="clear" w:color="auto" w:fill="auto"/>
            <w:hideMark/>
          </w:tcPr>
          <w:p w14:paraId="78D8090D"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0.427</w:t>
            </w:r>
          </w:p>
        </w:tc>
        <w:tc>
          <w:tcPr>
            <w:tcW w:w="0" w:type="dxa"/>
            <w:shd w:val="clear" w:color="auto" w:fill="auto"/>
            <w:hideMark/>
          </w:tcPr>
          <w:p w14:paraId="12E02B31"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0.33</w:t>
            </w:r>
          </w:p>
        </w:tc>
        <w:tc>
          <w:tcPr>
            <w:tcW w:w="0" w:type="dxa"/>
            <w:shd w:val="clear" w:color="auto" w:fill="auto"/>
            <w:hideMark/>
          </w:tcPr>
          <w:p w14:paraId="3CE5A6D5"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29.50</w:t>
            </w:r>
          </w:p>
        </w:tc>
        <w:tc>
          <w:tcPr>
            <w:tcW w:w="0" w:type="dxa"/>
            <w:shd w:val="clear" w:color="auto" w:fill="auto"/>
            <w:hideMark/>
          </w:tcPr>
          <w:p w14:paraId="513DFD6A" w14:textId="77777777" w:rsidR="005B0A38" w:rsidRPr="008A7CCD"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80.67</w:t>
            </w:r>
          </w:p>
        </w:tc>
      </w:tr>
      <w:tr w:rsidR="00E42009" w:rsidRPr="008A7CCD" w14:paraId="2B2AE37A"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shd w:val="clear" w:color="auto" w:fill="auto"/>
            <w:hideMark/>
          </w:tcPr>
          <w:p w14:paraId="087F9DAA" w14:textId="77777777" w:rsidR="005B0A38" w:rsidRPr="008A7CCD" w:rsidRDefault="005B0A38" w:rsidP="000E03DF">
            <w:pPr>
              <w:rPr>
                <w:rFonts w:ascii="Times New Roman" w:eastAsia="Times New Roman" w:hAnsi="Times New Roman" w:cs="Times New Roman"/>
                <w:b w:val="0"/>
                <w:bCs w:val="0"/>
                <w:sz w:val="20"/>
                <w:szCs w:val="20"/>
                <w:lang w:val="es-CL" w:eastAsia="es-CL"/>
                <w:rPrChange w:id="1279" w:author="Iturra, Julio" w:date="2024-10-09T13:59:00Z" w16du:dateUtc="2024-10-09T11:59:00Z">
                  <w:rPr>
                    <w:rFonts w:ascii="Times New Roman" w:eastAsia="Times New Roman" w:hAnsi="Times New Roman" w:cs="Times New Roman"/>
                    <w:sz w:val="20"/>
                    <w:szCs w:val="20"/>
                    <w:lang w:val="es-CL" w:eastAsia="es-CL"/>
                  </w:rPr>
                </w:rPrChange>
              </w:rPr>
            </w:pPr>
            <w:r w:rsidRPr="008A7CCD">
              <w:rPr>
                <w:rFonts w:ascii="Times New Roman" w:eastAsia="Times New Roman" w:hAnsi="Times New Roman" w:cs="Times New Roman"/>
                <w:b w:val="0"/>
                <w:bCs w:val="0"/>
                <w:sz w:val="20"/>
                <w:szCs w:val="20"/>
                <w:lang w:val="es-CL" w:eastAsia="es-CL"/>
              </w:rPr>
              <w:t>Thailand (TH)</w:t>
            </w:r>
          </w:p>
        </w:tc>
        <w:tc>
          <w:tcPr>
            <w:tcW w:w="954" w:type="dxa"/>
            <w:tcBorders>
              <w:bottom w:val="single" w:sz="4" w:space="0" w:color="auto"/>
            </w:tcBorders>
            <w:shd w:val="clear" w:color="auto" w:fill="auto"/>
            <w:hideMark/>
          </w:tcPr>
          <w:p w14:paraId="22D030B1" w14:textId="77777777" w:rsidR="005B0A38" w:rsidRPr="008A7CCD"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515</w:t>
            </w:r>
          </w:p>
        </w:tc>
        <w:tc>
          <w:tcPr>
            <w:tcW w:w="1415" w:type="dxa"/>
            <w:tcBorders>
              <w:bottom w:val="single" w:sz="4" w:space="0" w:color="auto"/>
            </w:tcBorders>
            <w:shd w:val="clear" w:color="auto" w:fill="auto"/>
            <w:hideMark/>
          </w:tcPr>
          <w:p w14:paraId="27E8B70A"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0.429</w:t>
            </w:r>
          </w:p>
        </w:tc>
        <w:tc>
          <w:tcPr>
            <w:tcW w:w="1215" w:type="dxa"/>
            <w:tcBorders>
              <w:bottom w:val="single" w:sz="4" w:space="0" w:color="auto"/>
            </w:tcBorders>
            <w:shd w:val="clear" w:color="auto" w:fill="auto"/>
            <w:hideMark/>
          </w:tcPr>
          <w:p w14:paraId="25C2D213"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0.61</w:t>
            </w:r>
          </w:p>
        </w:tc>
        <w:tc>
          <w:tcPr>
            <w:tcW w:w="1303" w:type="dxa"/>
            <w:tcBorders>
              <w:bottom w:val="single" w:sz="4" w:space="0" w:color="auto"/>
            </w:tcBorders>
            <w:shd w:val="clear" w:color="auto" w:fill="auto"/>
            <w:hideMark/>
          </w:tcPr>
          <w:p w14:paraId="3E01FBC5"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17.42</w:t>
            </w:r>
          </w:p>
        </w:tc>
        <w:tc>
          <w:tcPr>
            <w:tcW w:w="1094" w:type="dxa"/>
            <w:tcBorders>
              <w:bottom w:val="single" w:sz="4" w:space="0" w:color="auto"/>
            </w:tcBorders>
            <w:shd w:val="clear" w:color="auto" w:fill="auto"/>
            <w:hideMark/>
          </w:tcPr>
          <w:p w14:paraId="6D247860" w14:textId="77777777" w:rsidR="005B0A38" w:rsidRPr="008A7CCD"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8A7CCD">
              <w:rPr>
                <w:rFonts w:ascii="Times New Roman" w:eastAsia="Times New Roman" w:hAnsi="Times New Roman" w:cs="Times New Roman"/>
                <w:sz w:val="20"/>
                <w:szCs w:val="20"/>
                <w:lang w:val="es-CL" w:eastAsia="es-CL"/>
              </w:rPr>
              <w:t>10.14</w:t>
            </w:r>
          </w:p>
        </w:tc>
      </w:tr>
      <w:tr w:rsidR="00E42009" w:rsidRPr="008A7CCD" w14:paraId="0CF47B7A"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tcBorders>
            <w:shd w:val="clear" w:color="auto" w:fill="auto"/>
            <w:hideMark/>
          </w:tcPr>
          <w:p w14:paraId="2C27C670" w14:textId="5E7ECC2D" w:rsidR="00D27FE1" w:rsidRPr="008A7CCD" w:rsidRDefault="00D27FE1" w:rsidP="000E03DF">
            <w:pPr>
              <w:rPr>
                <w:rFonts w:ascii="Times New Roman" w:eastAsia="Times New Roman" w:hAnsi="Times New Roman" w:cs="Times New Roman"/>
                <w:b w:val="0"/>
                <w:bCs w:val="0"/>
                <w:sz w:val="20"/>
                <w:szCs w:val="20"/>
                <w:lang w:eastAsia="es-CL"/>
                <w:rPrChange w:id="1280" w:author="Iturra, Julio" w:date="2024-10-09T13:59:00Z" w16du:dateUtc="2024-10-09T11:59:00Z">
                  <w:rPr>
                    <w:rFonts w:ascii="Times New Roman" w:eastAsia="Times New Roman" w:hAnsi="Times New Roman" w:cs="Times New Roman"/>
                    <w:b w:val="0"/>
                    <w:bCs w:val="0"/>
                    <w:sz w:val="20"/>
                    <w:szCs w:val="20"/>
                    <w:lang w:val="es-CL" w:eastAsia="es-CL"/>
                  </w:rPr>
                </w:rPrChange>
              </w:rPr>
            </w:pPr>
            <w:r w:rsidRPr="008A7CCD">
              <w:rPr>
                <w:rFonts w:ascii="Times New Roman" w:eastAsia="Times New Roman" w:hAnsi="Times New Roman" w:cs="Times New Roman"/>
                <w:b w:val="0"/>
                <w:bCs w:val="0"/>
                <w:i/>
                <w:iCs/>
                <w:sz w:val="20"/>
                <w:szCs w:val="20"/>
                <w:lang w:eastAsia="es-CL"/>
              </w:rPr>
              <w:t>Note: </w:t>
            </w:r>
            <w:r w:rsidRPr="008A7CCD">
              <w:rPr>
                <w:rFonts w:ascii="Times New Roman" w:eastAsia="Times New Roman" w:hAnsi="Times New Roman" w:cs="Times New Roman"/>
                <w:b w:val="0"/>
                <w:bCs w:val="0"/>
                <w:sz w:val="20"/>
                <w:szCs w:val="20"/>
                <w:lang w:eastAsia="es-CL"/>
              </w:rPr>
              <w:t xml:space="preserve">N = 31,694; Source: ISSP 2017, WID, WIID and ILO. </w:t>
            </w:r>
            <w:r w:rsidRPr="00CF10FD">
              <w:rPr>
                <w:rFonts w:ascii="Times New Roman" w:eastAsia="Times New Roman" w:hAnsi="Times New Roman" w:cs="Times New Roman"/>
                <w:sz w:val="20"/>
                <w:szCs w:val="20"/>
                <w:lang w:eastAsia="es-CL"/>
                <w:rPrChange w:id="1281" w:author="Iturra, Julio" w:date="2024-10-09T13:59:00Z" w16du:dateUtc="2024-10-09T11:59:00Z">
                  <w:rPr>
                    <w:rFonts w:ascii="Times New Roman" w:eastAsia="Times New Roman" w:hAnsi="Times New Roman" w:cs="Times New Roman"/>
                    <w:sz w:val="20"/>
                    <w:szCs w:val="20"/>
                    <w:lang w:val="es-CL" w:eastAsia="es-CL"/>
                  </w:rPr>
                </w:rPrChange>
              </w:rPr>
              <w:t>Variables in original scale</w:t>
            </w:r>
          </w:p>
        </w:tc>
      </w:tr>
    </w:tbl>
    <w:p w14:paraId="1A31A10F" w14:textId="61CEA441" w:rsidR="008F3A62" w:rsidRDefault="00000000" w:rsidP="005B0A38">
      <w:pPr>
        <w:spacing w:before="300" w:after="300"/>
        <w:rPr>
          <w:ins w:id="1282" w:author="Iturra, Julio [2]" w:date="2024-10-09T11:37:00Z" w16du:dateUtc="2024-10-09T09:37:00Z"/>
          <w:rFonts w:ascii="Times New Roman" w:eastAsia="Times New Roman" w:hAnsi="Times New Roman" w:cs="Times New Roman"/>
          <w:lang w:val="es-CL" w:eastAsia="es-CL"/>
        </w:rPr>
      </w:pPr>
      <w:r>
        <w:rPr>
          <w:rFonts w:ascii="Times New Roman" w:eastAsia="Times New Roman" w:hAnsi="Times New Roman" w:cs="Times New Roman"/>
          <w:lang w:val="es-CL" w:eastAsia="es-CL"/>
        </w:rPr>
        <w:pict w14:anchorId="0656CE16">
          <v:rect id="_x0000_i1025" style="width:0;height:0" o:hrstd="t" o:hrnoshade="t" o:hr="t" fillcolor="#333" stroked="f"/>
        </w:pict>
      </w:r>
    </w:p>
    <w:p w14:paraId="4F804022" w14:textId="77777777" w:rsidR="008F3A62" w:rsidRDefault="008F3A62">
      <w:pPr>
        <w:rPr>
          <w:ins w:id="1283" w:author="Iturra, Julio [2]" w:date="2024-10-09T11:37:00Z" w16du:dateUtc="2024-10-09T09:37:00Z"/>
          <w:rFonts w:ascii="Times New Roman" w:eastAsia="Times New Roman" w:hAnsi="Times New Roman" w:cs="Times New Roman"/>
          <w:lang w:val="es-CL" w:eastAsia="es-CL"/>
        </w:rPr>
      </w:pPr>
      <w:ins w:id="1284" w:author="Iturra, Julio [2]" w:date="2024-10-09T11:37:00Z" w16du:dateUtc="2024-10-09T09:37:00Z">
        <w:r>
          <w:rPr>
            <w:rFonts w:ascii="Times New Roman" w:eastAsia="Times New Roman" w:hAnsi="Times New Roman" w:cs="Times New Roman"/>
            <w:lang w:val="es-CL" w:eastAsia="es-CL"/>
          </w:rPr>
          <w:br w:type="page"/>
        </w:r>
      </w:ins>
    </w:p>
    <w:tbl>
      <w:tblPr>
        <w:tblW w:w="8723" w:type="dxa"/>
        <w:tblLook w:val="04A0" w:firstRow="1" w:lastRow="0" w:firstColumn="1" w:lastColumn="0" w:noHBand="0" w:noVBand="1"/>
        <w:tblPrChange w:id="1285" w:author="Iturra, Julio [2]" w:date="2024-10-09T11:39:00Z" w16du:dateUtc="2024-10-09T09:39:00Z">
          <w:tblPr>
            <w:tblW w:w="8723" w:type="dxa"/>
            <w:tblLook w:val="04A0" w:firstRow="1" w:lastRow="0" w:firstColumn="1" w:lastColumn="0" w:noHBand="0" w:noVBand="1"/>
          </w:tblPr>
        </w:tblPrChange>
      </w:tblPr>
      <w:tblGrid>
        <w:gridCol w:w="4793"/>
        <w:gridCol w:w="786"/>
        <w:gridCol w:w="786"/>
        <w:gridCol w:w="786"/>
        <w:gridCol w:w="786"/>
        <w:gridCol w:w="786"/>
        <w:tblGridChange w:id="1286">
          <w:tblGrid>
            <w:gridCol w:w="4793"/>
            <w:gridCol w:w="695"/>
            <w:gridCol w:w="91"/>
            <w:gridCol w:w="695"/>
            <w:gridCol w:w="91"/>
            <w:gridCol w:w="695"/>
            <w:gridCol w:w="91"/>
            <w:gridCol w:w="695"/>
            <w:gridCol w:w="91"/>
            <w:gridCol w:w="695"/>
            <w:gridCol w:w="91"/>
            <w:gridCol w:w="695"/>
          </w:tblGrid>
        </w:tblGridChange>
      </w:tblGrid>
      <w:tr w:rsidR="008F3A62" w:rsidRPr="00722B44" w14:paraId="2BD2CCC3" w14:textId="77777777" w:rsidTr="006F33ED">
        <w:trPr>
          <w:trHeight w:val="255"/>
          <w:ins w:id="1287" w:author="Iturra, Julio [2]" w:date="2024-10-09T11:37:00Z"/>
          <w:trPrChange w:id="1288" w:author="Iturra, Julio [2]" w:date="2024-10-09T11:39:00Z" w16du:dateUtc="2024-10-09T09:39:00Z">
            <w:trPr>
              <w:gridAfter w:val="0"/>
              <w:trHeight w:val="255"/>
            </w:trPr>
          </w:trPrChange>
        </w:trPr>
        <w:tc>
          <w:tcPr>
            <w:tcW w:w="4793" w:type="dxa"/>
            <w:tcBorders>
              <w:top w:val="nil"/>
              <w:left w:val="nil"/>
              <w:bottom w:val="single" w:sz="4" w:space="0" w:color="auto"/>
              <w:right w:val="nil"/>
            </w:tcBorders>
            <w:shd w:val="clear" w:color="auto" w:fill="auto"/>
            <w:noWrap/>
            <w:vAlign w:val="bottom"/>
            <w:hideMark/>
            <w:tcPrChange w:id="1289" w:author="Iturra, Julio [2]" w:date="2024-10-09T11:39:00Z" w16du:dateUtc="2024-10-09T09:39:00Z">
              <w:tcPr>
                <w:tcW w:w="4793" w:type="dxa"/>
                <w:tcBorders>
                  <w:top w:val="nil"/>
                  <w:left w:val="nil"/>
                  <w:bottom w:val="nil"/>
                  <w:right w:val="nil"/>
                </w:tcBorders>
                <w:shd w:val="clear" w:color="auto" w:fill="auto"/>
                <w:noWrap/>
                <w:vAlign w:val="bottom"/>
                <w:hideMark/>
              </w:tcPr>
            </w:tcPrChange>
          </w:tcPr>
          <w:p w14:paraId="007FB579" w14:textId="20806143" w:rsidR="008F3A62" w:rsidRPr="006631E6" w:rsidRDefault="008F3A62" w:rsidP="008F3A62">
            <w:pPr>
              <w:spacing w:after="0"/>
              <w:rPr>
                <w:ins w:id="1290" w:author="Iturra, Julio [2]" w:date="2024-10-09T11:37:00Z" w16du:dateUtc="2024-10-09T09:37:00Z"/>
                <w:rFonts w:ascii="Times New Roman" w:eastAsia="Times New Roman" w:hAnsi="Times New Roman" w:cs="Times New Roman"/>
                <w:color w:val="000000"/>
                <w:sz w:val="20"/>
                <w:szCs w:val="20"/>
                <w:rPrChange w:id="1291" w:author="Iturra, Julio [2]" w:date="2024-10-09T11:39:00Z" w16du:dateUtc="2024-10-09T09:39:00Z">
                  <w:rPr>
                    <w:ins w:id="1292" w:author="Iturra, Julio [2]" w:date="2024-10-09T11:37:00Z" w16du:dateUtc="2024-10-09T09:37:00Z"/>
                    <w:rFonts w:ascii="Calibri" w:eastAsia="Times New Roman" w:hAnsi="Calibri" w:cs="Calibri"/>
                    <w:color w:val="000000"/>
                    <w:sz w:val="22"/>
                    <w:szCs w:val="22"/>
                  </w:rPr>
                </w:rPrChange>
              </w:rPr>
            </w:pPr>
            <w:ins w:id="1293" w:author="Iturra, Julio [2]" w:date="2024-10-09T11:37:00Z" w16du:dateUtc="2024-10-09T09:37:00Z">
              <w:r w:rsidRPr="006631E6">
                <w:rPr>
                  <w:rFonts w:ascii="Times New Roman" w:eastAsia="Times New Roman" w:hAnsi="Times New Roman" w:cs="Times New Roman"/>
                  <w:color w:val="000000"/>
                  <w:sz w:val="20"/>
                  <w:szCs w:val="20"/>
                  <w:rPrChange w:id="1294" w:author="Iturra, Julio [2]" w:date="2024-10-09T11:39:00Z" w16du:dateUtc="2024-10-09T09:39:00Z">
                    <w:rPr>
                      <w:rFonts w:ascii="Calibri" w:eastAsia="Times New Roman" w:hAnsi="Calibri" w:cs="Calibri"/>
                      <w:color w:val="000000"/>
                      <w:sz w:val="22"/>
                      <w:szCs w:val="22"/>
                    </w:rPr>
                  </w:rPrChange>
                </w:rPr>
                <w:lastRenderedPageBreak/>
                <w:t>Table A</w:t>
              </w:r>
            </w:ins>
            <w:ins w:id="1295" w:author="Iturra, Julio" w:date="2024-10-09T13:54:00Z" w16du:dateUtc="2024-10-09T11:54:00Z">
              <w:r w:rsidR="004560DF">
                <w:rPr>
                  <w:rFonts w:ascii="Times New Roman" w:eastAsia="Times New Roman" w:hAnsi="Times New Roman" w:cs="Times New Roman"/>
                  <w:color w:val="000000"/>
                  <w:sz w:val="20"/>
                  <w:szCs w:val="20"/>
                </w:rPr>
                <w:t>5</w:t>
              </w:r>
            </w:ins>
            <w:ins w:id="1296" w:author="Iturra, Julio [2]" w:date="2024-10-09T11:37:00Z" w16du:dateUtc="2024-10-09T09:37:00Z">
              <w:del w:id="1297" w:author="Iturra, Julio" w:date="2024-10-09T13:54:00Z" w16du:dateUtc="2024-10-09T11:54:00Z">
                <w:r w:rsidRPr="006631E6" w:rsidDel="004560DF">
                  <w:rPr>
                    <w:rFonts w:ascii="Times New Roman" w:eastAsia="Times New Roman" w:hAnsi="Times New Roman" w:cs="Times New Roman"/>
                    <w:color w:val="000000"/>
                    <w:sz w:val="20"/>
                    <w:szCs w:val="20"/>
                    <w:rPrChange w:id="1298" w:author="Iturra, Julio [2]" w:date="2024-10-09T11:39:00Z" w16du:dateUtc="2024-10-09T09:39:00Z">
                      <w:rPr>
                        <w:rFonts w:ascii="Calibri" w:eastAsia="Times New Roman" w:hAnsi="Calibri" w:cs="Calibri"/>
                        <w:color w:val="000000"/>
                        <w:sz w:val="22"/>
                        <w:szCs w:val="22"/>
                      </w:rPr>
                    </w:rPrChange>
                  </w:rPr>
                  <w:delText>4</w:delText>
                </w:r>
              </w:del>
              <w:r w:rsidRPr="006631E6">
                <w:rPr>
                  <w:rFonts w:ascii="Times New Roman" w:eastAsia="Times New Roman" w:hAnsi="Times New Roman" w:cs="Times New Roman"/>
                  <w:color w:val="000000"/>
                  <w:sz w:val="20"/>
                  <w:szCs w:val="20"/>
                  <w:rPrChange w:id="1299" w:author="Iturra, Julio [2]" w:date="2024-10-09T11:39:00Z" w16du:dateUtc="2024-10-09T09:39:00Z">
                    <w:rPr>
                      <w:rFonts w:ascii="Calibri" w:eastAsia="Times New Roman" w:hAnsi="Calibri" w:cs="Calibri"/>
                      <w:color w:val="000000"/>
                      <w:sz w:val="22"/>
                      <w:szCs w:val="22"/>
                    </w:rPr>
                  </w:rPrChange>
                </w:rPr>
                <w:t>: Descriptive Statistics for Study Variables</w:t>
              </w:r>
            </w:ins>
          </w:p>
        </w:tc>
        <w:tc>
          <w:tcPr>
            <w:tcW w:w="786" w:type="dxa"/>
            <w:tcBorders>
              <w:top w:val="nil"/>
              <w:left w:val="nil"/>
              <w:bottom w:val="single" w:sz="4" w:space="0" w:color="auto"/>
              <w:right w:val="nil"/>
            </w:tcBorders>
            <w:shd w:val="clear" w:color="auto" w:fill="auto"/>
            <w:noWrap/>
            <w:vAlign w:val="bottom"/>
            <w:hideMark/>
            <w:tcPrChange w:id="1300"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3E619B4E" w14:textId="77777777" w:rsidR="008F3A62" w:rsidRPr="006631E6" w:rsidRDefault="008F3A62" w:rsidP="008F3A62">
            <w:pPr>
              <w:spacing w:after="0"/>
              <w:rPr>
                <w:ins w:id="1301" w:author="Iturra, Julio [2]" w:date="2024-10-09T11:37:00Z" w16du:dateUtc="2024-10-09T09:37:00Z"/>
                <w:rFonts w:ascii="Times New Roman" w:eastAsia="Times New Roman" w:hAnsi="Times New Roman" w:cs="Times New Roman"/>
                <w:color w:val="000000"/>
                <w:sz w:val="20"/>
                <w:szCs w:val="20"/>
                <w:rPrChange w:id="1302" w:author="Iturra, Julio [2]" w:date="2024-10-09T11:39:00Z" w16du:dateUtc="2024-10-09T09:39:00Z">
                  <w:rPr>
                    <w:ins w:id="1303" w:author="Iturra, Julio [2]" w:date="2024-10-09T11:37:00Z" w16du:dateUtc="2024-10-09T09:37:00Z"/>
                    <w:rFonts w:ascii="Calibri" w:eastAsia="Times New Roman" w:hAnsi="Calibri" w:cs="Calibri"/>
                    <w:color w:val="000000"/>
                    <w:sz w:val="22"/>
                    <w:szCs w:val="22"/>
                  </w:rPr>
                </w:rPrChange>
              </w:rPr>
            </w:pPr>
          </w:p>
        </w:tc>
        <w:tc>
          <w:tcPr>
            <w:tcW w:w="786" w:type="dxa"/>
            <w:tcBorders>
              <w:top w:val="nil"/>
              <w:left w:val="nil"/>
              <w:bottom w:val="single" w:sz="4" w:space="0" w:color="auto"/>
              <w:right w:val="nil"/>
            </w:tcBorders>
            <w:shd w:val="clear" w:color="auto" w:fill="auto"/>
            <w:noWrap/>
            <w:vAlign w:val="bottom"/>
            <w:hideMark/>
            <w:tcPrChange w:id="1304"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18FC997" w14:textId="77777777" w:rsidR="008F3A62" w:rsidRPr="00722B44" w:rsidRDefault="008F3A62" w:rsidP="008F3A62">
            <w:pPr>
              <w:spacing w:after="0"/>
              <w:rPr>
                <w:ins w:id="1305"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306"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4358B62" w14:textId="77777777" w:rsidR="008F3A62" w:rsidRPr="00722B44" w:rsidRDefault="008F3A62" w:rsidP="008F3A62">
            <w:pPr>
              <w:spacing w:after="0"/>
              <w:rPr>
                <w:ins w:id="1307"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308"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310D29" w14:textId="77777777" w:rsidR="008F3A62" w:rsidRPr="00722B44" w:rsidRDefault="008F3A62" w:rsidP="008F3A62">
            <w:pPr>
              <w:spacing w:after="0"/>
              <w:rPr>
                <w:ins w:id="1309"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310"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D2C093" w14:textId="77777777" w:rsidR="008F3A62" w:rsidRPr="00722B44" w:rsidRDefault="008F3A62" w:rsidP="008F3A62">
            <w:pPr>
              <w:spacing w:after="0"/>
              <w:rPr>
                <w:ins w:id="1311" w:author="Iturra, Julio [2]" w:date="2024-10-09T11:37:00Z" w16du:dateUtc="2024-10-09T09:37:00Z"/>
                <w:rFonts w:ascii="Times New Roman" w:eastAsia="Times New Roman" w:hAnsi="Times New Roman" w:cs="Times New Roman"/>
                <w:sz w:val="20"/>
                <w:szCs w:val="20"/>
              </w:rPr>
            </w:pPr>
          </w:p>
        </w:tc>
      </w:tr>
      <w:tr w:rsidR="008F3A62" w:rsidRPr="00722B44" w14:paraId="11C4DDCE" w14:textId="77777777" w:rsidTr="006F33ED">
        <w:tblPrEx>
          <w:tblPrExChange w:id="1312" w:author="Iturra, Julio [2]" w:date="2024-10-09T11:39:00Z" w16du:dateUtc="2024-10-09T09:39:00Z">
            <w:tblPrEx>
              <w:tblW w:w="9418" w:type="dxa"/>
            </w:tblPrEx>
          </w:tblPrExChange>
        </w:tblPrEx>
        <w:trPr>
          <w:trHeight w:val="255"/>
          <w:ins w:id="1313" w:author="Iturra, Julio [2]" w:date="2024-10-09T11:37:00Z"/>
          <w:trPrChange w:id="1314" w:author="Iturra, Julio [2]" w:date="2024-10-09T11:39:00Z" w16du:dateUtc="2024-10-09T09:39:00Z">
            <w:trPr>
              <w:trHeight w:val="255"/>
            </w:trPr>
          </w:trPrChange>
        </w:trPr>
        <w:tc>
          <w:tcPr>
            <w:tcW w:w="4793" w:type="dxa"/>
            <w:tcBorders>
              <w:top w:val="single" w:sz="4" w:space="0" w:color="auto"/>
              <w:bottom w:val="single" w:sz="4" w:space="0" w:color="auto"/>
            </w:tcBorders>
            <w:shd w:val="clear" w:color="000000" w:fill="FFFFFF"/>
            <w:vAlign w:val="center"/>
            <w:hideMark/>
            <w:tcPrChange w:id="1315" w:author="Iturra, Julio [2]" w:date="2024-10-09T11:39:00Z" w16du:dateUtc="2024-10-09T09:39:00Z">
              <w:tcPr>
                <w:tcW w:w="5488"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tcPrChange>
          </w:tcPr>
          <w:p w14:paraId="5FA56A94" w14:textId="77777777" w:rsidR="008F3A62" w:rsidRPr="006631E6" w:rsidRDefault="008F3A62" w:rsidP="008F3A62">
            <w:pPr>
              <w:spacing w:after="0"/>
              <w:rPr>
                <w:ins w:id="1316" w:author="Iturra, Julio [2]" w:date="2024-10-09T11:37:00Z" w16du:dateUtc="2024-10-09T09:37:00Z"/>
                <w:rFonts w:ascii="Times New Roman" w:eastAsia="Times New Roman" w:hAnsi="Times New Roman" w:cs="Times New Roman"/>
                <w:b/>
                <w:bCs/>
                <w:color w:val="000000"/>
                <w:sz w:val="20"/>
                <w:szCs w:val="20"/>
                <w:rPrChange w:id="1317" w:author="Iturra, Julio [2]" w:date="2024-10-09T11:39:00Z" w16du:dateUtc="2024-10-09T09:39:00Z">
                  <w:rPr>
                    <w:ins w:id="1318" w:author="Iturra, Julio [2]" w:date="2024-10-09T11:37:00Z" w16du:dateUtc="2024-10-09T09:37:00Z"/>
                    <w:rFonts w:ascii="Arial" w:eastAsia="Times New Roman" w:hAnsi="Arial" w:cs="Arial"/>
                    <w:b/>
                    <w:bCs/>
                    <w:color w:val="000000"/>
                    <w:sz w:val="15"/>
                    <w:szCs w:val="15"/>
                  </w:rPr>
                </w:rPrChange>
              </w:rPr>
            </w:pPr>
            <w:ins w:id="1319" w:author="Iturra, Julio [2]" w:date="2024-10-09T11:37:00Z" w16du:dateUtc="2024-10-09T09:37:00Z">
              <w:r w:rsidRPr="006631E6">
                <w:rPr>
                  <w:rFonts w:ascii="Times New Roman" w:eastAsia="Times New Roman" w:hAnsi="Times New Roman" w:cs="Times New Roman"/>
                  <w:b/>
                  <w:bCs/>
                  <w:color w:val="000000"/>
                  <w:sz w:val="20"/>
                  <w:szCs w:val="20"/>
                  <w:rPrChange w:id="1320" w:author="Iturra, Julio [2]" w:date="2024-10-09T11:39:00Z" w16du:dateUtc="2024-10-09T09:39:00Z">
                    <w:rPr>
                      <w:rFonts w:ascii="Arial" w:eastAsia="Times New Roman" w:hAnsi="Arial" w:cs="Arial"/>
                      <w:b/>
                      <w:bCs/>
                      <w:color w:val="000000"/>
                      <w:sz w:val="15"/>
                      <w:szCs w:val="15"/>
                    </w:rPr>
                  </w:rPrChange>
                </w:rPr>
                <w:t>Variable</w:t>
              </w:r>
            </w:ins>
          </w:p>
        </w:tc>
        <w:tc>
          <w:tcPr>
            <w:tcW w:w="786" w:type="dxa"/>
            <w:tcBorders>
              <w:top w:val="single" w:sz="4" w:space="0" w:color="auto"/>
              <w:bottom w:val="single" w:sz="4" w:space="0" w:color="auto"/>
            </w:tcBorders>
            <w:shd w:val="clear" w:color="000000" w:fill="FFFFFF"/>
            <w:vAlign w:val="center"/>
            <w:hideMark/>
            <w:tcPrChange w:id="1321"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7F6AA32" w14:textId="77777777" w:rsidR="008F3A62" w:rsidRPr="006631E6" w:rsidRDefault="008F3A62" w:rsidP="008F3A62">
            <w:pPr>
              <w:spacing w:after="0"/>
              <w:jc w:val="right"/>
              <w:rPr>
                <w:ins w:id="1322" w:author="Iturra, Julio [2]" w:date="2024-10-09T11:37:00Z" w16du:dateUtc="2024-10-09T09:37:00Z"/>
                <w:rFonts w:ascii="Times New Roman" w:eastAsia="Times New Roman" w:hAnsi="Times New Roman" w:cs="Times New Roman"/>
                <w:b/>
                <w:bCs/>
                <w:color w:val="000000"/>
                <w:sz w:val="20"/>
                <w:szCs w:val="20"/>
                <w:rPrChange w:id="1323" w:author="Iturra, Julio [2]" w:date="2024-10-09T11:39:00Z" w16du:dateUtc="2024-10-09T09:39:00Z">
                  <w:rPr>
                    <w:ins w:id="1324" w:author="Iturra, Julio [2]" w:date="2024-10-09T11:37:00Z" w16du:dateUtc="2024-10-09T09:37:00Z"/>
                    <w:rFonts w:ascii="Arial" w:eastAsia="Times New Roman" w:hAnsi="Arial" w:cs="Arial"/>
                    <w:b/>
                    <w:bCs/>
                    <w:color w:val="000000"/>
                    <w:sz w:val="15"/>
                    <w:szCs w:val="15"/>
                  </w:rPr>
                </w:rPrChange>
              </w:rPr>
            </w:pPr>
            <w:ins w:id="1325" w:author="Iturra, Julio [2]" w:date="2024-10-09T11:37:00Z" w16du:dateUtc="2024-10-09T09:37:00Z">
              <w:r w:rsidRPr="006631E6">
                <w:rPr>
                  <w:rFonts w:ascii="Times New Roman" w:eastAsia="Times New Roman" w:hAnsi="Times New Roman" w:cs="Times New Roman"/>
                  <w:b/>
                  <w:bCs/>
                  <w:color w:val="000000"/>
                  <w:sz w:val="20"/>
                  <w:szCs w:val="20"/>
                  <w:rPrChange w:id="1326" w:author="Iturra, Julio [2]" w:date="2024-10-09T11:39:00Z" w16du:dateUtc="2024-10-09T09:39:00Z">
                    <w:rPr>
                      <w:rFonts w:ascii="Arial" w:eastAsia="Times New Roman" w:hAnsi="Arial" w:cs="Arial"/>
                      <w:b/>
                      <w:bCs/>
                      <w:color w:val="000000"/>
                      <w:sz w:val="15"/>
                      <w:szCs w:val="15"/>
                    </w:rPr>
                  </w:rPrChange>
                </w:rPr>
                <w:t>N</w:t>
              </w:r>
            </w:ins>
          </w:p>
        </w:tc>
        <w:tc>
          <w:tcPr>
            <w:tcW w:w="786" w:type="dxa"/>
            <w:tcBorders>
              <w:top w:val="single" w:sz="4" w:space="0" w:color="auto"/>
              <w:bottom w:val="single" w:sz="4" w:space="0" w:color="auto"/>
            </w:tcBorders>
            <w:shd w:val="clear" w:color="000000" w:fill="FFFFFF"/>
            <w:vAlign w:val="center"/>
            <w:hideMark/>
            <w:tcPrChange w:id="1327"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CEC38B8" w14:textId="77777777" w:rsidR="008F3A62" w:rsidRPr="006631E6" w:rsidRDefault="008F3A62" w:rsidP="008F3A62">
            <w:pPr>
              <w:spacing w:after="0"/>
              <w:jc w:val="right"/>
              <w:rPr>
                <w:ins w:id="1328" w:author="Iturra, Julio [2]" w:date="2024-10-09T11:37:00Z" w16du:dateUtc="2024-10-09T09:37:00Z"/>
                <w:rFonts w:ascii="Times New Roman" w:eastAsia="Times New Roman" w:hAnsi="Times New Roman" w:cs="Times New Roman"/>
                <w:b/>
                <w:bCs/>
                <w:color w:val="000000"/>
                <w:sz w:val="20"/>
                <w:szCs w:val="20"/>
                <w:rPrChange w:id="1329" w:author="Iturra, Julio [2]" w:date="2024-10-09T11:39:00Z" w16du:dateUtc="2024-10-09T09:39:00Z">
                  <w:rPr>
                    <w:ins w:id="1330" w:author="Iturra, Julio [2]" w:date="2024-10-09T11:37:00Z" w16du:dateUtc="2024-10-09T09:37:00Z"/>
                    <w:rFonts w:ascii="Arial" w:eastAsia="Times New Roman" w:hAnsi="Arial" w:cs="Arial"/>
                    <w:b/>
                    <w:bCs/>
                    <w:color w:val="000000"/>
                    <w:sz w:val="15"/>
                    <w:szCs w:val="15"/>
                  </w:rPr>
                </w:rPrChange>
              </w:rPr>
            </w:pPr>
            <w:ins w:id="1331" w:author="Iturra, Julio [2]" w:date="2024-10-09T11:37:00Z" w16du:dateUtc="2024-10-09T09:37:00Z">
              <w:r w:rsidRPr="006631E6">
                <w:rPr>
                  <w:rFonts w:ascii="Times New Roman" w:eastAsia="Times New Roman" w:hAnsi="Times New Roman" w:cs="Times New Roman"/>
                  <w:b/>
                  <w:bCs/>
                  <w:color w:val="000000"/>
                  <w:sz w:val="20"/>
                  <w:szCs w:val="20"/>
                  <w:rPrChange w:id="1332" w:author="Iturra, Julio [2]" w:date="2024-10-09T11:39:00Z" w16du:dateUtc="2024-10-09T09:39:00Z">
                    <w:rPr>
                      <w:rFonts w:ascii="Arial" w:eastAsia="Times New Roman" w:hAnsi="Arial" w:cs="Arial"/>
                      <w:b/>
                      <w:bCs/>
                      <w:color w:val="000000"/>
                      <w:sz w:val="15"/>
                      <w:szCs w:val="15"/>
                    </w:rPr>
                  </w:rPrChange>
                </w:rPr>
                <w:t>Mean</w:t>
              </w:r>
            </w:ins>
          </w:p>
        </w:tc>
        <w:tc>
          <w:tcPr>
            <w:tcW w:w="786" w:type="dxa"/>
            <w:tcBorders>
              <w:top w:val="single" w:sz="4" w:space="0" w:color="auto"/>
              <w:bottom w:val="single" w:sz="4" w:space="0" w:color="auto"/>
            </w:tcBorders>
            <w:shd w:val="clear" w:color="000000" w:fill="FFFFFF"/>
            <w:vAlign w:val="center"/>
            <w:hideMark/>
            <w:tcPrChange w:id="1333"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0D48F504" w14:textId="77777777" w:rsidR="008F3A62" w:rsidRPr="006631E6" w:rsidRDefault="008F3A62" w:rsidP="008F3A62">
            <w:pPr>
              <w:spacing w:after="0"/>
              <w:jc w:val="right"/>
              <w:rPr>
                <w:ins w:id="1334" w:author="Iturra, Julio [2]" w:date="2024-10-09T11:37:00Z" w16du:dateUtc="2024-10-09T09:37:00Z"/>
                <w:rFonts w:ascii="Times New Roman" w:eastAsia="Times New Roman" w:hAnsi="Times New Roman" w:cs="Times New Roman"/>
                <w:b/>
                <w:bCs/>
                <w:color w:val="000000"/>
                <w:sz w:val="20"/>
                <w:szCs w:val="20"/>
                <w:rPrChange w:id="1335" w:author="Iturra, Julio [2]" w:date="2024-10-09T11:39:00Z" w16du:dateUtc="2024-10-09T09:39:00Z">
                  <w:rPr>
                    <w:ins w:id="1336" w:author="Iturra, Julio [2]" w:date="2024-10-09T11:37:00Z" w16du:dateUtc="2024-10-09T09:37:00Z"/>
                    <w:rFonts w:ascii="Arial" w:eastAsia="Times New Roman" w:hAnsi="Arial" w:cs="Arial"/>
                    <w:b/>
                    <w:bCs/>
                    <w:color w:val="000000"/>
                    <w:sz w:val="15"/>
                    <w:szCs w:val="15"/>
                  </w:rPr>
                </w:rPrChange>
              </w:rPr>
            </w:pPr>
            <w:ins w:id="1337" w:author="Iturra, Julio [2]" w:date="2024-10-09T11:37:00Z" w16du:dateUtc="2024-10-09T09:37:00Z">
              <w:r w:rsidRPr="006631E6">
                <w:rPr>
                  <w:rFonts w:ascii="Times New Roman" w:eastAsia="Times New Roman" w:hAnsi="Times New Roman" w:cs="Times New Roman"/>
                  <w:b/>
                  <w:bCs/>
                  <w:color w:val="000000"/>
                  <w:sz w:val="20"/>
                  <w:szCs w:val="20"/>
                  <w:rPrChange w:id="1338" w:author="Iturra, Julio [2]" w:date="2024-10-09T11:39:00Z" w16du:dateUtc="2024-10-09T09:39:00Z">
                    <w:rPr>
                      <w:rFonts w:ascii="Arial" w:eastAsia="Times New Roman" w:hAnsi="Arial" w:cs="Arial"/>
                      <w:b/>
                      <w:bCs/>
                      <w:color w:val="000000"/>
                      <w:sz w:val="15"/>
                      <w:szCs w:val="15"/>
                    </w:rPr>
                  </w:rPrChange>
                </w:rPr>
                <w:t>SD</w:t>
              </w:r>
            </w:ins>
          </w:p>
        </w:tc>
        <w:tc>
          <w:tcPr>
            <w:tcW w:w="786" w:type="dxa"/>
            <w:tcBorders>
              <w:top w:val="single" w:sz="4" w:space="0" w:color="auto"/>
              <w:bottom w:val="single" w:sz="4" w:space="0" w:color="auto"/>
            </w:tcBorders>
            <w:shd w:val="clear" w:color="000000" w:fill="FFFFFF"/>
            <w:vAlign w:val="center"/>
            <w:hideMark/>
            <w:tcPrChange w:id="1339"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42EC4BD5" w14:textId="77777777" w:rsidR="008F3A62" w:rsidRPr="006631E6" w:rsidRDefault="008F3A62" w:rsidP="008F3A62">
            <w:pPr>
              <w:spacing w:after="0"/>
              <w:jc w:val="right"/>
              <w:rPr>
                <w:ins w:id="1340" w:author="Iturra, Julio [2]" w:date="2024-10-09T11:37:00Z" w16du:dateUtc="2024-10-09T09:37:00Z"/>
                <w:rFonts w:ascii="Times New Roman" w:eastAsia="Times New Roman" w:hAnsi="Times New Roman" w:cs="Times New Roman"/>
                <w:b/>
                <w:bCs/>
                <w:color w:val="000000"/>
                <w:sz w:val="20"/>
                <w:szCs w:val="20"/>
                <w:rPrChange w:id="1341" w:author="Iturra, Julio [2]" w:date="2024-10-09T11:39:00Z" w16du:dateUtc="2024-10-09T09:39:00Z">
                  <w:rPr>
                    <w:ins w:id="1342" w:author="Iturra, Julio [2]" w:date="2024-10-09T11:37:00Z" w16du:dateUtc="2024-10-09T09:37:00Z"/>
                    <w:rFonts w:ascii="Arial" w:eastAsia="Times New Roman" w:hAnsi="Arial" w:cs="Arial"/>
                    <w:b/>
                    <w:bCs/>
                    <w:color w:val="000000"/>
                    <w:sz w:val="15"/>
                    <w:szCs w:val="15"/>
                  </w:rPr>
                </w:rPrChange>
              </w:rPr>
            </w:pPr>
            <w:ins w:id="1343" w:author="Iturra, Julio [2]" w:date="2024-10-09T11:37:00Z" w16du:dateUtc="2024-10-09T09:37:00Z">
              <w:r w:rsidRPr="006631E6">
                <w:rPr>
                  <w:rFonts w:ascii="Times New Roman" w:eastAsia="Times New Roman" w:hAnsi="Times New Roman" w:cs="Times New Roman"/>
                  <w:b/>
                  <w:bCs/>
                  <w:color w:val="000000"/>
                  <w:sz w:val="20"/>
                  <w:szCs w:val="20"/>
                  <w:rPrChange w:id="1344" w:author="Iturra, Julio [2]" w:date="2024-10-09T11:39:00Z" w16du:dateUtc="2024-10-09T09:39:00Z">
                    <w:rPr>
                      <w:rFonts w:ascii="Arial" w:eastAsia="Times New Roman" w:hAnsi="Arial" w:cs="Arial"/>
                      <w:b/>
                      <w:bCs/>
                      <w:color w:val="000000"/>
                      <w:sz w:val="15"/>
                      <w:szCs w:val="15"/>
                    </w:rPr>
                  </w:rPrChange>
                </w:rPr>
                <w:t>Min</w:t>
              </w:r>
            </w:ins>
          </w:p>
        </w:tc>
        <w:tc>
          <w:tcPr>
            <w:tcW w:w="786" w:type="dxa"/>
            <w:tcBorders>
              <w:top w:val="single" w:sz="4" w:space="0" w:color="auto"/>
              <w:bottom w:val="single" w:sz="4" w:space="0" w:color="auto"/>
            </w:tcBorders>
            <w:shd w:val="clear" w:color="000000" w:fill="FFFFFF"/>
            <w:vAlign w:val="center"/>
            <w:hideMark/>
            <w:tcPrChange w:id="1345"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E25F8C0" w14:textId="77777777" w:rsidR="008F3A62" w:rsidRPr="006631E6" w:rsidRDefault="008F3A62" w:rsidP="008F3A62">
            <w:pPr>
              <w:spacing w:after="0"/>
              <w:jc w:val="right"/>
              <w:rPr>
                <w:ins w:id="1346" w:author="Iturra, Julio [2]" w:date="2024-10-09T11:37:00Z" w16du:dateUtc="2024-10-09T09:37:00Z"/>
                <w:rFonts w:ascii="Times New Roman" w:eastAsia="Times New Roman" w:hAnsi="Times New Roman" w:cs="Times New Roman"/>
                <w:b/>
                <w:bCs/>
                <w:color w:val="000000"/>
                <w:sz w:val="20"/>
                <w:szCs w:val="20"/>
                <w:rPrChange w:id="1347" w:author="Iturra, Julio [2]" w:date="2024-10-09T11:39:00Z" w16du:dateUtc="2024-10-09T09:39:00Z">
                  <w:rPr>
                    <w:ins w:id="1348" w:author="Iturra, Julio [2]" w:date="2024-10-09T11:37:00Z" w16du:dateUtc="2024-10-09T09:37:00Z"/>
                    <w:rFonts w:ascii="Arial" w:eastAsia="Times New Roman" w:hAnsi="Arial" w:cs="Arial"/>
                    <w:b/>
                    <w:bCs/>
                    <w:color w:val="000000"/>
                    <w:sz w:val="15"/>
                    <w:szCs w:val="15"/>
                  </w:rPr>
                </w:rPrChange>
              </w:rPr>
            </w:pPr>
            <w:ins w:id="1349" w:author="Iturra, Julio [2]" w:date="2024-10-09T11:37:00Z" w16du:dateUtc="2024-10-09T09:37:00Z">
              <w:r w:rsidRPr="006631E6">
                <w:rPr>
                  <w:rFonts w:ascii="Times New Roman" w:eastAsia="Times New Roman" w:hAnsi="Times New Roman" w:cs="Times New Roman"/>
                  <w:b/>
                  <w:bCs/>
                  <w:color w:val="000000"/>
                  <w:sz w:val="20"/>
                  <w:szCs w:val="20"/>
                  <w:rPrChange w:id="1350" w:author="Iturra, Julio [2]" w:date="2024-10-09T11:39:00Z" w16du:dateUtc="2024-10-09T09:39:00Z">
                    <w:rPr>
                      <w:rFonts w:ascii="Arial" w:eastAsia="Times New Roman" w:hAnsi="Arial" w:cs="Arial"/>
                      <w:b/>
                      <w:bCs/>
                      <w:color w:val="000000"/>
                      <w:sz w:val="15"/>
                      <w:szCs w:val="15"/>
                    </w:rPr>
                  </w:rPrChange>
                </w:rPr>
                <w:t>Max</w:t>
              </w:r>
            </w:ins>
          </w:p>
        </w:tc>
      </w:tr>
      <w:tr w:rsidR="008F3A62" w:rsidRPr="00722B44" w14:paraId="028A14BC" w14:textId="77777777" w:rsidTr="008F3A62">
        <w:tblPrEx>
          <w:tblPrExChange w:id="1351" w:author="Iturra, Julio [2]" w:date="2024-10-09T11:38:00Z" w16du:dateUtc="2024-10-09T09:38:00Z">
            <w:tblPrEx>
              <w:tblW w:w="9418" w:type="dxa"/>
            </w:tblPrEx>
          </w:tblPrExChange>
        </w:tblPrEx>
        <w:trPr>
          <w:trHeight w:val="255"/>
          <w:ins w:id="1352" w:author="Iturra, Julio [2]" w:date="2024-10-09T11:37:00Z"/>
          <w:trPrChange w:id="1353" w:author="Iturra, Julio [2]" w:date="2024-10-09T11:38:00Z" w16du:dateUtc="2024-10-09T09:38:00Z">
            <w:trPr>
              <w:trHeight w:val="255"/>
            </w:trPr>
          </w:trPrChange>
        </w:trPr>
        <w:tc>
          <w:tcPr>
            <w:tcW w:w="4793" w:type="dxa"/>
            <w:tcBorders>
              <w:top w:val="single" w:sz="4" w:space="0" w:color="auto"/>
            </w:tcBorders>
            <w:shd w:val="clear" w:color="000000" w:fill="FFFFFF"/>
            <w:vAlign w:val="center"/>
            <w:hideMark/>
            <w:tcPrChange w:id="135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87DEBA5" w14:textId="77777777" w:rsidR="008F3A62" w:rsidRPr="006631E6" w:rsidRDefault="008F3A62" w:rsidP="008F3A62">
            <w:pPr>
              <w:spacing w:after="0"/>
              <w:rPr>
                <w:ins w:id="1355" w:author="Iturra, Julio [2]" w:date="2024-10-09T11:37:00Z" w16du:dateUtc="2024-10-09T09:37:00Z"/>
                <w:rFonts w:ascii="Times New Roman" w:eastAsia="Times New Roman" w:hAnsi="Times New Roman" w:cs="Times New Roman"/>
                <w:color w:val="000000"/>
                <w:sz w:val="20"/>
                <w:szCs w:val="20"/>
                <w:rPrChange w:id="1356" w:author="Iturra, Julio [2]" w:date="2024-10-09T11:39:00Z" w16du:dateUtc="2024-10-09T09:39:00Z">
                  <w:rPr>
                    <w:ins w:id="1357" w:author="Iturra, Julio [2]" w:date="2024-10-09T11:37:00Z" w16du:dateUtc="2024-10-09T09:37:00Z"/>
                    <w:rFonts w:ascii="Arial" w:eastAsia="Times New Roman" w:hAnsi="Arial" w:cs="Arial"/>
                    <w:color w:val="000000"/>
                    <w:sz w:val="15"/>
                    <w:szCs w:val="15"/>
                  </w:rPr>
                </w:rPrChange>
              </w:rPr>
            </w:pPr>
            <w:ins w:id="1358" w:author="Iturra, Julio [2]" w:date="2024-10-09T11:37:00Z" w16du:dateUtc="2024-10-09T09:37:00Z">
              <w:r w:rsidRPr="006631E6">
                <w:rPr>
                  <w:rFonts w:ascii="Times New Roman" w:eastAsia="Times New Roman" w:hAnsi="Times New Roman" w:cs="Times New Roman"/>
                  <w:color w:val="000000"/>
                  <w:sz w:val="20"/>
                  <w:szCs w:val="20"/>
                  <w:rPrChange w:id="1359" w:author="Iturra, Julio [2]" w:date="2024-10-09T11:39:00Z" w16du:dateUtc="2024-10-09T09:39:00Z">
                    <w:rPr>
                      <w:rFonts w:ascii="Arial" w:eastAsia="Times New Roman" w:hAnsi="Arial" w:cs="Arial"/>
                      <w:color w:val="000000"/>
                      <w:sz w:val="15"/>
                      <w:szCs w:val="15"/>
                    </w:rPr>
                  </w:rPrChange>
                </w:rPr>
                <w:t>Redistributive preferences</w:t>
              </w:r>
            </w:ins>
          </w:p>
        </w:tc>
        <w:tc>
          <w:tcPr>
            <w:tcW w:w="786" w:type="dxa"/>
            <w:tcBorders>
              <w:top w:val="single" w:sz="4" w:space="0" w:color="auto"/>
            </w:tcBorders>
            <w:shd w:val="clear" w:color="000000" w:fill="FFFFFF"/>
            <w:vAlign w:val="center"/>
            <w:hideMark/>
            <w:tcPrChange w:id="136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C6018B" w14:textId="77777777" w:rsidR="008F3A62" w:rsidRPr="006631E6" w:rsidRDefault="008F3A62" w:rsidP="008F3A62">
            <w:pPr>
              <w:spacing w:after="0"/>
              <w:jc w:val="right"/>
              <w:rPr>
                <w:ins w:id="1361" w:author="Iturra, Julio [2]" w:date="2024-10-09T11:37:00Z" w16du:dateUtc="2024-10-09T09:37:00Z"/>
                <w:rFonts w:ascii="Times New Roman" w:eastAsia="Times New Roman" w:hAnsi="Times New Roman" w:cs="Times New Roman"/>
                <w:color w:val="000000"/>
                <w:sz w:val="20"/>
                <w:szCs w:val="20"/>
                <w:rPrChange w:id="1362" w:author="Iturra, Julio [2]" w:date="2024-10-09T11:39:00Z" w16du:dateUtc="2024-10-09T09:39:00Z">
                  <w:rPr>
                    <w:ins w:id="1363" w:author="Iturra, Julio [2]" w:date="2024-10-09T11:37:00Z" w16du:dateUtc="2024-10-09T09:37:00Z"/>
                    <w:rFonts w:ascii="Arial" w:eastAsia="Times New Roman" w:hAnsi="Arial" w:cs="Arial"/>
                    <w:color w:val="000000"/>
                    <w:sz w:val="15"/>
                    <w:szCs w:val="15"/>
                  </w:rPr>
                </w:rPrChange>
              </w:rPr>
            </w:pPr>
            <w:ins w:id="1364" w:author="Iturra, Julio [2]" w:date="2024-10-09T11:37:00Z" w16du:dateUtc="2024-10-09T09:37:00Z">
              <w:r w:rsidRPr="006631E6">
                <w:rPr>
                  <w:rFonts w:ascii="Times New Roman" w:eastAsia="Times New Roman" w:hAnsi="Times New Roman" w:cs="Times New Roman"/>
                  <w:color w:val="000000"/>
                  <w:sz w:val="20"/>
                  <w:szCs w:val="20"/>
                  <w:rPrChange w:id="1365"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single" w:sz="4" w:space="0" w:color="auto"/>
            </w:tcBorders>
            <w:shd w:val="clear" w:color="000000" w:fill="FFFFFF"/>
            <w:vAlign w:val="center"/>
            <w:hideMark/>
            <w:tcPrChange w:id="136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435FADA" w14:textId="77777777" w:rsidR="008F3A62" w:rsidRPr="006631E6" w:rsidRDefault="008F3A62" w:rsidP="008F3A62">
            <w:pPr>
              <w:spacing w:after="0"/>
              <w:jc w:val="right"/>
              <w:rPr>
                <w:ins w:id="1367" w:author="Iturra, Julio [2]" w:date="2024-10-09T11:37:00Z" w16du:dateUtc="2024-10-09T09:37:00Z"/>
                <w:rFonts w:ascii="Times New Roman" w:eastAsia="Times New Roman" w:hAnsi="Times New Roman" w:cs="Times New Roman"/>
                <w:color w:val="000000"/>
                <w:sz w:val="20"/>
                <w:szCs w:val="20"/>
                <w:rPrChange w:id="1368" w:author="Iturra, Julio [2]" w:date="2024-10-09T11:39:00Z" w16du:dateUtc="2024-10-09T09:39:00Z">
                  <w:rPr>
                    <w:ins w:id="1369" w:author="Iturra, Julio [2]" w:date="2024-10-09T11:37:00Z" w16du:dateUtc="2024-10-09T09:37:00Z"/>
                    <w:rFonts w:ascii="Arial" w:eastAsia="Times New Roman" w:hAnsi="Arial" w:cs="Arial"/>
                    <w:color w:val="000000"/>
                    <w:sz w:val="15"/>
                    <w:szCs w:val="15"/>
                  </w:rPr>
                </w:rPrChange>
              </w:rPr>
            </w:pPr>
            <w:ins w:id="1370" w:author="Iturra, Julio [2]" w:date="2024-10-09T11:37:00Z" w16du:dateUtc="2024-10-09T09:37:00Z">
              <w:r w:rsidRPr="006631E6">
                <w:rPr>
                  <w:rFonts w:ascii="Times New Roman" w:eastAsia="Times New Roman" w:hAnsi="Times New Roman" w:cs="Times New Roman"/>
                  <w:color w:val="000000"/>
                  <w:sz w:val="20"/>
                  <w:szCs w:val="20"/>
                  <w:rPrChange w:id="1371" w:author="Iturra, Julio [2]" w:date="2024-10-09T11:39:00Z" w16du:dateUtc="2024-10-09T09:39:00Z">
                    <w:rPr>
                      <w:rFonts w:ascii="Arial" w:eastAsia="Times New Roman" w:hAnsi="Arial" w:cs="Arial"/>
                      <w:color w:val="000000"/>
                      <w:sz w:val="15"/>
                      <w:szCs w:val="15"/>
                    </w:rPr>
                  </w:rPrChange>
                </w:rPr>
                <w:t>69</w:t>
              </w:r>
            </w:ins>
          </w:p>
        </w:tc>
        <w:tc>
          <w:tcPr>
            <w:tcW w:w="786" w:type="dxa"/>
            <w:tcBorders>
              <w:top w:val="single" w:sz="4" w:space="0" w:color="auto"/>
            </w:tcBorders>
            <w:shd w:val="clear" w:color="000000" w:fill="FFFFFF"/>
            <w:vAlign w:val="center"/>
            <w:hideMark/>
            <w:tcPrChange w:id="137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5E5505D" w14:textId="77777777" w:rsidR="008F3A62" w:rsidRPr="006631E6" w:rsidRDefault="008F3A62" w:rsidP="008F3A62">
            <w:pPr>
              <w:spacing w:after="0"/>
              <w:jc w:val="right"/>
              <w:rPr>
                <w:ins w:id="1373" w:author="Iturra, Julio [2]" w:date="2024-10-09T11:37:00Z" w16du:dateUtc="2024-10-09T09:37:00Z"/>
                <w:rFonts w:ascii="Times New Roman" w:eastAsia="Times New Roman" w:hAnsi="Times New Roman" w:cs="Times New Roman"/>
                <w:color w:val="000000"/>
                <w:sz w:val="20"/>
                <w:szCs w:val="20"/>
                <w:rPrChange w:id="1374" w:author="Iturra, Julio [2]" w:date="2024-10-09T11:39:00Z" w16du:dateUtc="2024-10-09T09:39:00Z">
                  <w:rPr>
                    <w:ins w:id="1375" w:author="Iturra, Julio [2]" w:date="2024-10-09T11:37:00Z" w16du:dateUtc="2024-10-09T09:37:00Z"/>
                    <w:rFonts w:ascii="Arial" w:eastAsia="Times New Roman" w:hAnsi="Arial" w:cs="Arial"/>
                    <w:color w:val="000000"/>
                    <w:sz w:val="15"/>
                    <w:szCs w:val="15"/>
                  </w:rPr>
                </w:rPrChange>
              </w:rPr>
            </w:pPr>
            <w:ins w:id="1376" w:author="Iturra, Julio [2]" w:date="2024-10-09T11:37:00Z" w16du:dateUtc="2024-10-09T09:37:00Z">
              <w:r w:rsidRPr="006631E6">
                <w:rPr>
                  <w:rFonts w:ascii="Times New Roman" w:eastAsia="Times New Roman" w:hAnsi="Times New Roman" w:cs="Times New Roman"/>
                  <w:color w:val="000000"/>
                  <w:sz w:val="20"/>
                  <w:szCs w:val="20"/>
                  <w:rPrChange w:id="1377" w:author="Iturra, Julio [2]" w:date="2024-10-09T11:39:00Z" w16du:dateUtc="2024-10-09T09:39:00Z">
                    <w:rPr>
                      <w:rFonts w:ascii="Arial" w:eastAsia="Times New Roman" w:hAnsi="Arial" w:cs="Arial"/>
                      <w:color w:val="000000"/>
                      <w:sz w:val="15"/>
                      <w:szCs w:val="15"/>
                    </w:rPr>
                  </w:rPrChange>
                </w:rPr>
                <w:t>24</w:t>
              </w:r>
            </w:ins>
          </w:p>
        </w:tc>
        <w:tc>
          <w:tcPr>
            <w:tcW w:w="786" w:type="dxa"/>
            <w:tcBorders>
              <w:top w:val="single" w:sz="4" w:space="0" w:color="auto"/>
            </w:tcBorders>
            <w:shd w:val="clear" w:color="000000" w:fill="FFFFFF"/>
            <w:vAlign w:val="center"/>
            <w:hideMark/>
            <w:tcPrChange w:id="137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948F174" w14:textId="77777777" w:rsidR="008F3A62" w:rsidRPr="006631E6" w:rsidRDefault="008F3A62" w:rsidP="008F3A62">
            <w:pPr>
              <w:spacing w:after="0"/>
              <w:jc w:val="right"/>
              <w:rPr>
                <w:ins w:id="1379" w:author="Iturra, Julio [2]" w:date="2024-10-09T11:37:00Z" w16du:dateUtc="2024-10-09T09:37:00Z"/>
                <w:rFonts w:ascii="Times New Roman" w:eastAsia="Times New Roman" w:hAnsi="Times New Roman" w:cs="Times New Roman"/>
                <w:color w:val="000000"/>
                <w:sz w:val="20"/>
                <w:szCs w:val="20"/>
                <w:rPrChange w:id="1380" w:author="Iturra, Julio [2]" w:date="2024-10-09T11:39:00Z" w16du:dateUtc="2024-10-09T09:39:00Z">
                  <w:rPr>
                    <w:ins w:id="1381" w:author="Iturra, Julio [2]" w:date="2024-10-09T11:37:00Z" w16du:dateUtc="2024-10-09T09:37:00Z"/>
                    <w:rFonts w:ascii="Arial" w:eastAsia="Times New Roman" w:hAnsi="Arial" w:cs="Arial"/>
                    <w:color w:val="000000"/>
                    <w:sz w:val="15"/>
                    <w:szCs w:val="15"/>
                  </w:rPr>
                </w:rPrChange>
              </w:rPr>
            </w:pPr>
            <w:ins w:id="1382" w:author="Iturra, Julio [2]" w:date="2024-10-09T11:37:00Z" w16du:dateUtc="2024-10-09T09:37:00Z">
              <w:r w:rsidRPr="006631E6">
                <w:rPr>
                  <w:rFonts w:ascii="Times New Roman" w:eastAsia="Times New Roman" w:hAnsi="Times New Roman" w:cs="Times New Roman"/>
                  <w:color w:val="000000"/>
                  <w:sz w:val="20"/>
                  <w:szCs w:val="20"/>
                  <w:rPrChange w:id="1383" w:author="Iturra, Julio [2]" w:date="2024-10-09T11:39:00Z" w16du:dateUtc="2024-10-09T09:39:00Z">
                    <w:rPr>
                      <w:rFonts w:ascii="Arial" w:eastAsia="Times New Roman" w:hAnsi="Arial" w:cs="Arial"/>
                      <w:color w:val="000000"/>
                      <w:sz w:val="15"/>
                      <w:szCs w:val="15"/>
                    </w:rPr>
                  </w:rPrChange>
                </w:rPr>
                <w:t>0</w:t>
              </w:r>
            </w:ins>
          </w:p>
        </w:tc>
        <w:tc>
          <w:tcPr>
            <w:tcW w:w="786" w:type="dxa"/>
            <w:tcBorders>
              <w:top w:val="single" w:sz="4" w:space="0" w:color="auto"/>
            </w:tcBorders>
            <w:shd w:val="clear" w:color="000000" w:fill="FFFFFF"/>
            <w:vAlign w:val="center"/>
            <w:hideMark/>
            <w:tcPrChange w:id="138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E63B7AB" w14:textId="77777777" w:rsidR="008F3A62" w:rsidRPr="006631E6" w:rsidRDefault="008F3A62" w:rsidP="008F3A62">
            <w:pPr>
              <w:spacing w:after="0"/>
              <w:jc w:val="right"/>
              <w:rPr>
                <w:ins w:id="1385" w:author="Iturra, Julio [2]" w:date="2024-10-09T11:37:00Z" w16du:dateUtc="2024-10-09T09:37:00Z"/>
                <w:rFonts w:ascii="Times New Roman" w:eastAsia="Times New Roman" w:hAnsi="Times New Roman" w:cs="Times New Roman"/>
                <w:color w:val="000000"/>
                <w:sz w:val="20"/>
                <w:szCs w:val="20"/>
                <w:rPrChange w:id="1386" w:author="Iturra, Julio [2]" w:date="2024-10-09T11:39:00Z" w16du:dateUtc="2024-10-09T09:39:00Z">
                  <w:rPr>
                    <w:ins w:id="1387" w:author="Iturra, Julio [2]" w:date="2024-10-09T11:37:00Z" w16du:dateUtc="2024-10-09T09:37:00Z"/>
                    <w:rFonts w:ascii="Arial" w:eastAsia="Times New Roman" w:hAnsi="Arial" w:cs="Arial"/>
                    <w:color w:val="000000"/>
                    <w:sz w:val="15"/>
                    <w:szCs w:val="15"/>
                  </w:rPr>
                </w:rPrChange>
              </w:rPr>
            </w:pPr>
            <w:ins w:id="1388" w:author="Iturra, Julio [2]" w:date="2024-10-09T11:37:00Z" w16du:dateUtc="2024-10-09T09:37:00Z">
              <w:r w:rsidRPr="006631E6">
                <w:rPr>
                  <w:rFonts w:ascii="Times New Roman" w:eastAsia="Times New Roman" w:hAnsi="Times New Roman" w:cs="Times New Roman"/>
                  <w:color w:val="000000"/>
                  <w:sz w:val="20"/>
                  <w:szCs w:val="20"/>
                  <w:rPrChange w:id="1389" w:author="Iturra, Julio [2]" w:date="2024-10-09T11:39:00Z" w16du:dateUtc="2024-10-09T09:39:00Z">
                    <w:rPr>
                      <w:rFonts w:ascii="Arial" w:eastAsia="Times New Roman" w:hAnsi="Arial" w:cs="Arial"/>
                      <w:color w:val="000000"/>
                      <w:sz w:val="15"/>
                      <w:szCs w:val="15"/>
                    </w:rPr>
                  </w:rPrChange>
                </w:rPr>
                <w:t>100</w:t>
              </w:r>
            </w:ins>
          </w:p>
        </w:tc>
      </w:tr>
      <w:tr w:rsidR="008F3A62" w:rsidRPr="00722B44" w14:paraId="5EFC4E4F" w14:textId="77777777" w:rsidTr="008F3A62">
        <w:tblPrEx>
          <w:tblPrExChange w:id="1390" w:author="Iturra, Julio [2]" w:date="2024-10-09T11:38:00Z" w16du:dateUtc="2024-10-09T09:38:00Z">
            <w:tblPrEx>
              <w:tblW w:w="9418" w:type="dxa"/>
            </w:tblPrEx>
          </w:tblPrExChange>
        </w:tblPrEx>
        <w:trPr>
          <w:trHeight w:val="255"/>
          <w:ins w:id="1391" w:author="Iturra, Julio [2]" w:date="2024-10-09T11:37:00Z"/>
          <w:trPrChange w:id="1392" w:author="Iturra, Julio [2]" w:date="2024-10-09T11:38:00Z" w16du:dateUtc="2024-10-09T09:38:00Z">
            <w:trPr>
              <w:trHeight w:val="255"/>
            </w:trPr>
          </w:trPrChange>
        </w:trPr>
        <w:tc>
          <w:tcPr>
            <w:tcW w:w="4793" w:type="dxa"/>
            <w:tcBorders>
              <w:top w:val="nil"/>
            </w:tcBorders>
            <w:shd w:val="clear" w:color="000000" w:fill="FFFFFF"/>
            <w:vAlign w:val="center"/>
            <w:hideMark/>
            <w:tcPrChange w:id="139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4A1C49" w14:textId="77777777" w:rsidR="008F3A62" w:rsidRPr="006631E6" w:rsidRDefault="008F3A62" w:rsidP="008F3A62">
            <w:pPr>
              <w:spacing w:after="0"/>
              <w:rPr>
                <w:ins w:id="1394" w:author="Iturra, Julio [2]" w:date="2024-10-09T11:37:00Z" w16du:dateUtc="2024-10-09T09:37:00Z"/>
                <w:rFonts w:ascii="Times New Roman" w:eastAsia="Times New Roman" w:hAnsi="Times New Roman" w:cs="Times New Roman"/>
                <w:color w:val="000000"/>
                <w:sz w:val="20"/>
                <w:szCs w:val="20"/>
                <w:rPrChange w:id="1395" w:author="Iturra, Julio [2]" w:date="2024-10-09T11:39:00Z" w16du:dateUtc="2024-10-09T09:39:00Z">
                  <w:rPr>
                    <w:ins w:id="1396" w:author="Iturra, Julio [2]" w:date="2024-10-09T11:37:00Z" w16du:dateUtc="2024-10-09T09:37:00Z"/>
                    <w:rFonts w:ascii="Arial" w:eastAsia="Times New Roman" w:hAnsi="Arial" w:cs="Arial"/>
                    <w:color w:val="000000"/>
                    <w:sz w:val="15"/>
                    <w:szCs w:val="15"/>
                  </w:rPr>
                </w:rPrChange>
              </w:rPr>
            </w:pPr>
            <w:ins w:id="1397" w:author="Iturra, Julio [2]" w:date="2024-10-09T11:37:00Z" w16du:dateUtc="2024-10-09T09:37:00Z">
              <w:r w:rsidRPr="006631E6">
                <w:rPr>
                  <w:rFonts w:ascii="Times New Roman" w:eastAsia="Times New Roman" w:hAnsi="Times New Roman" w:cs="Times New Roman"/>
                  <w:color w:val="000000"/>
                  <w:sz w:val="20"/>
                  <w:szCs w:val="20"/>
                  <w:rPrChange w:id="1398" w:author="Iturra, Julio [2]" w:date="2024-10-09T11:39:00Z" w16du:dateUtc="2024-10-09T09:39:00Z">
                    <w:rPr>
                      <w:rFonts w:ascii="Arial" w:eastAsia="Times New Roman" w:hAnsi="Arial" w:cs="Arial"/>
                      <w:color w:val="000000"/>
                      <w:sz w:val="15"/>
                      <w:szCs w:val="15"/>
                    </w:rPr>
                  </w:rPrChange>
                </w:rPr>
                <w:t>Class-based network homogeneity</w:t>
              </w:r>
            </w:ins>
          </w:p>
        </w:tc>
        <w:tc>
          <w:tcPr>
            <w:tcW w:w="786" w:type="dxa"/>
            <w:tcBorders>
              <w:top w:val="nil"/>
            </w:tcBorders>
            <w:shd w:val="clear" w:color="000000" w:fill="FFFFFF"/>
            <w:vAlign w:val="center"/>
            <w:hideMark/>
            <w:tcPrChange w:id="139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42BC189" w14:textId="77777777" w:rsidR="008F3A62" w:rsidRPr="006631E6" w:rsidRDefault="008F3A62" w:rsidP="008F3A62">
            <w:pPr>
              <w:spacing w:after="0"/>
              <w:jc w:val="right"/>
              <w:rPr>
                <w:ins w:id="1400" w:author="Iturra, Julio [2]" w:date="2024-10-09T11:37:00Z" w16du:dateUtc="2024-10-09T09:37:00Z"/>
                <w:rFonts w:ascii="Times New Roman" w:eastAsia="Times New Roman" w:hAnsi="Times New Roman" w:cs="Times New Roman"/>
                <w:color w:val="000000"/>
                <w:sz w:val="20"/>
                <w:szCs w:val="20"/>
                <w:rPrChange w:id="1401" w:author="Iturra, Julio [2]" w:date="2024-10-09T11:39:00Z" w16du:dateUtc="2024-10-09T09:39:00Z">
                  <w:rPr>
                    <w:ins w:id="1402" w:author="Iturra, Julio [2]" w:date="2024-10-09T11:37:00Z" w16du:dateUtc="2024-10-09T09:37:00Z"/>
                    <w:rFonts w:ascii="Arial" w:eastAsia="Times New Roman" w:hAnsi="Arial" w:cs="Arial"/>
                    <w:color w:val="000000"/>
                    <w:sz w:val="15"/>
                    <w:szCs w:val="15"/>
                  </w:rPr>
                </w:rPrChange>
              </w:rPr>
            </w:pPr>
            <w:ins w:id="1403" w:author="Iturra, Julio [2]" w:date="2024-10-09T11:37:00Z" w16du:dateUtc="2024-10-09T09:37:00Z">
              <w:r w:rsidRPr="006631E6">
                <w:rPr>
                  <w:rFonts w:ascii="Times New Roman" w:eastAsia="Times New Roman" w:hAnsi="Times New Roman" w:cs="Times New Roman"/>
                  <w:color w:val="000000"/>
                  <w:sz w:val="20"/>
                  <w:szCs w:val="20"/>
                  <w:rPrChange w:id="1404"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40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DAC8B42" w14:textId="77777777" w:rsidR="008F3A62" w:rsidRPr="006631E6" w:rsidRDefault="008F3A62" w:rsidP="008F3A62">
            <w:pPr>
              <w:spacing w:after="0"/>
              <w:jc w:val="right"/>
              <w:rPr>
                <w:ins w:id="1406" w:author="Iturra, Julio [2]" w:date="2024-10-09T11:37:00Z" w16du:dateUtc="2024-10-09T09:37:00Z"/>
                <w:rFonts w:ascii="Times New Roman" w:eastAsia="Times New Roman" w:hAnsi="Times New Roman" w:cs="Times New Roman"/>
                <w:color w:val="000000"/>
                <w:sz w:val="20"/>
                <w:szCs w:val="20"/>
                <w:rPrChange w:id="1407" w:author="Iturra, Julio [2]" w:date="2024-10-09T11:39:00Z" w16du:dateUtc="2024-10-09T09:39:00Z">
                  <w:rPr>
                    <w:ins w:id="1408" w:author="Iturra, Julio [2]" w:date="2024-10-09T11:37:00Z" w16du:dateUtc="2024-10-09T09:37:00Z"/>
                    <w:rFonts w:ascii="Arial" w:eastAsia="Times New Roman" w:hAnsi="Arial" w:cs="Arial"/>
                    <w:color w:val="000000"/>
                    <w:sz w:val="15"/>
                    <w:szCs w:val="15"/>
                  </w:rPr>
                </w:rPrChange>
              </w:rPr>
            </w:pPr>
            <w:ins w:id="1409" w:author="Iturra, Julio [2]" w:date="2024-10-09T11:37:00Z" w16du:dateUtc="2024-10-09T09:37:00Z">
              <w:r w:rsidRPr="006631E6">
                <w:rPr>
                  <w:rFonts w:ascii="Times New Roman" w:eastAsia="Times New Roman" w:hAnsi="Times New Roman" w:cs="Times New Roman"/>
                  <w:color w:val="000000"/>
                  <w:sz w:val="20"/>
                  <w:szCs w:val="20"/>
                  <w:rPrChange w:id="1410" w:author="Iturra, Julio [2]" w:date="2024-10-09T11:39:00Z" w16du:dateUtc="2024-10-09T09:39:00Z">
                    <w:rPr>
                      <w:rFonts w:ascii="Arial" w:eastAsia="Times New Roman" w:hAnsi="Arial" w:cs="Arial"/>
                      <w:color w:val="000000"/>
                      <w:sz w:val="15"/>
                      <w:szCs w:val="15"/>
                    </w:rPr>
                  </w:rPrChange>
                </w:rPr>
                <w:t>0.37</w:t>
              </w:r>
            </w:ins>
          </w:p>
        </w:tc>
        <w:tc>
          <w:tcPr>
            <w:tcW w:w="786" w:type="dxa"/>
            <w:tcBorders>
              <w:top w:val="nil"/>
            </w:tcBorders>
            <w:shd w:val="clear" w:color="000000" w:fill="FFFFFF"/>
            <w:vAlign w:val="center"/>
            <w:hideMark/>
            <w:tcPrChange w:id="141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F676679" w14:textId="77777777" w:rsidR="008F3A62" w:rsidRPr="006631E6" w:rsidRDefault="008F3A62" w:rsidP="008F3A62">
            <w:pPr>
              <w:spacing w:after="0"/>
              <w:jc w:val="right"/>
              <w:rPr>
                <w:ins w:id="1412" w:author="Iturra, Julio [2]" w:date="2024-10-09T11:37:00Z" w16du:dateUtc="2024-10-09T09:37:00Z"/>
                <w:rFonts w:ascii="Times New Roman" w:eastAsia="Times New Roman" w:hAnsi="Times New Roman" w:cs="Times New Roman"/>
                <w:color w:val="000000"/>
                <w:sz w:val="20"/>
                <w:szCs w:val="20"/>
                <w:rPrChange w:id="1413" w:author="Iturra, Julio [2]" w:date="2024-10-09T11:39:00Z" w16du:dateUtc="2024-10-09T09:39:00Z">
                  <w:rPr>
                    <w:ins w:id="1414" w:author="Iturra, Julio [2]" w:date="2024-10-09T11:37:00Z" w16du:dateUtc="2024-10-09T09:37:00Z"/>
                    <w:rFonts w:ascii="Arial" w:eastAsia="Times New Roman" w:hAnsi="Arial" w:cs="Arial"/>
                    <w:color w:val="000000"/>
                    <w:sz w:val="15"/>
                    <w:szCs w:val="15"/>
                  </w:rPr>
                </w:rPrChange>
              </w:rPr>
            </w:pPr>
            <w:ins w:id="1415" w:author="Iturra, Julio [2]" w:date="2024-10-09T11:37:00Z" w16du:dateUtc="2024-10-09T09:37:00Z">
              <w:r w:rsidRPr="006631E6">
                <w:rPr>
                  <w:rFonts w:ascii="Times New Roman" w:eastAsia="Times New Roman" w:hAnsi="Times New Roman" w:cs="Times New Roman"/>
                  <w:color w:val="000000"/>
                  <w:sz w:val="20"/>
                  <w:szCs w:val="20"/>
                  <w:rPrChange w:id="1416" w:author="Iturra, Julio [2]" w:date="2024-10-09T11:39:00Z" w16du:dateUtc="2024-10-09T09:39:00Z">
                    <w:rPr>
                      <w:rFonts w:ascii="Arial" w:eastAsia="Times New Roman" w:hAnsi="Arial" w:cs="Arial"/>
                      <w:color w:val="000000"/>
                      <w:sz w:val="15"/>
                      <w:szCs w:val="15"/>
                    </w:rPr>
                  </w:rPrChange>
                </w:rPr>
                <w:t>0.23</w:t>
              </w:r>
            </w:ins>
          </w:p>
        </w:tc>
        <w:tc>
          <w:tcPr>
            <w:tcW w:w="786" w:type="dxa"/>
            <w:tcBorders>
              <w:top w:val="nil"/>
            </w:tcBorders>
            <w:shd w:val="clear" w:color="000000" w:fill="FFFFFF"/>
            <w:vAlign w:val="center"/>
            <w:hideMark/>
            <w:tcPrChange w:id="141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CD327C5" w14:textId="77777777" w:rsidR="008F3A62" w:rsidRPr="006631E6" w:rsidRDefault="008F3A62" w:rsidP="008F3A62">
            <w:pPr>
              <w:spacing w:after="0"/>
              <w:jc w:val="right"/>
              <w:rPr>
                <w:ins w:id="1418" w:author="Iturra, Julio [2]" w:date="2024-10-09T11:37:00Z" w16du:dateUtc="2024-10-09T09:37:00Z"/>
                <w:rFonts w:ascii="Times New Roman" w:eastAsia="Times New Roman" w:hAnsi="Times New Roman" w:cs="Times New Roman"/>
                <w:color w:val="000000"/>
                <w:sz w:val="20"/>
                <w:szCs w:val="20"/>
                <w:rPrChange w:id="1419" w:author="Iturra, Julio [2]" w:date="2024-10-09T11:39:00Z" w16du:dateUtc="2024-10-09T09:39:00Z">
                  <w:rPr>
                    <w:ins w:id="1420" w:author="Iturra, Julio [2]" w:date="2024-10-09T11:37:00Z" w16du:dateUtc="2024-10-09T09:37:00Z"/>
                    <w:rFonts w:ascii="Arial" w:eastAsia="Times New Roman" w:hAnsi="Arial" w:cs="Arial"/>
                    <w:color w:val="000000"/>
                    <w:sz w:val="15"/>
                    <w:szCs w:val="15"/>
                  </w:rPr>
                </w:rPrChange>
              </w:rPr>
            </w:pPr>
            <w:ins w:id="1421" w:author="Iturra, Julio [2]" w:date="2024-10-09T11:37:00Z" w16du:dateUtc="2024-10-09T09:37:00Z">
              <w:r w:rsidRPr="006631E6">
                <w:rPr>
                  <w:rFonts w:ascii="Times New Roman" w:eastAsia="Times New Roman" w:hAnsi="Times New Roman" w:cs="Times New Roman"/>
                  <w:color w:val="000000"/>
                  <w:sz w:val="20"/>
                  <w:szCs w:val="20"/>
                  <w:rPrChange w:id="1422"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142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A9750C" w14:textId="77777777" w:rsidR="008F3A62" w:rsidRPr="006631E6" w:rsidRDefault="008F3A62" w:rsidP="008F3A62">
            <w:pPr>
              <w:spacing w:after="0"/>
              <w:jc w:val="right"/>
              <w:rPr>
                <w:ins w:id="1424" w:author="Iturra, Julio [2]" w:date="2024-10-09T11:37:00Z" w16du:dateUtc="2024-10-09T09:37:00Z"/>
                <w:rFonts w:ascii="Times New Roman" w:eastAsia="Times New Roman" w:hAnsi="Times New Roman" w:cs="Times New Roman"/>
                <w:color w:val="000000"/>
                <w:sz w:val="20"/>
                <w:szCs w:val="20"/>
                <w:rPrChange w:id="1425" w:author="Iturra, Julio [2]" w:date="2024-10-09T11:39:00Z" w16du:dateUtc="2024-10-09T09:39:00Z">
                  <w:rPr>
                    <w:ins w:id="1426" w:author="Iturra, Julio [2]" w:date="2024-10-09T11:37:00Z" w16du:dateUtc="2024-10-09T09:37:00Z"/>
                    <w:rFonts w:ascii="Arial" w:eastAsia="Times New Roman" w:hAnsi="Arial" w:cs="Arial"/>
                    <w:color w:val="000000"/>
                    <w:sz w:val="15"/>
                    <w:szCs w:val="15"/>
                  </w:rPr>
                </w:rPrChange>
              </w:rPr>
            </w:pPr>
            <w:ins w:id="1427" w:author="Iturra, Julio [2]" w:date="2024-10-09T11:37:00Z" w16du:dateUtc="2024-10-09T09:37:00Z">
              <w:r w:rsidRPr="006631E6">
                <w:rPr>
                  <w:rFonts w:ascii="Times New Roman" w:eastAsia="Times New Roman" w:hAnsi="Times New Roman" w:cs="Times New Roman"/>
                  <w:color w:val="000000"/>
                  <w:sz w:val="20"/>
                  <w:szCs w:val="20"/>
                  <w:rPrChange w:id="1428" w:author="Iturra, Julio [2]" w:date="2024-10-09T11:39:00Z" w16du:dateUtc="2024-10-09T09:39:00Z">
                    <w:rPr>
                      <w:rFonts w:ascii="Arial" w:eastAsia="Times New Roman" w:hAnsi="Arial" w:cs="Arial"/>
                      <w:color w:val="000000"/>
                      <w:sz w:val="15"/>
                      <w:szCs w:val="15"/>
                    </w:rPr>
                  </w:rPrChange>
                </w:rPr>
                <w:t>1</w:t>
              </w:r>
            </w:ins>
          </w:p>
        </w:tc>
      </w:tr>
      <w:tr w:rsidR="008F3A62" w:rsidRPr="00722B44" w14:paraId="42465B7A" w14:textId="77777777" w:rsidTr="008F3A62">
        <w:tblPrEx>
          <w:tblPrExChange w:id="1429" w:author="Iturra, Julio [2]" w:date="2024-10-09T11:38:00Z" w16du:dateUtc="2024-10-09T09:38:00Z">
            <w:tblPrEx>
              <w:tblW w:w="9418" w:type="dxa"/>
            </w:tblPrEx>
          </w:tblPrExChange>
        </w:tblPrEx>
        <w:trPr>
          <w:trHeight w:val="255"/>
          <w:ins w:id="1430" w:author="Iturra, Julio [2]" w:date="2024-10-09T11:37:00Z"/>
          <w:trPrChange w:id="1431" w:author="Iturra, Julio [2]" w:date="2024-10-09T11:38:00Z" w16du:dateUtc="2024-10-09T09:38:00Z">
            <w:trPr>
              <w:trHeight w:val="255"/>
            </w:trPr>
          </w:trPrChange>
        </w:trPr>
        <w:tc>
          <w:tcPr>
            <w:tcW w:w="4793" w:type="dxa"/>
            <w:tcBorders>
              <w:top w:val="nil"/>
            </w:tcBorders>
            <w:shd w:val="clear" w:color="000000" w:fill="FFFFFF"/>
            <w:vAlign w:val="center"/>
            <w:hideMark/>
            <w:tcPrChange w:id="143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551DC5" w14:textId="77777777" w:rsidR="008F3A62" w:rsidRPr="006631E6" w:rsidRDefault="008F3A62" w:rsidP="008F3A62">
            <w:pPr>
              <w:spacing w:after="0"/>
              <w:rPr>
                <w:ins w:id="1433" w:author="Iturra, Julio [2]" w:date="2024-10-09T11:37:00Z" w16du:dateUtc="2024-10-09T09:37:00Z"/>
                <w:rFonts w:ascii="Times New Roman" w:eastAsia="Times New Roman" w:hAnsi="Times New Roman" w:cs="Times New Roman"/>
                <w:color w:val="000000"/>
                <w:sz w:val="20"/>
                <w:szCs w:val="20"/>
                <w:rPrChange w:id="1434" w:author="Iturra, Julio [2]" w:date="2024-10-09T11:39:00Z" w16du:dateUtc="2024-10-09T09:39:00Z">
                  <w:rPr>
                    <w:ins w:id="1435" w:author="Iturra, Julio [2]" w:date="2024-10-09T11:37:00Z" w16du:dateUtc="2024-10-09T09:37:00Z"/>
                    <w:rFonts w:ascii="Arial" w:eastAsia="Times New Roman" w:hAnsi="Arial" w:cs="Arial"/>
                    <w:color w:val="000000"/>
                    <w:sz w:val="15"/>
                    <w:szCs w:val="15"/>
                  </w:rPr>
                </w:rPrChange>
              </w:rPr>
            </w:pPr>
            <w:ins w:id="1436" w:author="Iturra, Julio [2]" w:date="2024-10-09T11:37:00Z" w16du:dateUtc="2024-10-09T09:37:00Z">
              <w:r w:rsidRPr="006631E6">
                <w:rPr>
                  <w:rFonts w:ascii="Times New Roman" w:eastAsia="Times New Roman" w:hAnsi="Times New Roman" w:cs="Times New Roman"/>
                  <w:color w:val="000000"/>
                  <w:sz w:val="20"/>
                  <w:szCs w:val="20"/>
                  <w:rPrChange w:id="1437" w:author="Iturra, Julio [2]" w:date="2024-10-09T11:39:00Z" w16du:dateUtc="2024-10-09T09:39:00Z">
                    <w:rPr>
                      <w:rFonts w:ascii="Arial" w:eastAsia="Times New Roman" w:hAnsi="Arial" w:cs="Arial"/>
                      <w:color w:val="000000"/>
                      <w:sz w:val="15"/>
                      <w:szCs w:val="15"/>
                    </w:rPr>
                  </w:rPrChange>
                </w:rPr>
                <w:t>Network size</w:t>
              </w:r>
            </w:ins>
          </w:p>
        </w:tc>
        <w:tc>
          <w:tcPr>
            <w:tcW w:w="786" w:type="dxa"/>
            <w:tcBorders>
              <w:top w:val="nil"/>
            </w:tcBorders>
            <w:shd w:val="clear" w:color="000000" w:fill="FFFFFF"/>
            <w:vAlign w:val="center"/>
            <w:hideMark/>
            <w:tcPrChange w:id="143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C63C5B7" w14:textId="77777777" w:rsidR="008F3A62" w:rsidRPr="006631E6" w:rsidRDefault="008F3A62" w:rsidP="008F3A62">
            <w:pPr>
              <w:spacing w:after="0"/>
              <w:jc w:val="right"/>
              <w:rPr>
                <w:ins w:id="1439" w:author="Iturra, Julio [2]" w:date="2024-10-09T11:37:00Z" w16du:dateUtc="2024-10-09T09:37:00Z"/>
                <w:rFonts w:ascii="Times New Roman" w:eastAsia="Times New Roman" w:hAnsi="Times New Roman" w:cs="Times New Roman"/>
                <w:color w:val="000000"/>
                <w:sz w:val="20"/>
                <w:szCs w:val="20"/>
                <w:rPrChange w:id="1440" w:author="Iturra, Julio [2]" w:date="2024-10-09T11:39:00Z" w16du:dateUtc="2024-10-09T09:39:00Z">
                  <w:rPr>
                    <w:ins w:id="1441" w:author="Iturra, Julio [2]" w:date="2024-10-09T11:37:00Z" w16du:dateUtc="2024-10-09T09:37:00Z"/>
                    <w:rFonts w:ascii="Arial" w:eastAsia="Times New Roman" w:hAnsi="Arial" w:cs="Arial"/>
                    <w:color w:val="000000"/>
                    <w:sz w:val="15"/>
                    <w:szCs w:val="15"/>
                  </w:rPr>
                </w:rPrChange>
              </w:rPr>
            </w:pPr>
            <w:ins w:id="1442" w:author="Iturra, Julio [2]" w:date="2024-10-09T11:37:00Z" w16du:dateUtc="2024-10-09T09:37:00Z">
              <w:r w:rsidRPr="006631E6">
                <w:rPr>
                  <w:rFonts w:ascii="Times New Roman" w:eastAsia="Times New Roman" w:hAnsi="Times New Roman" w:cs="Times New Roman"/>
                  <w:color w:val="000000"/>
                  <w:sz w:val="20"/>
                  <w:szCs w:val="20"/>
                  <w:rPrChange w:id="1443"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44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AA4CB56" w14:textId="77777777" w:rsidR="008F3A62" w:rsidRPr="006631E6" w:rsidRDefault="008F3A62" w:rsidP="008F3A62">
            <w:pPr>
              <w:spacing w:after="0"/>
              <w:jc w:val="right"/>
              <w:rPr>
                <w:ins w:id="1445" w:author="Iturra, Julio [2]" w:date="2024-10-09T11:37:00Z" w16du:dateUtc="2024-10-09T09:37:00Z"/>
                <w:rFonts w:ascii="Times New Roman" w:eastAsia="Times New Roman" w:hAnsi="Times New Roman" w:cs="Times New Roman"/>
                <w:color w:val="000000"/>
                <w:sz w:val="20"/>
                <w:szCs w:val="20"/>
                <w:rPrChange w:id="1446" w:author="Iturra, Julio [2]" w:date="2024-10-09T11:39:00Z" w16du:dateUtc="2024-10-09T09:39:00Z">
                  <w:rPr>
                    <w:ins w:id="1447" w:author="Iturra, Julio [2]" w:date="2024-10-09T11:37:00Z" w16du:dateUtc="2024-10-09T09:37:00Z"/>
                    <w:rFonts w:ascii="Arial" w:eastAsia="Times New Roman" w:hAnsi="Arial" w:cs="Arial"/>
                    <w:color w:val="000000"/>
                    <w:sz w:val="15"/>
                    <w:szCs w:val="15"/>
                  </w:rPr>
                </w:rPrChange>
              </w:rPr>
            </w:pPr>
            <w:ins w:id="1448" w:author="Iturra, Julio [2]" w:date="2024-10-09T11:37:00Z" w16du:dateUtc="2024-10-09T09:37:00Z">
              <w:r w:rsidRPr="006631E6">
                <w:rPr>
                  <w:rFonts w:ascii="Times New Roman" w:eastAsia="Times New Roman" w:hAnsi="Times New Roman" w:cs="Times New Roman"/>
                  <w:color w:val="000000"/>
                  <w:sz w:val="20"/>
                  <w:szCs w:val="20"/>
                  <w:rPrChange w:id="1449" w:author="Iturra, Julio [2]" w:date="2024-10-09T11:39:00Z" w16du:dateUtc="2024-10-09T09:39:00Z">
                    <w:rPr>
                      <w:rFonts w:ascii="Arial" w:eastAsia="Times New Roman" w:hAnsi="Arial" w:cs="Arial"/>
                      <w:color w:val="000000"/>
                      <w:sz w:val="15"/>
                      <w:szCs w:val="15"/>
                    </w:rPr>
                  </w:rPrChange>
                </w:rPr>
                <w:t>5.8</w:t>
              </w:r>
            </w:ins>
          </w:p>
        </w:tc>
        <w:tc>
          <w:tcPr>
            <w:tcW w:w="786" w:type="dxa"/>
            <w:tcBorders>
              <w:top w:val="nil"/>
            </w:tcBorders>
            <w:shd w:val="clear" w:color="000000" w:fill="FFFFFF"/>
            <w:vAlign w:val="center"/>
            <w:hideMark/>
            <w:tcPrChange w:id="145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194B27" w14:textId="77777777" w:rsidR="008F3A62" w:rsidRPr="006631E6" w:rsidRDefault="008F3A62" w:rsidP="008F3A62">
            <w:pPr>
              <w:spacing w:after="0"/>
              <w:jc w:val="right"/>
              <w:rPr>
                <w:ins w:id="1451" w:author="Iturra, Julio [2]" w:date="2024-10-09T11:37:00Z" w16du:dateUtc="2024-10-09T09:37:00Z"/>
                <w:rFonts w:ascii="Times New Roman" w:eastAsia="Times New Roman" w:hAnsi="Times New Roman" w:cs="Times New Roman"/>
                <w:color w:val="000000"/>
                <w:sz w:val="20"/>
                <w:szCs w:val="20"/>
                <w:rPrChange w:id="1452" w:author="Iturra, Julio [2]" w:date="2024-10-09T11:39:00Z" w16du:dateUtc="2024-10-09T09:39:00Z">
                  <w:rPr>
                    <w:ins w:id="1453" w:author="Iturra, Julio [2]" w:date="2024-10-09T11:37:00Z" w16du:dateUtc="2024-10-09T09:37:00Z"/>
                    <w:rFonts w:ascii="Arial" w:eastAsia="Times New Roman" w:hAnsi="Arial" w:cs="Arial"/>
                    <w:color w:val="000000"/>
                    <w:sz w:val="15"/>
                    <w:szCs w:val="15"/>
                  </w:rPr>
                </w:rPrChange>
              </w:rPr>
            </w:pPr>
            <w:ins w:id="1454" w:author="Iturra, Julio [2]" w:date="2024-10-09T11:37:00Z" w16du:dateUtc="2024-10-09T09:37:00Z">
              <w:r w:rsidRPr="006631E6">
                <w:rPr>
                  <w:rFonts w:ascii="Times New Roman" w:eastAsia="Times New Roman" w:hAnsi="Times New Roman" w:cs="Times New Roman"/>
                  <w:color w:val="000000"/>
                  <w:sz w:val="20"/>
                  <w:szCs w:val="20"/>
                  <w:rPrChange w:id="1455" w:author="Iturra, Julio [2]" w:date="2024-10-09T11:39:00Z" w16du:dateUtc="2024-10-09T09:39:00Z">
                    <w:rPr>
                      <w:rFonts w:ascii="Arial" w:eastAsia="Times New Roman" w:hAnsi="Arial" w:cs="Arial"/>
                      <w:color w:val="000000"/>
                      <w:sz w:val="15"/>
                      <w:szCs w:val="15"/>
                    </w:rPr>
                  </w:rPrChange>
                </w:rPr>
                <w:t>2.6</w:t>
              </w:r>
            </w:ins>
          </w:p>
        </w:tc>
        <w:tc>
          <w:tcPr>
            <w:tcW w:w="786" w:type="dxa"/>
            <w:tcBorders>
              <w:top w:val="nil"/>
            </w:tcBorders>
            <w:shd w:val="clear" w:color="000000" w:fill="FFFFFF"/>
            <w:vAlign w:val="center"/>
            <w:hideMark/>
            <w:tcPrChange w:id="14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64F7C0" w14:textId="77777777" w:rsidR="008F3A62" w:rsidRPr="006631E6" w:rsidRDefault="008F3A62" w:rsidP="008F3A62">
            <w:pPr>
              <w:spacing w:after="0"/>
              <w:jc w:val="right"/>
              <w:rPr>
                <w:ins w:id="1457" w:author="Iturra, Julio [2]" w:date="2024-10-09T11:37:00Z" w16du:dateUtc="2024-10-09T09:37:00Z"/>
                <w:rFonts w:ascii="Times New Roman" w:eastAsia="Times New Roman" w:hAnsi="Times New Roman" w:cs="Times New Roman"/>
                <w:color w:val="000000"/>
                <w:sz w:val="20"/>
                <w:szCs w:val="20"/>
                <w:rPrChange w:id="1458" w:author="Iturra, Julio [2]" w:date="2024-10-09T11:39:00Z" w16du:dateUtc="2024-10-09T09:39:00Z">
                  <w:rPr>
                    <w:ins w:id="1459" w:author="Iturra, Julio [2]" w:date="2024-10-09T11:37:00Z" w16du:dateUtc="2024-10-09T09:37:00Z"/>
                    <w:rFonts w:ascii="Arial" w:eastAsia="Times New Roman" w:hAnsi="Arial" w:cs="Arial"/>
                    <w:color w:val="000000"/>
                    <w:sz w:val="15"/>
                    <w:szCs w:val="15"/>
                  </w:rPr>
                </w:rPrChange>
              </w:rPr>
            </w:pPr>
            <w:ins w:id="1460" w:author="Iturra, Julio [2]" w:date="2024-10-09T11:37:00Z" w16du:dateUtc="2024-10-09T09:37:00Z">
              <w:r w:rsidRPr="006631E6">
                <w:rPr>
                  <w:rFonts w:ascii="Times New Roman" w:eastAsia="Times New Roman" w:hAnsi="Times New Roman" w:cs="Times New Roman"/>
                  <w:color w:val="000000"/>
                  <w:sz w:val="20"/>
                  <w:szCs w:val="20"/>
                  <w:rPrChange w:id="1461" w:author="Iturra, Julio [2]" w:date="2024-10-09T11:39:00Z" w16du:dateUtc="2024-10-09T09:39:00Z">
                    <w:rPr>
                      <w:rFonts w:ascii="Arial" w:eastAsia="Times New Roman" w:hAnsi="Arial" w:cs="Arial"/>
                      <w:color w:val="000000"/>
                      <w:sz w:val="15"/>
                      <w:szCs w:val="15"/>
                    </w:rPr>
                  </w:rPrChange>
                </w:rPr>
                <w:t>1</w:t>
              </w:r>
            </w:ins>
          </w:p>
        </w:tc>
        <w:tc>
          <w:tcPr>
            <w:tcW w:w="786" w:type="dxa"/>
            <w:tcBorders>
              <w:top w:val="nil"/>
            </w:tcBorders>
            <w:shd w:val="clear" w:color="000000" w:fill="FFFFFF"/>
            <w:vAlign w:val="center"/>
            <w:hideMark/>
            <w:tcPrChange w:id="14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4815FD6" w14:textId="77777777" w:rsidR="008F3A62" w:rsidRPr="006631E6" w:rsidRDefault="008F3A62" w:rsidP="008F3A62">
            <w:pPr>
              <w:spacing w:after="0"/>
              <w:jc w:val="right"/>
              <w:rPr>
                <w:ins w:id="1463" w:author="Iturra, Julio [2]" w:date="2024-10-09T11:37:00Z" w16du:dateUtc="2024-10-09T09:37:00Z"/>
                <w:rFonts w:ascii="Times New Roman" w:eastAsia="Times New Roman" w:hAnsi="Times New Roman" w:cs="Times New Roman"/>
                <w:color w:val="000000"/>
                <w:sz w:val="20"/>
                <w:szCs w:val="20"/>
                <w:rPrChange w:id="1464" w:author="Iturra, Julio [2]" w:date="2024-10-09T11:39:00Z" w16du:dateUtc="2024-10-09T09:39:00Z">
                  <w:rPr>
                    <w:ins w:id="1465" w:author="Iturra, Julio [2]" w:date="2024-10-09T11:37:00Z" w16du:dateUtc="2024-10-09T09:37:00Z"/>
                    <w:rFonts w:ascii="Arial" w:eastAsia="Times New Roman" w:hAnsi="Arial" w:cs="Arial"/>
                    <w:color w:val="000000"/>
                    <w:sz w:val="15"/>
                    <w:szCs w:val="15"/>
                  </w:rPr>
                </w:rPrChange>
              </w:rPr>
            </w:pPr>
            <w:ins w:id="1466" w:author="Iturra, Julio [2]" w:date="2024-10-09T11:37:00Z" w16du:dateUtc="2024-10-09T09:37:00Z">
              <w:r w:rsidRPr="006631E6">
                <w:rPr>
                  <w:rFonts w:ascii="Times New Roman" w:eastAsia="Times New Roman" w:hAnsi="Times New Roman" w:cs="Times New Roman"/>
                  <w:color w:val="000000"/>
                  <w:sz w:val="20"/>
                  <w:szCs w:val="20"/>
                  <w:rPrChange w:id="1467" w:author="Iturra, Julio [2]" w:date="2024-10-09T11:39:00Z" w16du:dateUtc="2024-10-09T09:39:00Z">
                    <w:rPr>
                      <w:rFonts w:ascii="Arial" w:eastAsia="Times New Roman" w:hAnsi="Arial" w:cs="Arial"/>
                      <w:color w:val="000000"/>
                      <w:sz w:val="15"/>
                      <w:szCs w:val="15"/>
                    </w:rPr>
                  </w:rPrChange>
                </w:rPr>
                <w:t>10</w:t>
              </w:r>
            </w:ins>
          </w:p>
        </w:tc>
      </w:tr>
      <w:tr w:rsidR="008F3A62" w:rsidRPr="00722B44" w14:paraId="5A4CB554" w14:textId="77777777" w:rsidTr="008F3A62">
        <w:tblPrEx>
          <w:tblPrExChange w:id="1468" w:author="Iturra, Julio [2]" w:date="2024-10-09T11:38:00Z" w16du:dateUtc="2024-10-09T09:38:00Z">
            <w:tblPrEx>
              <w:tblW w:w="9418" w:type="dxa"/>
            </w:tblPrEx>
          </w:tblPrExChange>
        </w:tblPrEx>
        <w:trPr>
          <w:trHeight w:val="255"/>
          <w:ins w:id="1469" w:author="Iturra, Julio [2]" w:date="2024-10-09T11:37:00Z"/>
          <w:trPrChange w:id="1470" w:author="Iturra, Julio [2]" w:date="2024-10-09T11:38:00Z" w16du:dateUtc="2024-10-09T09:38:00Z">
            <w:trPr>
              <w:trHeight w:val="255"/>
            </w:trPr>
          </w:trPrChange>
        </w:trPr>
        <w:tc>
          <w:tcPr>
            <w:tcW w:w="4793" w:type="dxa"/>
            <w:tcBorders>
              <w:top w:val="nil"/>
            </w:tcBorders>
            <w:shd w:val="clear" w:color="000000" w:fill="FFFFFF"/>
            <w:vAlign w:val="center"/>
            <w:hideMark/>
            <w:tcPrChange w:id="147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0301CC8" w14:textId="77777777" w:rsidR="008F3A62" w:rsidRPr="006631E6" w:rsidRDefault="008F3A62" w:rsidP="008F3A62">
            <w:pPr>
              <w:spacing w:after="0"/>
              <w:rPr>
                <w:ins w:id="1472" w:author="Iturra, Julio [2]" w:date="2024-10-09T11:37:00Z" w16du:dateUtc="2024-10-09T09:37:00Z"/>
                <w:rFonts w:ascii="Times New Roman" w:eastAsia="Times New Roman" w:hAnsi="Times New Roman" w:cs="Times New Roman"/>
                <w:color w:val="000000"/>
                <w:sz w:val="20"/>
                <w:szCs w:val="20"/>
                <w:rPrChange w:id="1473" w:author="Iturra, Julio [2]" w:date="2024-10-09T11:39:00Z" w16du:dateUtc="2024-10-09T09:39:00Z">
                  <w:rPr>
                    <w:ins w:id="1474" w:author="Iturra, Julio [2]" w:date="2024-10-09T11:37:00Z" w16du:dateUtc="2024-10-09T09:37:00Z"/>
                    <w:rFonts w:ascii="Arial" w:eastAsia="Times New Roman" w:hAnsi="Arial" w:cs="Arial"/>
                    <w:color w:val="000000"/>
                    <w:sz w:val="15"/>
                    <w:szCs w:val="15"/>
                  </w:rPr>
                </w:rPrChange>
              </w:rPr>
            </w:pPr>
            <w:ins w:id="1475" w:author="Iturra, Julio [2]" w:date="2024-10-09T11:37:00Z" w16du:dateUtc="2024-10-09T09:37:00Z">
              <w:r w:rsidRPr="006631E6">
                <w:rPr>
                  <w:rFonts w:ascii="Times New Roman" w:eastAsia="Times New Roman" w:hAnsi="Times New Roman" w:cs="Times New Roman"/>
                  <w:color w:val="000000"/>
                  <w:sz w:val="20"/>
                  <w:szCs w:val="20"/>
                  <w:rPrChange w:id="1476" w:author="Iturra, Julio [2]" w:date="2024-10-09T11:39:00Z" w16du:dateUtc="2024-10-09T09:39:00Z">
                    <w:rPr>
                      <w:rFonts w:ascii="Arial" w:eastAsia="Times New Roman" w:hAnsi="Arial" w:cs="Arial"/>
                      <w:color w:val="000000"/>
                      <w:sz w:val="15"/>
                      <w:szCs w:val="15"/>
                    </w:rPr>
                  </w:rPrChange>
                </w:rPr>
                <w:t>Social class</w:t>
              </w:r>
            </w:ins>
          </w:p>
        </w:tc>
        <w:tc>
          <w:tcPr>
            <w:tcW w:w="786" w:type="dxa"/>
            <w:tcBorders>
              <w:top w:val="nil"/>
            </w:tcBorders>
            <w:shd w:val="clear" w:color="000000" w:fill="FFFFFF"/>
            <w:vAlign w:val="center"/>
            <w:hideMark/>
            <w:tcPrChange w:id="147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CCE6BE" w14:textId="77777777" w:rsidR="008F3A62" w:rsidRPr="006631E6" w:rsidRDefault="008F3A62" w:rsidP="008F3A62">
            <w:pPr>
              <w:spacing w:after="0"/>
              <w:jc w:val="right"/>
              <w:rPr>
                <w:ins w:id="1478" w:author="Iturra, Julio [2]" w:date="2024-10-09T11:37:00Z" w16du:dateUtc="2024-10-09T09:37:00Z"/>
                <w:rFonts w:ascii="Times New Roman" w:eastAsia="Times New Roman" w:hAnsi="Times New Roman" w:cs="Times New Roman"/>
                <w:color w:val="000000"/>
                <w:sz w:val="20"/>
                <w:szCs w:val="20"/>
                <w:rPrChange w:id="1479" w:author="Iturra, Julio [2]" w:date="2024-10-09T11:39:00Z" w16du:dateUtc="2024-10-09T09:39:00Z">
                  <w:rPr>
                    <w:ins w:id="1480" w:author="Iturra, Julio [2]" w:date="2024-10-09T11:37:00Z" w16du:dateUtc="2024-10-09T09:37:00Z"/>
                    <w:rFonts w:ascii="Arial" w:eastAsia="Times New Roman" w:hAnsi="Arial" w:cs="Arial"/>
                    <w:color w:val="000000"/>
                    <w:sz w:val="15"/>
                    <w:szCs w:val="15"/>
                  </w:rPr>
                </w:rPrChange>
              </w:rPr>
            </w:pPr>
            <w:ins w:id="1481" w:author="Iturra, Julio [2]" w:date="2024-10-09T11:37:00Z" w16du:dateUtc="2024-10-09T09:37:00Z">
              <w:r w:rsidRPr="006631E6">
                <w:rPr>
                  <w:rFonts w:ascii="Times New Roman" w:eastAsia="Times New Roman" w:hAnsi="Times New Roman" w:cs="Times New Roman"/>
                  <w:color w:val="000000"/>
                  <w:sz w:val="20"/>
                  <w:szCs w:val="20"/>
                  <w:rPrChange w:id="148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48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BCE8CD" w14:textId="77777777" w:rsidR="008F3A62" w:rsidRPr="006631E6" w:rsidRDefault="008F3A62" w:rsidP="008F3A62">
            <w:pPr>
              <w:spacing w:after="0"/>
              <w:jc w:val="right"/>
              <w:rPr>
                <w:ins w:id="1484" w:author="Iturra, Julio [2]" w:date="2024-10-09T11:37:00Z" w16du:dateUtc="2024-10-09T09:37:00Z"/>
                <w:rFonts w:ascii="Times New Roman" w:eastAsia="Times New Roman" w:hAnsi="Times New Roman" w:cs="Times New Roman"/>
                <w:color w:val="000000"/>
                <w:sz w:val="20"/>
                <w:szCs w:val="20"/>
                <w:rPrChange w:id="1485" w:author="Iturra, Julio [2]" w:date="2024-10-09T11:39:00Z" w16du:dateUtc="2024-10-09T09:39:00Z">
                  <w:rPr>
                    <w:ins w:id="1486" w:author="Iturra, Julio [2]" w:date="2024-10-09T11:37:00Z" w16du:dateUtc="2024-10-09T09:37:00Z"/>
                    <w:rFonts w:ascii="Arial" w:eastAsia="Times New Roman" w:hAnsi="Arial" w:cs="Arial"/>
                    <w:color w:val="000000"/>
                    <w:sz w:val="15"/>
                    <w:szCs w:val="15"/>
                  </w:rPr>
                </w:rPrChange>
              </w:rPr>
            </w:pPr>
            <w:ins w:id="1487" w:author="Iturra, Julio [2]" w:date="2024-10-09T11:37:00Z" w16du:dateUtc="2024-10-09T09:37:00Z">
              <w:r w:rsidRPr="006631E6">
                <w:rPr>
                  <w:rFonts w:ascii="Times New Roman" w:eastAsia="Times New Roman" w:hAnsi="Times New Roman" w:cs="Times New Roman"/>
                  <w:color w:val="000000"/>
                  <w:sz w:val="20"/>
                  <w:szCs w:val="20"/>
                  <w:rPrChange w:id="148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48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D3C0254" w14:textId="77777777" w:rsidR="008F3A62" w:rsidRPr="006631E6" w:rsidRDefault="008F3A62" w:rsidP="008F3A62">
            <w:pPr>
              <w:spacing w:after="0"/>
              <w:jc w:val="right"/>
              <w:rPr>
                <w:ins w:id="1490" w:author="Iturra, Julio [2]" w:date="2024-10-09T11:37:00Z" w16du:dateUtc="2024-10-09T09:37:00Z"/>
                <w:rFonts w:ascii="Times New Roman" w:eastAsia="Times New Roman" w:hAnsi="Times New Roman" w:cs="Times New Roman"/>
                <w:color w:val="000000"/>
                <w:sz w:val="20"/>
                <w:szCs w:val="20"/>
                <w:rPrChange w:id="1491" w:author="Iturra, Julio [2]" w:date="2024-10-09T11:39:00Z" w16du:dateUtc="2024-10-09T09:39:00Z">
                  <w:rPr>
                    <w:ins w:id="1492" w:author="Iturra, Julio [2]" w:date="2024-10-09T11:37:00Z" w16du:dateUtc="2024-10-09T09:37:00Z"/>
                    <w:rFonts w:ascii="Arial" w:eastAsia="Times New Roman" w:hAnsi="Arial" w:cs="Arial"/>
                    <w:color w:val="000000"/>
                    <w:sz w:val="15"/>
                    <w:szCs w:val="15"/>
                  </w:rPr>
                </w:rPrChange>
              </w:rPr>
            </w:pPr>
            <w:ins w:id="1493" w:author="Iturra, Julio [2]" w:date="2024-10-09T11:37:00Z" w16du:dateUtc="2024-10-09T09:37:00Z">
              <w:r w:rsidRPr="006631E6">
                <w:rPr>
                  <w:rFonts w:ascii="Times New Roman" w:eastAsia="Times New Roman" w:hAnsi="Times New Roman" w:cs="Times New Roman"/>
                  <w:color w:val="000000"/>
                  <w:sz w:val="20"/>
                  <w:szCs w:val="20"/>
                  <w:rPrChange w:id="149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4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231FBC0" w14:textId="77777777" w:rsidR="008F3A62" w:rsidRPr="006631E6" w:rsidRDefault="008F3A62" w:rsidP="008F3A62">
            <w:pPr>
              <w:spacing w:after="0"/>
              <w:jc w:val="right"/>
              <w:rPr>
                <w:ins w:id="1496" w:author="Iturra, Julio [2]" w:date="2024-10-09T11:37:00Z" w16du:dateUtc="2024-10-09T09:37:00Z"/>
                <w:rFonts w:ascii="Times New Roman" w:eastAsia="Times New Roman" w:hAnsi="Times New Roman" w:cs="Times New Roman"/>
                <w:color w:val="000000"/>
                <w:sz w:val="20"/>
                <w:szCs w:val="20"/>
                <w:rPrChange w:id="1497" w:author="Iturra, Julio [2]" w:date="2024-10-09T11:39:00Z" w16du:dateUtc="2024-10-09T09:39:00Z">
                  <w:rPr>
                    <w:ins w:id="1498" w:author="Iturra, Julio [2]" w:date="2024-10-09T11:37:00Z" w16du:dateUtc="2024-10-09T09:37:00Z"/>
                    <w:rFonts w:ascii="Arial" w:eastAsia="Times New Roman" w:hAnsi="Arial" w:cs="Arial"/>
                    <w:color w:val="000000"/>
                    <w:sz w:val="15"/>
                    <w:szCs w:val="15"/>
                  </w:rPr>
                </w:rPrChange>
              </w:rPr>
            </w:pPr>
            <w:ins w:id="1499" w:author="Iturra, Julio [2]" w:date="2024-10-09T11:37:00Z" w16du:dateUtc="2024-10-09T09:37:00Z">
              <w:r w:rsidRPr="006631E6">
                <w:rPr>
                  <w:rFonts w:ascii="Times New Roman" w:eastAsia="Times New Roman" w:hAnsi="Times New Roman" w:cs="Times New Roman"/>
                  <w:color w:val="000000"/>
                  <w:sz w:val="20"/>
                  <w:szCs w:val="20"/>
                  <w:rPrChange w:id="150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93C72B" w14:textId="77777777" w:rsidR="008F3A62" w:rsidRPr="006631E6" w:rsidRDefault="008F3A62" w:rsidP="008F3A62">
            <w:pPr>
              <w:spacing w:after="0"/>
              <w:jc w:val="right"/>
              <w:rPr>
                <w:ins w:id="1502" w:author="Iturra, Julio [2]" w:date="2024-10-09T11:37:00Z" w16du:dateUtc="2024-10-09T09:37:00Z"/>
                <w:rFonts w:ascii="Times New Roman" w:eastAsia="Times New Roman" w:hAnsi="Times New Roman" w:cs="Times New Roman"/>
                <w:color w:val="000000"/>
                <w:sz w:val="20"/>
                <w:szCs w:val="20"/>
                <w:rPrChange w:id="1503" w:author="Iturra, Julio [2]" w:date="2024-10-09T11:39:00Z" w16du:dateUtc="2024-10-09T09:39:00Z">
                  <w:rPr>
                    <w:ins w:id="1504" w:author="Iturra, Julio [2]" w:date="2024-10-09T11:37:00Z" w16du:dateUtc="2024-10-09T09:37:00Z"/>
                    <w:rFonts w:ascii="Arial" w:eastAsia="Times New Roman" w:hAnsi="Arial" w:cs="Arial"/>
                    <w:color w:val="000000"/>
                    <w:sz w:val="15"/>
                    <w:szCs w:val="15"/>
                  </w:rPr>
                </w:rPrChange>
              </w:rPr>
            </w:pPr>
            <w:ins w:id="1505" w:author="Iturra, Julio [2]" w:date="2024-10-09T11:37:00Z" w16du:dateUtc="2024-10-09T09:37:00Z">
              <w:r w:rsidRPr="006631E6">
                <w:rPr>
                  <w:rFonts w:ascii="Times New Roman" w:eastAsia="Times New Roman" w:hAnsi="Times New Roman" w:cs="Times New Roman"/>
                  <w:color w:val="000000"/>
                  <w:sz w:val="20"/>
                  <w:szCs w:val="20"/>
                  <w:rPrChange w:id="1506" w:author="Iturra, Julio [2]" w:date="2024-10-09T11:39:00Z" w16du:dateUtc="2024-10-09T09:39:00Z">
                    <w:rPr>
                      <w:rFonts w:ascii="Arial" w:eastAsia="Times New Roman" w:hAnsi="Arial" w:cs="Arial"/>
                      <w:color w:val="000000"/>
                      <w:sz w:val="15"/>
                      <w:szCs w:val="15"/>
                    </w:rPr>
                  </w:rPrChange>
                </w:rPr>
                <w:t> </w:t>
              </w:r>
            </w:ins>
          </w:p>
        </w:tc>
      </w:tr>
      <w:tr w:rsidR="008F3A62" w:rsidRPr="00722B44" w14:paraId="52E6FB38" w14:textId="77777777" w:rsidTr="008F3A62">
        <w:tblPrEx>
          <w:tblPrExChange w:id="1507" w:author="Iturra, Julio [2]" w:date="2024-10-09T11:38:00Z" w16du:dateUtc="2024-10-09T09:38:00Z">
            <w:tblPrEx>
              <w:tblW w:w="9418" w:type="dxa"/>
            </w:tblPrEx>
          </w:tblPrExChange>
        </w:tblPrEx>
        <w:trPr>
          <w:trHeight w:val="255"/>
          <w:ins w:id="1508" w:author="Iturra, Julio [2]" w:date="2024-10-09T11:37:00Z"/>
          <w:trPrChange w:id="1509" w:author="Iturra, Julio [2]" w:date="2024-10-09T11:38:00Z" w16du:dateUtc="2024-10-09T09:38:00Z">
            <w:trPr>
              <w:trHeight w:val="255"/>
            </w:trPr>
          </w:trPrChange>
        </w:trPr>
        <w:tc>
          <w:tcPr>
            <w:tcW w:w="4793" w:type="dxa"/>
            <w:tcBorders>
              <w:top w:val="nil"/>
            </w:tcBorders>
            <w:shd w:val="clear" w:color="000000" w:fill="FFFFFF"/>
            <w:vAlign w:val="center"/>
            <w:hideMark/>
            <w:tcPrChange w:id="151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BD54942" w14:textId="77777777" w:rsidR="008F3A62" w:rsidRPr="006631E6" w:rsidRDefault="008F3A62" w:rsidP="008F3A62">
            <w:pPr>
              <w:spacing w:after="0"/>
              <w:rPr>
                <w:ins w:id="1511" w:author="Iturra, Julio [2]" w:date="2024-10-09T11:37:00Z" w16du:dateUtc="2024-10-09T09:37:00Z"/>
                <w:rFonts w:ascii="Times New Roman" w:eastAsia="Times New Roman" w:hAnsi="Times New Roman" w:cs="Times New Roman"/>
                <w:color w:val="000000"/>
                <w:sz w:val="20"/>
                <w:szCs w:val="20"/>
                <w:rPrChange w:id="1512" w:author="Iturra, Julio [2]" w:date="2024-10-09T11:39:00Z" w16du:dateUtc="2024-10-09T09:39:00Z">
                  <w:rPr>
                    <w:ins w:id="1513" w:author="Iturra, Julio [2]" w:date="2024-10-09T11:37:00Z" w16du:dateUtc="2024-10-09T09:37:00Z"/>
                    <w:rFonts w:ascii="Arial" w:eastAsia="Times New Roman" w:hAnsi="Arial" w:cs="Arial"/>
                    <w:color w:val="000000"/>
                    <w:sz w:val="15"/>
                    <w:szCs w:val="15"/>
                  </w:rPr>
                </w:rPrChange>
              </w:rPr>
            </w:pPr>
            <w:ins w:id="1514" w:author="Iturra, Julio [2]" w:date="2024-10-09T11:37:00Z" w16du:dateUtc="2024-10-09T09:37:00Z">
              <w:r w:rsidRPr="006631E6">
                <w:rPr>
                  <w:rFonts w:ascii="Times New Roman" w:eastAsia="Times New Roman" w:hAnsi="Times New Roman" w:cs="Times New Roman"/>
                  <w:color w:val="000000"/>
                  <w:sz w:val="20"/>
                  <w:szCs w:val="20"/>
                  <w:rPrChange w:id="1515" w:author="Iturra, Julio [2]" w:date="2024-10-09T11:39:00Z" w16du:dateUtc="2024-10-09T09:39:00Z">
                    <w:rPr>
                      <w:rFonts w:ascii="Arial" w:eastAsia="Times New Roman" w:hAnsi="Arial" w:cs="Arial"/>
                      <w:color w:val="000000"/>
                      <w:sz w:val="15"/>
                      <w:szCs w:val="15"/>
                    </w:rPr>
                  </w:rPrChange>
                </w:rPr>
                <w:t>... Service Class (I+II)</w:t>
              </w:r>
            </w:ins>
          </w:p>
        </w:tc>
        <w:tc>
          <w:tcPr>
            <w:tcW w:w="786" w:type="dxa"/>
            <w:tcBorders>
              <w:top w:val="nil"/>
            </w:tcBorders>
            <w:shd w:val="clear" w:color="000000" w:fill="FFFFFF"/>
            <w:vAlign w:val="center"/>
            <w:hideMark/>
            <w:tcPrChange w:id="151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068387A" w14:textId="77777777" w:rsidR="008F3A62" w:rsidRPr="006631E6" w:rsidRDefault="008F3A62" w:rsidP="008F3A62">
            <w:pPr>
              <w:spacing w:after="0"/>
              <w:jc w:val="right"/>
              <w:rPr>
                <w:ins w:id="1517" w:author="Iturra, Julio [2]" w:date="2024-10-09T11:37:00Z" w16du:dateUtc="2024-10-09T09:37:00Z"/>
                <w:rFonts w:ascii="Times New Roman" w:eastAsia="Times New Roman" w:hAnsi="Times New Roman" w:cs="Times New Roman"/>
                <w:color w:val="000000"/>
                <w:sz w:val="20"/>
                <w:szCs w:val="20"/>
                <w:rPrChange w:id="1518" w:author="Iturra, Julio [2]" w:date="2024-10-09T11:39:00Z" w16du:dateUtc="2024-10-09T09:39:00Z">
                  <w:rPr>
                    <w:ins w:id="1519" w:author="Iturra, Julio [2]" w:date="2024-10-09T11:37:00Z" w16du:dateUtc="2024-10-09T09:37:00Z"/>
                    <w:rFonts w:ascii="Arial" w:eastAsia="Times New Roman" w:hAnsi="Arial" w:cs="Arial"/>
                    <w:color w:val="000000"/>
                    <w:sz w:val="15"/>
                    <w:szCs w:val="15"/>
                  </w:rPr>
                </w:rPrChange>
              </w:rPr>
            </w:pPr>
            <w:ins w:id="1520" w:author="Iturra, Julio [2]" w:date="2024-10-09T11:37:00Z" w16du:dateUtc="2024-10-09T09:37:00Z">
              <w:r w:rsidRPr="006631E6">
                <w:rPr>
                  <w:rFonts w:ascii="Times New Roman" w:eastAsia="Times New Roman" w:hAnsi="Times New Roman" w:cs="Times New Roman"/>
                  <w:color w:val="000000"/>
                  <w:sz w:val="20"/>
                  <w:szCs w:val="20"/>
                  <w:rPrChange w:id="152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2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94B6F72" w14:textId="77777777" w:rsidR="008F3A62" w:rsidRPr="006631E6" w:rsidRDefault="008F3A62" w:rsidP="008F3A62">
            <w:pPr>
              <w:spacing w:after="0"/>
              <w:jc w:val="right"/>
              <w:rPr>
                <w:ins w:id="1523" w:author="Iturra, Julio [2]" w:date="2024-10-09T11:37:00Z" w16du:dateUtc="2024-10-09T09:37:00Z"/>
                <w:rFonts w:ascii="Times New Roman" w:eastAsia="Times New Roman" w:hAnsi="Times New Roman" w:cs="Times New Roman"/>
                <w:color w:val="000000"/>
                <w:sz w:val="20"/>
                <w:szCs w:val="20"/>
                <w:rPrChange w:id="1524" w:author="Iturra, Julio [2]" w:date="2024-10-09T11:39:00Z" w16du:dateUtc="2024-10-09T09:39:00Z">
                  <w:rPr>
                    <w:ins w:id="1525" w:author="Iturra, Julio [2]" w:date="2024-10-09T11:37:00Z" w16du:dateUtc="2024-10-09T09:37:00Z"/>
                    <w:rFonts w:ascii="Arial" w:eastAsia="Times New Roman" w:hAnsi="Arial" w:cs="Arial"/>
                    <w:color w:val="000000"/>
                    <w:sz w:val="15"/>
                    <w:szCs w:val="15"/>
                  </w:rPr>
                </w:rPrChange>
              </w:rPr>
            </w:pPr>
            <w:ins w:id="1526" w:author="Iturra, Julio [2]" w:date="2024-10-09T11:37:00Z" w16du:dateUtc="2024-10-09T09:37:00Z">
              <w:r w:rsidRPr="006631E6">
                <w:rPr>
                  <w:rFonts w:ascii="Times New Roman" w:eastAsia="Times New Roman" w:hAnsi="Times New Roman" w:cs="Times New Roman"/>
                  <w:color w:val="000000"/>
                  <w:sz w:val="20"/>
                  <w:szCs w:val="20"/>
                  <w:rPrChange w:id="1527" w:author="Iturra, Julio [2]" w:date="2024-10-09T11:39:00Z" w16du:dateUtc="2024-10-09T09:39:00Z">
                    <w:rPr>
                      <w:rFonts w:ascii="Arial" w:eastAsia="Times New Roman" w:hAnsi="Arial" w:cs="Arial"/>
                      <w:color w:val="000000"/>
                      <w:sz w:val="15"/>
                      <w:szCs w:val="15"/>
                    </w:rPr>
                  </w:rPrChange>
                </w:rPr>
                <w:t>42%</w:t>
              </w:r>
            </w:ins>
          </w:p>
        </w:tc>
        <w:tc>
          <w:tcPr>
            <w:tcW w:w="786" w:type="dxa"/>
            <w:tcBorders>
              <w:top w:val="nil"/>
            </w:tcBorders>
            <w:shd w:val="clear" w:color="000000" w:fill="FFFFFF"/>
            <w:vAlign w:val="center"/>
            <w:hideMark/>
            <w:tcPrChange w:id="152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FF3B0F" w14:textId="77777777" w:rsidR="008F3A62" w:rsidRPr="006631E6" w:rsidRDefault="008F3A62" w:rsidP="008F3A62">
            <w:pPr>
              <w:spacing w:after="0"/>
              <w:jc w:val="right"/>
              <w:rPr>
                <w:ins w:id="1529" w:author="Iturra, Julio [2]" w:date="2024-10-09T11:37:00Z" w16du:dateUtc="2024-10-09T09:37:00Z"/>
                <w:rFonts w:ascii="Times New Roman" w:eastAsia="Times New Roman" w:hAnsi="Times New Roman" w:cs="Times New Roman"/>
                <w:color w:val="000000"/>
                <w:sz w:val="20"/>
                <w:szCs w:val="20"/>
                <w:rPrChange w:id="1530" w:author="Iturra, Julio [2]" w:date="2024-10-09T11:39:00Z" w16du:dateUtc="2024-10-09T09:39:00Z">
                  <w:rPr>
                    <w:ins w:id="1531" w:author="Iturra, Julio [2]" w:date="2024-10-09T11:37:00Z" w16du:dateUtc="2024-10-09T09:37:00Z"/>
                    <w:rFonts w:ascii="Arial" w:eastAsia="Times New Roman" w:hAnsi="Arial" w:cs="Arial"/>
                    <w:color w:val="000000"/>
                    <w:sz w:val="15"/>
                    <w:szCs w:val="15"/>
                  </w:rPr>
                </w:rPrChange>
              </w:rPr>
            </w:pPr>
            <w:ins w:id="1532" w:author="Iturra, Julio [2]" w:date="2024-10-09T11:37:00Z" w16du:dateUtc="2024-10-09T09:37:00Z">
              <w:r w:rsidRPr="006631E6">
                <w:rPr>
                  <w:rFonts w:ascii="Times New Roman" w:eastAsia="Times New Roman" w:hAnsi="Times New Roman" w:cs="Times New Roman"/>
                  <w:color w:val="000000"/>
                  <w:sz w:val="20"/>
                  <w:szCs w:val="20"/>
                  <w:rPrChange w:id="153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995B3" w14:textId="77777777" w:rsidR="008F3A62" w:rsidRPr="006631E6" w:rsidRDefault="008F3A62" w:rsidP="008F3A62">
            <w:pPr>
              <w:spacing w:after="0"/>
              <w:jc w:val="right"/>
              <w:rPr>
                <w:ins w:id="1535" w:author="Iturra, Julio [2]" w:date="2024-10-09T11:37:00Z" w16du:dateUtc="2024-10-09T09:37:00Z"/>
                <w:rFonts w:ascii="Times New Roman" w:eastAsia="Times New Roman" w:hAnsi="Times New Roman" w:cs="Times New Roman"/>
                <w:color w:val="000000"/>
                <w:sz w:val="20"/>
                <w:szCs w:val="20"/>
                <w:rPrChange w:id="1536" w:author="Iturra, Julio [2]" w:date="2024-10-09T11:39:00Z" w16du:dateUtc="2024-10-09T09:39:00Z">
                  <w:rPr>
                    <w:ins w:id="1537" w:author="Iturra, Julio [2]" w:date="2024-10-09T11:37:00Z" w16du:dateUtc="2024-10-09T09:37:00Z"/>
                    <w:rFonts w:ascii="Arial" w:eastAsia="Times New Roman" w:hAnsi="Arial" w:cs="Arial"/>
                    <w:color w:val="000000"/>
                    <w:sz w:val="15"/>
                    <w:szCs w:val="15"/>
                  </w:rPr>
                </w:rPrChange>
              </w:rPr>
            </w:pPr>
            <w:ins w:id="1538" w:author="Iturra, Julio [2]" w:date="2024-10-09T11:37:00Z" w16du:dateUtc="2024-10-09T09:37:00Z">
              <w:r w:rsidRPr="006631E6">
                <w:rPr>
                  <w:rFonts w:ascii="Times New Roman" w:eastAsia="Times New Roman" w:hAnsi="Times New Roman" w:cs="Times New Roman"/>
                  <w:color w:val="000000"/>
                  <w:sz w:val="20"/>
                  <w:szCs w:val="20"/>
                  <w:rPrChange w:id="153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40D98F" w14:textId="77777777" w:rsidR="008F3A62" w:rsidRPr="006631E6" w:rsidRDefault="008F3A62" w:rsidP="008F3A62">
            <w:pPr>
              <w:spacing w:after="0"/>
              <w:jc w:val="right"/>
              <w:rPr>
                <w:ins w:id="1541" w:author="Iturra, Julio [2]" w:date="2024-10-09T11:37:00Z" w16du:dateUtc="2024-10-09T09:37:00Z"/>
                <w:rFonts w:ascii="Times New Roman" w:eastAsia="Times New Roman" w:hAnsi="Times New Roman" w:cs="Times New Roman"/>
                <w:color w:val="000000"/>
                <w:sz w:val="20"/>
                <w:szCs w:val="20"/>
                <w:rPrChange w:id="1542" w:author="Iturra, Julio [2]" w:date="2024-10-09T11:39:00Z" w16du:dateUtc="2024-10-09T09:39:00Z">
                  <w:rPr>
                    <w:ins w:id="1543" w:author="Iturra, Julio [2]" w:date="2024-10-09T11:37:00Z" w16du:dateUtc="2024-10-09T09:37:00Z"/>
                    <w:rFonts w:ascii="Arial" w:eastAsia="Times New Roman" w:hAnsi="Arial" w:cs="Arial"/>
                    <w:color w:val="000000"/>
                    <w:sz w:val="15"/>
                    <w:szCs w:val="15"/>
                  </w:rPr>
                </w:rPrChange>
              </w:rPr>
            </w:pPr>
            <w:ins w:id="1544" w:author="Iturra, Julio [2]" w:date="2024-10-09T11:37:00Z" w16du:dateUtc="2024-10-09T09:37:00Z">
              <w:r w:rsidRPr="006631E6">
                <w:rPr>
                  <w:rFonts w:ascii="Times New Roman" w:eastAsia="Times New Roman" w:hAnsi="Times New Roman" w:cs="Times New Roman"/>
                  <w:color w:val="000000"/>
                  <w:sz w:val="20"/>
                  <w:szCs w:val="20"/>
                  <w:rPrChange w:id="1545" w:author="Iturra, Julio [2]" w:date="2024-10-09T11:39:00Z" w16du:dateUtc="2024-10-09T09:39:00Z">
                    <w:rPr>
                      <w:rFonts w:ascii="Arial" w:eastAsia="Times New Roman" w:hAnsi="Arial" w:cs="Arial"/>
                      <w:color w:val="000000"/>
                      <w:sz w:val="15"/>
                      <w:szCs w:val="15"/>
                    </w:rPr>
                  </w:rPrChange>
                </w:rPr>
                <w:t> </w:t>
              </w:r>
            </w:ins>
          </w:p>
        </w:tc>
      </w:tr>
      <w:tr w:rsidR="008F3A62" w:rsidRPr="00722B44" w14:paraId="0F2258F5" w14:textId="77777777" w:rsidTr="008F3A62">
        <w:tblPrEx>
          <w:tblPrExChange w:id="1546" w:author="Iturra, Julio [2]" w:date="2024-10-09T11:38:00Z" w16du:dateUtc="2024-10-09T09:38:00Z">
            <w:tblPrEx>
              <w:tblW w:w="9418" w:type="dxa"/>
            </w:tblPrEx>
          </w:tblPrExChange>
        </w:tblPrEx>
        <w:trPr>
          <w:trHeight w:val="255"/>
          <w:ins w:id="1547" w:author="Iturra, Julio [2]" w:date="2024-10-09T11:37:00Z"/>
          <w:trPrChange w:id="1548" w:author="Iturra, Julio [2]" w:date="2024-10-09T11:38:00Z" w16du:dateUtc="2024-10-09T09:38:00Z">
            <w:trPr>
              <w:trHeight w:val="255"/>
            </w:trPr>
          </w:trPrChange>
        </w:trPr>
        <w:tc>
          <w:tcPr>
            <w:tcW w:w="4793" w:type="dxa"/>
            <w:tcBorders>
              <w:top w:val="nil"/>
            </w:tcBorders>
            <w:shd w:val="clear" w:color="000000" w:fill="FFFFFF"/>
            <w:vAlign w:val="center"/>
            <w:hideMark/>
            <w:tcPrChange w:id="154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2407D00" w14:textId="77777777" w:rsidR="008F3A62" w:rsidRPr="006631E6" w:rsidRDefault="008F3A62" w:rsidP="008F3A62">
            <w:pPr>
              <w:spacing w:after="0"/>
              <w:rPr>
                <w:ins w:id="1550" w:author="Iturra, Julio [2]" w:date="2024-10-09T11:37:00Z" w16du:dateUtc="2024-10-09T09:37:00Z"/>
                <w:rFonts w:ascii="Times New Roman" w:eastAsia="Times New Roman" w:hAnsi="Times New Roman" w:cs="Times New Roman"/>
                <w:color w:val="000000"/>
                <w:sz w:val="20"/>
                <w:szCs w:val="20"/>
                <w:rPrChange w:id="1551" w:author="Iturra, Julio [2]" w:date="2024-10-09T11:39:00Z" w16du:dateUtc="2024-10-09T09:39:00Z">
                  <w:rPr>
                    <w:ins w:id="1552" w:author="Iturra, Julio [2]" w:date="2024-10-09T11:37:00Z" w16du:dateUtc="2024-10-09T09:37:00Z"/>
                    <w:rFonts w:ascii="Arial" w:eastAsia="Times New Roman" w:hAnsi="Arial" w:cs="Arial"/>
                    <w:color w:val="000000"/>
                    <w:sz w:val="15"/>
                    <w:szCs w:val="15"/>
                  </w:rPr>
                </w:rPrChange>
              </w:rPr>
            </w:pPr>
            <w:ins w:id="1553" w:author="Iturra, Julio [2]" w:date="2024-10-09T11:37:00Z" w16du:dateUtc="2024-10-09T09:37:00Z">
              <w:r w:rsidRPr="006631E6">
                <w:rPr>
                  <w:rFonts w:ascii="Times New Roman" w:eastAsia="Times New Roman" w:hAnsi="Times New Roman" w:cs="Times New Roman"/>
                  <w:color w:val="000000"/>
                  <w:sz w:val="20"/>
                  <w:szCs w:val="20"/>
                  <w:rPrChange w:id="1554" w:author="Iturra, Julio [2]" w:date="2024-10-09T11:39:00Z" w16du:dateUtc="2024-10-09T09:39:00Z">
                    <w:rPr>
                      <w:rFonts w:ascii="Arial" w:eastAsia="Times New Roman" w:hAnsi="Arial" w:cs="Arial"/>
                      <w:color w:val="000000"/>
                      <w:sz w:val="15"/>
                      <w:szCs w:val="15"/>
                    </w:rPr>
                  </w:rPrChange>
                </w:rPr>
                <w:t>... Intermediate class (III+IV)</w:t>
              </w:r>
            </w:ins>
          </w:p>
        </w:tc>
        <w:tc>
          <w:tcPr>
            <w:tcW w:w="786" w:type="dxa"/>
            <w:tcBorders>
              <w:top w:val="nil"/>
            </w:tcBorders>
            <w:shd w:val="clear" w:color="000000" w:fill="FFFFFF"/>
            <w:vAlign w:val="center"/>
            <w:hideMark/>
            <w:tcPrChange w:id="155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0808D7" w14:textId="77777777" w:rsidR="008F3A62" w:rsidRPr="006631E6" w:rsidRDefault="008F3A62" w:rsidP="008F3A62">
            <w:pPr>
              <w:spacing w:after="0"/>
              <w:jc w:val="right"/>
              <w:rPr>
                <w:ins w:id="1556" w:author="Iturra, Julio [2]" w:date="2024-10-09T11:37:00Z" w16du:dateUtc="2024-10-09T09:37:00Z"/>
                <w:rFonts w:ascii="Times New Roman" w:eastAsia="Times New Roman" w:hAnsi="Times New Roman" w:cs="Times New Roman"/>
                <w:color w:val="000000"/>
                <w:sz w:val="20"/>
                <w:szCs w:val="20"/>
                <w:rPrChange w:id="1557" w:author="Iturra, Julio [2]" w:date="2024-10-09T11:39:00Z" w16du:dateUtc="2024-10-09T09:39:00Z">
                  <w:rPr>
                    <w:ins w:id="1558" w:author="Iturra, Julio [2]" w:date="2024-10-09T11:37:00Z" w16du:dateUtc="2024-10-09T09:37:00Z"/>
                    <w:rFonts w:ascii="Arial" w:eastAsia="Times New Roman" w:hAnsi="Arial" w:cs="Arial"/>
                    <w:color w:val="000000"/>
                    <w:sz w:val="15"/>
                    <w:szCs w:val="15"/>
                  </w:rPr>
                </w:rPrChange>
              </w:rPr>
            </w:pPr>
            <w:ins w:id="1559" w:author="Iturra, Julio [2]" w:date="2024-10-09T11:37:00Z" w16du:dateUtc="2024-10-09T09:37:00Z">
              <w:r w:rsidRPr="006631E6">
                <w:rPr>
                  <w:rFonts w:ascii="Times New Roman" w:eastAsia="Times New Roman" w:hAnsi="Times New Roman" w:cs="Times New Roman"/>
                  <w:color w:val="000000"/>
                  <w:sz w:val="20"/>
                  <w:szCs w:val="20"/>
                  <w:rPrChange w:id="156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6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4827E0" w14:textId="77777777" w:rsidR="008F3A62" w:rsidRPr="006631E6" w:rsidRDefault="008F3A62" w:rsidP="008F3A62">
            <w:pPr>
              <w:spacing w:after="0"/>
              <w:jc w:val="right"/>
              <w:rPr>
                <w:ins w:id="1562" w:author="Iturra, Julio [2]" w:date="2024-10-09T11:37:00Z" w16du:dateUtc="2024-10-09T09:37:00Z"/>
                <w:rFonts w:ascii="Times New Roman" w:eastAsia="Times New Roman" w:hAnsi="Times New Roman" w:cs="Times New Roman"/>
                <w:color w:val="000000"/>
                <w:sz w:val="20"/>
                <w:szCs w:val="20"/>
                <w:rPrChange w:id="1563" w:author="Iturra, Julio [2]" w:date="2024-10-09T11:39:00Z" w16du:dateUtc="2024-10-09T09:39:00Z">
                  <w:rPr>
                    <w:ins w:id="1564" w:author="Iturra, Julio [2]" w:date="2024-10-09T11:37:00Z" w16du:dateUtc="2024-10-09T09:37:00Z"/>
                    <w:rFonts w:ascii="Arial" w:eastAsia="Times New Roman" w:hAnsi="Arial" w:cs="Arial"/>
                    <w:color w:val="000000"/>
                    <w:sz w:val="15"/>
                    <w:szCs w:val="15"/>
                  </w:rPr>
                </w:rPrChange>
              </w:rPr>
            </w:pPr>
            <w:ins w:id="1565" w:author="Iturra, Julio [2]" w:date="2024-10-09T11:37:00Z" w16du:dateUtc="2024-10-09T09:37:00Z">
              <w:r w:rsidRPr="006631E6">
                <w:rPr>
                  <w:rFonts w:ascii="Times New Roman" w:eastAsia="Times New Roman" w:hAnsi="Times New Roman" w:cs="Times New Roman"/>
                  <w:color w:val="000000"/>
                  <w:sz w:val="20"/>
                  <w:szCs w:val="20"/>
                  <w:rPrChange w:id="1566" w:author="Iturra, Julio [2]" w:date="2024-10-09T11:39:00Z" w16du:dateUtc="2024-10-09T09:39:00Z">
                    <w:rPr>
                      <w:rFonts w:ascii="Arial" w:eastAsia="Times New Roman" w:hAnsi="Arial" w:cs="Arial"/>
                      <w:color w:val="000000"/>
                      <w:sz w:val="15"/>
                      <w:szCs w:val="15"/>
                    </w:rPr>
                  </w:rPrChange>
                </w:rPr>
                <w:t>25%</w:t>
              </w:r>
            </w:ins>
          </w:p>
        </w:tc>
        <w:tc>
          <w:tcPr>
            <w:tcW w:w="786" w:type="dxa"/>
            <w:tcBorders>
              <w:top w:val="nil"/>
            </w:tcBorders>
            <w:shd w:val="clear" w:color="000000" w:fill="FFFFFF"/>
            <w:vAlign w:val="center"/>
            <w:hideMark/>
            <w:tcPrChange w:id="156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2EB263" w14:textId="77777777" w:rsidR="008F3A62" w:rsidRPr="006631E6" w:rsidRDefault="008F3A62" w:rsidP="008F3A62">
            <w:pPr>
              <w:spacing w:after="0"/>
              <w:jc w:val="right"/>
              <w:rPr>
                <w:ins w:id="1568" w:author="Iturra, Julio [2]" w:date="2024-10-09T11:37:00Z" w16du:dateUtc="2024-10-09T09:37:00Z"/>
                <w:rFonts w:ascii="Times New Roman" w:eastAsia="Times New Roman" w:hAnsi="Times New Roman" w:cs="Times New Roman"/>
                <w:color w:val="000000"/>
                <w:sz w:val="20"/>
                <w:szCs w:val="20"/>
                <w:rPrChange w:id="1569" w:author="Iturra, Julio [2]" w:date="2024-10-09T11:39:00Z" w16du:dateUtc="2024-10-09T09:39:00Z">
                  <w:rPr>
                    <w:ins w:id="1570" w:author="Iturra, Julio [2]" w:date="2024-10-09T11:37:00Z" w16du:dateUtc="2024-10-09T09:37:00Z"/>
                    <w:rFonts w:ascii="Arial" w:eastAsia="Times New Roman" w:hAnsi="Arial" w:cs="Arial"/>
                    <w:color w:val="000000"/>
                    <w:sz w:val="15"/>
                    <w:szCs w:val="15"/>
                  </w:rPr>
                </w:rPrChange>
              </w:rPr>
            </w:pPr>
            <w:ins w:id="1571" w:author="Iturra, Julio [2]" w:date="2024-10-09T11:37:00Z" w16du:dateUtc="2024-10-09T09:37:00Z">
              <w:r w:rsidRPr="006631E6">
                <w:rPr>
                  <w:rFonts w:ascii="Times New Roman" w:eastAsia="Times New Roman" w:hAnsi="Times New Roman" w:cs="Times New Roman"/>
                  <w:color w:val="000000"/>
                  <w:sz w:val="20"/>
                  <w:szCs w:val="20"/>
                  <w:rPrChange w:id="157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7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B7E5D19" w14:textId="77777777" w:rsidR="008F3A62" w:rsidRPr="006631E6" w:rsidRDefault="008F3A62" w:rsidP="008F3A62">
            <w:pPr>
              <w:spacing w:after="0"/>
              <w:jc w:val="right"/>
              <w:rPr>
                <w:ins w:id="1574" w:author="Iturra, Julio [2]" w:date="2024-10-09T11:37:00Z" w16du:dateUtc="2024-10-09T09:37:00Z"/>
                <w:rFonts w:ascii="Times New Roman" w:eastAsia="Times New Roman" w:hAnsi="Times New Roman" w:cs="Times New Roman"/>
                <w:color w:val="000000"/>
                <w:sz w:val="20"/>
                <w:szCs w:val="20"/>
                <w:rPrChange w:id="1575" w:author="Iturra, Julio [2]" w:date="2024-10-09T11:39:00Z" w16du:dateUtc="2024-10-09T09:39:00Z">
                  <w:rPr>
                    <w:ins w:id="1576" w:author="Iturra, Julio [2]" w:date="2024-10-09T11:37:00Z" w16du:dateUtc="2024-10-09T09:37:00Z"/>
                    <w:rFonts w:ascii="Arial" w:eastAsia="Times New Roman" w:hAnsi="Arial" w:cs="Arial"/>
                    <w:color w:val="000000"/>
                    <w:sz w:val="15"/>
                    <w:szCs w:val="15"/>
                  </w:rPr>
                </w:rPrChange>
              </w:rPr>
            </w:pPr>
            <w:ins w:id="1577" w:author="Iturra, Julio [2]" w:date="2024-10-09T11:37:00Z" w16du:dateUtc="2024-10-09T09:37:00Z">
              <w:r w:rsidRPr="006631E6">
                <w:rPr>
                  <w:rFonts w:ascii="Times New Roman" w:eastAsia="Times New Roman" w:hAnsi="Times New Roman" w:cs="Times New Roman"/>
                  <w:color w:val="000000"/>
                  <w:sz w:val="20"/>
                  <w:szCs w:val="20"/>
                  <w:rPrChange w:id="157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57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C67FD1" w14:textId="77777777" w:rsidR="008F3A62" w:rsidRPr="006631E6" w:rsidRDefault="008F3A62" w:rsidP="008F3A62">
            <w:pPr>
              <w:spacing w:after="0"/>
              <w:jc w:val="right"/>
              <w:rPr>
                <w:ins w:id="1580" w:author="Iturra, Julio [2]" w:date="2024-10-09T11:37:00Z" w16du:dateUtc="2024-10-09T09:37:00Z"/>
                <w:rFonts w:ascii="Times New Roman" w:eastAsia="Times New Roman" w:hAnsi="Times New Roman" w:cs="Times New Roman"/>
                <w:color w:val="000000"/>
                <w:sz w:val="20"/>
                <w:szCs w:val="20"/>
                <w:rPrChange w:id="1581" w:author="Iturra, Julio [2]" w:date="2024-10-09T11:39:00Z" w16du:dateUtc="2024-10-09T09:39:00Z">
                  <w:rPr>
                    <w:ins w:id="1582" w:author="Iturra, Julio [2]" w:date="2024-10-09T11:37:00Z" w16du:dateUtc="2024-10-09T09:37:00Z"/>
                    <w:rFonts w:ascii="Arial" w:eastAsia="Times New Roman" w:hAnsi="Arial" w:cs="Arial"/>
                    <w:color w:val="000000"/>
                    <w:sz w:val="15"/>
                    <w:szCs w:val="15"/>
                  </w:rPr>
                </w:rPrChange>
              </w:rPr>
            </w:pPr>
            <w:ins w:id="1583" w:author="Iturra, Julio [2]" w:date="2024-10-09T11:37:00Z" w16du:dateUtc="2024-10-09T09:37:00Z">
              <w:r w:rsidRPr="006631E6">
                <w:rPr>
                  <w:rFonts w:ascii="Times New Roman" w:eastAsia="Times New Roman" w:hAnsi="Times New Roman" w:cs="Times New Roman"/>
                  <w:color w:val="000000"/>
                  <w:sz w:val="20"/>
                  <w:szCs w:val="20"/>
                  <w:rPrChange w:id="1584" w:author="Iturra, Julio [2]" w:date="2024-10-09T11:39:00Z" w16du:dateUtc="2024-10-09T09:39:00Z">
                    <w:rPr>
                      <w:rFonts w:ascii="Arial" w:eastAsia="Times New Roman" w:hAnsi="Arial" w:cs="Arial"/>
                      <w:color w:val="000000"/>
                      <w:sz w:val="15"/>
                      <w:szCs w:val="15"/>
                    </w:rPr>
                  </w:rPrChange>
                </w:rPr>
                <w:t> </w:t>
              </w:r>
            </w:ins>
          </w:p>
        </w:tc>
      </w:tr>
      <w:tr w:rsidR="008F3A62" w:rsidRPr="00722B44" w14:paraId="5462FD06" w14:textId="77777777" w:rsidTr="008F3A62">
        <w:tblPrEx>
          <w:tblPrExChange w:id="1585" w:author="Iturra, Julio [2]" w:date="2024-10-09T11:38:00Z" w16du:dateUtc="2024-10-09T09:38:00Z">
            <w:tblPrEx>
              <w:tblW w:w="9418" w:type="dxa"/>
            </w:tblPrEx>
          </w:tblPrExChange>
        </w:tblPrEx>
        <w:trPr>
          <w:trHeight w:val="255"/>
          <w:ins w:id="1586" w:author="Iturra, Julio [2]" w:date="2024-10-09T11:37:00Z"/>
          <w:trPrChange w:id="1587" w:author="Iturra, Julio [2]" w:date="2024-10-09T11:38:00Z" w16du:dateUtc="2024-10-09T09:38:00Z">
            <w:trPr>
              <w:trHeight w:val="255"/>
            </w:trPr>
          </w:trPrChange>
        </w:trPr>
        <w:tc>
          <w:tcPr>
            <w:tcW w:w="4793" w:type="dxa"/>
            <w:tcBorders>
              <w:top w:val="nil"/>
            </w:tcBorders>
            <w:shd w:val="clear" w:color="000000" w:fill="FFFFFF"/>
            <w:vAlign w:val="center"/>
            <w:hideMark/>
            <w:tcPrChange w:id="158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33BB754A" w14:textId="77777777" w:rsidR="008F3A62" w:rsidRPr="006631E6" w:rsidRDefault="008F3A62" w:rsidP="008F3A62">
            <w:pPr>
              <w:spacing w:after="0"/>
              <w:rPr>
                <w:ins w:id="1589" w:author="Iturra, Julio [2]" w:date="2024-10-09T11:37:00Z" w16du:dateUtc="2024-10-09T09:37:00Z"/>
                <w:rFonts w:ascii="Times New Roman" w:eastAsia="Times New Roman" w:hAnsi="Times New Roman" w:cs="Times New Roman"/>
                <w:color w:val="000000"/>
                <w:sz w:val="20"/>
                <w:szCs w:val="20"/>
                <w:rPrChange w:id="1590" w:author="Iturra, Julio [2]" w:date="2024-10-09T11:39:00Z" w16du:dateUtc="2024-10-09T09:39:00Z">
                  <w:rPr>
                    <w:ins w:id="1591" w:author="Iturra, Julio [2]" w:date="2024-10-09T11:37:00Z" w16du:dateUtc="2024-10-09T09:37:00Z"/>
                    <w:rFonts w:ascii="Arial" w:eastAsia="Times New Roman" w:hAnsi="Arial" w:cs="Arial"/>
                    <w:color w:val="000000"/>
                    <w:sz w:val="15"/>
                    <w:szCs w:val="15"/>
                  </w:rPr>
                </w:rPrChange>
              </w:rPr>
            </w:pPr>
            <w:ins w:id="1592" w:author="Iturra, Julio [2]" w:date="2024-10-09T11:37:00Z" w16du:dateUtc="2024-10-09T09:37:00Z">
              <w:r w:rsidRPr="006631E6">
                <w:rPr>
                  <w:rFonts w:ascii="Times New Roman" w:eastAsia="Times New Roman" w:hAnsi="Times New Roman" w:cs="Times New Roman"/>
                  <w:color w:val="000000"/>
                  <w:sz w:val="20"/>
                  <w:szCs w:val="20"/>
                  <w:rPrChange w:id="1593" w:author="Iturra, Julio [2]" w:date="2024-10-09T11:39:00Z" w16du:dateUtc="2024-10-09T09:39:00Z">
                    <w:rPr>
                      <w:rFonts w:ascii="Arial" w:eastAsia="Times New Roman" w:hAnsi="Arial" w:cs="Arial"/>
                      <w:color w:val="000000"/>
                      <w:sz w:val="15"/>
                      <w:szCs w:val="15"/>
                    </w:rPr>
                  </w:rPrChange>
                </w:rPr>
                <w:t>... Working Class (V+VI+VII)</w:t>
              </w:r>
            </w:ins>
          </w:p>
        </w:tc>
        <w:tc>
          <w:tcPr>
            <w:tcW w:w="786" w:type="dxa"/>
            <w:tcBorders>
              <w:top w:val="nil"/>
            </w:tcBorders>
            <w:shd w:val="clear" w:color="000000" w:fill="FFFFFF"/>
            <w:vAlign w:val="center"/>
            <w:hideMark/>
            <w:tcPrChange w:id="159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8F59E5" w14:textId="77777777" w:rsidR="008F3A62" w:rsidRPr="006631E6" w:rsidRDefault="008F3A62" w:rsidP="008F3A62">
            <w:pPr>
              <w:spacing w:after="0"/>
              <w:jc w:val="right"/>
              <w:rPr>
                <w:ins w:id="1595" w:author="Iturra, Julio [2]" w:date="2024-10-09T11:37:00Z" w16du:dateUtc="2024-10-09T09:37:00Z"/>
                <w:rFonts w:ascii="Times New Roman" w:eastAsia="Times New Roman" w:hAnsi="Times New Roman" w:cs="Times New Roman"/>
                <w:color w:val="000000"/>
                <w:sz w:val="20"/>
                <w:szCs w:val="20"/>
                <w:rPrChange w:id="1596" w:author="Iturra, Julio [2]" w:date="2024-10-09T11:39:00Z" w16du:dateUtc="2024-10-09T09:39:00Z">
                  <w:rPr>
                    <w:ins w:id="1597" w:author="Iturra, Julio [2]" w:date="2024-10-09T11:37:00Z" w16du:dateUtc="2024-10-09T09:37:00Z"/>
                    <w:rFonts w:ascii="Arial" w:eastAsia="Times New Roman" w:hAnsi="Arial" w:cs="Arial"/>
                    <w:color w:val="000000"/>
                    <w:sz w:val="15"/>
                    <w:szCs w:val="15"/>
                  </w:rPr>
                </w:rPrChange>
              </w:rPr>
            </w:pPr>
            <w:ins w:id="1598" w:author="Iturra, Julio [2]" w:date="2024-10-09T11:37:00Z" w16du:dateUtc="2024-10-09T09:37:00Z">
              <w:r w:rsidRPr="006631E6">
                <w:rPr>
                  <w:rFonts w:ascii="Times New Roman" w:eastAsia="Times New Roman" w:hAnsi="Times New Roman" w:cs="Times New Roman"/>
                  <w:color w:val="000000"/>
                  <w:sz w:val="20"/>
                  <w:szCs w:val="20"/>
                  <w:rPrChange w:id="159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0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788101" w14:textId="77777777" w:rsidR="008F3A62" w:rsidRPr="006631E6" w:rsidRDefault="008F3A62" w:rsidP="008F3A62">
            <w:pPr>
              <w:spacing w:after="0"/>
              <w:jc w:val="right"/>
              <w:rPr>
                <w:ins w:id="1601" w:author="Iturra, Julio [2]" w:date="2024-10-09T11:37:00Z" w16du:dateUtc="2024-10-09T09:37:00Z"/>
                <w:rFonts w:ascii="Times New Roman" w:eastAsia="Times New Roman" w:hAnsi="Times New Roman" w:cs="Times New Roman"/>
                <w:color w:val="000000"/>
                <w:sz w:val="20"/>
                <w:szCs w:val="20"/>
                <w:rPrChange w:id="1602" w:author="Iturra, Julio [2]" w:date="2024-10-09T11:39:00Z" w16du:dateUtc="2024-10-09T09:39:00Z">
                  <w:rPr>
                    <w:ins w:id="1603" w:author="Iturra, Julio [2]" w:date="2024-10-09T11:37:00Z" w16du:dateUtc="2024-10-09T09:37:00Z"/>
                    <w:rFonts w:ascii="Arial" w:eastAsia="Times New Roman" w:hAnsi="Arial" w:cs="Arial"/>
                    <w:color w:val="000000"/>
                    <w:sz w:val="15"/>
                    <w:szCs w:val="15"/>
                  </w:rPr>
                </w:rPrChange>
              </w:rPr>
            </w:pPr>
            <w:ins w:id="1604" w:author="Iturra, Julio [2]" w:date="2024-10-09T11:37:00Z" w16du:dateUtc="2024-10-09T09:37:00Z">
              <w:r w:rsidRPr="006631E6">
                <w:rPr>
                  <w:rFonts w:ascii="Times New Roman" w:eastAsia="Times New Roman" w:hAnsi="Times New Roman" w:cs="Times New Roman"/>
                  <w:color w:val="000000"/>
                  <w:sz w:val="20"/>
                  <w:szCs w:val="20"/>
                  <w:rPrChange w:id="1605" w:author="Iturra, Julio [2]" w:date="2024-10-09T11:39:00Z" w16du:dateUtc="2024-10-09T09:39:00Z">
                    <w:rPr>
                      <w:rFonts w:ascii="Arial" w:eastAsia="Times New Roman" w:hAnsi="Arial" w:cs="Arial"/>
                      <w:color w:val="000000"/>
                      <w:sz w:val="15"/>
                      <w:szCs w:val="15"/>
                    </w:rPr>
                  </w:rPrChange>
                </w:rPr>
                <w:t>32%</w:t>
              </w:r>
            </w:ins>
          </w:p>
        </w:tc>
        <w:tc>
          <w:tcPr>
            <w:tcW w:w="786" w:type="dxa"/>
            <w:tcBorders>
              <w:top w:val="nil"/>
            </w:tcBorders>
            <w:shd w:val="clear" w:color="000000" w:fill="FFFFFF"/>
            <w:vAlign w:val="center"/>
            <w:hideMark/>
            <w:tcPrChange w:id="160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F9E2E5" w14:textId="77777777" w:rsidR="008F3A62" w:rsidRPr="006631E6" w:rsidRDefault="008F3A62" w:rsidP="008F3A62">
            <w:pPr>
              <w:spacing w:after="0"/>
              <w:jc w:val="right"/>
              <w:rPr>
                <w:ins w:id="1607" w:author="Iturra, Julio [2]" w:date="2024-10-09T11:37:00Z" w16du:dateUtc="2024-10-09T09:37:00Z"/>
                <w:rFonts w:ascii="Times New Roman" w:eastAsia="Times New Roman" w:hAnsi="Times New Roman" w:cs="Times New Roman"/>
                <w:color w:val="000000"/>
                <w:sz w:val="20"/>
                <w:szCs w:val="20"/>
                <w:rPrChange w:id="1608" w:author="Iturra, Julio [2]" w:date="2024-10-09T11:39:00Z" w16du:dateUtc="2024-10-09T09:39:00Z">
                  <w:rPr>
                    <w:ins w:id="1609" w:author="Iturra, Julio [2]" w:date="2024-10-09T11:37:00Z" w16du:dateUtc="2024-10-09T09:37:00Z"/>
                    <w:rFonts w:ascii="Arial" w:eastAsia="Times New Roman" w:hAnsi="Arial" w:cs="Arial"/>
                    <w:color w:val="000000"/>
                    <w:sz w:val="15"/>
                    <w:szCs w:val="15"/>
                  </w:rPr>
                </w:rPrChange>
              </w:rPr>
            </w:pPr>
            <w:ins w:id="1610" w:author="Iturra, Julio [2]" w:date="2024-10-09T11:37:00Z" w16du:dateUtc="2024-10-09T09:37:00Z">
              <w:r w:rsidRPr="006631E6">
                <w:rPr>
                  <w:rFonts w:ascii="Times New Roman" w:eastAsia="Times New Roman" w:hAnsi="Times New Roman" w:cs="Times New Roman"/>
                  <w:color w:val="000000"/>
                  <w:sz w:val="20"/>
                  <w:szCs w:val="20"/>
                  <w:rPrChange w:id="161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1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825BBC" w14:textId="77777777" w:rsidR="008F3A62" w:rsidRPr="006631E6" w:rsidRDefault="008F3A62" w:rsidP="008F3A62">
            <w:pPr>
              <w:spacing w:after="0"/>
              <w:jc w:val="right"/>
              <w:rPr>
                <w:ins w:id="1613" w:author="Iturra, Julio [2]" w:date="2024-10-09T11:37:00Z" w16du:dateUtc="2024-10-09T09:37:00Z"/>
                <w:rFonts w:ascii="Times New Roman" w:eastAsia="Times New Roman" w:hAnsi="Times New Roman" w:cs="Times New Roman"/>
                <w:color w:val="000000"/>
                <w:sz w:val="20"/>
                <w:szCs w:val="20"/>
                <w:rPrChange w:id="1614" w:author="Iturra, Julio [2]" w:date="2024-10-09T11:39:00Z" w16du:dateUtc="2024-10-09T09:39:00Z">
                  <w:rPr>
                    <w:ins w:id="1615" w:author="Iturra, Julio [2]" w:date="2024-10-09T11:37:00Z" w16du:dateUtc="2024-10-09T09:37:00Z"/>
                    <w:rFonts w:ascii="Arial" w:eastAsia="Times New Roman" w:hAnsi="Arial" w:cs="Arial"/>
                    <w:color w:val="000000"/>
                    <w:sz w:val="15"/>
                    <w:szCs w:val="15"/>
                  </w:rPr>
                </w:rPrChange>
              </w:rPr>
            </w:pPr>
            <w:ins w:id="1616" w:author="Iturra, Julio [2]" w:date="2024-10-09T11:37:00Z" w16du:dateUtc="2024-10-09T09:37:00Z">
              <w:r w:rsidRPr="006631E6">
                <w:rPr>
                  <w:rFonts w:ascii="Times New Roman" w:eastAsia="Times New Roman" w:hAnsi="Times New Roman" w:cs="Times New Roman"/>
                  <w:color w:val="000000"/>
                  <w:sz w:val="20"/>
                  <w:szCs w:val="20"/>
                  <w:rPrChange w:id="161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1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060E65" w14:textId="77777777" w:rsidR="008F3A62" w:rsidRPr="006631E6" w:rsidRDefault="008F3A62" w:rsidP="008F3A62">
            <w:pPr>
              <w:spacing w:after="0"/>
              <w:jc w:val="right"/>
              <w:rPr>
                <w:ins w:id="1619" w:author="Iturra, Julio [2]" w:date="2024-10-09T11:37:00Z" w16du:dateUtc="2024-10-09T09:37:00Z"/>
                <w:rFonts w:ascii="Times New Roman" w:eastAsia="Times New Roman" w:hAnsi="Times New Roman" w:cs="Times New Roman"/>
                <w:color w:val="000000"/>
                <w:sz w:val="20"/>
                <w:szCs w:val="20"/>
                <w:rPrChange w:id="1620" w:author="Iturra, Julio [2]" w:date="2024-10-09T11:39:00Z" w16du:dateUtc="2024-10-09T09:39:00Z">
                  <w:rPr>
                    <w:ins w:id="1621" w:author="Iturra, Julio [2]" w:date="2024-10-09T11:37:00Z" w16du:dateUtc="2024-10-09T09:37:00Z"/>
                    <w:rFonts w:ascii="Arial" w:eastAsia="Times New Roman" w:hAnsi="Arial" w:cs="Arial"/>
                    <w:color w:val="000000"/>
                    <w:sz w:val="15"/>
                    <w:szCs w:val="15"/>
                  </w:rPr>
                </w:rPrChange>
              </w:rPr>
            </w:pPr>
            <w:ins w:id="1622" w:author="Iturra, Julio [2]" w:date="2024-10-09T11:37:00Z" w16du:dateUtc="2024-10-09T09:37:00Z">
              <w:r w:rsidRPr="006631E6">
                <w:rPr>
                  <w:rFonts w:ascii="Times New Roman" w:eastAsia="Times New Roman" w:hAnsi="Times New Roman" w:cs="Times New Roman"/>
                  <w:color w:val="000000"/>
                  <w:sz w:val="20"/>
                  <w:szCs w:val="20"/>
                  <w:rPrChange w:id="1623" w:author="Iturra, Julio [2]" w:date="2024-10-09T11:39:00Z" w16du:dateUtc="2024-10-09T09:39:00Z">
                    <w:rPr>
                      <w:rFonts w:ascii="Arial" w:eastAsia="Times New Roman" w:hAnsi="Arial" w:cs="Arial"/>
                      <w:color w:val="000000"/>
                      <w:sz w:val="15"/>
                      <w:szCs w:val="15"/>
                    </w:rPr>
                  </w:rPrChange>
                </w:rPr>
                <w:t> </w:t>
              </w:r>
            </w:ins>
          </w:p>
        </w:tc>
      </w:tr>
      <w:tr w:rsidR="008F3A62" w:rsidRPr="00722B44" w14:paraId="4B777C5E" w14:textId="77777777" w:rsidTr="008F3A62">
        <w:tblPrEx>
          <w:tblPrExChange w:id="1624" w:author="Iturra, Julio [2]" w:date="2024-10-09T11:38:00Z" w16du:dateUtc="2024-10-09T09:38:00Z">
            <w:tblPrEx>
              <w:tblW w:w="9418" w:type="dxa"/>
            </w:tblPrEx>
          </w:tblPrExChange>
        </w:tblPrEx>
        <w:trPr>
          <w:trHeight w:val="255"/>
          <w:ins w:id="1625" w:author="Iturra, Julio [2]" w:date="2024-10-09T11:37:00Z"/>
          <w:trPrChange w:id="1626" w:author="Iturra, Julio [2]" w:date="2024-10-09T11:38:00Z" w16du:dateUtc="2024-10-09T09:38:00Z">
            <w:trPr>
              <w:trHeight w:val="255"/>
            </w:trPr>
          </w:trPrChange>
        </w:trPr>
        <w:tc>
          <w:tcPr>
            <w:tcW w:w="4793" w:type="dxa"/>
            <w:tcBorders>
              <w:top w:val="nil"/>
            </w:tcBorders>
            <w:shd w:val="clear" w:color="000000" w:fill="FFFFFF"/>
            <w:vAlign w:val="center"/>
            <w:hideMark/>
            <w:tcPrChange w:id="162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491C231" w14:textId="77777777" w:rsidR="008F3A62" w:rsidRPr="006631E6" w:rsidRDefault="008F3A62" w:rsidP="008F3A62">
            <w:pPr>
              <w:spacing w:after="0"/>
              <w:rPr>
                <w:ins w:id="1628" w:author="Iturra, Julio [2]" w:date="2024-10-09T11:37:00Z" w16du:dateUtc="2024-10-09T09:37:00Z"/>
                <w:rFonts w:ascii="Times New Roman" w:eastAsia="Times New Roman" w:hAnsi="Times New Roman" w:cs="Times New Roman"/>
                <w:color w:val="000000"/>
                <w:sz w:val="20"/>
                <w:szCs w:val="20"/>
                <w:rPrChange w:id="1629" w:author="Iturra, Julio [2]" w:date="2024-10-09T11:39:00Z" w16du:dateUtc="2024-10-09T09:39:00Z">
                  <w:rPr>
                    <w:ins w:id="1630" w:author="Iturra, Julio [2]" w:date="2024-10-09T11:37:00Z" w16du:dateUtc="2024-10-09T09:37:00Z"/>
                    <w:rFonts w:ascii="Arial" w:eastAsia="Times New Roman" w:hAnsi="Arial" w:cs="Arial"/>
                    <w:color w:val="000000"/>
                    <w:sz w:val="15"/>
                    <w:szCs w:val="15"/>
                  </w:rPr>
                </w:rPrChange>
              </w:rPr>
            </w:pPr>
            <w:ins w:id="1631" w:author="Iturra, Julio [2]" w:date="2024-10-09T11:37:00Z" w16du:dateUtc="2024-10-09T09:37:00Z">
              <w:r w:rsidRPr="006631E6">
                <w:rPr>
                  <w:rFonts w:ascii="Times New Roman" w:eastAsia="Times New Roman" w:hAnsi="Times New Roman" w:cs="Times New Roman"/>
                  <w:color w:val="000000"/>
                  <w:sz w:val="20"/>
                  <w:szCs w:val="20"/>
                  <w:rPrChange w:id="1632" w:author="Iturra, Julio [2]" w:date="2024-10-09T11:39:00Z" w16du:dateUtc="2024-10-09T09:39:00Z">
                    <w:rPr>
                      <w:rFonts w:ascii="Arial" w:eastAsia="Times New Roman" w:hAnsi="Arial" w:cs="Arial"/>
                      <w:color w:val="000000"/>
                      <w:sz w:val="15"/>
                      <w:szCs w:val="15"/>
                    </w:rPr>
                  </w:rPrChange>
                </w:rPr>
                <w:t>Household Income</w:t>
              </w:r>
            </w:ins>
          </w:p>
        </w:tc>
        <w:tc>
          <w:tcPr>
            <w:tcW w:w="786" w:type="dxa"/>
            <w:tcBorders>
              <w:top w:val="nil"/>
            </w:tcBorders>
            <w:shd w:val="clear" w:color="000000" w:fill="FFFFFF"/>
            <w:vAlign w:val="center"/>
            <w:hideMark/>
            <w:tcPrChange w:id="163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3CB0A" w14:textId="77777777" w:rsidR="008F3A62" w:rsidRPr="006631E6" w:rsidRDefault="008F3A62" w:rsidP="008F3A62">
            <w:pPr>
              <w:spacing w:after="0"/>
              <w:jc w:val="right"/>
              <w:rPr>
                <w:ins w:id="1634" w:author="Iturra, Julio [2]" w:date="2024-10-09T11:37:00Z" w16du:dateUtc="2024-10-09T09:37:00Z"/>
                <w:rFonts w:ascii="Times New Roman" w:eastAsia="Times New Roman" w:hAnsi="Times New Roman" w:cs="Times New Roman"/>
                <w:color w:val="000000"/>
                <w:sz w:val="20"/>
                <w:szCs w:val="20"/>
                <w:rPrChange w:id="1635" w:author="Iturra, Julio [2]" w:date="2024-10-09T11:39:00Z" w16du:dateUtc="2024-10-09T09:39:00Z">
                  <w:rPr>
                    <w:ins w:id="1636" w:author="Iturra, Julio [2]" w:date="2024-10-09T11:37:00Z" w16du:dateUtc="2024-10-09T09:37:00Z"/>
                    <w:rFonts w:ascii="Arial" w:eastAsia="Times New Roman" w:hAnsi="Arial" w:cs="Arial"/>
                    <w:color w:val="000000"/>
                    <w:sz w:val="15"/>
                    <w:szCs w:val="15"/>
                  </w:rPr>
                </w:rPrChange>
              </w:rPr>
            </w:pPr>
            <w:ins w:id="1637" w:author="Iturra, Julio [2]" w:date="2024-10-09T11:37:00Z" w16du:dateUtc="2024-10-09T09:37:00Z">
              <w:r w:rsidRPr="006631E6">
                <w:rPr>
                  <w:rFonts w:ascii="Times New Roman" w:eastAsia="Times New Roman" w:hAnsi="Times New Roman" w:cs="Times New Roman"/>
                  <w:color w:val="000000"/>
                  <w:sz w:val="20"/>
                  <w:szCs w:val="20"/>
                  <w:rPrChange w:id="1638"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63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20EE36" w14:textId="77777777" w:rsidR="008F3A62" w:rsidRPr="006631E6" w:rsidRDefault="008F3A62" w:rsidP="008F3A62">
            <w:pPr>
              <w:spacing w:after="0"/>
              <w:jc w:val="right"/>
              <w:rPr>
                <w:ins w:id="1640" w:author="Iturra, Julio [2]" w:date="2024-10-09T11:37:00Z" w16du:dateUtc="2024-10-09T09:37:00Z"/>
                <w:rFonts w:ascii="Times New Roman" w:eastAsia="Times New Roman" w:hAnsi="Times New Roman" w:cs="Times New Roman"/>
                <w:color w:val="000000"/>
                <w:sz w:val="20"/>
                <w:szCs w:val="20"/>
                <w:rPrChange w:id="1641" w:author="Iturra, Julio [2]" w:date="2024-10-09T11:39:00Z" w16du:dateUtc="2024-10-09T09:39:00Z">
                  <w:rPr>
                    <w:ins w:id="1642" w:author="Iturra, Julio [2]" w:date="2024-10-09T11:37:00Z" w16du:dateUtc="2024-10-09T09:37:00Z"/>
                    <w:rFonts w:ascii="Arial" w:eastAsia="Times New Roman" w:hAnsi="Arial" w:cs="Arial"/>
                    <w:color w:val="000000"/>
                    <w:sz w:val="15"/>
                    <w:szCs w:val="15"/>
                  </w:rPr>
                </w:rPrChange>
              </w:rPr>
            </w:pPr>
            <w:ins w:id="1643" w:author="Iturra, Julio [2]" w:date="2024-10-09T11:37:00Z" w16du:dateUtc="2024-10-09T09:37:00Z">
              <w:r w:rsidRPr="006631E6">
                <w:rPr>
                  <w:rFonts w:ascii="Times New Roman" w:eastAsia="Times New Roman" w:hAnsi="Times New Roman" w:cs="Times New Roman"/>
                  <w:color w:val="000000"/>
                  <w:sz w:val="20"/>
                  <w:szCs w:val="20"/>
                  <w:rPrChange w:id="164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4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5F7492" w14:textId="77777777" w:rsidR="008F3A62" w:rsidRPr="006631E6" w:rsidRDefault="008F3A62" w:rsidP="008F3A62">
            <w:pPr>
              <w:spacing w:after="0"/>
              <w:jc w:val="right"/>
              <w:rPr>
                <w:ins w:id="1646" w:author="Iturra, Julio [2]" w:date="2024-10-09T11:37:00Z" w16du:dateUtc="2024-10-09T09:37:00Z"/>
                <w:rFonts w:ascii="Times New Roman" w:eastAsia="Times New Roman" w:hAnsi="Times New Roman" w:cs="Times New Roman"/>
                <w:color w:val="000000"/>
                <w:sz w:val="20"/>
                <w:szCs w:val="20"/>
                <w:rPrChange w:id="1647" w:author="Iturra, Julio [2]" w:date="2024-10-09T11:39:00Z" w16du:dateUtc="2024-10-09T09:39:00Z">
                  <w:rPr>
                    <w:ins w:id="1648" w:author="Iturra, Julio [2]" w:date="2024-10-09T11:37:00Z" w16du:dateUtc="2024-10-09T09:37:00Z"/>
                    <w:rFonts w:ascii="Arial" w:eastAsia="Times New Roman" w:hAnsi="Arial" w:cs="Arial"/>
                    <w:color w:val="000000"/>
                    <w:sz w:val="15"/>
                    <w:szCs w:val="15"/>
                  </w:rPr>
                </w:rPrChange>
              </w:rPr>
            </w:pPr>
            <w:ins w:id="1649" w:author="Iturra, Julio [2]" w:date="2024-10-09T11:37:00Z" w16du:dateUtc="2024-10-09T09:37:00Z">
              <w:r w:rsidRPr="006631E6">
                <w:rPr>
                  <w:rFonts w:ascii="Times New Roman" w:eastAsia="Times New Roman" w:hAnsi="Times New Roman" w:cs="Times New Roman"/>
                  <w:color w:val="000000"/>
                  <w:sz w:val="20"/>
                  <w:szCs w:val="20"/>
                  <w:rPrChange w:id="165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5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07CE8C" w14:textId="77777777" w:rsidR="008F3A62" w:rsidRPr="006631E6" w:rsidRDefault="008F3A62" w:rsidP="008F3A62">
            <w:pPr>
              <w:spacing w:after="0"/>
              <w:jc w:val="right"/>
              <w:rPr>
                <w:ins w:id="1652" w:author="Iturra, Julio [2]" w:date="2024-10-09T11:37:00Z" w16du:dateUtc="2024-10-09T09:37:00Z"/>
                <w:rFonts w:ascii="Times New Roman" w:eastAsia="Times New Roman" w:hAnsi="Times New Roman" w:cs="Times New Roman"/>
                <w:color w:val="000000"/>
                <w:sz w:val="20"/>
                <w:szCs w:val="20"/>
                <w:rPrChange w:id="1653" w:author="Iturra, Julio [2]" w:date="2024-10-09T11:39:00Z" w16du:dateUtc="2024-10-09T09:39:00Z">
                  <w:rPr>
                    <w:ins w:id="1654" w:author="Iturra, Julio [2]" w:date="2024-10-09T11:37:00Z" w16du:dateUtc="2024-10-09T09:37:00Z"/>
                    <w:rFonts w:ascii="Arial" w:eastAsia="Times New Roman" w:hAnsi="Arial" w:cs="Arial"/>
                    <w:color w:val="000000"/>
                    <w:sz w:val="15"/>
                    <w:szCs w:val="15"/>
                  </w:rPr>
                </w:rPrChange>
              </w:rPr>
            </w:pPr>
            <w:ins w:id="1655" w:author="Iturra, Julio [2]" w:date="2024-10-09T11:37:00Z" w16du:dateUtc="2024-10-09T09:37:00Z">
              <w:r w:rsidRPr="006631E6">
                <w:rPr>
                  <w:rFonts w:ascii="Times New Roman" w:eastAsia="Times New Roman" w:hAnsi="Times New Roman" w:cs="Times New Roman"/>
                  <w:color w:val="000000"/>
                  <w:sz w:val="20"/>
                  <w:szCs w:val="20"/>
                  <w:rPrChange w:id="165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5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B8B9A" w14:textId="77777777" w:rsidR="008F3A62" w:rsidRPr="006631E6" w:rsidRDefault="008F3A62" w:rsidP="008F3A62">
            <w:pPr>
              <w:spacing w:after="0"/>
              <w:jc w:val="right"/>
              <w:rPr>
                <w:ins w:id="1658" w:author="Iturra, Julio [2]" w:date="2024-10-09T11:37:00Z" w16du:dateUtc="2024-10-09T09:37:00Z"/>
                <w:rFonts w:ascii="Times New Roman" w:eastAsia="Times New Roman" w:hAnsi="Times New Roman" w:cs="Times New Roman"/>
                <w:color w:val="000000"/>
                <w:sz w:val="20"/>
                <w:szCs w:val="20"/>
                <w:rPrChange w:id="1659" w:author="Iturra, Julio [2]" w:date="2024-10-09T11:39:00Z" w16du:dateUtc="2024-10-09T09:39:00Z">
                  <w:rPr>
                    <w:ins w:id="1660" w:author="Iturra, Julio [2]" w:date="2024-10-09T11:37:00Z" w16du:dateUtc="2024-10-09T09:37:00Z"/>
                    <w:rFonts w:ascii="Arial" w:eastAsia="Times New Roman" w:hAnsi="Arial" w:cs="Arial"/>
                    <w:color w:val="000000"/>
                    <w:sz w:val="15"/>
                    <w:szCs w:val="15"/>
                  </w:rPr>
                </w:rPrChange>
              </w:rPr>
            </w:pPr>
            <w:ins w:id="1661" w:author="Iturra, Julio [2]" w:date="2024-10-09T11:37:00Z" w16du:dateUtc="2024-10-09T09:37:00Z">
              <w:r w:rsidRPr="006631E6">
                <w:rPr>
                  <w:rFonts w:ascii="Times New Roman" w:eastAsia="Times New Roman" w:hAnsi="Times New Roman" w:cs="Times New Roman"/>
                  <w:color w:val="000000"/>
                  <w:sz w:val="20"/>
                  <w:szCs w:val="20"/>
                  <w:rPrChange w:id="1662" w:author="Iturra, Julio [2]" w:date="2024-10-09T11:39:00Z" w16du:dateUtc="2024-10-09T09:39:00Z">
                    <w:rPr>
                      <w:rFonts w:ascii="Arial" w:eastAsia="Times New Roman" w:hAnsi="Arial" w:cs="Arial"/>
                      <w:color w:val="000000"/>
                      <w:sz w:val="15"/>
                      <w:szCs w:val="15"/>
                    </w:rPr>
                  </w:rPrChange>
                </w:rPr>
                <w:t> </w:t>
              </w:r>
            </w:ins>
          </w:p>
        </w:tc>
      </w:tr>
      <w:tr w:rsidR="008F3A62" w:rsidRPr="00722B44" w14:paraId="75EBB141" w14:textId="77777777" w:rsidTr="008F3A62">
        <w:tblPrEx>
          <w:tblPrExChange w:id="1663" w:author="Iturra, Julio [2]" w:date="2024-10-09T11:38:00Z" w16du:dateUtc="2024-10-09T09:38:00Z">
            <w:tblPrEx>
              <w:tblW w:w="9418" w:type="dxa"/>
            </w:tblPrEx>
          </w:tblPrExChange>
        </w:tblPrEx>
        <w:trPr>
          <w:trHeight w:val="255"/>
          <w:ins w:id="1664" w:author="Iturra, Julio [2]" w:date="2024-10-09T11:37:00Z"/>
          <w:trPrChange w:id="1665" w:author="Iturra, Julio [2]" w:date="2024-10-09T11:38:00Z" w16du:dateUtc="2024-10-09T09:38:00Z">
            <w:trPr>
              <w:trHeight w:val="255"/>
            </w:trPr>
          </w:trPrChange>
        </w:trPr>
        <w:tc>
          <w:tcPr>
            <w:tcW w:w="4793" w:type="dxa"/>
            <w:tcBorders>
              <w:top w:val="nil"/>
            </w:tcBorders>
            <w:shd w:val="clear" w:color="000000" w:fill="FFFFFF"/>
            <w:vAlign w:val="center"/>
            <w:hideMark/>
            <w:tcPrChange w:id="166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1EB11DE" w14:textId="77777777" w:rsidR="008F3A62" w:rsidRPr="006631E6" w:rsidRDefault="008F3A62" w:rsidP="008F3A62">
            <w:pPr>
              <w:spacing w:after="0"/>
              <w:rPr>
                <w:ins w:id="1667" w:author="Iturra, Julio [2]" w:date="2024-10-09T11:37:00Z" w16du:dateUtc="2024-10-09T09:37:00Z"/>
                <w:rFonts w:ascii="Times New Roman" w:eastAsia="Times New Roman" w:hAnsi="Times New Roman" w:cs="Times New Roman"/>
                <w:color w:val="000000"/>
                <w:sz w:val="20"/>
                <w:szCs w:val="20"/>
                <w:rPrChange w:id="1668" w:author="Iturra, Julio [2]" w:date="2024-10-09T11:39:00Z" w16du:dateUtc="2024-10-09T09:39:00Z">
                  <w:rPr>
                    <w:ins w:id="1669" w:author="Iturra, Julio [2]" w:date="2024-10-09T11:37:00Z" w16du:dateUtc="2024-10-09T09:37:00Z"/>
                    <w:rFonts w:ascii="Arial" w:eastAsia="Times New Roman" w:hAnsi="Arial" w:cs="Arial"/>
                    <w:color w:val="000000"/>
                    <w:sz w:val="15"/>
                    <w:szCs w:val="15"/>
                  </w:rPr>
                </w:rPrChange>
              </w:rPr>
            </w:pPr>
            <w:ins w:id="1670" w:author="Iturra, Julio [2]" w:date="2024-10-09T11:37:00Z" w16du:dateUtc="2024-10-09T09:37:00Z">
              <w:r w:rsidRPr="006631E6">
                <w:rPr>
                  <w:rFonts w:ascii="Times New Roman" w:eastAsia="Times New Roman" w:hAnsi="Times New Roman" w:cs="Times New Roman"/>
                  <w:color w:val="000000"/>
                  <w:sz w:val="20"/>
                  <w:szCs w:val="20"/>
                  <w:rPrChange w:id="1671" w:author="Iturra, Julio [2]" w:date="2024-10-09T11:39:00Z" w16du:dateUtc="2024-10-09T09:39:00Z">
                    <w:rPr>
                      <w:rFonts w:ascii="Arial" w:eastAsia="Times New Roman" w:hAnsi="Arial" w:cs="Arial"/>
                      <w:color w:val="000000"/>
                      <w:sz w:val="15"/>
                      <w:szCs w:val="15"/>
                    </w:rPr>
                  </w:rPrChange>
                </w:rPr>
                <w:t>... T01</w:t>
              </w:r>
            </w:ins>
          </w:p>
        </w:tc>
        <w:tc>
          <w:tcPr>
            <w:tcW w:w="786" w:type="dxa"/>
            <w:tcBorders>
              <w:top w:val="nil"/>
            </w:tcBorders>
            <w:shd w:val="clear" w:color="000000" w:fill="FFFFFF"/>
            <w:vAlign w:val="center"/>
            <w:hideMark/>
            <w:tcPrChange w:id="167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1944D1" w14:textId="77777777" w:rsidR="008F3A62" w:rsidRPr="006631E6" w:rsidRDefault="008F3A62" w:rsidP="008F3A62">
            <w:pPr>
              <w:spacing w:after="0"/>
              <w:jc w:val="right"/>
              <w:rPr>
                <w:ins w:id="1673" w:author="Iturra, Julio [2]" w:date="2024-10-09T11:37:00Z" w16du:dateUtc="2024-10-09T09:37:00Z"/>
                <w:rFonts w:ascii="Times New Roman" w:eastAsia="Times New Roman" w:hAnsi="Times New Roman" w:cs="Times New Roman"/>
                <w:color w:val="000000"/>
                <w:sz w:val="20"/>
                <w:szCs w:val="20"/>
                <w:rPrChange w:id="1674" w:author="Iturra, Julio [2]" w:date="2024-10-09T11:39:00Z" w16du:dateUtc="2024-10-09T09:39:00Z">
                  <w:rPr>
                    <w:ins w:id="1675" w:author="Iturra, Julio [2]" w:date="2024-10-09T11:37:00Z" w16du:dateUtc="2024-10-09T09:37:00Z"/>
                    <w:rFonts w:ascii="Arial" w:eastAsia="Times New Roman" w:hAnsi="Arial" w:cs="Arial"/>
                    <w:color w:val="000000"/>
                    <w:sz w:val="15"/>
                    <w:szCs w:val="15"/>
                  </w:rPr>
                </w:rPrChange>
              </w:rPr>
            </w:pPr>
            <w:ins w:id="1676" w:author="Iturra, Julio [2]" w:date="2024-10-09T11:37:00Z" w16du:dateUtc="2024-10-09T09:37:00Z">
              <w:r w:rsidRPr="006631E6">
                <w:rPr>
                  <w:rFonts w:ascii="Times New Roman" w:eastAsia="Times New Roman" w:hAnsi="Times New Roman" w:cs="Times New Roman"/>
                  <w:color w:val="000000"/>
                  <w:sz w:val="20"/>
                  <w:szCs w:val="20"/>
                  <w:rPrChange w:id="167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7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E71F797" w14:textId="77777777" w:rsidR="008F3A62" w:rsidRPr="006631E6" w:rsidRDefault="008F3A62" w:rsidP="008F3A62">
            <w:pPr>
              <w:spacing w:after="0"/>
              <w:jc w:val="right"/>
              <w:rPr>
                <w:ins w:id="1679" w:author="Iturra, Julio [2]" w:date="2024-10-09T11:37:00Z" w16du:dateUtc="2024-10-09T09:37:00Z"/>
                <w:rFonts w:ascii="Times New Roman" w:eastAsia="Times New Roman" w:hAnsi="Times New Roman" w:cs="Times New Roman"/>
                <w:color w:val="000000"/>
                <w:sz w:val="20"/>
                <w:szCs w:val="20"/>
                <w:rPrChange w:id="1680" w:author="Iturra, Julio [2]" w:date="2024-10-09T11:39:00Z" w16du:dateUtc="2024-10-09T09:39:00Z">
                  <w:rPr>
                    <w:ins w:id="1681" w:author="Iturra, Julio [2]" w:date="2024-10-09T11:37:00Z" w16du:dateUtc="2024-10-09T09:37:00Z"/>
                    <w:rFonts w:ascii="Arial" w:eastAsia="Times New Roman" w:hAnsi="Arial" w:cs="Arial"/>
                    <w:color w:val="000000"/>
                    <w:sz w:val="15"/>
                    <w:szCs w:val="15"/>
                  </w:rPr>
                </w:rPrChange>
              </w:rPr>
            </w:pPr>
            <w:ins w:id="1682" w:author="Iturra, Julio [2]" w:date="2024-10-09T11:37:00Z" w16du:dateUtc="2024-10-09T09:37:00Z">
              <w:r w:rsidRPr="006631E6">
                <w:rPr>
                  <w:rFonts w:ascii="Times New Roman" w:eastAsia="Times New Roman" w:hAnsi="Times New Roman" w:cs="Times New Roman"/>
                  <w:color w:val="000000"/>
                  <w:sz w:val="20"/>
                  <w:szCs w:val="20"/>
                  <w:rPrChange w:id="1683" w:author="Iturra, Julio [2]" w:date="2024-10-09T11:39:00Z" w16du:dateUtc="2024-10-09T09:39:00Z">
                    <w:rPr>
                      <w:rFonts w:ascii="Arial" w:eastAsia="Times New Roman" w:hAnsi="Arial" w:cs="Arial"/>
                      <w:color w:val="000000"/>
                      <w:sz w:val="15"/>
                      <w:szCs w:val="15"/>
                    </w:rPr>
                  </w:rPrChange>
                </w:rPr>
                <w:t>23%</w:t>
              </w:r>
            </w:ins>
          </w:p>
        </w:tc>
        <w:tc>
          <w:tcPr>
            <w:tcW w:w="786" w:type="dxa"/>
            <w:tcBorders>
              <w:top w:val="nil"/>
            </w:tcBorders>
            <w:shd w:val="clear" w:color="000000" w:fill="FFFFFF"/>
            <w:vAlign w:val="center"/>
            <w:hideMark/>
            <w:tcPrChange w:id="168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344AD4" w14:textId="77777777" w:rsidR="008F3A62" w:rsidRPr="006631E6" w:rsidRDefault="008F3A62" w:rsidP="008F3A62">
            <w:pPr>
              <w:spacing w:after="0"/>
              <w:jc w:val="right"/>
              <w:rPr>
                <w:ins w:id="1685" w:author="Iturra, Julio [2]" w:date="2024-10-09T11:37:00Z" w16du:dateUtc="2024-10-09T09:37:00Z"/>
                <w:rFonts w:ascii="Times New Roman" w:eastAsia="Times New Roman" w:hAnsi="Times New Roman" w:cs="Times New Roman"/>
                <w:color w:val="000000"/>
                <w:sz w:val="20"/>
                <w:szCs w:val="20"/>
                <w:rPrChange w:id="1686" w:author="Iturra, Julio [2]" w:date="2024-10-09T11:39:00Z" w16du:dateUtc="2024-10-09T09:39:00Z">
                  <w:rPr>
                    <w:ins w:id="1687" w:author="Iturra, Julio [2]" w:date="2024-10-09T11:37:00Z" w16du:dateUtc="2024-10-09T09:37:00Z"/>
                    <w:rFonts w:ascii="Arial" w:eastAsia="Times New Roman" w:hAnsi="Arial" w:cs="Arial"/>
                    <w:color w:val="000000"/>
                    <w:sz w:val="15"/>
                    <w:szCs w:val="15"/>
                  </w:rPr>
                </w:rPrChange>
              </w:rPr>
            </w:pPr>
            <w:ins w:id="1688" w:author="Iturra, Julio [2]" w:date="2024-10-09T11:37:00Z" w16du:dateUtc="2024-10-09T09:37:00Z">
              <w:r w:rsidRPr="006631E6">
                <w:rPr>
                  <w:rFonts w:ascii="Times New Roman" w:eastAsia="Times New Roman" w:hAnsi="Times New Roman" w:cs="Times New Roman"/>
                  <w:color w:val="000000"/>
                  <w:sz w:val="20"/>
                  <w:szCs w:val="20"/>
                  <w:rPrChange w:id="168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9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2275ADE" w14:textId="77777777" w:rsidR="008F3A62" w:rsidRPr="006631E6" w:rsidRDefault="008F3A62" w:rsidP="008F3A62">
            <w:pPr>
              <w:spacing w:after="0"/>
              <w:jc w:val="right"/>
              <w:rPr>
                <w:ins w:id="1691" w:author="Iturra, Julio [2]" w:date="2024-10-09T11:37:00Z" w16du:dateUtc="2024-10-09T09:37:00Z"/>
                <w:rFonts w:ascii="Times New Roman" w:eastAsia="Times New Roman" w:hAnsi="Times New Roman" w:cs="Times New Roman"/>
                <w:color w:val="000000"/>
                <w:sz w:val="20"/>
                <w:szCs w:val="20"/>
                <w:rPrChange w:id="1692" w:author="Iturra, Julio [2]" w:date="2024-10-09T11:39:00Z" w16du:dateUtc="2024-10-09T09:39:00Z">
                  <w:rPr>
                    <w:ins w:id="1693" w:author="Iturra, Julio [2]" w:date="2024-10-09T11:37:00Z" w16du:dateUtc="2024-10-09T09:37:00Z"/>
                    <w:rFonts w:ascii="Arial" w:eastAsia="Times New Roman" w:hAnsi="Arial" w:cs="Arial"/>
                    <w:color w:val="000000"/>
                    <w:sz w:val="15"/>
                    <w:szCs w:val="15"/>
                  </w:rPr>
                </w:rPrChange>
              </w:rPr>
            </w:pPr>
            <w:ins w:id="1694" w:author="Iturra, Julio [2]" w:date="2024-10-09T11:37:00Z" w16du:dateUtc="2024-10-09T09:37:00Z">
              <w:r w:rsidRPr="006631E6">
                <w:rPr>
                  <w:rFonts w:ascii="Times New Roman" w:eastAsia="Times New Roman" w:hAnsi="Times New Roman" w:cs="Times New Roman"/>
                  <w:color w:val="000000"/>
                  <w:sz w:val="20"/>
                  <w:szCs w:val="20"/>
                  <w:rPrChange w:id="169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69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D5C4CC" w14:textId="77777777" w:rsidR="008F3A62" w:rsidRPr="006631E6" w:rsidRDefault="008F3A62" w:rsidP="008F3A62">
            <w:pPr>
              <w:spacing w:after="0"/>
              <w:jc w:val="right"/>
              <w:rPr>
                <w:ins w:id="1697" w:author="Iturra, Julio [2]" w:date="2024-10-09T11:37:00Z" w16du:dateUtc="2024-10-09T09:37:00Z"/>
                <w:rFonts w:ascii="Times New Roman" w:eastAsia="Times New Roman" w:hAnsi="Times New Roman" w:cs="Times New Roman"/>
                <w:color w:val="000000"/>
                <w:sz w:val="20"/>
                <w:szCs w:val="20"/>
                <w:rPrChange w:id="1698" w:author="Iturra, Julio [2]" w:date="2024-10-09T11:39:00Z" w16du:dateUtc="2024-10-09T09:39:00Z">
                  <w:rPr>
                    <w:ins w:id="1699" w:author="Iturra, Julio [2]" w:date="2024-10-09T11:37:00Z" w16du:dateUtc="2024-10-09T09:37:00Z"/>
                    <w:rFonts w:ascii="Arial" w:eastAsia="Times New Roman" w:hAnsi="Arial" w:cs="Arial"/>
                    <w:color w:val="000000"/>
                    <w:sz w:val="15"/>
                    <w:szCs w:val="15"/>
                  </w:rPr>
                </w:rPrChange>
              </w:rPr>
            </w:pPr>
            <w:ins w:id="1700" w:author="Iturra, Julio [2]" w:date="2024-10-09T11:37:00Z" w16du:dateUtc="2024-10-09T09:37:00Z">
              <w:r w:rsidRPr="006631E6">
                <w:rPr>
                  <w:rFonts w:ascii="Times New Roman" w:eastAsia="Times New Roman" w:hAnsi="Times New Roman" w:cs="Times New Roman"/>
                  <w:color w:val="000000"/>
                  <w:sz w:val="20"/>
                  <w:szCs w:val="20"/>
                  <w:rPrChange w:id="1701" w:author="Iturra, Julio [2]" w:date="2024-10-09T11:39:00Z" w16du:dateUtc="2024-10-09T09:39:00Z">
                    <w:rPr>
                      <w:rFonts w:ascii="Arial" w:eastAsia="Times New Roman" w:hAnsi="Arial" w:cs="Arial"/>
                      <w:color w:val="000000"/>
                      <w:sz w:val="15"/>
                      <w:szCs w:val="15"/>
                    </w:rPr>
                  </w:rPrChange>
                </w:rPr>
                <w:t> </w:t>
              </w:r>
            </w:ins>
          </w:p>
        </w:tc>
      </w:tr>
      <w:tr w:rsidR="008F3A62" w:rsidRPr="00722B44" w14:paraId="24C23D5E" w14:textId="77777777" w:rsidTr="008F3A62">
        <w:tblPrEx>
          <w:tblPrExChange w:id="1702" w:author="Iturra, Julio [2]" w:date="2024-10-09T11:38:00Z" w16du:dateUtc="2024-10-09T09:38:00Z">
            <w:tblPrEx>
              <w:tblW w:w="9418" w:type="dxa"/>
            </w:tblPrEx>
          </w:tblPrExChange>
        </w:tblPrEx>
        <w:trPr>
          <w:trHeight w:val="255"/>
          <w:ins w:id="1703" w:author="Iturra, Julio [2]" w:date="2024-10-09T11:37:00Z"/>
          <w:trPrChange w:id="1704" w:author="Iturra, Julio [2]" w:date="2024-10-09T11:38:00Z" w16du:dateUtc="2024-10-09T09:38:00Z">
            <w:trPr>
              <w:trHeight w:val="255"/>
            </w:trPr>
          </w:trPrChange>
        </w:trPr>
        <w:tc>
          <w:tcPr>
            <w:tcW w:w="4793" w:type="dxa"/>
            <w:tcBorders>
              <w:top w:val="nil"/>
            </w:tcBorders>
            <w:shd w:val="clear" w:color="000000" w:fill="FFFFFF"/>
            <w:vAlign w:val="center"/>
            <w:hideMark/>
            <w:tcPrChange w:id="170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DFC0139" w14:textId="77777777" w:rsidR="008F3A62" w:rsidRPr="006631E6" w:rsidRDefault="008F3A62" w:rsidP="008F3A62">
            <w:pPr>
              <w:spacing w:after="0"/>
              <w:rPr>
                <w:ins w:id="1706" w:author="Iturra, Julio [2]" w:date="2024-10-09T11:37:00Z" w16du:dateUtc="2024-10-09T09:37:00Z"/>
                <w:rFonts w:ascii="Times New Roman" w:eastAsia="Times New Roman" w:hAnsi="Times New Roman" w:cs="Times New Roman"/>
                <w:color w:val="000000"/>
                <w:sz w:val="20"/>
                <w:szCs w:val="20"/>
                <w:rPrChange w:id="1707" w:author="Iturra, Julio [2]" w:date="2024-10-09T11:39:00Z" w16du:dateUtc="2024-10-09T09:39:00Z">
                  <w:rPr>
                    <w:ins w:id="1708" w:author="Iturra, Julio [2]" w:date="2024-10-09T11:37:00Z" w16du:dateUtc="2024-10-09T09:37:00Z"/>
                    <w:rFonts w:ascii="Arial" w:eastAsia="Times New Roman" w:hAnsi="Arial" w:cs="Arial"/>
                    <w:color w:val="000000"/>
                    <w:sz w:val="15"/>
                    <w:szCs w:val="15"/>
                  </w:rPr>
                </w:rPrChange>
              </w:rPr>
            </w:pPr>
            <w:ins w:id="1709" w:author="Iturra, Julio [2]" w:date="2024-10-09T11:37:00Z" w16du:dateUtc="2024-10-09T09:37:00Z">
              <w:r w:rsidRPr="006631E6">
                <w:rPr>
                  <w:rFonts w:ascii="Times New Roman" w:eastAsia="Times New Roman" w:hAnsi="Times New Roman" w:cs="Times New Roman"/>
                  <w:color w:val="000000"/>
                  <w:sz w:val="20"/>
                  <w:szCs w:val="20"/>
                  <w:rPrChange w:id="1710" w:author="Iturra, Julio [2]" w:date="2024-10-09T11:39:00Z" w16du:dateUtc="2024-10-09T09:39:00Z">
                    <w:rPr>
                      <w:rFonts w:ascii="Arial" w:eastAsia="Times New Roman" w:hAnsi="Arial" w:cs="Arial"/>
                      <w:color w:val="000000"/>
                      <w:sz w:val="15"/>
                      <w:szCs w:val="15"/>
                    </w:rPr>
                  </w:rPrChange>
                </w:rPr>
                <w:t>... T02</w:t>
              </w:r>
            </w:ins>
          </w:p>
        </w:tc>
        <w:tc>
          <w:tcPr>
            <w:tcW w:w="786" w:type="dxa"/>
            <w:tcBorders>
              <w:top w:val="nil"/>
            </w:tcBorders>
            <w:shd w:val="clear" w:color="000000" w:fill="FFFFFF"/>
            <w:vAlign w:val="center"/>
            <w:hideMark/>
            <w:tcPrChange w:id="171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7D639" w14:textId="77777777" w:rsidR="008F3A62" w:rsidRPr="006631E6" w:rsidRDefault="008F3A62" w:rsidP="008F3A62">
            <w:pPr>
              <w:spacing w:after="0"/>
              <w:jc w:val="right"/>
              <w:rPr>
                <w:ins w:id="1712" w:author="Iturra, Julio [2]" w:date="2024-10-09T11:37:00Z" w16du:dateUtc="2024-10-09T09:37:00Z"/>
                <w:rFonts w:ascii="Times New Roman" w:eastAsia="Times New Roman" w:hAnsi="Times New Roman" w:cs="Times New Roman"/>
                <w:color w:val="000000"/>
                <w:sz w:val="20"/>
                <w:szCs w:val="20"/>
                <w:rPrChange w:id="1713" w:author="Iturra, Julio [2]" w:date="2024-10-09T11:39:00Z" w16du:dateUtc="2024-10-09T09:39:00Z">
                  <w:rPr>
                    <w:ins w:id="1714" w:author="Iturra, Julio [2]" w:date="2024-10-09T11:37:00Z" w16du:dateUtc="2024-10-09T09:37:00Z"/>
                    <w:rFonts w:ascii="Arial" w:eastAsia="Times New Roman" w:hAnsi="Arial" w:cs="Arial"/>
                    <w:color w:val="000000"/>
                    <w:sz w:val="15"/>
                    <w:szCs w:val="15"/>
                  </w:rPr>
                </w:rPrChange>
              </w:rPr>
            </w:pPr>
            <w:ins w:id="1715" w:author="Iturra, Julio [2]" w:date="2024-10-09T11:37:00Z" w16du:dateUtc="2024-10-09T09:37:00Z">
              <w:r w:rsidRPr="006631E6">
                <w:rPr>
                  <w:rFonts w:ascii="Times New Roman" w:eastAsia="Times New Roman" w:hAnsi="Times New Roman" w:cs="Times New Roman"/>
                  <w:color w:val="000000"/>
                  <w:sz w:val="20"/>
                  <w:szCs w:val="20"/>
                  <w:rPrChange w:id="171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1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7245E9" w14:textId="77777777" w:rsidR="008F3A62" w:rsidRPr="006631E6" w:rsidRDefault="008F3A62" w:rsidP="008F3A62">
            <w:pPr>
              <w:spacing w:after="0"/>
              <w:jc w:val="right"/>
              <w:rPr>
                <w:ins w:id="1718" w:author="Iturra, Julio [2]" w:date="2024-10-09T11:37:00Z" w16du:dateUtc="2024-10-09T09:37:00Z"/>
                <w:rFonts w:ascii="Times New Roman" w:eastAsia="Times New Roman" w:hAnsi="Times New Roman" w:cs="Times New Roman"/>
                <w:color w:val="000000"/>
                <w:sz w:val="20"/>
                <w:szCs w:val="20"/>
                <w:rPrChange w:id="1719" w:author="Iturra, Julio [2]" w:date="2024-10-09T11:39:00Z" w16du:dateUtc="2024-10-09T09:39:00Z">
                  <w:rPr>
                    <w:ins w:id="1720" w:author="Iturra, Julio [2]" w:date="2024-10-09T11:37:00Z" w16du:dateUtc="2024-10-09T09:37:00Z"/>
                    <w:rFonts w:ascii="Arial" w:eastAsia="Times New Roman" w:hAnsi="Arial" w:cs="Arial"/>
                    <w:color w:val="000000"/>
                    <w:sz w:val="15"/>
                    <w:szCs w:val="15"/>
                  </w:rPr>
                </w:rPrChange>
              </w:rPr>
            </w:pPr>
            <w:ins w:id="1721" w:author="Iturra, Julio [2]" w:date="2024-10-09T11:37:00Z" w16du:dateUtc="2024-10-09T09:37:00Z">
              <w:r w:rsidRPr="006631E6">
                <w:rPr>
                  <w:rFonts w:ascii="Times New Roman" w:eastAsia="Times New Roman" w:hAnsi="Times New Roman" w:cs="Times New Roman"/>
                  <w:color w:val="000000"/>
                  <w:sz w:val="20"/>
                  <w:szCs w:val="20"/>
                  <w:rPrChange w:id="1722"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tcBorders>
            <w:shd w:val="clear" w:color="000000" w:fill="FFFFFF"/>
            <w:vAlign w:val="center"/>
            <w:hideMark/>
            <w:tcPrChange w:id="172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F0E990" w14:textId="77777777" w:rsidR="008F3A62" w:rsidRPr="006631E6" w:rsidRDefault="008F3A62" w:rsidP="008F3A62">
            <w:pPr>
              <w:spacing w:after="0"/>
              <w:jc w:val="right"/>
              <w:rPr>
                <w:ins w:id="1724" w:author="Iturra, Julio [2]" w:date="2024-10-09T11:37:00Z" w16du:dateUtc="2024-10-09T09:37:00Z"/>
                <w:rFonts w:ascii="Times New Roman" w:eastAsia="Times New Roman" w:hAnsi="Times New Roman" w:cs="Times New Roman"/>
                <w:color w:val="000000"/>
                <w:sz w:val="20"/>
                <w:szCs w:val="20"/>
                <w:rPrChange w:id="1725" w:author="Iturra, Julio [2]" w:date="2024-10-09T11:39:00Z" w16du:dateUtc="2024-10-09T09:39:00Z">
                  <w:rPr>
                    <w:ins w:id="1726" w:author="Iturra, Julio [2]" w:date="2024-10-09T11:37:00Z" w16du:dateUtc="2024-10-09T09:37:00Z"/>
                    <w:rFonts w:ascii="Arial" w:eastAsia="Times New Roman" w:hAnsi="Arial" w:cs="Arial"/>
                    <w:color w:val="000000"/>
                    <w:sz w:val="15"/>
                    <w:szCs w:val="15"/>
                  </w:rPr>
                </w:rPrChange>
              </w:rPr>
            </w:pPr>
            <w:ins w:id="1727" w:author="Iturra, Julio [2]" w:date="2024-10-09T11:37:00Z" w16du:dateUtc="2024-10-09T09:37:00Z">
              <w:r w:rsidRPr="006631E6">
                <w:rPr>
                  <w:rFonts w:ascii="Times New Roman" w:eastAsia="Times New Roman" w:hAnsi="Times New Roman" w:cs="Times New Roman"/>
                  <w:color w:val="000000"/>
                  <w:sz w:val="20"/>
                  <w:szCs w:val="20"/>
                  <w:rPrChange w:id="172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2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F3D250F" w14:textId="77777777" w:rsidR="008F3A62" w:rsidRPr="006631E6" w:rsidRDefault="008F3A62" w:rsidP="008F3A62">
            <w:pPr>
              <w:spacing w:after="0"/>
              <w:jc w:val="right"/>
              <w:rPr>
                <w:ins w:id="1730" w:author="Iturra, Julio [2]" w:date="2024-10-09T11:37:00Z" w16du:dateUtc="2024-10-09T09:37:00Z"/>
                <w:rFonts w:ascii="Times New Roman" w:eastAsia="Times New Roman" w:hAnsi="Times New Roman" w:cs="Times New Roman"/>
                <w:color w:val="000000"/>
                <w:sz w:val="20"/>
                <w:szCs w:val="20"/>
                <w:rPrChange w:id="1731" w:author="Iturra, Julio [2]" w:date="2024-10-09T11:39:00Z" w16du:dateUtc="2024-10-09T09:39:00Z">
                  <w:rPr>
                    <w:ins w:id="1732" w:author="Iturra, Julio [2]" w:date="2024-10-09T11:37:00Z" w16du:dateUtc="2024-10-09T09:37:00Z"/>
                    <w:rFonts w:ascii="Arial" w:eastAsia="Times New Roman" w:hAnsi="Arial" w:cs="Arial"/>
                    <w:color w:val="000000"/>
                    <w:sz w:val="15"/>
                    <w:szCs w:val="15"/>
                  </w:rPr>
                </w:rPrChange>
              </w:rPr>
            </w:pPr>
            <w:ins w:id="1733" w:author="Iturra, Julio [2]" w:date="2024-10-09T11:37:00Z" w16du:dateUtc="2024-10-09T09:37:00Z">
              <w:r w:rsidRPr="006631E6">
                <w:rPr>
                  <w:rFonts w:ascii="Times New Roman" w:eastAsia="Times New Roman" w:hAnsi="Times New Roman" w:cs="Times New Roman"/>
                  <w:color w:val="000000"/>
                  <w:sz w:val="20"/>
                  <w:szCs w:val="20"/>
                  <w:rPrChange w:id="173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3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391EE" w14:textId="77777777" w:rsidR="008F3A62" w:rsidRPr="006631E6" w:rsidRDefault="008F3A62" w:rsidP="008F3A62">
            <w:pPr>
              <w:spacing w:after="0"/>
              <w:jc w:val="right"/>
              <w:rPr>
                <w:ins w:id="1736" w:author="Iturra, Julio [2]" w:date="2024-10-09T11:37:00Z" w16du:dateUtc="2024-10-09T09:37:00Z"/>
                <w:rFonts w:ascii="Times New Roman" w:eastAsia="Times New Roman" w:hAnsi="Times New Roman" w:cs="Times New Roman"/>
                <w:color w:val="000000"/>
                <w:sz w:val="20"/>
                <w:szCs w:val="20"/>
                <w:rPrChange w:id="1737" w:author="Iturra, Julio [2]" w:date="2024-10-09T11:39:00Z" w16du:dateUtc="2024-10-09T09:39:00Z">
                  <w:rPr>
                    <w:ins w:id="1738" w:author="Iturra, Julio [2]" w:date="2024-10-09T11:37:00Z" w16du:dateUtc="2024-10-09T09:37:00Z"/>
                    <w:rFonts w:ascii="Arial" w:eastAsia="Times New Roman" w:hAnsi="Arial" w:cs="Arial"/>
                    <w:color w:val="000000"/>
                    <w:sz w:val="15"/>
                    <w:szCs w:val="15"/>
                  </w:rPr>
                </w:rPrChange>
              </w:rPr>
            </w:pPr>
            <w:ins w:id="1739" w:author="Iturra, Julio [2]" w:date="2024-10-09T11:37:00Z" w16du:dateUtc="2024-10-09T09:37:00Z">
              <w:r w:rsidRPr="006631E6">
                <w:rPr>
                  <w:rFonts w:ascii="Times New Roman" w:eastAsia="Times New Roman" w:hAnsi="Times New Roman" w:cs="Times New Roman"/>
                  <w:color w:val="000000"/>
                  <w:sz w:val="20"/>
                  <w:szCs w:val="20"/>
                  <w:rPrChange w:id="1740" w:author="Iturra, Julio [2]" w:date="2024-10-09T11:39:00Z" w16du:dateUtc="2024-10-09T09:39:00Z">
                    <w:rPr>
                      <w:rFonts w:ascii="Arial" w:eastAsia="Times New Roman" w:hAnsi="Arial" w:cs="Arial"/>
                      <w:color w:val="000000"/>
                      <w:sz w:val="15"/>
                      <w:szCs w:val="15"/>
                    </w:rPr>
                  </w:rPrChange>
                </w:rPr>
                <w:t> </w:t>
              </w:r>
            </w:ins>
          </w:p>
        </w:tc>
      </w:tr>
      <w:tr w:rsidR="008F3A62" w:rsidRPr="00722B44" w14:paraId="7B739C36" w14:textId="77777777" w:rsidTr="008F3A62">
        <w:tblPrEx>
          <w:tblPrExChange w:id="1741" w:author="Iturra, Julio [2]" w:date="2024-10-09T11:38:00Z" w16du:dateUtc="2024-10-09T09:38:00Z">
            <w:tblPrEx>
              <w:tblW w:w="9418" w:type="dxa"/>
            </w:tblPrEx>
          </w:tblPrExChange>
        </w:tblPrEx>
        <w:trPr>
          <w:trHeight w:val="255"/>
          <w:ins w:id="1742" w:author="Iturra, Julio [2]" w:date="2024-10-09T11:37:00Z"/>
          <w:trPrChange w:id="1743" w:author="Iturra, Julio [2]" w:date="2024-10-09T11:38:00Z" w16du:dateUtc="2024-10-09T09:38:00Z">
            <w:trPr>
              <w:trHeight w:val="255"/>
            </w:trPr>
          </w:trPrChange>
        </w:trPr>
        <w:tc>
          <w:tcPr>
            <w:tcW w:w="4793" w:type="dxa"/>
            <w:tcBorders>
              <w:top w:val="nil"/>
            </w:tcBorders>
            <w:shd w:val="clear" w:color="000000" w:fill="FFFFFF"/>
            <w:vAlign w:val="center"/>
            <w:hideMark/>
            <w:tcPrChange w:id="174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AB8F3D3" w14:textId="77777777" w:rsidR="008F3A62" w:rsidRPr="006631E6" w:rsidRDefault="008F3A62" w:rsidP="008F3A62">
            <w:pPr>
              <w:spacing w:after="0"/>
              <w:rPr>
                <w:ins w:id="1745" w:author="Iturra, Julio [2]" w:date="2024-10-09T11:37:00Z" w16du:dateUtc="2024-10-09T09:37:00Z"/>
                <w:rFonts w:ascii="Times New Roman" w:eastAsia="Times New Roman" w:hAnsi="Times New Roman" w:cs="Times New Roman"/>
                <w:color w:val="000000"/>
                <w:sz w:val="20"/>
                <w:szCs w:val="20"/>
                <w:rPrChange w:id="1746" w:author="Iturra, Julio [2]" w:date="2024-10-09T11:39:00Z" w16du:dateUtc="2024-10-09T09:39:00Z">
                  <w:rPr>
                    <w:ins w:id="1747" w:author="Iturra, Julio [2]" w:date="2024-10-09T11:37:00Z" w16du:dateUtc="2024-10-09T09:37:00Z"/>
                    <w:rFonts w:ascii="Arial" w:eastAsia="Times New Roman" w:hAnsi="Arial" w:cs="Arial"/>
                    <w:color w:val="000000"/>
                    <w:sz w:val="15"/>
                    <w:szCs w:val="15"/>
                  </w:rPr>
                </w:rPrChange>
              </w:rPr>
            </w:pPr>
            <w:ins w:id="1748" w:author="Iturra, Julio [2]" w:date="2024-10-09T11:37:00Z" w16du:dateUtc="2024-10-09T09:37:00Z">
              <w:r w:rsidRPr="006631E6">
                <w:rPr>
                  <w:rFonts w:ascii="Times New Roman" w:eastAsia="Times New Roman" w:hAnsi="Times New Roman" w:cs="Times New Roman"/>
                  <w:color w:val="000000"/>
                  <w:sz w:val="20"/>
                  <w:szCs w:val="20"/>
                  <w:rPrChange w:id="1749" w:author="Iturra, Julio [2]" w:date="2024-10-09T11:39:00Z" w16du:dateUtc="2024-10-09T09:39:00Z">
                    <w:rPr>
                      <w:rFonts w:ascii="Arial" w:eastAsia="Times New Roman" w:hAnsi="Arial" w:cs="Arial"/>
                      <w:color w:val="000000"/>
                      <w:sz w:val="15"/>
                      <w:szCs w:val="15"/>
                    </w:rPr>
                  </w:rPrChange>
                </w:rPr>
                <w:t>... T03</w:t>
              </w:r>
            </w:ins>
          </w:p>
        </w:tc>
        <w:tc>
          <w:tcPr>
            <w:tcW w:w="786" w:type="dxa"/>
            <w:tcBorders>
              <w:top w:val="nil"/>
            </w:tcBorders>
            <w:shd w:val="clear" w:color="000000" w:fill="FFFFFF"/>
            <w:vAlign w:val="center"/>
            <w:hideMark/>
            <w:tcPrChange w:id="175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46EB3BB" w14:textId="77777777" w:rsidR="008F3A62" w:rsidRPr="006631E6" w:rsidRDefault="008F3A62" w:rsidP="008F3A62">
            <w:pPr>
              <w:spacing w:after="0"/>
              <w:jc w:val="right"/>
              <w:rPr>
                <w:ins w:id="1751" w:author="Iturra, Julio [2]" w:date="2024-10-09T11:37:00Z" w16du:dateUtc="2024-10-09T09:37:00Z"/>
                <w:rFonts w:ascii="Times New Roman" w:eastAsia="Times New Roman" w:hAnsi="Times New Roman" w:cs="Times New Roman"/>
                <w:color w:val="000000"/>
                <w:sz w:val="20"/>
                <w:szCs w:val="20"/>
                <w:rPrChange w:id="1752" w:author="Iturra, Julio [2]" w:date="2024-10-09T11:39:00Z" w16du:dateUtc="2024-10-09T09:39:00Z">
                  <w:rPr>
                    <w:ins w:id="1753" w:author="Iturra, Julio [2]" w:date="2024-10-09T11:37:00Z" w16du:dateUtc="2024-10-09T09:37:00Z"/>
                    <w:rFonts w:ascii="Arial" w:eastAsia="Times New Roman" w:hAnsi="Arial" w:cs="Arial"/>
                    <w:color w:val="000000"/>
                    <w:sz w:val="15"/>
                    <w:szCs w:val="15"/>
                  </w:rPr>
                </w:rPrChange>
              </w:rPr>
            </w:pPr>
            <w:ins w:id="1754" w:author="Iturra, Julio [2]" w:date="2024-10-09T11:37:00Z" w16du:dateUtc="2024-10-09T09:37:00Z">
              <w:r w:rsidRPr="006631E6">
                <w:rPr>
                  <w:rFonts w:ascii="Times New Roman" w:eastAsia="Times New Roman" w:hAnsi="Times New Roman" w:cs="Times New Roman"/>
                  <w:color w:val="000000"/>
                  <w:sz w:val="20"/>
                  <w:szCs w:val="20"/>
                  <w:rPrChange w:id="175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F1CAC1" w14:textId="77777777" w:rsidR="008F3A62" w:rsidRPr="006631E6" w:rsidRDefault="008F3A62" w:rsidP="008F3A62">
            <w:pPr>
              <w:spacing w:after="0"/>
              <w:jc w:val="right"/>
              <w:rPr>
                <w:ins w:id="1757" w:author="Iturra, Julio [2]" w:date="2024-10-09T11:37:00Z" w16du:dateUtc="2024-10-09T09:37:00Z"/>
                <w:rFonts w:ascii="Times New Roman" w:eastAsia="Times New Roman" w:hAnsi="Times New Roman" w:cs="Times New Roman"/>
                <w:color w:val="000000"/>
                <w:sz w:val="20"/>
                <w:szCs w:val="20"/>
                <w:rPrChange w:id="1758" w:author="Iturra, Julio [2]" w:date="2024-10-09T11:39:00Z" w16du:dateUtc="2024-10-09T09:39:00Z">
                  <w:rPr>
                    <w:ins w:id="1759" w:author="Iturra, Julio [2]" w:date="2024-10-09T11:37:00Z" w16du:dateUtc="2024-10-09T09:37:00Z"/>
                    <w:rFonts w:ascii="Arial" w:eastAsia="Times New Roman" w:hAnsi="Arial" w:cs="Arial"/>
                    <w:color w:val="000000"/>
                    <w:sz w:val="15"/>
                    <w:szCs w:val="15"/>
                  </w:rPr>
                </w:rPrChange>
              </w:rPr>
            </w:pPr>
            <w:ins w:id="1760" w:author="Iturra, Julio [2]" w:date="2024-10-09T11:37:00Z" w16du:dateUtc="2024-10-09T09:37:00Z">
              <w:r w:rsidRPr="006631E6">
                <w:rPr>
                  <w:rFonts w:ascii="Times New Roman" w:eastAsia="Times New Roman" w:hAnsi="Times New Roman" w:cs="Times New Roman"/>
                  <w:color w:val="000000"/>
                  <w:sz w:val="20"/>
                  <w:szCs w:val="20"/>
                  <w:rPrChange w:id="1761" w:author="Iturra, Julio [2]" w:date="2024-10-09T11:39:00Z" w16du:dateUtc="2024-10-09T09:39:00Z">
                    <w:rPr>
                      <w:rFonts w:ascii="Arial" w:eastAsia="Times New Roman" w:hAnsi="Arial" w:cs="Arial"/>
                      <w:color w:val="000000"/>
                      <w:sz w:val="15"/>
                      <w:szCs w:val="15"/>
                    </w:rPr>
                  </w:rPrChange>
                </w:rPr>
                <w:t>29%</w:t>
              </w:r>
            </w:ins>
          </w:p>
        </w:tc>
        <w:tc>
          <w:tcPr>
            <w:tcW w:w="786" w:type="dxa"/>
            <w:tcBorders>
              <w:top w:val="nil"/>
            </w:tcBorders>
            <w:shd w:val="clear" w:color="000000" w:fill="FFFFFF"/>
            <w:vAlign w:val="center"/>
            <w:hideMark/>
            <w:tcPrChange w:id="17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FBFBF7" w14:textId="77777777" w:rsidR="008F3A62" w:rsidRPr="006631E6" w:rsidRDefault="008F3A62" w:rsidP="008F3A62">
            <w:pPr>
              <w:spacing w:after="0"/>
              <w:jc w:val="right"/>
              <w:rPr>
                <w:ins w:id="1763" w:author="Iturra, Julio [2]" w:date="2024-10-09T11:37:00Z" w16du:dateUtc="2024-10-09T09:37:00Z"/>
                <w:rFonts w:ascii="Times New Roman" w:eastAsia="Times New Roman" w:hAnsi="Times New Roman" w:cs="Times New Roman"/>
                <w:color w:val="000000"/>
                <w:sz w:val="20"/>
                <w:szCs w:val="20"/>
                <w:rPrChange w:id="1764" w:author="Iturra, Julio [2]" w:date="2024-10-09T11:39:00Z" w16du:dateUtc="2024-10-09T09:39:00Z">
                  <w:rPr>
                    <w:ins w:id="1765" w:author="Iturra, Julio [2]" w:date="2024-10-09T11:37:00Z" w16du:dateUtc="2024-10-09T09:37:00Z"/>
                    <w:rFonts w:ascii="Arial" w:eastAsia="Times New Roman" w:hAnsi="Arial" w:cs="Arial"/>
                    <w:color w:val="000000"/>
                    <w:sz w:val="15"/>
                    <w:szCs w:val="15"/>
                  </w:rPr>
                </w:rPrChange>
              </w:rPr>
            </w:pPr>
            <w:ins w:id="1766" w:author="Iturra, Julio [2]" w:date="2024-10-09T11:37:00Z" w16du:dateUtc="2024-10-09T09:37:00Z">
              <w:r w:rsidRPr="006631E6">
                <w:rPr>
                  <w:rFonts w:ascii="Times New Roman" w:eastAsia="Times New Roman" w:hAnsi="Times New Roman" w:cs="Times New Roman"/>
                  <w:color w:val="000000"/>
                  <w:sz w:val="20"/>
                  <w:szCs w:val="20"/>
                  <w:rPrChange w:id="176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8FE393B" w14:textId="77777777" w:rsidR="008F3A62" w:rsidRPr="006631E6" w:rsidRDefault="008F3A62" w:rsidP="008F3A62">
            <w:pPr>
              <w:spacing w:after="0"/>
              <w:jc w:val="right"/>
              <w:rPr>
                <w:ins w:id="1769" w:author="Iturra, Julio [2]" w:date="2024-10-09T11:37:00Z" w16du:dateUtc="2024-10-09T09:37:00Z"/>
                <w:rFonts w:ascii="Times New Roman" w:eastAsia="Times New Roman" w:hAnsi="Times New Roman" w:cs="Times New Roman"/>
                <w:color w:val="000000"/>
                <w:sz w:val="20"/>
                <w:szCs w:val="20"/>
                <w:rPrChange w:id="1770" w:author="Iturra, Julio [2]" w:date="2024-10-09T11:39:00Z" w16du:dateUtc="2024-10-09T09:39:00Z">
                  <w:rPr>
                    <w:ins w:id="1771" w:author="Iturra, Julio [2]" w:date="2024-10-09T11:37:00Z" w16du:dateUtc="2024-10-09T09:37:00Z"/>
                    <w:rFonts w:ascii="Arial" w:eastAsia="Times New Roman" w:hAnsi="Arial" w:cs="Arial"/>
                    <w:color w:val="000000"/>
                    <w:sz w:val="15"/>
                    <w:szCs w:val="15"/>
                  </w:rPr>
                </w:rPrChange>
              </w:rPr>
            </w:pPr>
            <w:ins w:id="1772" w:author="Iturra, Julio [2]" w:date="2024-10-09T11:37:00Z" w16du:dateUtc="2024-10-09T09:37:00Z">
              <w:r w:rsidRPr="006631E6">
                <w:rPr>
                  <w:rFonts w:ascii="Times New Roman" w:eastAsia="Times New Roman" w:hAnsi="Times New Roman" w:cs="Times New Roman"/>
                  <w:color w:val="000000"/>
                  <w:sz w:val="20"/>
                  <w:szCs w:val="20"/>
                  <w:rPrChange w:id="177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7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E641B5" w14:textId="77777777" w:rsidR="008F3A62" w:rsidRPr="006631E6" w:rsidRDefault="008F3A62" w:rsidP="008F3A62">
            <w:pPr>
              <w:spacing w:after="0"/>
              <w:jc w:val="right"/>
              <w:rPr>
                <w:ins w:id="1775" w:author="Iturra, Julio [2]" w:date="2024-10-09T11:37:00Z" w16du:dateUtc="2024-10-09T09:37:00Z"/>
                <w:rFonts w:ascii="Times New Roman" w:eastAsia="Times New Roman" w:hAnsi="Times New Roman" w:cs="Times New Roman"/>
                <w:color w:val="000000"/>
                <w:sz w:val="20"/>
                <w:szCs w:val="20"/>
                <w:rPrChange w:id="1776" w:author="Iturra, Julio [2]" w:date="2024-10-09T11:39:00Z" w16du:dateUtc="2024-10-09T09:39:00Z">
                  <w:rPr>
                    <w:ins w:id="1777" w:author="Iturra, Julio [2]" w:date="2024-10-09T11:37:00Z" w16du:dateUtc="2024-10-09T09:37:00Z"/>
                    <w:rFonts w:ascii="Arial" w:eastAsia="Times New Roman" w:hAnsi="Arial" w:cs="Arial"/>
                    <w:color w:val="000000"/>
                    <w:sz w:val="15"/>
                    <w:szCs w:val="15"/>
                  </w:rPr>
                </w:rPrChange>
              </w:rPr>
            </w:pPr>
            <w:ins w:id="1778" w:author="Iturra, Julio [2]" w:date="2024-10-09T11:37:00Z" w16du:dateUtc="2024-10-09T09:37:00Z">
              <w:r w:rsidRPr="006631E6">
                <w:rPr>
                  <w:rFonts w:ascii="Times New Roman" w:eastAsia="Times New Roman" w:hAnsi="Times New Roman" w:cs="Times New Roman"/>
                  <w:color w:val="000000"/>
                  <w:sz w:val="20"/>
                  <w:szCs w:val="20"/>
                  <w:rPrChange w:id="1779" w:author="Iturra, Julio [2]" w:date="2024-10-09T11:39:00Z" w16du:dateUtc="2024-10-09T09:39:00Z">
                    <w:rPr>
                      <w:rFonts w:ascii="Arial" w:eastAsia="Times New Roman" w:hAnsi="Arial" w:cs="Arial"/>
                      <w:color w:val="000000"/>
                      <w:sz w:val="15"/>
                      <w:szCs w:val="15"/>
                    </w:rPr>
                  </w:rPrChange>
                </w:rPr>
                <w:t> </w:t>
              </w:r>
            </w:ins>
          </w:p>
        </w:tc>
      </w:tr>
      <w:tr w:rsidR="008F3A62" w:rsidRPr="00722B44" w14:paraId="060BDC54" w14:textId="77777777" w:rsidTr="008F3A62">
        <w:tblPrEx>
          <w:tblPrExChange w:id="1780" w:author="Iturra, Julio [2]" w:date="2024-10-09T11:38:00Z" w16du:dateUtc="2024-10-09T09:38:00Z">
            <w:tblPrEx>
              <w:tblW w:w="9418" w:type="dxa"/>
            </w:tblPrEx>
          </w:tblPrExChange>
        </w:tblPrEx>
        <w:trPr>
          <w:trHeight w:val="255"/>
          <w:ins w:id="1781" w:author="Iturra, Julio [2]" w:date="2024-10-09T11:37:00Z"/>
          <w:trPrChange w:id="1782" w:author="Iturra, Julio [2]" w:date="2024-10-09T11:38:00Z" w16du:dateUtc="2024-10-09T09:38:00Z">
            <w:trPr>
              <w:trHeight w:val="255"/>
            </w:trPr>
          </w:trPrChange>
        </w:trPr>
        <w:tc>
          <w:tcPr>
            <w:tcW w:w="4793" w:type="dxa"/>
            <w:tcBorders>
              <w:top w:val="nil"/>
            </w:tcBorders>
            <w:shd w:val="clear" w:color="000000" w:fill="FFFFFF"/>
            <w:vAlign w:val="center"/>
            <w:hideMark/>
            <w:tcPrChange w:id="178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D3CAD58" w14:textId="77777777" w:rsidR="008F3A62" w:rsidRPr="006631E6" w:rsidRDefault="008F3A62" w:rsidP="008F3A62">
            <w:pPr>
              <w:spacing w:after="0"/>
              <w:rPr>
                <w:ins w:id="1784" w:author="Iturra, Julio [2]" w:date="2024-10-09T11:37:00Z" w16du:dateUtc="2024-10-09T09:37:00Z"/>
                <w:rFonts w:ascii="Times New Roman" w:eastAsia="Times New Roman" w:hAnsi="Times New Roman" w:cs="Times New Roman"/>
                <w:color w:val="000000"/>
                <w:sz w:val="20"/>
                <w:szCs w:val="20"/>
                <w:rPrChange w:id="1785" w:author="Iturra, Julio [2]" w:date="2024-10-09T11:39:00Z" w16du:dateUtc="2024-10-09T09:39:00Z">
                  <w:rPr>
                    <w:ins w:id="1786" w:author="Iturra, Julio [2]" w:date="2024-10-09T11:37:00Z" w16du:dateUtc="2024-10-09T09:37:00Z"/>
                    <w:rFonts w:ascii="Arial" w:eastAsia="Times New Roman" w:hAnsi="Arial" w:cs="Arial"/>
                    <w:color w:val="000000"/>
                    <w:sz w:val="15"/>
                    <w:szCs w:val="15"/>
                  </w:rPr>
                </w:rPrChange>
              </w:rPr>
            </w:pPr>
            <w:ins w:id="1787" w:author="Iturra, Julio [2]" w:date="2024-10-09T11:37:00Z" w16du:dateUtc="2024-10-09T09:37:00Z">
              <w:r w:rsidRPr="006631E6">
                <w:rPr>
                  <w:rFonts w:ascii="Times New Roman" w:eastAsia="Times New Roman" w:hAnsi="Times New Roman" w:cs="Times New Roman"/>
                  <w:color w:val="000000"/>
                  <w:sz w:val="20"/>
                  <w:szCs w:val="20"/>
                  <w:rPrChange w:id="1788" w:author="Iturra, Julio [2]" w:date="2024-10-09T11:39:00Z" w16du:dateUtc="2024-10-09T09:39:00Z">
                    <w:rPr>
                      <w:rFonts w:ascii="Arial" w:eastAsia="Times New Roman" w:hAnsi="Arial" w:cs="Arial"/>
                      <w:color w:val="000000"/>
                      <w:sz w:val="15"/>
                      <w:szCs w:val="15"/>
                    </w:rPr>
                  </w:rPrChange>
                </w:rPr>
                <w:t>... Missing</w:t>
              </w:r>
            </w:ins>
          </w:p>
        </w:tc>
        <w:tc>
          <w:tcPr>
            <w:tcW w:w="786" w:type="dxa"/>
            <w:tcBorders>
              <w:top w:val="nil"/>
            </w:tcBorders>
            <w:shd w:val="clear" w:color="000000" w:fill="FFFFFF"/>
            <w:vAlign w:val="center"/>
            <w:hideMark/>
            <w:tcPrChange w:id="178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BD2C7D6" w14:textId="77777777" w:rsidR="008F3A62" w:rsidRPr="006631E6" w:rsidRDefault="008F3A62" w:rsidP="008F3A62">
            <w:pPr>
              <w:spacing w:after="0"/>
              <w:jc w:val="right"/>
              <w:rPr>
                <w:ins w:id="1790" w:author="Iturra, Julio [2]" w:date="2024-10-09T11:37:00Z" w16du:dateUtc="2024-10-09T09:37:00Z"/>
                <w:rFonts w:ascii="Times New Roman" w:eastAsia="Times New Roman" w:hAnsi="Times New Roman" w:cs="Times New Roman"/>
                <w:color w:val="000000"/>
                <w:sz w:val="20"/>
                <w:szCs w:val="20"/>
                <w:rPrChange w:id="1791" w:author="Iturra, Julio [2]" w:date="2024-10-09T11:39:00Z" w16du:dateUtc="2024-10-09T09:39:00Z">
                  <w:rPr>
                    <w:ins w:id="1792" w:author="Iturra, Julio [2]" w:date="2024-10-09T11:37:00Z" w16du:dateUtc="2024-10-09T09:37:00Z"/>
                    <w:rFonts w:ascii="Arial" w:eastAsia="Times New Roman" w:hAnsi="Arial" w:cs="Arial"/>
                    <w:color w:val="000000"/>
                    <w:sz w:val="15"/>
                    <w:szCs w:val="15"/>
                  </w:rPr>
                </w:rPrChange>
              </w:rPr>
            </w:pPr>
            <w:ins w:id="1793" w:author="Iturra, Julio [2]" w:date="2024-10-09T11:37:00Z" w16du:dateUtc="2024-10-09T09:37:00Z">
              <w:r w:rsidRPr="006631E6">
                <w:rPr>
                  <w:rFonts w:ascii="Times New Roman" w:eastAsia="Times New Roman" w:hAnsi="Times New Roman" w:cs="Times New Roman"/>
                  <w:color w:val="000000"/>
                  <w:sz w:val="20"/>
                  <w:szCs w:val="20"/>
                  <w:rPrChange w:id="179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7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0491F6E" w14:textId="77777777" w:rsidR="008F3A62" w:rsidRPr="006631E6" w:rsidRDefault="008F3A62" w:rsidP="008F3A62">
            <w:pPr>
              <w:spacing w:after="0"/>
              <w:jc w:val="right"/>
              <w:rPr>
                <w:ins w:id="1796" w:author="Iturra, Julio [2]" w:date="2024-10-09T11:37:00Z" w16du:dateUtc="2024-10-09T09:37:00Z"/>
                <w:rFonts w:ascii="Times New Roman" w:eastAsia="Times New Roman" w:hAnsi="Times New Roman" w:cs="Times New Roman"/>
                <w:color w:val="000000"/>
                <w:sz w:val="20"/>
                <w:szCs w:val="20"/>
                <w:rPrChange w:id="1797" w:author="Iturra, Julio [2]" w:date="2024-10-09T11:39:00Z" w16du:dateUtc="2024-10-09T09:39:00Z">
                  <w:rPr>
                    <w:ins w:id="1798" w:author="Iturra, Julio [2]" w:date="2024-10-09T11:37:00Z" w16du:dateUtc="2024-10-09T09:37:00Z"/>
                    <w:rFonts w:ascii="Arial" w:eastAsia="Times New Roman" w:hAnsi="Arial" w:cs="Arial"/>
                    <w:color w:val="000000"/>
                    <w:sz w:val="15"/>
                    <w:szCs w:val="15"/>
                  </w:rPr>
                </w:rPrChange>
              </w:rPr>
            </w:pPr>
            <w:ins w:id="1799" w:author="Iturra, Julio [2]" w:date="2024-10-09T11:37:00Z" w16du:dateUtc="2024-10-09T09:37:00Z">
              <w:r w:rsidRPr="006631E6">
                <w:rPr>
                  <w:rFonts w:ascii="Times New Roman" w:eastAsia="Times New Roman" w:hAnsi="Times New Roman" w:cs="Times New Roman"/>
                  <w:color w:val="000000"/>
                  <w:sz w:val="20"/>
                  <w:szCs w:val="20"/>
                  <w:rPrChange w:id="1800" w:author="Iturra, Julio [2]" w:date="2024-10-09T11:39:00Z" w16du:dateUtc="2024-10-09T09:39:00Z">
                    <w:rPr>
                      <w:rFonts w:ascii="Arial" w:eastAsia="Times New Roman" w:hAnsi="Arial" w:cs="Arial"/>
                      <w:color w:val="000000"/>
                      <w:sz w:val="15"/>
                      <w:szCs w:val="15"/>
                    </w:rPr>
                  </w:rPrChange>
                </w:rPr>
                <w:t>21%</w:t>
              </w:r>
            </w:ins>
          </w:p>
        </w:tc>
        <w:tc>
          <w:tcPr>
            <w:tcW w:w="786" w:type="dxa"/>
            <w:tcBorders>
              <w:top w:val="nil"/>
            </w:tcBorders>
            <w:shd w:val="clear" w:color="000000" w:fill="FFFFFF"/>
            <w:vAlign w:val="center"/>
            <w:hideMark/>
            <w:tcPrChange w:id="18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0478BC4" w14:textId="77777777" w:rsidR="008F3A62" w:rsidRPr="006631E6" w:rsidRDefault="008F3A62" w:rsidP="008F3A62">
            <w:pPr>
              <w:spacing w:after="0"/>
              <w:jc w:val="right"/>
              <w:rPr>
                <w:ins w:id="1802" w:author="Iturra, Julio [2]" w:date="2024-10-09T11:37:00Z" w16du:dateUtc="2024-10-09T09:37:00Z"/>
                <w:rFonts w:ascii="Times New Roman" w:eastAsia="Times New Roman" w:hAnsi="Times New Roman" w:cs="Times New Roman"/>
                <w:color w:val="000000"/>
                <w:sz w:val="20"/>
                <w:szCs w:val="20"/>
                <w:rPrChange w:id="1803" w:author="Iturra, Julio [2]" w:date="2024-10-09T11:39:00Z" w16du:dateUtc="2024-10-09T09:39:00Z">
                  <w:rPr>
                    <w:ins w:id="1804" w:author="Iturra, Julio [2]" w:date="2024-10-09T11:37:00Z" w16du:dateUtc="2024-10-09T09:37:00Z"/>
                    <w:rFonts w:ascii="Arial" w:eastAsia="Times New Roman" w:hAnsi="Arial" w:cs="Arial"/>
                    <w:color w:val="000000"/>
                    <w:sz w:val="15"/>
                    <w:szCs w:val="15"/>
                  </w:rPr>
                </w:rPrChange>
              </w:rPr>
            </w:pPr>
            <w:ins w:id="1805" w:author="Iturra, Julio [2]" w:date="2024-10-09T11:37:00Z" w16du:dateUtc="2024-10-09T09:37:00Z">
              <w:r w:rsidRPr="006631E6">
                <w:rPr>
                  <w:rFonts w:ascii="Times New Roman" w:eastAsia="Times New Roman" w:hAnsi="Times New Roman" w:cs="Times New Roman"/>
                  <w:color w:val="000000"/>
                  <w:sz w:val="20"/>
                  <w:szCs w:val="20"/>
                  <w:rPrChange w:id="180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8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3C998A6" w14:textId="77777777" w:rsidR="008F3A62" w:rsidRPr="006631E6" w:rsidRDefault="008F3A62" w:rsidP="008F3A62">
            <w:pPr>
              <w:spacing w:after="0"/>
              <w:jc w:val="right"/>
              <w:rPr>
                <w:ins w:id="1808" w:author="Iturra, Julio [2]" w:date="2024-10-09T11:37:00Z" w16du:dateUtc="2024-10-09T09:37:00Z"/>
                <w:rFonts w:ascii="Times New Roman" w:eastAsia="Times New Roman" w:hAnsi="Times New Roman" w:cs="Times New Roman"/>
                <w:color w:val="000000"/>
                <w:sz w:val="20"/>
                <w:szCs w:val="20"/>
                <w:rPrChange w:id="1809" w:author="Iturra, Julio [2]" w:date="2024-10-09T11:39:00Z" w16du:dateUtc="2024-10-09T09:39:00Z">
                  <w:rPr>
                    <w:ins w:id="1810" w:author="Iturra, Julio [2]" w:date="2024-10-09T11:37:00Z" w16du:dateUtc="2024-10-09T09:37:00Z"/>
                    <w:rFonts w:ascii="Arial" w:eastAsia="Times New Roman" w:hAnsi="Arial" w:cs="Arial"/>
                    <w:color w:val="000000"/>
                    <w:sz w:val="15"/>
                    <w:szCs w:val="15"/>
                  </w:rPr>
                </w:rPrChange>
              </w:rPr>
            </w:pPr>
            <w:ins w:id="1811" w:author="Iturra, Julio [2]" w:date="2024-10-09T11:37:00Z" w16du:dateUtc="2024-10-09T09:37:00Z">
              <w:r w:rsidRPr="006631E6">
                <w:rPr>
                  <w:rFonts w:ascii="Times New Roman" w:eastAsia="Times New Roman" w:hAnsi="Times New Roman" w:cs="Times New Roman"/>
                  <w:color w:val="000000"/>
                  <w:sz w:val="20"/>
                  <w:szCs w:val="20"/>
                  <w:rPrChange w:id="181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81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F1E5DB" w14:textId="77777777" w:rsidR="008F3A62" w:rsidRPr="006631E6" w:rsidRDefault="008F3A62" w:rsidP="008F3A62">
            <w:pPr>
              <w:spacing w:after="0"/>
              <w:jc w:val="right"/>
              <w:rPr>
                <w:ins w:id="1814" w:author="Iturra, Julio [2]" w:date="2024-10-09T11:37:00Z" w16du:dateUtc="2024-10-09T09:37:00Z"/>
                <w:rFonts w:ascii="Times New Roman" w:eastAsia="Times New Roman" w:hAnsi="Times New Roman" w:cs="Times New Roman"/>
                <w:color w:val="000000"/>
                <w:sz w:val="20"/>
                <w:szCs w:val="20"/>
                <w:rPrChange w:id="1815" w:author="Iturra, Julio [2]" w:date="2024-10-09T11:39:00Z" w16du:dateUtc="2024-10-09T09:39:00Z">
                  <w:rPr>
                    <w:ins w:id="1816" w:author="Iturra, Julio [2]" w:date="2024-10-09T11:37:00Z" w16du:dateUtc="2024-10-09T09:37:00Z"/>
                    <w:rFonts w:ascii="Arial" w:eastAsia="Times New Roman" w:hAnsi="Arial" w:cs="Arial"/>
                    <w:color w:val="000000"/>
                    <w:sz w:val="15"/>
                    <w:szCs w:val="15"/>
                  </w:rPr>
                </w:rPrChange>
              </w:rPr>
            </w:pPr>
            <w:ins w:id="1817" w:author="Iturra, Julio [2]" w:date="2024-10-09T11:37:00Z" w16du:dateUtc="2024-10-09T09:37:00Z">
              <w:r w:rsidRPr="006631E6">
                <w:rPr>
                  <w:rFonts w:ascii="Times New Roman" w:eastAsia="Times New Roman" w:hAnsi="Times New Roman" w:cs="Times New Roman"/>
                  <w:color w:val="000000"/>
                  <w:sz w:val="20"/>
                  <w:szCs w:val="20"/>
                  <w:rPrChange w:id="1818" w:author="Iturra, Julio [2]" w:date="2024-10-09T11:39:00Z" w16du:dateUtc="2024-10-09T09:39:00Z">
                    <w:rPr>
                      <w:rFonts w:ascii="Arial" w:eastAsia="Times New Roman" w:hAnsi="Arial" w:cs="Arial"/>
                      <w:color w:val="000000"/>
                      <w:sz w:val="15"/>
                      <w:szCs w:val="15"/>
                    </w:rPr>
                  </w:rPrChange>
                </w:rPr>
                <w:t> </w:t>
              </w:r>
            </w:ins>
          </w:p>
        </w:tc>
      </w:tr>
      <w:tr w:rsidR="008F3A62" w:rsidRPr="00722B44" w14:paraId="3FDD0EDA" w14:textId="77777777" w:rsidTr="008F3A62">
        <w:tblPrEx>
          <w:tblPrExChange w:id="1819" w:author="Iturra, Julio [2]" w:date="2024-10-09T11:38:00Z" w16du:dateUtc="2024-10-09T09:38:00Z">
            <w:tblPrEx>
              <w:tblW w:w="9418" w:type="dxa"/>
            </w:tblPrEx>
          </w:tblPrExChange>
        </w:tblPrEx>
        <w:trPr>
          <w:trHeight w:val="255"/>
          <w:ins w:id="1820" w:author="Iturra, Julio [2]" w:date="2024-10-09T11:37:00Z"/>
          <w:trPrChange w:id="1821" w:author="Iturra, Julio [2]" w:date="2024-10-09T11:38:00Z" w16du:dateUtc="2024-10-09T09:38:00Z">
            <w:trPr>
              <w:trHeight w:val="255"/>
            </w:trPr>
          </w:trPrChange>
        </w:trPr>
        <w:tc>
          <w:tcPr>
            <w:tcW w:w="4793" w:type="dxa"/>
            <w:tcBorders>
              <w:top w:val="nil"/>
            </w:tcBorders>
            <w:shd w:val="clear" w:color="000000" w:fill="FFFFFF"/>
            <w:vAlign w:val="center"/>
            <w:hideMark/>
            <w:tcPrChange w:id="182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1026DC" w14:textId="77777777" w:rsidR="008F3A62" w:rsidRPr="006631E6" w:rsidRDefault="008F3A62" w:rsidP="008F3A62">
            <w:pPr>
              <w:spacing w:after="0"/>
              <w:rPr>
                <w:ins w:id="1823" w:author="Iturra, Julio [2]" w:date="2024-10-09T11:37:00Z" w16du:dateUtc="2024-10-09T09:37:00Z"/>
                <w:rFonts w:ascii="Times New Roman" w:eastAsia="Times New Roman" w:hAnsi="Times New Roman" w:cs="Times New Roman"/>
                <w:color w:val="000000"/>
                <w:sz w:val="20"/>
                <w:szCs w:val="20"/>
                <w:rPrChange w:id="1824" w:author="Iturra, Julio [2]" w:date="2024-10-09T11:39:00Z" w16du:dateUtc="2024-10-09T09:39:00Z">
                  <w:rPr>
                    <w:ins w:id="1825" w:author="Iturra, Julio [2]" w:date="2024-10-09T11:37:00Z" w16du:dateUtc="2024-10-09T09:37:00Z"/>
                    <w:rFonts w:ascii="Arial" w:eastAsia="Times New Roman" w:hAnsi="Arial" w:cs="Arial"/>
                    <w:color w:val="000000"/>
                    <w:sz w:val="15"/>
                    <w:szCs w:val="15"/>
                  </w:rPr>
                </w:rPrChange>
              </w:rPr>
            </w:pPr>
            <w:ins w:id="1826" w:author="Iturra, Julio [2]" w:date="2024-10-09T11:37:00Z" w16du:dateUtc="2024-10-09T09:37:00Z">
              <w:r w:rsidRPr="006631E6">
                <w:rPr>
                  <w:rFonts w:ascii="Times New Roman" w:eastAsia="Times New Roman" w:hAnsi="Times New Roman" w:cs="Times New Roman"/>
                  <w:color w:val="000000"/>
                  <w:sz w:val="20"/>
                  <w:szCs w:val="20"/>
                  <w:rPrChange w:id="1827" w:author="Iturra, Julio [2]" w:date="2024-10-09T11:39:00Z" w16du:dateUtc="2024-10-09T09:39:00Z">
                    <w:rPr>
                      <w:rFonts w:ascii="Arial" w:eastAsia="Times New Roman" w:hAnsi="Arial" w:cs="Arial"/>
                      <w:color w:val="000000"/>
                      <w:sz w:val="15"/>
                      <w:szCs w:val="15"/>
                    </w:rPr>
                  </w:rPrChange>
                </w:rPr>
                <w:t>Education in years</w:t>
              </w:r>
            </w:ins>
          </w:p>
        </w:tc>
        <w:tc>
          <w:tcPr>
            <w:tcW w:w="786" w:type="dxa"/>
            <w:tcBorders>
              <w:top w:val="nil"/>
            </w:tcBorders>
            <w:shd w:val="clear" w:color="000000" w:fill="FFFFFF"/>
            <w:vAlign w:val="center"/>
            <w:hideMark/>
            <w:tcPrChange w:id="182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AF7D11" w14:textId="77777777" w:rsidR="008F3A62" w:rsidRPr="006631E6" w:rsidRDefault="008F3A62" w:rsidP="008F3A62">
            <w:pPr>
              <w:spacing w:after="0"/>
              <w:jc w:val="right"/>
              <w:rPr>
                <w:ins w:id="1829" w:author="Iturra, Julio [2]" w:date="2024-10-09T11:37:00Z" w16du:dateUtc="2024-10-09T09:37:00Z"/>
                <w:rFonts w:ascii="Times New Roman" w:eastAsia="Times New Roman" w:hAnsi="Times New Roman" w:cs="Times New Roman"/>
                <w:color w:val="000000"/>
                <w:sz w:val="20"/>
                <w:szCs w:val="20"/>
                <w:rPrChange w:id="1830" w:author="Iturra, Julio [2]" w:date="2024-10-09T11:39:00Z" w16du:dateUtc="2024-10-09T09:39:00Z">
                  <w:rPr>
                    <w:ins w:id="1831" w:author="Iturra, Julio [2]" w:date="2024-10-09T11:37:00Z" w16du:dateUtc="2024-10-09T09:37:00Z"/>
                    <w:rFonts w:ascii="Arial" w:eastAsia="Times New Roman" w:hAnsi="Arial" w:cs="Arial"/>
                    <w:color w:val="000000"/>
                    <w:sz w:val="15"/>
                    <w:szCs w:val="15"/>
                  </w:rPr>
                </w:rPrChange>
              </w:rPr>
            </w:pPr>
            <w:ins w:id="1832" w:author="Iturra, Julio [2]" w:date="2024-10-09T11:37:00Z" w16du:dateUtc="2024-10-09T09:37:00Z">
              <w:r w:rsidRPr="006631E6">
                <w:rPr>
                  <w:rFonts w:ascii="Times New Roman" w:eastAsia="Times New Roman" w:hAnsi="Times New Roman" w:cs="Times New Roman"/>
                  <w:color w:val="000000"/>
                  <w:sz w:val="20"/>
                  <w:szCs w:val="20"/>
                  <w:rPrChange w:id="1833"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8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DE964" w14:textId="77777777" w:rsidR="008F3A62" w:rsidRPr="006631E6" w:rsidRDefault="008F3A62" w:rsidP="008F3A62">
            <w:pPr>
              <w:spacing w:after="0"/>
              <w:jc w:val="right"/>
              <w:rPr>
                <w:ins w:id="1835" w:author="Iturra, Julio [2]" w:date="2024-10-09T11:37:00Z" w16du:dateUtc="2024-10-09T09:37:00Z"/>
                <w:rFonts w:ascii="Times New Roman" w:eastAsia="Times New Roman" w:hAnsi="Times New Roman" w:cs="Times New Roman"/>
                <w:color w:val="000000"/>
                <w:sz w:val="20"/>
                <w:szCs w:val="20"/>
                <w:rPrChange w:id="1836" w:author="Iturra, Julio [2]" w:date="2024-10-09T11:39:00Z" w16du:dateUtc="2024-10-09T09:39:00Z">
                  <w:rPr>
                    <w:ins w:id="1837" w:author="Iturra, Julio [2]" w:date="2024-10-09T11:37:00Z" w16du:dateUtc="2024-10-09T09:37:00Z"/>
                    <w:rFonts w:ascii="Arial" w:eastAsia="Times New Roman" w:hAnsi="Arial" w:cs="Arial"/>
                    <w:color w:val="000000"/>
                    <w:sz w:val="15"/>
                    <w:szCs w:val="15"/>
                  </w:rPr>
                </w:rPrChange>
              </w:rPr>
            </w:pPr>
            <w:ins w:id="1838" w:author="Iturra, Julio [2]" w:date="2024-10-09T11:37:00Z" w16du:dateUtc="2024-10-09T09:37:00Z">
              <w:r w:rsidRPr="006631E6">
                <w:rPr>
                  <w:rFonts w:ascii="Times New Roman" w:eastAsia="Times New Roman" w:hAnsi="Times New Roman" w:cs="Times New Roman"/>
                  <w:color w:val="000000"/>
                  <w:sz w:val="20"/>
                  <w:szCs w:val="20"/>
                  <w:rPrChange w:id="1839" w:author="Iturra, Julio [2]" w:date="2024-10-09T11:39:00Z" w16du:dateUtc="2024-10-09T09:39:00Z">
                    <w:rPr>
                      <w:rFonts w:ascii="Arial" w:eastAsia="Times New Roman" w:hAnsi="Arial" w:cs="Arial"/>
                      <w:color w:val="000000"/>
                      <w:sz w:val="15"/>
                      <w:szCs w:val="15"/>
                    </w:rPr>
                  </w:rPrChange>
                </w:rPr>
                <w:t>13</w:t>
              </w:r>
            </w:ins>
          </w:p>
        </w:tc>
        <w:tc>
          <w:tcPr>
            <w:tcW w:w="786" w:type="dxa"/>
            <w:tcBorders>
              <w:top w:val="nil"/>
            </w:tcBorders>
            <w:shd w:val="clear" w:color="000000" w:fill="FFFFFF"/>
            <w:vAlign w:val="center"/>
            <w:hideMark/>
            <w:tcPrChange w:id="18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ECF709B" w14:textId="77777777" w:rsidR="008F3A62" w:rsidRPr="006631E6" w:rsidRDefault="008F3A62" w:rsidP="008F3A62">
            <w:pPr>
              <w:spacing w:after="0"/>
              <w:jc w:val="right"/>
              <w:rPr>
                <w:ins w:id="1841" w:author="Iturra, Julio [2]" w:date="2024-10-09T11:37:00Z" w16du:dateUtc="2024-10-09T09:37:00Z"/>
                <w:rFonts w:ascii="Times New Roman" w:eastAsia="Times New Roman" w:hAnsi="Times New Roman" w:cs="Times New Roman"/>
                <w:color w:val="000000"/>
                <w:sz w:val="20"/>
                <w:szCs w:val="20"/>
                <w:rPrChange w:id="1842" w:author="Iturra, Julio [2]" w:date="2024-10-09T11:39:00Z" w16du:dateUtc="2024-10-09T09:39:00Z">
                  <w:rPr>
                    <w:ins w:id="1843" w:author="Iturra, Julio [2]" w:date="2024-10-09T11:37:00Z" w16du:dateUtc="2024-10-09T09:37:00Z"/>
                    <w:rFonts w:ascii="Arial" w:eastAsia="Times New Roman" w:hAnsi="Arial" w:cs="Arial"/>
                    <w:color w:val="000000"/>
                    <w:sz w:val="15"/>
                    <w:szCs w:val="15"/>
                  </w:rPr>
                </w:rPrChange>
              </w:rPr>
            </w:pPr>
            <w:ins w:id="1844" w:author="Iturra, Julio [2]" w:date="2024-10-09T11:37:00Z" w16du:dateUtc="2024-10-09T09:37:00Z">
              <w:r w:rsidRPr="006631E6">
                <w:rPr>
                  <w:rFonts w:ascii="Times New Roman" w:eastAsia="Times New Roman" w:hAnsi="Times New Roman" w:cs="Times New Roman"/>
                  <w:color w:val="000000"/>
                  <w:sz w:val="20"/>
                  <w:szCs w:val="20"/>
                  <w:rPrChange w:id="1845"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18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71FA488" w14:textId="77777777" w:rsidR="008F3A62" w:rsidRPr="006631E6" w:rsidRDefault="008F3A62" w:rsidP="008F3A62">
            <w:pPr>
              <w:spacing w:after="0"/>
              <w:jc w:val="right"/>
              <w:rPr>
                <w:ins w:id="1847" w:author="Iturra, Julio [2]" w:date="2024-10-09T11:37:00Z" w16du:dateUtc="2024-10-09T09:37:00Z"/>
                <w:rFonts w:ascii="Times New Roman" w:eastAsia="Times New Roman" w:hAnsi="Times New Roman" w:cs="Times New Roman"/>
                <w:color w:val="000000"/>
                <w:sz w:val="20"/>
                <w:szCs w:val="20"/>
                <w:rPrChange w:id="1848" w:author="Iturra, Julio [2]" w:date="2024-10-09T11:39:00Z" w16du:dateUtc="2024-10-09T09:39:00Z">
                  <w:rPr>
                    <w:ins w:id="1849" w:author="Iturra, Julio [2]" w:date="2024-10-09T11:37:00Z" w16du:dateUtc="2024-10-09T09:37:00Z"/>
                    <w:rFonts w:ascii="Arial" w:eastAsia="Times New Roman" w:hAnsi="Arial" w:cs="Arial"/>
                    <w:color w:val="000000"/>
                    <w:sz w:val="15"/>
                    <w:szCs w:val="15"/>
                  </w:rPr>
                </w:rPrChange>
              </w:rPr>
            </w:pPr>
            <w:ins w:id="1850" w:author="Iturra, Julio [2]" w:date="2024-10-09T11:37:00Z" w16du:dateUtc="2024-10-09T09:37:00Z">
              <w:r w:rsidRPr="006631E6">
                <w:rPr>
                  <w:rFonts w:ascii="Times New Roman" w:eastAsia="Times New Roman" w:hAnsi="Times New Roman" w:cs="Times New Roman"/>
                  <w:color w:val="000000"/>
                  <w:sz w:val="20"/>
                  <w:szCs w:val="20"/>
                  <w:rPrChange w:id="1851"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185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F7AE0E" w14:textId="77777777" w:rsidR="008F3A62" w:rsidRPr="006631E6" w:rsidRDefault="008F3A62" w:rsidP="008F3A62">
            <w:pPr>
              <w:spacing w:after="0"/>
              <w:jc w:val="right"/>
              <w:rPr>
                <w:ins w:id="1853" w:author="Iturra, Julio [2]" w:date="2024-10-09T11:37:00Z" w16du:dateUtc="2024-10-09T09:37:00Z"/>
                <w:rFonts w:ascii="Times New Roman" w:eastAsia="Times New Roman" w:hAnsi="Times New Roman" w:cs="Times New Roman"/>
                <w:color w:val="000000"/>
                <w:sz w:val="20"/>
                <w:szCs w:val="20"/>
                <w:rPrChange w:id="1854" w:author="Iturra, Julio [2]" w:date="2024-10-09T11:39:00Z" w16du:dateUtc="2024-10-09T09:39:00Z">
                  <w:rPr>
                    <w:ins w:id="1855" w:author="Iturra, Julio [2]" w:date="2024-10-09T11:37:00Z" w16du:dateUtc="2024-10-09T09:37:00Z"/>
                    <w:rFonts w:ascii="Arial" w:eastAsia="Times New Roman" w:hAnsi="Arial" w:cs="Arial"/>
                    <w:color w:val="000000"/>
                    <w:sz w:val="15"/>
                    <w:szCs w:val="15"/>
                  </w:rPr>
                </w:rPrChange>
              </w:rPr>
            </w:pPr>
            <w:ins w:id="1856" w:author="Iturra, Julio [2]" w:date="2024-10-09T11:37:00Z" w16du:dateUtc="2024-10-09T09:37:00Z">
              <w:r w:rsidRPr="006631E6">
                <w:rPr>
                  <w:rFonts w:ascii="Times New Roman" w:eastAsia="Times New Roman" w:hAnsi="Times New Roman" w:cs="Times New Roman"/>
                  <w:color w:val="000000"/>
                  <w:sz w:val="20"/>
                  <w:szCs w:val="20"/>
                  <w:rPrChange w:id="1857" w:author="Iturra, Julio [2]" w:date="2024-10-09T11:39:00Z" w16du:dateUtc="2024-10-09T09:39:00Z">
                    <w:rPr>
                      <w:rFonts w:ascii="Arial" w:eastAsia="Times New Roman" w:hAnsi="Arial" w:cs="Arial"/>
                      <w:color w:val="000000"/>
                      <w:sz w:val="15"/>
                      <w:szCs w:val="15"/>
                    </w:rPr>
                  </w:rPrChange>
                </w:rPr>
                <w:t>72</w:t>
              </w:r>
            </w:ins>
          </w:p>
        </w:tc>
      </w:tr>
      <w:tr w:rsidR="008F3A62" w:rsidRPr="00722B44" w14:paraId="38E69AAF" w14:textId="77777777" w:rsidTr="008F3A62">
        <w:tblPrEx>
          <w:tblPrExChange w:id="1858" w:author="Iturra, Julio [2]" w:date="2024-10-09T11:38:00Z" w16du:dateUtc="2024-10-09T09:38:00Z">
            <w:tblPrEx>
              <w:tblW w:w="9418" w:type="dxa"/>
            </w:tblPrEx>
          </w:tblPrExChange>
        </w:tblPrEx>
        <w:trPr>
          <w:trHeight w:val="255"/>
          <w:ins w:id="1859" w:author="Iturra, Julio [2]" w:date="2024-10-09T11:37:00Z"/>
          <w:trPrChange w:id="1860" w:author="Iturra, Julio [2]" w:date="2024-10-09T11:38:00Z" w16du:dateUtc="2024-10-09T09:38:00Z">
            <w:trPr>
              <w:trHeight w:val="255"/>
            </w:trPr>
          </w:trPrChange>
        </w:trPr>
        <w:tc>
          <w:tcPr>
            <w:tcW w:w="4793" w:type="dxa"/>
            <w:tcBorders>
              <w:top w:val="nil"/>
            </w:tcBorders>
            <w:shd w:val="clear" w:color="000000" w:fill="FFFFFF"/>
            <w:vAlign w:val="center"/>
            <w:hideMark/>
            <w:tcPrChange w:id="186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E8F8AC7" w14:textId="77777777" w:rsidR="008F3A62" w:rsidRPr="006631E6" w:rsidRDefault="008F3A62" w:rsidP="008F3A62">
            <w:pPr>
              <w:spacing w:after="0"/>
              <w:rPr>
                <w:ins w:id="1862" w:author="Iturra, Julio [2]" w:date="2024-10-09T11:37:00Z" w16du:dateUtc="2024-10-09T09:37:00Z"/>
                <w:rFonts w:ascii="Times New Roman" w:eastAsia="Times New Roman" w:hAnsi="Times New Roman" w:cs="Times New Roman"/>
                <w:color w:val="000000"/>
                <w:sz w:val="20"/>
                <w:szCs w:val="20"/>
                <w:rPrChange w:id="1863" w:author="Iturra, Julio [2]" w:date="2024-10-09T11:39:00Z" w16du:dateUtc="2024-10-09T09:39:00Z">
                  <w:rPr>
                    <w:ins w:id="1864" w:author="Iturra, Julio [2]" w:date="2024-10-09T11:37:00Z" w16du:dateUtc="2024-10-09T09:37:00Z"/>
                    <w:rFonts w:ascii="Arial" w:eastAsia="Times New Roman" w:hAnsi="Arial" w:cs="Arial"/>
                    <w:color w:val="000000"/>
                    <w:sz w:val="15"/>
                    <w:szCs w:val="15"/>
                  </w:rPr>
                </w:rPrChange>
              </w:rPr>
            </w:pPr>
            <w:ins w:id="1865" w:author="Iturra, Julio [2]" w:date="2024-10-09T11:37:00Z" w16du:dateUtc="2024-10-09T09:37:00Z">
              <w:r w:rsidRPr="006631E6">
                <w:rPr>
                  <w:rFonts w:ascii="Times New Roman" w:eastAsia="Times New Roman" w:hAnsi="Times New Roman" w:cs="Times New Roman"/>
                  <w:color w:val="000000"/>
                  <w:sz w:val="20"/>
                  <w:szCs w:val="20"/>
                  <w:rPrChange w:id="1866" w:author="Iturra, Julio [2]" w:date="2024-10-09T11:39:00Z" w16du:dateUtc="2024-10-09T09:39:00Z">
                    <w:rPr>
                      <w:rFonts w:ascii="Arial" w:eastAsia="Times New Roman" w:hAnsi="Arial" w:cs="Arial"/>
                      <w:color w:val="000000"/>
                      <w:sz w:val="15"/>
                      <w:szCs w:val="15"/>
                    </w:rPr>
                  </w:rPrChange>
                </w:rPr>
                <w:t>Labor market status</w:t>
              </w:r>
            </w:ins>
          </w:p>
        </w:tc>
        <w:tc>
          <w:tcPr>
            <w:tcW w:w="786" w:type="dxa"/>
            <w:tcBorders>
              <w:top w:val="nil"/>
            </w:tcBorders>
            <w:shd w:val="clear" w:color="000000" w:fill="FFFFFF"/>
            <w:vAlign w:val="center"/>
            <w:hideMark/>
            <w:tcPrChange w:id="186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CBB602" w14:textId="77777777" w:rsidR="008F3A62" w:rsidRPr="006631E6" w:rsidRDefault="008F3A62" w:rsidP="008F3A62">
            <w:pPr>
              <w:spacing w:after="0"/>
              <w:jc w:val="right"/>
              <w:rPr>
                <w:ins w:id="1868" w:author="Iturra, Julio [2]" w:date="2024-10-09T11:37:00Z" w16du:dateUtc="2024-10-09T09:37:00Z"/>
                <w:rFonts w:ascii="Times New Roman" w:eastAsia="Times New Roman" w:hAnsi="Times New Roman" w:cs="Times New Roman"/>
                <w:color w:val="000000"/>
                <w:sz w:val="20"/>
                <w:szCs w:val="20"/>
                <w:rPrChange w:id="1869" w:author="Iturra, Julio [2]" w:date="2024-10-09T11:39:00Z" w16du:dateUtc="2024-10-09T09:39:00Z">
                  <w:rPr>
                    <w:ins w:id="1870" w:author="Iturra, Julio [2]" w:date="2024-10-09T11:37:00Z" w16du:dateUtc="2024-10-09T09:37:00Z"/>
                    <w:rFonts w:ascii="Arial" w:eastAsia="Times New Roman" w:hAnsi="Arial" w:cs="Arial"/>
                    <w:color w:val="000000"/>
                    <w:sz w:val="15"/>
                    <w:szCs w:val="15"/>
                  </w:rPr>
                </w:rPrChange>
              </w:rPr>
            </w:pPr>
            <w:ins w:id="1871" w:author="Iturra, Julio [2]" w:date="2024-10-09T11:37:00Z" w16du:dateUtc="2024-10-09T09:37:00Z">
              <w:r w:rsidRPr="006631E6">
                <w:rPr>
                  <w:rFonts w:ascii="Times New Roman" w:eastAsia="Times New Roman" w:hAnsi="Times New Roman" w:cs="Times New Roman"/>
                  <w:color w:val="000000"/>
                  <w:sz w:val="20"/>
                  <w:szCs w:val="20"/>
                  <w:rPrChange w:id="187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87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1229AB" w14:textId="77777777" w:rsidR="008F3A62" w:rsidRPr="006631E6" w:rsidRDefault="008F3A62" w:rsidP="008F3A62">
            <w:pPr>
              <w:spacing w:after="0"/>
              <w:jc w:val="right"/>
              <w:rPr>
                <w:ins w:id="1874" w:author="Iturra, Julio [2]" w:date="2024-10-09T11:37:00Z" w16du:dateUtc="2024-10-09T09:37:00Z"/>
                <w:rFonts w:ascii="Times New Roman" w:eastAsia="Times New Roman" w:hAnsi="Times New Roman" w:cs="Times New Roman"/>
                <w:color w:val="000000"/>
                <w:sz w:val="20"/>
                <w:szCs w:val="20"/>
                <w:rPrChange w:id="1875" w:author="Iturra, Julio [2]" w:date="2024-10-09T11:39:00Z" w16du:dateUtc="2024-10-09T09:39:00Z">
                  <w:rPr>
                    <w:ins w:id="1876" w:author="Iturra, Julio [2]" w:date="2024-10-09T11:37:00Z" w16du:dateUtc="2024-10-09T09:37:00Z"/>
                    <w:rFonts w:ascii="Arial" w:eastAsia="Times New Roman" w:hAnsi="Arial" w:cs="Arial"/>
                    <w:color w:val="000000"/>
                    <w:sz w:val="15"/>
                    <w:szCs w:val="15"/>
                  </w:rPr>
                </w:rPrChange>
              </w:rPr>
            </w:pPr>
            <w:ins w:id="1877" w:author="Iturra, Julio [2]" w:date="2024-10-09T11:37:00Z" w16du:dateUtc="2024-10-09T09:37:00Z">
              <w:r w:rsidRPr="006631E6">
                <w:rPr>
                  <w:rFonts w:ascii="Times New Roman" w:eastAsia="Times New Roman" w:hAnsi="Times New Roman" w:cs="Times New Roman"/>
                  <w:color w:val="000000"/>
                  <w:sz w:val="20"/>
                  <w:szCs w:val="20"/>
                  <w:rPrChange w:id="187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87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8D54EC8" w14:textId="77777777" w:rsidR="008F3A62" w:rsidRPr="006631E6" w:rsidRDefault="008F3A62" w:rsidP="008F3A62">
            <w:pPr>
              <w:spacing w:after="0"/>
              <w:jc w:val="right"/>
              <w:rPr>
                <w:ins w:id="1880" w:author="Iturra, Julio [2]" w:date="2024-10-09T11:37:00Z" w16du:dateUtc="2024-10-09T09:37:00Z"/>
                <w:rFonts w:ascii="Times New Roman" w:eastAsia="Times New Roman" w:hAnsi="Times New Roman" w:cs="Times New Roman"/>
                <w:color w:val="000000"/>
                <w:sz w:val="20"/>
                <w:szCs w:val="20"/>
                <w:rPrChange w:id="1881" w:author="Iturra, Julio [2]" w:date="2024-10-09T11:39:00Z" w16du:dateUtc="2024-10-09T09:39:00Z">
                  <w:rPr>
                    <w:ins w:id="1882" w:author="Iturra, Julio [2]" w:date="2024-10-09T11:37:00Z" w16du:dateUtc="2024-10-09T09:37:00Z"/>
                    <w:rFonts w:ascii="Arial" w:eastAsia="Times New Roman" w:hAnsi="Arial" w:cs="Arial"/>
                    <w:color w:val="000000"/>
                    <w:sz w:val="15"/>
                    <w:szCs w:val="15"/>
                  </w:rPr>
                </w:rPrChange>
              </w:rPr>
            </w:pPr>
            <w:ins w:id="1883" w:author="Iturra, Julio [2]" w:date="2024-10-09T11:37:00Z" w16du:dateUtc="2024-10-09T09:37:00Z">
              <w:r w:rsidRPr="006631E6">
                <w:rPr>
                  <w:rFonts w:ascii="Times New Roman" w:eastAsia="Times New Roman" w:hAnsi="Times New Roman" w:cs="Times New Roman"/>
                  <w:color w:val="000000"/>
                  <w:sz w:val="20"/>
                  <w:szCs w:val="20"/>
                  <w:rPrChange w:id="188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88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3BF0F8" w14:textId="77777777" w:rsidR="008F3A62" w:rsidRPr="006631E6" w:rsidRDefault="008F3A62" w:rsidP="008F3A62">
            <w:pPr>
              <w:spacing w:after="0"/>
              <w:jc w:val="right"/>
              <w:rPr>
                <w:ins w:id="1886" w:author="Iturra, Julio [2]" w:date="2024-10-09T11:37:00Z" w16du:dateUtc="2024-10-09T09:37:00Z"/>
                <w:rFonts w:ascii="Times New Roman" w:eastAsia="Times New Roman" w:hAnsi="Times New Roman" w:cs="Times New Roman"/>
                <w:color w:val="000000"/>
                <w:sz w:val="20"/>
                <w:szCs w:val="20"/>
                <w:rPrChange w:id="1887" w:author="Iturra, Julio [2]" w:date="2024-10-09T11:39:00Z" w16du:dateUtc="2024-10-09T09:39:00Z">
                  <w:rPr>
                    <w:ins w:id="1888" w:author="Iturra, Julio [2]" w:date="2024-10-09T11:37:00Z" w16du:dateUtc="2024-10-09T09:37:00Z"/>
                    <w:rFonts w:ascii="Arial" w:eastAsia="Times New Roman" w:hAnsi="Arial" w:cs="Arial"/>
                    <w:color w:val="000000"/>
                    <w:sz w:val="15"/>
                    <w:szCs w:val="15"/>
                  </w:rPr>
                </w:rPrChange>
              </w:rPr>
            </w:pPr>
            <w:ins w:id="1889" w:author="Iturra, Julio [2]" w:date="2024-10-09T11:37:00Z" w16du:dateUtc="2024-10-09T09:37:00Z">
              <w:r w:rsidRPr="006631E6">
                <w:rPr>
                  <w:rFonts w:ascii="Times New Roman" w:eastAsia="Times New Roman" w:hAnsi="Times New Roman" w:cs="Times New Roman"/>
                  <w:color w:val="000000"/>
                  <w:sz w:val="20"/>
                  <w:szCs w:val="20"/>
                  <w:rPrChange w:id="189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89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9861A3" w14:textId="77777777" w:rsidR="008F3A62" w:rsidRPr="006631E6" w:rsidRDefault="008F3A62" w:rsidP="008F3A62">
            <w:pPr>
              <w:spacing w:after="0"/>
              <w:jc w:val="right"/>
              <w:rPr>
                <w:ins w:id="1892" w:author="Iturra, Julio [2]" w:date="2024-10-09T11:37:00Z" w16du:dateUtc="2024-10-09T09:37:00Z"/>
                <w:rFonts w:ascii="Times New Roman" w:eastAsia="Times New Roman" w:hAnsi="Times New Roman" w:cs="Times New Roman"/>
                <w:color w:val="000000"/>
                <w:sz w:val="20"/>
                <w:szCs w:val="20"/>
                <w:rPrChange w:id="1893" w:author="Iturra, Julio [2]" w:date="2024-10-09T11:39:00Z" w16du:dateUtc="2024-10-09T09:39:00Z">
                  <w:rPr>
                    <w:ins w:id="1894" w:author="Iturra, Julio [2]" w:date="2024-10-09T11:37:00Z" w16du:dateUtc="2024-10-09T09:37:00Z"/>
                    <w:rFonts w:ascii="Arial" w:eastAsia="Times New Roman" w:hAnsi="Arial" w:cs="Arial"/>
                    <w:color w:val="000000"/>
                    <w:sz w:val="15"/>
                    <w:szCs w:val="15"/>
                  </w:rPr>
                </w:rPrChange>
              </w:rPr>
            </w:pPr>
            <w:ins w:id="1895" w:author="Iturra, Julio [2]" w:date="2024-10-09T11:37:00Z" w16du:dateUtc="2024-10-09T09:37:00Z">
              <w:r w:rsidRPr="006631E6">
                <w:rPr>
                  <w:rFonts w:ascii="Times New Roman" w:eastAsia="Times New Roman" w:hAnsi="Times New Roman" w:cs="Times New Roman"/>
                  <w:color w:val="000000"/>
                  <w:sz w:val="20"/>
                  <w:szCs w:val="20"/>
                  <w:rPrChange w:id="1896" w:author="Iturra, Julio [2]" w:date="2024-10-09T11:39:00Z" w16du:dateUtc="2024-10-09T09:39:00Z">
                    <w:rPr>
                      <w:rFonts w:ascii="Arial" w:eastAsia="Times New Roman" w:hAnsi="Arial" w:cs="Arial"/>
                      <w:color w:val="000000"/>
                      <w:sz w:val="15"/>
                      <w:szCs w:val="15"/>
                    </w:rPr>
                  </w:rPrChange>
                </w:rPr>
                <w:t> </w:t>
              </w:r>
            </w:ins>
          </w:p>
        </w:tc>
      </w:tr>
      <w:tr w:rsidR="008F3A62" w:rsidRPr="00722B44" w14:paraId="6D9E6173" w14:textId="77777777" w:rsidTr="008F3A62">
        <w:tblPrEx>
          <w:tblPrExChange w:id="1897" w:author="Iturra, Julio [2]" w:date="2024-10-09T11:38:00Z" w16du:dateUtc="2024-10-09T09:38:00Z">
            <w:tblPrEx>
              <w:tblW w:w="9418" w:type="dxa"/>
            </w:tblPrEx>
          </w:tblPrExChange>
        </w:tblPrEx>
        <w:trPr>
          <w:trHeight w:val="255"/>
          <w:ins w:id="1898" w:author="Iturra, Julio [2]" w:date="2024-10-09T11:37:00Z"/>
          <w:trPrChange w:id="1899" w:author="Iturra, Julio [2]" w:date="2024-10-09T11:38:00Z" w16du:dateUtc="2024-10-09T09:38:00Z">
            <w:trPr>
              <w:trHeight w:val="255"/>
            </w:trPr>
          </w:trPrChange>
        </w:trPr>
        <w:tc>
          <w:tcPr>
            <w:tcW w:w="4793" w:type="dxa"/>
            <w:tcBorders>
              <w:top w:val="nil"/>
            </w:tcBorders>
            <w:shd w:val="clear" w:color="000000" w:fill="FFFFFF"/>
            <w:vAlign w:val="center"/>
            <w:hideMark/>
            <w:tcPrChange w:id="190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1C8F7B5" w14:textId="77777777" w:rsidR="008F3A62" w:rsidRPr="006631E6" w:rsidRDefault="008F3A62" w:rsidP="008F3A62">
            <w:pPr>
              <w:spacing w:after="0"/>
              <w:rPr>
                <w:ins w:id="1901" w:author="Iturra, Julio [2]" w:date="2024-10-09T11:37:00Z" w16du:dateUtc="2024-10-09T09:37:00Z"/>
                <w:rFonts w:ascii="Times New Roman" w:eastAsia="Times New Roman" w:hAnsi="Times New Roman" w:cs="Times New Roman"/>
                <w:color w:val="000000"/>
                <w:sz w:val="20"/>
                <w:szCs w:val="20"/>
                <w:rPrChange w:id="1902" w:author="Iturra, Julio [2]" w:date="2024-10-09T11:39:00Z" w16du:dateUtc="2024-10-09T09:39:00Z">
                  <w:rPr>
                    <w:ins w:id="1903" w:author="Iturra, Julio [2]" w:date="2024-10-09T11:37:00Z" w16du:dateUtc="2024-10-09T09:37:00Z"/>
                    <w:rFonts w:ascii="Arial" w:eastAsia="Times New Roman" w:hAnsi="Arial" w:cs="Arial"/>
                    <w:color w:val="000000"/>
                    <w:sz w:val="15"/>
                    <w:szCs w:val="15"/>
                  </w:rPr>
                </w:rPrChange>
              </w:rPr>
            </w:pPr>
            <w:ins w:id="1904" w:author="Iturra, Julio [2]" w:date="2024-10-09T11:37:00Z" w16du:dateUtc="2024-10-09T09:37:00Z">
              <w:r w:rsidRPr="006631E6">
                <w:rPr>
                  <w:rFonts w:ascii="Times New Roman" w:eastAsia="Times New Roman" w:hAnsi="Times New Roman" w:cs="Times New Roman"/>
                  <w:color w:val="000000"/>
                  <w:sz w:val="20"/>
                  <w:szCs w:val="20"/>
                  <w:rPrChange w:id="1905" w:author="Iturra, Julio [2]" w:date="2024-10-09T11:39:00Z" w16du:dateUtc="2024-10-09T09:39:00Z">
                    <w:rPr>
                      <w:rFonts w:ascii="Arial" w:eastAsia="Times New Roman" w:hAnsi="Arial" w:cs="Arial"/>
                      <w:color w:val="000000"/>
                      <w:sz w:val="15"/>
                      <w:szCs w:val="15"/>
                    </w:rPr>
                  </w:rPrChange>
                </w:rPr>
                <w:t>... In paid work</w:t>
              </w:r>
            </w:ins>
          </w:p>
        </w:tc>
        <w:tc>
          <w:tcPr>
            <w:tcW w:w="786" w:type="dxa"/>
            <w:tcBorders>
              <w:top w:val="nil"/>
            </w:tcBorders>
            <w:shd w:val="clear" w:color="000000" w:fill="FFFFFF"/>
            <w:vAlign w:val="center"/>
            <w:hideMark/>
            <w:tcPrChange w:id="190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D37CD9" w14:textId="77777777" w:rsidR="008F3A62" w:rsidRPr="006631E6" w:rsidRDefault="008F3A62" w:rsidP="008F3A62">
            <w:pPr>
              <w:spacing w:after="0"/>
              <w:jc w:val="right"/>
              <w:rPr>
                <w:ins w:id="1907" w:author="Iturra, Julio [2]" w:date="2024-10-09T11:37:00Z" w16du:dateUtc="2024-10-09T09:37:00Z"/>
                <w:rFonts w:ascii="Times New Roman" w:eastAsia="Times New Roman" w:hAnsi="Times New Roman" w:cs="Times New Roman"/>
                <w:color w:val="000000"/>
                <w:sz w:val="20"/>
                <w:szCs w:val="20"/>
                <w:rPrChange w:id="1908" w:author="Iturra, Julio [2]" w:date="2024-10-09T11:39:00Z" w16du:dateUtc="2024-10-09T09:39:00Z">
                  <w:rPr>
                    <w:ins w:id="1909" w:author="Iturra, Julio [2]" w:date="2024-10-09T11:37:00Z" w16du:dateUtc="2024-10-09T09:37:00Z"/>
                    <w:rFonts w:ascii="Arial" w:eastAsia="Times New Roman" w:hAnsi="Arial" w:cs="Arial"/>
                    <w:color w:val="000000"/>
                    <w:sz w:val="15"/>
                    <w:szCs w:val="15"/>
                  </w:rPr>
                </w:rPrChange>
              </w:rPr>
            </w:pPr>
            <w:ins w:id="1910" w:author="Iturra, Julio [2]" w:date="2024-10-09T11:37:00Z" w16du:dateUtc="2024-10-09T09:37:00Z">
              <w:r w:rsidRPr="006631E6">
                <w:rPr>
                  <w:rFonts w:ascii="Times New Roman" w:eastAsia="Times New Roman" w:hAnsi="Times New Roman" w:cs="Times New Roman"/>
                  <w:color w:val="000000"/>
                  <w:sz w:val="20"/>
                  <w:szCs w:val="20"/>
                  <w:rPrChange w:id="191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1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695D1C" w14:textId="77777777" w:rsidR="008F3A62" w:rsidRPr="006631E6" w:rsidRDefault="008F3A62" w:rsidP="008F3A62">
            <w:pPr>
              <w:spacing w:after="0"/>
              <w:jc w:val="right"/>
              <w:rPr>
                <w:ins w:id="1913" w:author="Iturra, Julio [2]" w:date="2024-10-09T11:37:00Z" w16du:dateUtc="2024-10-09T09:37:00Z"/>
                <w:rFonts w:ascii="Times New Roman" w:eastAsia="Times New Roman" w:hAnsi="Times New Roman" w:cs="Times New Roman"/>
                <w:color w:val="000000"/>
                <w:sz w:val="20"/>
                <w:szCs w:val="20"/>
                <w:rPrChange w:id="1914" w:author="Iturra, Julio [2]" w:date="2024-10-09T11:39:00Z" w16du:dateUtc="2024-10-09T09:39:00Z">
                  <w:rPr>
                    <w:ins w:id="1915" w:author="Iturra, Julio [2]" w:date="2024-10-09T11:37:00Z" w16du:dateUtc="2024-10-09T09:37:00Z"/>
                    <w:rFonts w:ascii="Arial" w:eastAsia="Times New Roman" w:hAnsi="Arial" w:cs="Arial"/>
                    <w:color w:val="000000"/>
                    <w:sz w:val="15"/>
                    <w:szCs w:val="15"/>
                  </w:rPr>
                </w:rPrChange>
              </w:rPr>
            </w:pPr>
            <w:ins w:id="1916" w:author="Iturra, Julio [2]" w:date="2024-10-09T11:37:00Z" w16du:dateUtc="2024-10-09T09:37:00Z">
              <w:r w:rsidRPr="006631E6">
                <w:rPr>
                  <w:rFonts w:ascii="Times New Roman" w:eastAsia="Times New Roman" w:hAnsi="Times New Roman" w:cs="Times New Roman"/>
                  <w:color w:val="000000"/>
                  <w:sz w:val="20"/>
                  <w:szCs w:val="20"/>
                  <w:rPrChange w:id="1917" w:author="Iturra, Julio [2]" w:date="2024-10-09T11:39:00Z" w16du:dateUtc="2024-10-09T09:39:00Z">
                    <w:rPr>
                      <w:rFonts w:ascii="Arial" w:eastAsia="Times New Roman" w:hAnsi="Arial" w:cs="Arial"/>
                      <w:color w:val="000000"/>
                      <w:sz w:val="15"/>
                      <w:szCs w:val="15"/>
                    </w:rPr>
                  </w:rPrChange>
                </w:rPr>
                <w:t>66%</w:t>
              </w:r>
            </w:ins>
          </w:p>
        </w:tc>
        <w:tc>
          <w:tcPr>
            <w:tcW w:w="786" w:type="dxa"/>
            <w:tcBorders>
              <w:top w:val="nil"/>
            </w:tcBorders>
            <w:shd w:val="clear" w:color="000000" w:fill="FFFFFF"/>
            <w:vAlign w:val="center"/>
            <w:hideMark/>
            <w:tcPrChange w:id="191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E25E890" w14:textId="77777777" w:rsidR="008F3A62" w:rsidRPr="006631E6" w:rsidRDefault="008F3A62" w:rsidP="008F3A62">
            <w:pPr>
              <w:spacing w:after="0"/>
              <w:jc w:val="right"/>
              <w:rPr>
                <w:ins w:id="1919" w:author="Iturra, Julio [2]" w:date="2024-10-09T11:37:00Z" w16du:dateUtc="2024-10-09T09:37:00Z"/>
                <w:rFonts w:ascii="Times New Roman" w:eastAsia="Times New Roman" w:hAnsi="Times New Roman" w:cs="Times New Roman"/>
                <w:color w:val="000000"/>
                <w:sz w:val="20"/>
                <w:szCs w:val="20"/>
                <w:rPrChange w:id="1920" w:author="Iturra, Julio [2]" w:date="2024-10-09T11:39:00Z" w16du:dateUtc="2024-10-09T09:39:00Z">
                  <w:rPr>
                    <w:ins w:id="1921" w:author="Iturra, Julio [2]" w:date="2024-10-09T11:37:00Z" w16du:dateUtc="2024-10-09T09:37:00Z"/>
                    <w:rFonts w:ascii="Arial" w:eastAsia="Times New Roman" w:hAnsi="Arial" w:cs="Arial"/>
                    <w:color w:val="000000"/>
                    <w:sz w:val="15"/>
                    <w:szCs w:val="15"/>
                  </w:rPr>
                </w:rPrChange>
              </w:rPr>
            </w:pPr>
            <w:ins w:id="1922" w:author="Iturra, Julio [2]" w:date="2024-10-09T11:37:00Z" w16du:dateUtc="2024-10-09T09:37:00Z">
              <w:r w:rsidRPr="006631E6">
                <w:rPr>
                  <w:rFonts w:ascii="Times New Roman" w:eastAsia="Times New Roman" w:hAnsi="Times New Roman" w:cs="Times New Roman"/>
                  <w:color w:val="000000"/>
                  <w:sz w:val="20"/>
                  <w:szCs w:val="20"/>
                  <w:rPrChange w:id="192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2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F57E403" w14:textId="77777777" w:rsidR="008F3A62" w:rsidRPr="006631E6" w:rsidRDefault="008F3A62" w:rsidP="008F3A62">
            <w:pPr>
              <w:spacing w:after="0"/>
              <w:jc w:val="right"/>
              <w:rPr>
                <w:ins w:id="1925" w:author="Iturra, Julio [2]" w:date="2024-10-09T11:37:00Z" w16du:dateUtc="2024-10-09T09:37:00Z"/>
                <w:rFonts w:ascii="Times New Roman" w:eastAsia="Times New Roman" w:hAnsi="Times New Roman" w:cs="Times New Roman"/>
                <w:color w:val="000000"/>
                <w:sz w:val="20"/>
                <w:szCs w:val="20"/>
                <w:rPrChange w:id="1926" w:author="Iturra, Julio [2]" w:date="2024-10-09T11:39:00Z" w16du:dateUtc="2024-10-09T09:39:00Z">
                  <w:rPr>
                    <w:ins w:id="1927" w:author="Iturra, Julio [2]" w:date="2024-10-09T11:37:00Z" w16du:dateUtc="2024-10-09T09:37:00Z"/>
                    <w:rFonts w:ascii="Arial" w:eastAsia="Times New Roman" w:hAnsi="Arial" w:cs="Arial"/>
                    <w:color w:val="000000"/>
                    <w:sz w:val="15"/>
                    <w:szCs w:val="15"/>
                  </w:rPr>
                </w:rPrChange>
              </w:rPr>
            </w:pPr>
            <w:ins w:id="1928" w:author="Iturra, Julio [2]" w:date="2024-10-09T11:37:00Z" w16du:dateUtc="2024-10-09T09:37:00Z">
              <w:r w:rsidRPr="006631E6">
                <w:rPr>
                  <w:rFonts w:ascii="Times New Roman" w:eastAsia="Times New Roman" w:hAnsi="Times New Roman" w:cs="Times New Roman"/>
                  <w:color w:val="000000"/>
                  <w:sz w:val="20"/>
                  <w:szCs w:val="20"/>
                  <w:rPrChange w:id="192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3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D2F8C5" w14:textId="77777777" w:rsidR="008F3A62" w:rsidRPr="006631E6" w:rsidRDefault="008F3A62" w:rsidP="008F3A62">
            <w:pPr>
              <w:spacing w:after="0"/>
              <w:jc w:val="right"/>
              <w:rPr>
                <w:ins w:id="1931" w:author="Iturra, Julio [2]" w:date="2024-10-09T11:37:00Z" w16du:dateUtc="2024-10-09T09:37:00Z"/>
                <w:rFonts w:ascii="Times New Roman" w:eastAsia="Times New Roman" w:hAnsi="Times New Roman" w:cs="Times New Roman"/>
                <w:color w:val="000000"/>
                <w:sz w:val="20"/>
                <w:szCs w:val="20"/>
                <w:rPrChange w:id="1932" w:author="Iturra, Julio [2]" w:date="2024-10-09T11:39:00Z" w16du:dateUtc="2024-10-09T09:39:00Z">
                  <w:rPr>
                    <w:ins w:id="1933" w:author="Iturra, Julio [2]" w:date="2024-10-09T11:37:00Z" w16du:dateUtc="2024-10-09T09:37:00Z"/>
                    <w:rFonts w:ascii="Arial" w:eastAsia="Times New Roman" w:hAnsi="Arial" w:cs="Arial"/>
                    <w:color w:val="000000"/>
                    <w:sz w:val="15"/>
                    <w:szCs w:val="15"/>
                  </w:rPr>
                </w:rPrChange>
              </w:rPr>
            </w:pPr>
            <w:ins w:id="1934" w:author="Iturra, Julio [2]" w:date="2024-10-09T11:37:00Z" w16du:dateUtc="2024-10-09T09:37:00Z">
              <w:r w:rsidRPr="006631E6">
                <w:rPr>
                  <w:rFonts w:ascii="Times New Roman" w:eastAsia="Times New Roman" w:hAnsi="Times New Roman" w:cs="Times New Roman"/>
                  <w:color w:val="000000"/>
                  <w:sz w:val="20"/>
                  <w:szCs w:val="20"/>
                  <w:rPrChange w:id="1935" w:author="Iturra, Julio [2]" w:date="2024-10-09T11:39:00Z" w16du:dateUtc="2024-10-09T09:39:00Z">
                    <w:rPr>
                      <w:rFonts w:ascii="Arial" w:eastAsia="Times New Roman" w:hAnsi="Arial" w:cs="Arial"/>
                      <w:color w:val="000000"/>
                      <w:sz w:val="15"/>
                      <w:szCs w:val="15"/>
                    </w:rPr>
                  </w:rPrChange>
                </w:rPr>
                <w:t> </w:t>
              </w:r>
            </w:ins>
          </w:p>
        </w:tc>
      </w:tr>
      <w:tr w:rsidR="008F3A62" w:rsidRPr="00722B44" w14:paraId="00DF40BF" w14:textId="77777777" w:rsidTr="008F3A62">
        <w:tblPrEx>
          <w:tblPrExChange w:id="1936" w:author="Iturra, Julio [2]" w:date="2024-10-09T11:38:00Z" w16du:dateUtc="2024-10-09T09:38:00Z">
            <w:tblPrEx>
              <w:tblW w:w="9418" w:type="dxa"/>
            </w:tblPrEx>
          </w:tblPrExChange>
        </w:tblPrEx>
        <w:trPr>
          <w:trHeight w:val="255"/>
          <w:ins w:id="1937" w:author="Iturra, Julio [2]" w:date="2024-10-09T11:37:00Z"/>
          <w:trPrChange w:id="1938" w:author="Iturra, Julio [2]" w:date="2024-10-09T11:38:00Z" w16du:dateUtc="2024-10-09T09:38:00Z">
            <w:trPr>
              <w:trHeight w:val="255"/>
            </w:trPr>
          </w:trPrChange>
        </w:trPr>
        <w:tc>
          <w:tcPr>
            <w:tcW w:w="4793" w:type="dxa"/>
            <w:tcBorders>
              <w:top w:val="nil"/>
            </w:tcBorders>
            <w:shd w:val="clear" w:color="000000" w:fill="FFFFFF"/>
            <w:vAlign w:val="center"/>
            <w:hideMark/>
            <w:tcPrChange w:id="193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00D6858" w14:textId="77777777" w:rsidR="008F3A62" w:rsidRPr="006631E6" w:rsidRDefault="008F3A62" w:rsidP="008F3A62">
            <w:pPr>
              <w:spacing w:after="0"/>
              <w:rPr>
                <w:ins w:id="1940" w:author="Iturra, Julio [2]" w:date="2024-10-09T11:37:00Z" w16du:dateUtc="2024-10-09T09:37:00Z"/>
                <w:rFonts w:ascii="Times New Roman" w:eastAsia="Times New Roman" w:hAnsi="Times New Roman" w:cs="Times New Roman"/>
                <w:color w:val="000000"/>
                <w:sz w:val="20"/>
                <w:szCs w:val="20"/>
                <w:rPrChange w:id="1941" w:author="Iturra, Julio [2]" w:date="2024-10-09T11:39:00Z" w16du:dateUtc="2024-10-09T09:39:00Z">
                  <w:rPr>
                    <w:ins w:id="1942" w:author="Iturra, Julio [2]" w:date="2024-10-09T11:37:00Z" w16du:dateUtc="2024-10-09T09:37:00Z"/>
                    <w:rFonts w:ascii="Arial" w:eastAsia="Times New Roman" w:hAnsi="Arial" w:cs="Arial"/>
                    <w:color w:val="000000"/>
                    <w:sz w:val="15"/>
                    <w:szCs w:val="15"/>
                  </w:rPr>
                </w:rPrChange>
              </w:rPr>
            </w:pPr>
            <w:ins w:id="1943" w:author="Iturra, Julio [2]" w:date="2024-10-09T11:37:00Z" w16du:dateUtc="2024-10-09T09:37:00Z">
              <w:r w:rsidRPr="006631E6">
                <w:rPr>
                  <w:rFonts w:ascii="Times New Roman" w:eastAsia="Times New Roman" w:hAnsi="Times New Roman" w:cs="Times New Roman"/>
                  <w:color w:val="000000"/>
                  <w:sz w:val="20"/>
                  <w:szCs w:val="20"/>
                  <w:rPrChange w:id="1944" w:author="Iturra, Julio [2]" w:date="2024-10-09T11:39:00Z" w16du:dateUtc="2024-10-09T09:39:00Z">
                    <w:rPr>
                      <w:rFonts w:ascii="Arial" w:eastAsia="Times New Roman" w:hAnsi="Arial" w:cs="Arial"/>
                      <w:color w:val="000000"/>
                      <w:sz w:val="15"/>
                      <w:szCs w:val="15"/>
                    </w:rPr>
                  </w:rPrChange>
                </w:rPr>
                <w:t>... Not in paid work</w:t>
              </w:r>
            </w:ins>
          </w:p>
        </w:tc>
        <w:tc>
          <w:tcPr>
            <w:tcW w:w="786" w:type="dxa"/>
            <w:tcBorders>
              <w:top w:val="nil"/>
            </w:tcBorders>
            <w:shd w:val="clear" w:color="000000" w:fill="FFFFFF"/>
            <w:vAlign w:val="center"/>
            <w:hideMark/>
            <w:tcPrChange w:id="194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D68E3A4" w14:textId="77777777" w:rsidR="008F3A62" w:rsidRPr="006631E6" w:rsidRDefault="008F3A62" w:rsidP="008F3A62">
            <w:pPr>
              <w:spacing w:after="0"/>
              <w:jc w:val="right"/>
              <w:rPr>
                <w:ins w:id="1946" w:author="Iturra, Julio [2]" w:date="2024-10-09T11:37:00Z" w16du:dateUtc="2024-10-09T09:37:00Z"/>
                <w:rFonts w:ascii="Times New Roman" w:eastAsia="Times New Roman" w:hAnsi="Times New Roman" w:cs="Times New Roman"/>
                <w:color w:val="000000"/>
                <w:sz w:val="20"/>
                <w:szCs w:val="20"/>
                <w:rPrChange w:id="1947" w:author="Iturra, Julio [2]" w:date="2024-10-09T11:39:00Z" w16du:dateUtc="2024-10-09T09:39:00Z">
                  <w:rPr>
                    <w:ins w:id="1948" w:author="Iturra, Julio [2]" w:date="2024-10-09T11:37:00Z" w16du:dateUtc="2024-10-09T09:37:00Z"/>
                    <w:rFonts w:ascii="Arial" w:eastAsia="Times New Roman" w:hAnsi="Arial" w:cs="Arial"/>
                    <w:color w:val="000000"/>
                    <w:sz w:val="15"/>
                    <w:szCs w:val="15"/>
                  </w:rPr>
                </w:rPrChange>
              </w:rPr>
            </w:pPr>
            <w:ins w:id="1949" w:author="Iturra, Julio [2]" w:date="2024-10-09T11:37:00Z" w16du:dateUtc="2024-10-09T09:37:00Z">
              <w:r w:rsidRPr="006631E6">
                <w:rPr>
                  <w:rFonts w:ascii="Times New Roman" w:eastAsia="Times New Roman" w:hAnsi="Times New Roman" w:cs="Times New Roman"/>
                  <w:color w:val="000000"/>
                  <w:sz w:val="20"/>
                  <w:szCs w:val="20"/>
                  <w:rPrChange w:id="195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5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F1E52B" w14:textId="77777777" w:rsidR="008F3A62" w:rsidRPr="006631E6" w:rsidRDefault="008F3A62" w:rsidP="008F3A62">
            <w:pPr>
              <w:spacing w:after="0"/>
              <w:jc w:val="right"/>
              <w:rPr>
                <w:ins w:id="1952" w:author="Iturra, Julio [2]" w:date="2024-10-09T11:37:00Z" w16du:dateUtc="2024-10-09T09:37:00Z"/>
                <w:rFonts w:ascii="Times New Roman" w:eastAsia="Times New Roman" w:hAnsi="Times New Roman" w:cs="Times New Roman"/>
                <w:color w:val="000000"/>
                <w:sz w:val="20"/>
                <w:szCs w:val="20"/>
                <w:rPrChange w:id="1953" w:author="Iturra, Julio [2]" w:date="2024-10-09T11:39:00Z" w16du:dateUtc="2024-10-09T09:39:00Z">
                  <w:rPr>
                    <w:ins w:id="1954" w:author="Iturra, Julio [2]" w:date="2024-10-09T11:37:00Z" w16du:dateUtc="2024-10-09T09:37:00Z"/>
                    <w:rFonts w:ascii="Arial" w:eastAsia="Times New Roman" w:hAnsi="Arial" w:cs="Arial"/>
                    <w:color w:val="000000"/>
                    <w:sz w:val="15"/>
                    <w:szCs w:val="15"/>
                  </w:rPr>
                </w:rPrChange>
              </w:rPr>
            </w:pPr>
            <w:ins w:id="1955" w:author="Iturra, Julio [2]" w:date="2024-10-09T11:37:00Z" w16du:dateUtc="2024-10-09T09:37:00Z">
              <w:r w:rsidRPr="006631E6">
                <w:rPr>
                  <w:rFonts w:ascii="Times New Roman" w:eastAsia="Times New Roman" w:hAnsi="Times New Roman" w:cs="Times New Roman"/>
                  <w:color w:val="000000"/>
                  <w:sz w:val="20"/>
                  <w:szCs w:val="20"/>
                  <w:rPrChange w:id="1956" w:author="Iturra, Julio [2]" w:date="2024-10-09T11:39:00Z" w16du:dateUtc="2024-10-09T09:39:00Z">
                    <w:rPr>
                      <w:rFonts w:ascii="Arial" w:eastAsia="Times New Roman" w:hAnsi="Arial" w:cs="Arial"/>
                      <w:color w:val="000000"/>
                      <w:sz w:val="15"/>
                      <w:szCs w:val="15"/>
                    </w:rPr>
                  </w:rPrChange>
                </w:rPr>
                <w:t>34%</w:t>
              </w:r>
            </w:ins>
          </w:p>
        </w:tc>
        <w:tc>
          <w:tcPr>
            <w:tcW w:w="786" w:type="dxa"/>
            <w:tcBorders>
              <w:top w:val="nil"/>
            </w:tcBorders>
            <w:shd w:val="clear" w:color="000000" w:fill="FFFFFF"/>
            <w:vAlign w:val="center"/>
            <w:hideMark/>
            <w:tcPrChange w:id="195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9F16D41" w14:textId="77777777" w:rsidR="008F3A62" w:rsidRPr="006631E6" w:rsidRDefault="008F3A62" w:rsidP="008F3A62">
            <w:pPr>
              <w:spacing w:after="0"/>
              <w:jc w:val="right"/>
              <w:rPr>
                <w:ins w:id="1958" w:author="Iturra, Julio [2]" w:date="2024-10-09T11:37:00Z" w16du:dateUtc="2024-10-09T09:37:00Z"/>
                <w:rFonts w:ascii="Times New Roman" w:eastAsia="Times New Roman" w:hAnsi="Times New Roman" w:cs="Times New Roman"/>
                <w:color w:val="000000"/>
                <w:sz w:val="20"/>
                <w:szCs w:val="20"/>
                <w:rPrChange w:id="1959" w:author="Iturra, Julio [2]" w:date="2024-10-09T11:39:00Z" w16du:dateUtc="2024-10-09T09:39:00Z">
                  <w:rPr>
                    <w:ins w:id="1960" w:author="Iturra, Julio [2]" w:date="2024-10-09T11:37:00Z" w16du:dateUtc="2024-10-09T09:37:00Z"/>
                    <w:rFonts w:ascii="Arial" w:eastAsia="Times New Roman" w:hAnsi="Arial" w:cs="Arial"/>
                    <w:color w:val="000000"/>
                    <w:sz w:val="15"/>
                    <w:szCs w:val="15"/>
                  </w:rPr>
                </w:rPrChange>
              </w:rPr>
            </w:pPr>
            <w:ins w:id="1961" w:author="Iturra, Julio [2]" w:date="2024-10-09T11:37:00Z" w16du:dateUtc="2024-10-09T09:37:00Z">
              <w:r w:rsidRPr="006631E6">
                <w:rPr>
                  <w:rFonts w:ascii="Times New Roman" w:eastAsia="Times New Roman" w:hAnsi="Times New Roman" w:cs="Times New Roman"/>
                  <w:color w:val="000000"/>
                  <w:sz w:val="20"/>
                  <w:szCs w:val="20"/>
                  <w:rPrChange w:id="196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6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DF906CA" w14:textId="77777777" w:rsidR="008F3A62" w:rsidRPr="006631E6" w:rsidRDefault="008F3A62" w:rsidP="008F3A62">
            <w:pPr>
              <w:spacing w:after="0"/>
              <w:jc w:val="right"/>
              <w:rPr>
                <w:ins w:id="1964" w:author="Iturra, Julio [2]" w:date="2024-10-09T11:37:00Z" w16du:dateUtc="2024-10-09T09:37:00Z"/>
                <w:rFonts w:ascii="Times New Roman" w:eastAsia="Times New Roman" w:hAnsi="Times New Roman" w:cs="Times New Roman"/>
                <w:color w:val="000000"/>
                <w:sz w:val="20"/>
                <w:szCs w:val="20"/>
                <w:rPrChange w:id="1965" w:author="Iturra, Julio [2]" w:date="2024-10-09T11:39:00Z" w16du:dateUtc="2024-10-09T09:39:00Z">
                  <w:rPr>
                    <w:ins w:id="1966" w:author="Iturra, Julio [2]" w:date="2024-10-09T11:37:00Z" w16du:dateUtc="2024-10-09T09:37:00Z"/>
                    <w:rFonts w:ascii="Arial" w:eastAsia="Times New Roman" w:hAnsi="Arial" w:cs="Arial"/>
                    <w:color w:val="000000"/>
                    <w:sz w:val="15"/>
                    <w:szCs w:val="15"/>
                  </w:rPr>
                </w:rPrChange>
              </w:rPr>
            </w:pPr>
            <w:ins w:id="1967" w:author="Iturra, Julio [2]" w:date="2024-10-09T11:37:00Z" w16du:dateUtc="2024-10-09T09:37:00Z">
              <w:r w:rsidRPr="006631E6">
                <w:rPr>
                  <w:rFonts w:ascii="Times New Roman" w:eastAsia="Times New Roman" w:hAnsi="Times New Roman" w:cs="Times New Roman"/>
                  <w:color w:val="000000"/>
                  <w:sz w:val="20"/>
                  <w:szCs w:val="20"/>
                  <w:rPrChange w:id="196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6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5866BB8" w14:textId="77777777" w:rsidR="008F3A62" w:rsidRPr="006631E6" w:rsidRDefault="008F3A62" w:rsidP="008F3A62">
            <w:pPr>
              <w:spacing w:after="0"/>
              <w:jc w:val="right"/>
              <w:rPr>
                <w:ins w:id="1970" w:author="Iturra, Julio [2]" w:date="2024-10-09T11:37:00Z" w16du:dateUtc="2024-10-09T09:37:00Z"/>
                <w:rFonts w:ascii="Times New Roman" w:eastAsia="Times New Roman" w:hAnsi="Times New Roman" w:cs="Times New Roman"/>
                <w:color w:val="000000"/>
                <w:sz w:val="20"/>
                <w:szCs w:val="20"/>
                <w:rPrChange w:id="1971" w:author="Iturra, Julio [2]" w:date="2024-10-09T11:39:00Z" w16du:dateUtc="2024-10-09T09:39:00Z">
                  <w:rPr>
                    <w:ins w:id="1972" w:author="Iturra, Julio [2]" w:date="2024-10-09T11:37:00Z" w16du:dateUtc="2024-10-09T09:37:00Z"/>
                    <w:rFonts w:ascii="Arial" w:eastAsia="Times New Roman" w:hAnsi="Arial" w:cs="Arial"/>
                    <w:color w:val="000000"/>
                    <w:sz w:val="15"/>
                    <w:szCs w:val="15"/>
                  </w:rPr>
                </w:rPrChange>
              </w:rPr>
            </w:pPr>
            <w:ins w:id="1973" w:author="Iturra, Julio [2]" w:date="2024-10-09T11:37:00Z" w16du:dateUtc="2024-10-09T09:37:00Z">
              <w:r w:rsidRPr="006631E6">
                <w:rPr>
                  <w:rFonts w:ascii="Times New Roman" w:eastAsia="Times New Roman" w:hAnsi="Times New Roman" w:cs="Times New Roman"/>
                  <w:color w:val="000000"/>
                  <w:sz w:val="20"/>
                  <w:szCs w:val="20"/>
                  <w:rPrChange w:id="1974" w:author="Iturra, Julio [2]" w:date="2024-10-09T11:39:00Z" w16du:dateUtc="2024-10-09T09:39:00Z">
                    <w:rPr>
                      <w:rFonts w:ascii="Arial" w:eastAsia="Times New Roman" w:hAnsi="Arial" w:cs="Arial"/>
                      <w:color w:val="000000"/>
                      <w:sz w:val="15"/>
                      <w:szCs w:val="15"/>
                    </w:rPr>
                  </w:rPrChange>
                </w:rPr>
                <w:t> </w:t>
              </w:r>
            </w:ins>
          </w:p>
        </w:tc>
      </w:tr>
      <w:tr w:rsidR="008F3A62" w:rsidRPr="00722B44" w14:paraId="1DAFFC24" w14:textId="77777777" w:rsidTr="008F3A62">
        <w:tblPrEx>
          <w:tblPrExChange w:id="1975" w:author="Iturra, Julio [2]" w:date="2024-10-09T11:38:00Z" w16du:dateUtc="2024-10-09T09:38:00Z">
            <w:tblPrEx>
              <w:tblW w:w="9418" w:type="dxa"/>
            </w:tblPrEx>
          </w:tblPrExChange>
        </w:tblPrEx>
        <w:trPr>
          <w:trHeight w:val="255"/>
          <w:ins w:id="1976" w:author="Iturra, Julio [2]" w:date="2024-10-09T11:37:00Z"/>
          <w:trPrChange w:id="1977" w:author="Iturra, Julio [2]" w:date="2024-10-09T11:38:00Z" w16du:dateUtc="2024-10-09T09:38:00Z">
            <w:trPr>
              <w:trHeight w:val="255"/>
            </w:trPr>
          </w:trPrChange>
        </w:trPr>
        <w:tc>
          <w:tcPr>
            <w:tcW w:w="4793" w:type="dxa"/>
            <w:tcBorders>
              <w:top w:val="nil"/>
            </w:tcBorders>
            <w:shd w:val="clear" w:color="000000" w:fill="FFFFFF"/>
            <w:vAlign w:val="center"/>
            <w:hideMark/>
            <w:tcPrChange w:id="197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FC39D22" w14:textId="77777777" w:rsidR="008F3A62" w:rsidRPr="006631E6" w:rsidRDefault="008F3A62" w:rsidP="008F3A62">
            <w:pPr>
              <w:spacing w:after="0"/>
              <w:rPr>
                <w:ins w:id="1979" w:author="Iturra, Julio [2]" w:date="2024-10-09T11:37:00Z" w16du:dateUtc="2024-10-09T09:37:00Z"/>
                <w:rFonts w:ascii="Times New Roman" w:eastAsia="Times New Roman" w:hAnsi="Times New Roman" w:cs="Times New Roman"/>
                <w:color w:val="000000"/>
                <w:sz w:val="20"/>
                <w:szCs w:val="20"/>
                <w:rPrChange w:id="1980" w:author="Iturra, Julio [2]" w:date="2024-10-09T11:39:00Z" w16du:dateUtc="2024-10-09T09:39:00Z">
                  <w:rPr>
                    <w:ins w:id="1981" w:author="Iturra, Julio [2]" w:date="2024-10-09T11:37:00Z" w16du:dateUtc="2024-10-09T09:37:00Z"/>
                    <w:rFonts w:ascii="Arial" w:eastAsia="Times New Roman" w:hAnsi="Arial" w:cs="Arial"/>
                    <w:color w:val="000000"/>
                    <w:sz w:val="15"/>
                    <w:szCs w:val="15"/>
                  </w:rPr>
                </w:rPrChange>
              </w:rPr>
            </w:pPr>
            <w:ins w:id="1982" w:author="Iturra, Julio [2]" w:date="2024-10-09T11:37:00Z" w16du:dateUtc="2024-10-09T09:37:00Z">
              <w:r w:rsidRPr="006631E6">
                <w:rPr>
                  <w:rFonts w:ascii="Times New Roman" w:eastAsia="Times New Roman" w:hAnsi="Times New Roman" w:cs="Times New Roman"/>
                  <w:color w:val="000000"/>
                  <w:sz w:val="20"/>
                  <w:szCs w:val="20"/>
                  <w:rPrChange w:id="1983" w:author="Iturra, Julio [2]" w:date="2024-10-09T11:39:00Z" w16du:dateUtc="2024-10-09T09:39:00Z">
                    <w:rPr>
                      <w:rFonts w:ascii="Arial" w:eastAsia="Times New Roman" w:hAnsi="Arial" w:cs="Arial"/>
                      <w:color w:val="000000"/>
                      <w:sz w:val="15"/>
                      <w:szCs w:val="15"/>
                    </w:rPr>
                  </w:rPrChange>
                </w:rPr>
                <w:t>Gender</w:t>
              </w:r>
            </w:ins>
          </w:p>
        </w:tc>
        <w:tc>
          <w:tcPr>
            <w:tcW w:w="786" w:type="dxa"/>
            <w:tcBorders>
              <w:top w:val="nil"/>
            </w:tcBorders>
            <w:shd w:val="clear" w:color="000000" w:fill="FFFFFF"/>
            <w:vAlign w:val="center"/>
            <w:hideMark/>
            <w:tcPrChange w:id="198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E6FC83D" w14:textId="77777777" w:rsidR="008F3A62" w:rsidRPr="006631E6" w:rsidRDefault="008F3A62" w:rsidP="008F3A62">
            <w:pPr>
              <w:spacing w:after="0"/>
              <w:jc w:val="right"/>
              <w:rPr>
                <w:ins w:id="1985" w:author="Iturra, Julio [2]" w:date="2024-10-09T11:37:00Z" w16du:dateUtc="2024-10-09T09:37:00Z"/>
                <w:rFonts w:ascii="Times New Roman" w:eastAsia="Times New Roman" w:hAnsi="Times New Roman" w:cs="Times New Roman"/>
                <w:color w:val="000000"/>
                <w:sz w:val="20"/>
                <w:szCs w:val="20"/>
                <w:rPrChange w:id="1986" w:author="Iturra, Julio [2]" w:date="2024-10-09T11:39:00Z" w16du:dateUtc="2024-10-09T09:39:00Z">
                  <w:rPr>
                    <w:ins w:id="1987" w:author="Iturra, Julio [2]" w:date="2024-10-09T11:37:00Z" w16du:dateUtc="2024-10-09T09:37:00Z"/>
                    <w:rFonts w:ascii="Arial" w:eastAsia="Times New Roman" w:hAnsi="Arial" w:cs="Arial"/>
                    <w:color w:val="000000"/>
                    <w:sz w:val="15"/>
                    <w:szCs w:val="15"/>
                  </w:rPr>
                </w:rPrChange>
              </w:rPr>
            </w:pPr>
            <w:ins w:id="1988" w:author="Iturra, Julio [2]" w:date="2024-10-09T11:37:00Z" w16du:dateUtc="2024-10-09T09:37:00Z">
              <w:r w:rsidRPr="006631E6">
                <w:rPr>
                  <w:rFonts w:ascii="Times New Roman" w:eastAsia="Times New Roman" w:hAnsi="Times New Roman" w:cs="Times New Roman"/>
                  <w:color w:val="000000"/>
                  <w:sz w:val="20"/>
                  <w:szCs w:val="20"/>
                  <w:rPrChange w:id="1989"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199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161BBEB" w14:textId="77777777" w:rsidR="008F3A62" w:rsidRPr="006631E6" w:rsidRDefault="008F3A62" w:rsidP="008F3A62">
            <w:pPr>
              <w:spacing w:after="0"/>
              <w:jc w:val="right"/>
              <w:rPr>
                <w:ins w:id="1991" w:author="Iturra, Julio [2]" w:date="2024-10-09T11:37:00Z" w16du:dateUtc="2024-10-09T09:37:00Z"/>
                <w:rFonts w:ascii="Times New Roman" w:eastAsia="Times New Roman" w:hAnsi="Times New Roman" w:cs="Times New Roman"/>
                <w:color w:val="000000"/>
                <w:sz w:val="20"/>
                <w:szCs w:val="20"/>
                <w:rPrChange w:id="1992" w:author="Iturra, Julio [2]" w:date="2024-10-09T11:39:00Z" w16du:dateUtc="2024-10-09T09:39:00Z">
                  <w:rPr>
                    <w:ins w:id="1993" w:author="Iturra, Julio [2]" w:date="2024-10-09T11:37:00Z" w16du:dateUtc="2024-10-09T09:37:00Z"/>
                    <w:rFonts w:ascii="Arial" w:eastAsia="Times New Roman" w:hAnsi="Arial" w:cs="Arial"/>
                    <w:color w:val="000000"/>
                    <w:sz w:val="15"/>
                    <w:szCs w:val="15"/>
                  </w:rPr>
                </w:rPrChange>
              </w:rPr>
            </w:pPr>
            <w:ins w:id="1994" w:author="Iturra, Julio [2]" w:date="2024-10-09T11:37:00Z" w16du:dateUtc="2024-10-09T09:37:00Z">
              <w:r w:rsidRPr="006631E6">
                <w:rPr>
                  <w:rFonts w:ascii="Times New Roman" w:eastAsia="Times New Roman" w:hAnsi="Times New Roman" w:cs="Times New Roman"/>
                  <w:color w:val="000000"/>
                  <w:sz w:val="20"/>
                  <w:szCs w:val="20"/>
                  <w:rPrChange w:id="199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199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D72E9CF" w14:textId="77777777" w:rsidR="008F3A62" w:rsidRPr="006631E6" w:rsidRDefault="008F3A62" w:rsidP="008F3A62">
            <w:pPr>
              <w:spacing w:after="0"/>
              <w:jc w:val="right"/>
              <w:rPr>
                <w:ins w:id="1997" w:author="Iturra, Julio [2]" w:date="2024-10-09T11:37:00Z" w16du:dateUtc="2024-10-09T09:37:00Z"/>
                <w:rFonts w:ascii="Times New Roman" w:eastAsia="Times New Roman" w:hAnsi="Times New Roman" w:cs="Times New Roman"/>
                <w:color w:val="000000"/>
                <w:sz w:val="20"/>
                <w:szCs w:val="20"/>
                <w:rPrChange w:id="1998" w:author="Iturra, Julio [2]" w:date="2024-10-09T11:39:00Z" w16du:dateUtc="2024-10-09T09:39:00Z">
                  <w:rPr>
                    <w:ins w:id="1999" w:author="Iturra, Julio [2]" w:date="2024-10-09T11:37:00Z" w16du:dateUtc="2024-10-09T09:37:00Z"/>
                    <w:rFonts w:ascii="Arial" w:eastAsia="Times New Roman" w:hAnsi="Arial" w:cs="Arial"/>
                    <w:color w:val="000000"/>
                    <w:sz w:val="15"/>
                    <w:szCs w:val="15"/>
                  </w:rPr>
                </w:rPrChange>
              </w:rPr>
            </w:pPr>
            <w:ins w:id="2000" w:author="Iturra, Julio [2]" w:date="2024-10-09T11:37:00Z" w16du:dateUtc="2024-10-09T09:37:00Z">
              <w:r w:rsidRPr="006631E6">
                <w:rPr>
                  <w:rFonts w:ascii="Times New Roman" w:eastAsia="Times New Roman" w:hAnsi="Times New Roman" w:cs="Times New Roman"/>
                  <w:color w:val="000000"/>
                  <w:sz w:val="20"/>
                  <w:szCs w:val="20"/>
                  <w:rPrChange w:id="200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0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C806FF5" w14:textId="77777777" w:rsidR="008F3A62" w:rsidRPr="006631E6" w:rsidRDefault="008F3A62" w:rsidP="008F3A62">
            <w:pPr>
              <w:spacing w:after="0"/>
              <w:jc w:val="right"/>
              <w:rPr>
                <w:ins w:id="2003" w:author="Iturra, Julio [2]" w:date="2024-10-09T11:37:00Z" w16du:dateUtc="2024-10-09T09:37:00Z"/>
                <w:rFonts w:ascii="Times New Roman" w:eastAsia="Times New Roman" w:hAnsi="Times New Roman" w:cs="Times New Roman"/>
                <w:color w:val="000000"/>
                <w:sz w:val="20"/>
                <w:szCs w:val="20"/>
                <w:rPrChange w:id="2004" w:author="Iturra, Julio [2]" w:date="2024-10-09T11:39:00Z" w16du:dateUtc="2024-10-09T09:39:00Z">
                  <w:rPr>
                    <w:ins w:id="2005" w:author="Iturra, Julio [2]" w:date="2024-10-09T11:37:00Z" w16du:dateUtc="2024-10-09T09:37:00Z"/>
                    <w:rFonts w:ascii="Arial" w:eastAsia="Times New Roman" w:hAnsi="Arial" w:cs="Arial"/>
                    <w:color w:val="000000"/>
                    <w:sz w:val="15"/>
                    <w:szCs w:val="15"/>
                  </w:rPr>
                </w:rPrChange>
              </w:rPr>
            </w:pPr>
            <w:ins w:id="2006" w:author="Iturra, Julio [2]" w:date="2024-10-09T11:37:00Z" w16du:dateUtc="2024-10-09T09:37:00Z">
              <w:r w:rsidRPr="006631E6">
                <w:rPr>
                  <w:rFonts w:ascii="Times New Roman" w:eastAsia="Times New Roman" w:hAnsi="Times New Roman" w:cs="Times New Roman"/>
                  <w:color w:val="000000"/>
                  <w:sz w:val="20"/>
                  <w:szCs w:val="20"/>
                  <w:rPrChange w:id="200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0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653F377" w14:textId="77777777" w:rsidR="008F3A62" w:rsidRPr="006631E6" w:rsidRDefault="008F3A62" w:rsidP="008F3A62">
            <w:pPr>
              <w:spacing w:after="0"/>
              <w:jc w:val="right"/>
              <w:rPr>
                <w:ins w:id="2009" w:author="Iturra, Julio [2]" w:date="2024-10-09T11:37:00Z" w16du:dateUtc="2024-10-09T09:37:00Z"/>
                <w:rFonts w:ascii="Times New Roman" w:eastAsia="Times New Roman" w:hAnsi="Times New Roman" w:cs="Times New Roman"/>
                <w:color w:val="000000"/>
                <w:sz w:val="20"/>
                <w:szCs w:val="20"/>
                <w:rPrChange w:id="2010" w:author="Iturra, Julio [2]" w:date="2024-10-09T11:39:00Z" w16du:dateUtc="2024-10-09T09:39:00Z">
                  <w:rPr>
                    <w:ins w:id="2011" w:author="Iturra, Julio [2]" w:date="2024-10-09T11:37:00Z" w16du:dateUtc="2024-10-09T09:37:00Z"/>
                    <w:rFonts w:ascii="Arial" w:eastAsia="Times New Roman" w:hAnsi="Arial" w:cs="Arial"/>
                    <w:color w:val="000000"/>
                    <w:sz w:val="15"/>
                    <w:szCs w:val="15"/>
                  </w:rPr>
                </w:rPrChange>
              </w:rPr>
            </w:pPr>
            <w:ins w:id="2012" w:author="Iturra, Julio [2]" w:date="2024-10-09T11:37:00Z" w16du:dateUtc="2024-10-09T09:37:00Z">
              <w:r w:rsidRPr="006631E6">
                <w:rPr>
                  <w:rFonts w:ascii="Times New Roman" w:eastAsia="Times New Roman" w:hAnsi="Times New Roman" w:cs="Times New Roman"/>
                  <w:color w:val="000000"/>
                  <w:sz w:val="20"/>
                  <w:szCs w:val="20"/>
                  <w:rPrChange w:id="2013" w:author="Iturra, Julio [2]" w:date="2024-10-09T11:39:00Z" w16du:dateUtc="2024-10-09T09:39:00Z">
                    <w:rPr>
                      <w:rFonts w:ascii="Arial" w:eastAsia="Times New Roman" w:hAnsi="Arial" w:cs="Arial"/>
                      <w:color w:val="000000"/>
                      <w:sz w:val="15"/>
                      <w:szCs w:val="15"/>
                    </w:rPr>
                  </w:rPrChange>
                </w:rPr>
                <w:t> </w:t>
              </w:r>
            </w:ins>
          </w:p>
        </w:tc>
      </w:tr>
      <w:tr w:rsidR="008F3A62" w:rsidRPr="00722B44" w14:paraId="4144A1A7" w14:textId="77777777" w:rsidTr="008F3A62">
        <w:tblPrEx>
          <w:tblPrExChange w:id="2014" w:author="Iturra, Julio [2]" w:date="2024-10-09T11:38:00Z" w16du:dateUtc="2024-10-09T09:38:00Z">
            <w:tblPrEx>
              <w:tblW w:w="9418" w:type="dxa"/>
            </w:tblPrEx>
          </w:tblPrExChange>
        </w:tblPrEx>
        <w:trPr>
          <w:trHeight w:val="255"/>
          <w:ins w:id="2015" w:author="Iturra, Julio [2]" w:date="2024-10-09T11:37:00Z"/>
          <w:trPrChange w:id="2016" w:author="Iturra, Julio [2]" w:date="2024-10-09T11:38:00Z" w16du:dateUtc="2024-10-09T09:38:00Z">
            <w:trPr>
              <w:trHeight w:val="255"/>
            </w:trPr>
          </w:trPrChange>
        </w:trPr>
        <w:tc>
          <w:tcPr>
            <w:tcW w:w="4793" w:type="dxa"/>
            <w:tcBorders>
              <w:top w:val="nil"/>
            </w:tcBorders>
            <w:shd w:val="clear" w:color="000000" w:fill="FFFFFF"/>
            <w:vAlign w:val="center"/>
            <w:hideMark/>
            <w:tcPrChange w:id="201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368B7BD" w14:textId="77777777" w:rsidR="008F3A62" w:rsidRPr="006631E6" w:rsidRDefault="008F3A62" w:rsidP="008F3A62">
            <w:pPr>
              <w:spacing w:after="0"/>
              <w:rPr>
                <w:ins w:id="2018" w:author="Iturra, Julio [2]" w:date="2024-10-09T11:37:00Z" w16du:dateUtc="2024-10-09T09:37:00Z"/>
                <w:rFonts w:ascii="Times New Roman" w:eastAsia="Times New Roman" w:hAnsi="Times New Roman" w:cs="Times New Roman"/>
                <w:color w:val="000000"/>
                <w:sz w:val="20"/>
                <w:szCs w:val="20"/>
                <w:rPrChange w:id="2019" w:author="Iturra, Julio [2]" w:date="2024-10-09T11:39:00Z" w16du:dateUtc="2024-10-09T09:39:00Z">
                  <w:rPr>
                    <w:ins w:id="2020" w:author="Iturra, Julio [2]" w:date="2024-10-09T11:37:00Z" w16du:dateUtc="2024-10-09T09:37:00Z"/>
                    <w:rFonts w:ascii="Arial" w:eastAsia="Times New Roman" w:hAnsi="Arial" w:cs="Arial"/>
                    <w:color w:val="000000"/>
                    <w:sz w:val="15"/>
                    <w:szCs w:val="15"/>
                  </w:rPr>
                </w:rPrChange>
              </w:rPr>
            </w:pPr>
            <w:ins w:id="2021" w:author="Iturra, Julio [2]" w:date="2024-10-09T11:37:00Z" w16du:dateUtc="2024-10-09T09:37:00Z">
              <w:r w:rsidRPr="006631E6">
                <w:rPr>
                  <w:rFonts w:ascii="Times New Roman" w:eastAsia="Times New Roman" w:hAnsi="Times New Roman" w:cs="Times New Roman"/>
                  <w:color w:val="000000"/>
                  <w:sz w:val="20"/>
                  <w:szCs w:val="20"/>
                  <w:rPrChange w:id="2022" w:author="Iturra, Julio [2]" w:date="2024-10-09T11:39:00Z" w16du:dateUtc="2024-10-09T09:39:00Z">
                    <w:rPr>
                      <w:rFonts w:ascii="Arial" w:eastAsia="Times New Roman" w:hAnsi="Arial" w:cs="Arial"/>
                      <w:color w:val="000000"/>
                      <w:sz w:val="15"/>
                      <w:szCs w:val="15"/>
                    </w:rPr>
                  </w:rPrChange>
                </w:rPr>
                <w:t>... Male</w:t>
              </w:r>
            </w:ins>
          </w:p>
        </w:tc>
        <w:tc>
          <w:tcPr>
            <w:tcW w:w="786" w:type="dxa"/>
            <w:tcBorders>
              <w:top w:val="nil"/>
            </w:tcBorders>
            <w:shd w:val="clear" w:color="000000" w:fill="FFFFFF"/>
            <w:vAlign w:val="center"/>
            <w:hideMark/>
            <w:tcPrChange w:id="202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D8C26" w14:textId="77777777" w:rsidR="008F3A62" w:rsidRPr="006631E6" w:rsidRDefault="008F3A62" w:rsidP="008F3A62">
            <w:pPr>
              <w:spacing w:after="0"/>
              <w:jc w:val="right"/>
              <w:rPr>
                <w:ins w:id="2024" w:author="Iturra, Julio [2]" w:date="2024-10-09T11:37:00Z" w16du:dateUtc="2024-10-09T09:37:00Z"/>
                <w:rFonts w:ascii="Times New Roman" w:eastAsia="Times New Roman" w:hAnsi="Times New Roman" w:cs="Times New Roman"/>
                <w:color w:val="000000"/>
                <w:sz w:val="20"/>
                <w:szCs w:val="20"/>
                <w:rPrChange w:id="2025" w:author="Iturra, Julio [2]" w:date="2024-10-09T11:39:00Z" w16du:dateUtc="2024-10-09T09:39:00Z">
                  <w:rPr>
                    <w:ins w:id="2026" w:author="Iturra, Julio [2]" w:date="2024-10-09T11:37:00Z" w16du:dateUtc="2024-10-09T09:37:00Z"/>
                    <w:rFonts w:ascii="Arial" w:eastAsia="Times New Roman" w:hAnsi="Arial" w:cs="Arial"/>
                    <w:color w:val="000000"/>
                    <w:sz w:val="15"/>
                    <w:szCs w:val="15"/>
                  </w:rPr>
                </w:rPrChange>
              </w:rPr>
            </w:pPr>
            <w:ins w:id="2027" w:author="Iturra, Julio [2]" w:date="2024-10-09T11:37:00Z" w16du:dateUtc="2024-10-09T09:37:00Z">
              <w:r w:rsidRPr="006631E6">
                <w:rPr>
                  <w:rFonts w:ascii="Times New Roman" w:eastAsia="Times New Roman" w:hAnsi="Times New Roman" w:cs="Times New Roman"/>
                  <w:color w:val="000000"/>
                  <w:sz w:val="20"/>
                  <w:szCs w:val="20"/>
                  <w:rPrChange w:id="202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2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67A61" w14:textId="77777777" w:rsidR="008F3A62" w:rsidRPr="006631E6" w:rsidRDefault="008F3A62" w:rsidP="008F3A62">
            <w:pPr>
              <w:spacing w:after="0"/>
              <w:jc w:val="right"/>
              <w:rPr>
                <w:ins w:id="2030" w:author="Iturra, Julio [2]" w:date="2024-10-09T11:37:00Z" w16du:dateUtc="2024-10-09T09:37:00Z"/>
                <w:rFonts w:ascii="Times New Roman" w:eastAsia="Times New Roman" w:hAnsi="Times New Roman" w:cs="Times New Roman"/>
                <w:color w:val="000000"/>
                <w:sz w:val="20"/>
                <w:szCs w:val="20"/>
                <w:rPrChange w:id="2031" w:author="Iturra, Julio [2]" w:date="2024-10-09T11:39:00Z" w16du:dateUtc="2024-10-09T09:39:00Z">
                  <w:rPr>
                    <w:ins w:id="2032" w:author="Iturra, Julio [2]" w:date="2024-10-09T11:37:00Z" w16du:dateUtc="2024-10-09T09:37:00Z"/>
                    <w:rFonts w:ascii="Arial" w:eastAsia="Times New Roman" w:hAnsi="Arial" w:cs="Arial"/>
                    <w:color w:val="000000"/>
                    <w:sz w:val="15"/>
                    <w:szCs w:val="15"/>
                  </w:rPr>
                </w:rPrChange>
              </w:rPr>
            </w:pPr>
            <w:ins w:id="2033" w:author="Iturra, Julio [2]" w:date="2024-10-09T11:37:00Z" w16du:dateUtc="2024-10-09T09:37:00Z">
              <w:r w:rsidRPr="006631E6">
                <w:rPr>
                  <w:rFonts w:ascii="Times New Roman" w:eastAsia="Times New Roman" w:hAnsi="Times New Roman" w:cs="Times New Roman"/>
                  <w:color w:val="000000"/>
                  <w:sz w:val="20"/>
                  <w:szCs w:val="20"/>
                  <w:rPrChange w:id="2034"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03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D219648" w14:textId="77777777" w:rsidR="008F3A62" w:rsidRPr="006631E6" w:rsidRDefault="008F3A62" w:rsidP="008F3A62">
            <w:pPr>
              <w:spacing w:after="0"/>
              <w:jc w:val="right"/>
              <w:rPr>
                <w:ins w:id="2036" w:author="Iturra, Julio [2]" w:date="2024-10-09T11:37:00Z" w16du:dateUtc="2024-10-09T09:37:00Z"/>
                <w:rFonts w:ascii="Times New Roman" w:eastAsia="Times New Roman" w:hAnsi="Times New Roman" w:cs="Times New Roman"/>
                <w:color w:val="000000"/>
                <w:sz w:val="20"/>
                <w:szCs w:val="20"/>
                <w:rPrChange w:id="2037" w:author="Iturra, Julio [2]" w:date="2024-10-09T11:39:00Z" w16du:dateUtc="2024-10-09T09:39:00Z">
                  <w:rPr>
                    <w:ins w:id="2038" w:author="Iturra, Julio [2]" w:date="2024-10-09T11:37:00Z" w16du:dateUtc="2024-10-09T09:37:00Z"/>
                    <w:rFonts w:ascii="Arial" w:eastAsia="Times New Roman" w:hAnsi="Arial" w:cs="Arial"/>
                    <w:color w:val="000000"/>
                    <w:sz w:val="15"/>
                    <w:szCs w:val="15"/>
                  </w:rPr>
                </w:rPrChange>
              </w:rPr>
            </w:pPr>
            <w:ins w:id="2039" w:author="Iturra, Julio [2]" w:date="2024-10-09T11:37:00Z" w16du:dateUtc="2024-10-09T09:37:00Z">
              <w:r w:rsidRPr="006631E6">
                <w:rPr>
                  <w:rFonts w:ascii="Times New Roman" w:eastAsia="Times New Roman" w:hAnsi="Times New Roman" w:cs="Times New Roman"/>
                  <w:color w:val="000000"/>
                  <w:sz w:val="20"/>
                  <w:szCs w:val="20"/>
                  <w:rPrChange w:id="204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4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C8F2717" w14:textId="77777777" w:rsidR="008F3A62" w:rsidRPr="006631E6" w:rsidRDefault="008F3A62" w:rsidP="008F3A62">
            <w:pPr>
              <w:spacing w:after="0"/>
              <w:jc w:val="right"/>
              <w:rPr>
                <w:ins w:id="2042" w:author="Iturra, Julio [2]" w:date="2024-10-09T11:37:00Z" w16du:dateUtc="2024-10-09T09:37:00Z"/>
                <w:rFonts w:ascii="Times New Roman" w:eastAsia="Times New Roman" w:hAnsi="Times New Roman" w:cs="Times New Roman"/>
                <w:color w:val="000000"/>
                <w:sz w:val="20"/>
                <w:szCs w:val="20"/>
                <w:rPrChange w:id="2043" w:author="Iturra, Julio [2]" w:date="2024-10-09T11:39:00Z" w16du:dateUtc="2024-10-09T09:39:00Z">
                  <w:rPr>
                    <w:ins w:id="2044" w:author="Iturra, Julio [2]" w:date="2024-10-09T11:37:00Z" w16du:dateUtc="2024-10-09T09:37:00Z"/>
                    <w:rFonts w:ascii="Arial" w:eastAsia="Times New Roman" w:hAnsi="Arial" w:cs="Arial"/>
                    <w:color w:val="000000"/>
                    <w:sz w:val="15"/>
                    <w:szCs w:val="15"/>
                  </w:rPr>
                </w:rPrChange>
              </w:rPr>
            </w:pPr>
            <w:ins w:id="2045" w:author="Iturra, Julio [2]" w:date="2024-10-09T11:37:00Z" w16du:dateUtc="2024-10-09T09:37:00Z">
              <w:r w:rsidRPr="006631E6">
                <w:rPr>
                  <w:rFonts w:ascii="Times New Roman" w:eastAsia="Times New Roman" w:hAnsi="Times New Roman" w:cs="Times New Roman"/>
                  <w:color w:val="000000"/>
                  <w:sz w:val="20"/>
                  <w:szCs w:val="20"/>
                  <w:rPrChange w:id="204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4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ADB7C84" w14:textId="77777777" w:rsidR="008F3A62" w:rsidRPr="006631E6" w:rsidRDefault="008F3A62" w:rsidP="008F3A62">
            <w:pPr>
              <w:spacing w:after="0"/>
              <w:jc w:val="right"/>
              <w:rPr>
                <w:ins w:id="2048" w:author="Iturra, Julio [2]" w:date="2024-10-09T11:37:00Z" w16du:dateUtc="2024-10-09T09:37:00Z"/>
                <w:rFonts w:ascii="Times New Roman" w:eastAsia="Times New Roman" w:hAnsi="Times New Roman" w:cs="Times New Roman"/>
                <w:color w:val="000000"/>
                <w:sz w:val="20"/>
                <w:szCs w:val="20"/>
                <w:rPrChange w:id="2049" w:author="Iturra, Julio [2]" w:date="2024-10-09T11:39:00Z" w16du:dateUtc="2024-10-09T09:39:00Z">
                  <w:rPr>
                    <w:ins w:id="2050" w:author="Iturra, Julio [2]" w:date="2024-10-09T11:37:00Z" w16du:dateUtc="2024-10-09T09:37:00Z"/>
                    <w:rFonts w:ascii="Arial" w:eastAsia="Times New Roman" w:hAnsi="Arial" w:cs="Arial"/>
                    <w:color w:val="000000"/>
                    <w:sz w:val="15"/>
                    <w:szCs w:val="15"/>
                  </w:rPr>
                </w:rPrChange>
              </w:rPr>
            </w:pPr>
            <w:ins w:id="2051" w:author="Iturra, Julio [2]" w:date="2024-10-09T11:37:00Z" w16du:dateUtc="2024-10-09T09:37:00Z">
              <w:r w:rsidRPr="006631E6">
                <w:rPr>
                  <w:rFonts w:ascii="Times New Roman" w:eastAsia="Times New Roman" w:hAnsi="Times New Roman" w:cs="Times New Roman"/>
                  <w:color w:val="000000"/>
                  <w:sz w:val="20"/>
                  <w:szCs w:val="20"/>
                  <w:rPrChange w:id="2052" w:author="Iturra, Julio [2]" w:date="2024-10-09T11:39:00Z" w16du:dateUtc="2024-10-09T09:39:00Z">
                    <w:rPr>
                      <w:rFonts w:ascii="Arial" w:eastAsia="Times New Roman" w:hAnsi="Arial" w:cs="Arial"/>
                      <w:color w:val="000000"/>
                      <w:sz w:val="15"/>
                      <w:szCs w:val="15"/>
                    </w:rPr>
                  </w:rPrChange>
                </w:rPr>
                <w:t> </w:t>
              </w:r>
            </w:ins>
          </w:p>
        </w:tc>
      </w:tr>
      <w:tr w:rsidR="008F3A62" w:rsidRPr="00722B44" w14:paraId="2E7467FB" w14:textId="77777777" w:rsidTr="008F3A62">
        <w:tblPrEx>
          <w:tblPrExChange w:id="2053" w:author="Iturra, Julio [2]" w:date="2024-10-09T11:38:00Z" w16du:dateUtc="2024-10-09T09:38:00Z">
            <w:tblPrEx>
              <w:tblW w:w="9418" w:type="dxa"/>
            </w:tblPrEx>
          </w:tblPrExChange>
        </w:tblPrEx>
        <w:trPr>
          <w:trHeight w:val="255"/>
          <w:ins w:id="2054" w:author="Iturra, Julio [2]" w:date="2024-10-09T11:37:00Z"/>
          <w:trPrChange w:id="2055" w:author="Iturra, Julio [2]" w:date="2024-10-09T11:38:00Z" w16du:dateUtc="2024-10-09T09:38:00Z">
            <w:trPr>
              <w:trHeight w:val="255"/>
            </w:trPr>
          </w:trPrChange>
        </w:trPr>
        <w:tc>
          <w:tcPr>
            <w:tcW w:w="4793" w:type="dxa"/>
            <w:tcBorders>
              <w:top w:val="nil"/>
            </w:tcBorders>
            <w:shd w:val="clear" w:color="000000" w:fill="FFFFFF"/>
            <w:vAlign w:val="center"/>
            <w:hideMark/>
            <w:tcPrChange w:id="205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0FA6B5F" w14:textId="77777777" w:rsidR="008F3A62" w:rsidRPr="006631E6" w:rsidRDefault="008F3A62" w:rsidP="008F3A62">
            <w:pPr>
              <w:spacing w:after="0"/>
              <w:rPr>
                <w:ins w:id="2057" w:author="Iturra, Julio [2]" w:date="2024-10-09T11:37:00Z" w16du:dateUtc="2024-10-09T09:37:00Z"/>
                <w:rFonts w:ascii="Times New Roman" w:eastAsia="Times New Roman" w:hAnsi="Times New Roman" w:cs="Times New Roman"/>
                <w:color w:val="000000"/>
                <w:sz w:val="20"/>
                <w:szCs w:val="20"/>
                <w:rPrChange w:id="2058" w:author="Iturra, Julio [2]" w:date="2024-10-09T11:39:00Z" w16du:dateUtc="2024-10-09T09:39:00Z">
                  <w:rPr>
                    <w:ins w:id="2059" w:author="Iturra, Julio [2]" w:date="2024-10-09T11:37:00Z" w16du:dateUtc="2024-10-09T09:37:00Z"/>
                    <w:rFonts w:ascii="Arial" w:eastAsia="Times New Roman" w:hAnsi="Arial" w:cs="Arial"/>
                    <w:color w:val="000000"/>
                    <w:sz w:val="15"/>
                    <w:szCs w:val="15"/>
                  </w:rPr>
                </w:rPrChange>
              </w:rPr>
            </w:pPr>
            <w:ins w:id="2060" w:author="Iturra, Julio [2]" w:date="2024-10-09T11:37:00Z" w16du:dateUtc="2024-10-09T09:37:00Z">
              <w:r w:rsidRPr="006631E6">
                <w:rPr>
                  <w:rFonts w:ascii="Times New Roman" w:eastAsia="Times New Roman" w:hAnsi="Times New Roman" w:cs="Times New Roman"/>
                  <w:color w:val="000000"/>
                  <w:sz w:val="20"/>
                  <w:szCs w:val="20"/>
                  <w:rPrChange w:id="2061" w:author="Iturra, Julio [2]" w:date="2024-10-09T11:39:00Z" w16du:dateUtc="2024-10-09T09:39:00Z">
                    <w:rPr>
                      <w:rFonts w:ascii="Arial" w:eastAsia="Times New Roman" w:hAnsi="Arial" w:cs="Arial"/>
                      <w:color w:val="000000"/>
                      <w:sz w:val="15"/>
                      <w:szCs w:val="15"/>
                    </w:rPr>
                  </w:rPrChange>
                </w:rPr>
                <w:t>... Female</w:t>
              </w:r>
            </w:ins>
          </w:p>
        </w:tc>
        <w:tc>
          <w:tcPr>
            <w:tcW w:w="786" w:type="dxa"/>
            <w:tcBorders>
              <w:top w:val="nil"/>
            </w:tcBorders>
            <w:shd w:val="clear" w:color="000000" w:fill="FFFFFF"/>
            <w:vAlign w:val="center"/>
            <w:hideMark/>
            <w:tcPrChange w:id="20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F5DDFA" w14:textId="77777777" w:rsidR="008F3A62" w:rsidRPr="006631E6" w:rsidRDefault="008F3A62" w:rsidP="008F3A62">
            <w:pPr>
              <w:spacing w:after="0"/>
              <w:jc w:val="right"/>
              <w:rPr>
                <w:ins w:id="2063" w:author="Iturra, Julio [2]" w:date="2024-10-09T11:37:00Z" w16du:dateUtc="2024-10-09T09:37:00Z"/>
                <w:rFonts w:ascii="Times New Roman" w:eastAsia="Times New Roman" w:hAnsi="Times New Roman" w:cs="Times New Roman"/>
                <w:color w:val="000000"/>
                <w:sz w:val="20"/>
                <w:szCs w:val="20"/>
                <w:rPrChange w:id="2064" w:author="Iturra, Julio [2]" w:date="2024-10-09T11:39:00Z" w16du:dateUtc="2024-10-09T09:39:00Z">
                  <w:rPr>
                    <w:ins w:id="2065" w:author="Iturra, Julio [2]" w:date="2024-10-09T11:37:00Z" w16du:dateUtc="2024-10-09T09:37:00Z"/>
                    <w:rFonts w:ascii="Arial" w:eastAsia="Times New Roman" w:hAnsi="Arial" w:cs="Arial"/>
                    <w:color w:val="000000"/>
                    <w:sz w:val="15"/>
                    <w:szCs w:val="15"/>
                  </w:rPr>
                </w:rPrChange>
              </w:rPr>
            </w:pPr>
            <w:ins w:id="2066" w:author="Iturra, Julio [2]" w:date="2024-10-09T11:37:00Z" w16du:dateUtc="2024-10-09T09:37:00Z">
              <w:r w:rsidRPr="006631E6">
                <w:rPr>
                  <w:rFonts w:ascii="Times New Roman" w:eastAsia="Times New Roman" w:hAnsi="Times New Roman" w:cs="Times New Roman"/>
                  <w:color w:val="000000"/>
                  <w:sz w:val="20"/>
                  <w:szCs w:val="20"/>
                  <w:rPrChange w:id="206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5177B7" w14:textId="77777777" w:rsidR="008F3A62" w:rsidRPr="006631E6" w:rsidRDefault="008F3A62" w:rsidP="008F3A62">
            <w:pPr>
              <w:spacing w:after="0"/>
              <w:jc w:val="right"/>
              <w:rPr>
                <w:ins w:id="2069" w:author="Iturra, Julio [2]" w:date="2024-10-09T11:37:00Z" w16du:dateUtc="2024-10-09T09:37:00Z"/>
                <w:rFonts w:ascii="Times New Roman" w:eastAsia="Times New Roman" w:hAnsi="Times New Roman" w:cs="Times New Roman"/>
                <w:color w:val="000000"/>
                <w:sz w:val="20"/>
                <w:szCs w:val="20"/>
                <w:rPrChange w:id="2070" w:author="Iturra, Julio [2]" w:date="2024-10-09T11:39:00Z" w16du:dateUtc="2024-10-09T09:39:00Z">
                  <w:rPr>
                    <w:ins w:id="2071" w:author="Iturra, Julio [2]" w:date="2024-10-09T11:37:00Z" w16du:dateUtc="2024-10-09T09:37:00Z"/>
                    <w:rFonts w:ascii="Arial" w:eastAsia="Times New Roman" w:hAnsi="Arial" w:cs="Arial"/>
                    <w:color w:val="000000"/>
                    <w:sz w:val="15"/>
                    <w:szCs w:val="15"/>
                  </w:rPr>
                </w:rPrChange>
              </w:rPr>
            </w:pPr>
            <w:ins w:id="2072" w:author="Iturra, Julio [2]" w:date="2024-10-09T11:37:00Z" w16du:dateUtc="2024-10-09T09:37:00Z">
              <w:r w:rsidRPr="006631E6">
                <w:rPr>
                  <w:rFonts w:ascii="Times New Roman" w:eastAsia="Times New Roman" w:hAnsi="Times New Roman" w:cs="Times New Roman"/>
                  <w:color w:val="000000"/>
                  <w:sz w:val="20"/>
                  <w:szCs w:val="20"/>
                  <w:rPrChange w:id="2073" w:author="Iturra, Julio [2]" w:date="2024-10-09T11:39:00Z" w16du:dateUtc="2024-10-09T09:39:00Z">
                    <w:rPr>
                      <w:rFonts w:ascii="Arial" w:eastAsia="Times New Roman" w:hAnsi="Arial" w:cs="Arial"/>
                      <w:color w:val="000000"/>
                      <w:sz w:val="15"/>
                      <w:szCs w:val="15"/>
                    </w:rPr>
                  </w:rPrChange>
                </w:rPr>
                <w:t>51%</w:t>
              </w:r>
            </w:ins>
          </w:p>
        </w:tc>
        <w:tc>
          <w:tcPr>
            <w:tcW w:w="786" w:type="dxa"/>
            <w:tcBorders>
              <w:top w:val="nil"/>
            </w:tcBorders>
            <w:shd w:val="clear" w:color="000000" w:fill="FFFFFF"/>
            <w:vAlign w:val="center"/>
            <w:hideMark/>
            <w:tcPrChange w:id="207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6AA028" w14:textId="77777777" w:rsidR="008F3A62" w:rsidRPr="006631E6" w:rsidRDefault="008F3A62" w:rsidP="008F3A62">
            <w:pPr>
              <w:spacing w:after="0"/>
              <w:jc w:val="right"/>
              <w:rPr>
                <w:ins w:id="2075" w:author="Iturra, Julio [2]" w:date="2024-10-09T11:37:00Z" w16du:dateUtc="2024-10-09T09:37:00Z"/>
                <w:rFonts w:ascii="Times New Roman" w:eastAsia="Times New Roman" w:hAnsi="Times New Roman" w:cs="Times New Roman"/>
                <w:color w:val="000000"/>
                <w:sz w:val="20"/>
                <w:szCs w:val="20"/>
                <w:rPrChange w:id="2076" w:author="Iturra, Julio [2]" w:date="2024-10-09T11:39:00Z" w16du:dateUtc="2024-10-09T09:39:00Z">
                  <w:rPr>
                    <w:ins w:id="2077" w:author="Iturra, Julio [2]" w:date="2024-10-09T11:37:00Z" w16du:dateUtc="2024-10-09T09:37:00Z"/>
                    <w:rFonts w:ascii="Arial" w:eastAsia="Times New Roman" w:hAnsi="Arial" w:cs="Arial"/>
                    <w:color w:val="000000"/>
                    <w:sz w:val="15"/>
                    <w:szCs w:val="15"/>
                  </w:rPr>
                </w:rPrChange>
              </w:rPr>
            </w:pPr>
            <w:ins w:id="2078" w:author="Iturra, Julio [2]" w:date="2024-10-09T11:37:00Z" w16du:dateUtc="2024-10-09T09:37:00Z">
              <w:r w:rsidRPr="006631E6">
                <w:rPr>
                  <w:rFonts w:ascii="Times New Roman" w:eastAsia="Times New Roman" w:hAnsi="Times New Roman" w:cs="Times New Roman"/>
                  <w:color w:val="000000"/>
                  <w:sz w:val="20"/>
                  <w:szCs w:val="20"/>
                  <w:rPrChange w:id="207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8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8ED35C" w14:textId="77777777" w:rsidR="008F3A62" w:rsidRPr="006631E6" w:rsidRDefault="008F3A62" w:rsidP="008F3A62">
            <w:pPr>
              <w:spacing w:after="0"/>
              <w:jc w:val="right"/>
              <w:rPr>
                <w:ins w:id="2081" w:author="Iturra, Julio [2]" w:date="2024-10-09T11:37:00Z" w16du:dateUtc="2024-10-09T09:37:00Z"/>
                <w:rFonts w:ascii="Times New Roman" w:eastAsia="Times New Roman" w:hAnsi="Times New Roman" w:cs="Times New Roman"/>
                <w:color w:val="000000"/>
                <w:sz w:val="20"/>
                <w:szCs w:val="20"/>
                <w:rPrChange w:id="2082" w:author="Iturra, Julio [2]" w:date="2024-10-09T11:39:00Z" w16du:dateUtc="2024-10-09T09:39:00Z">
                  <w:rPr>
                    <w:ins w:id="2083" w:author="Iturra, Julio [2]" w:date="2024-10-09T11:37:00Z" w16du:dateUtc="2024-10-09T09:37:00Z"/>
                    <w:rFonts w:ascii="Arial" w:eastAsia="Times New Roman" w:hAnsi="Arial" w:cs="Arial"/>
                    <w:color w:val="000000"/>
                    <w:sz w:val="15"/>
                    <w:szCs w:val="15"/>
                  </w:rPr>
                </w:rPrChange>
              </w:rPr>
            </w:pPr>
            <w:ins w:id="2084" w:author="Iturra, Julio [2]" w:date="2024-10-09T11:37:00Z" w16du:dateUtc="2024-10-09T09:37:00Z">
              <w:r w:rsidRPr="006631E6">
                <w:rPr>
                  <w:rFonts w:ascii="Times New Roman" w:eastAsia="Times New Roman" w:hAnsi="Times New Roman" w:cs="Times New Roman"/>
                  <w:color w:val="000000"/>
                  <w:sz w:val="20"/>
                  <w:szCs w:val="20"/>
                  <w:rPrChange w:id="208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8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34F2613" w14:textId="77777777" w:rsidR="008F3A62" w:rsidRPr="006631E6" w:rsidRDefault="008F3A62" w:rsidP="008F3A62">
            <w:pPr>
              <w:spacing w:after="0"/>
              <w:jc w:val="right"/>
              <w:rPr>
                <w:ins w:id="2087" w:author="Iturra, Julio [2]" w:date="2024-10-09T11:37:00Z" w16du:dateUtc="2024-10-09T09:37:00Z"/>
                <w:rFonts w:ascii="Times New Roman" w:eastAsia="Times New Roman" w:hAnsi="Times New Roman" w:cs="Times New Roman"/>
                <w:color w:val="000000"/>
                <w:sz w:val="20"/>
                <w:szCs w:val="20"/>
                <w:rPrChange w:id="2088" w:author="Iturra, Julio [2]" w:date="2024-10-09T11:39:00Z" w16du:dateUtc="2024-10-09T09:39:00Z">
                  <w:rPr>
                    <w:ins w:id="2089" w:author="Iturra, Julio [2]" w:date="2024-10-09T11:37:00Z" w16du:dateUtc="2024-10-09T09:37:00Z"/>
                    <w:rFonts w:ascii="Arial" w:eastAsia="Times New Roman" w:hAnsi="Arial" w:cs="Arial"/>
                    <w:color w:val="000000"/>
                    <w:sz w:val="15"/>
                    <w:szCs w:val="15"/>
                  </w:rPr>
                </w:rPrChange>
              </w:rPr>
            </w:pPr>
            <w:ins w:id="2090" w:author="Iturra, Julio [2]" w:date="2024-10-09T11:37:00Z" w16du:dateUtc="2024-10-09T09:37:00Z">
              <w:r w:rsidRPr="006631E6">
                <w:rPr>
                  <w:rFonts w:ascii="Times New Roman" w:eastAsia="Times New Roman" w:hAnsi="Times New Roman" w:cs="Times New Roman"/>
                  <w:color w:val="000000"/>
                  <w:sz w:val="20"/>
                  <w:szCs w:val="20"/>
                  <w:rPrChange w:id="2091" w:author="Iturra, Julio [2]" w:date="2024-10-09T11:39:00Z" w16du:dateUtc="2024-10-09T09:39:00Z">
                    <w:rPr>
                      <w:rFonts w:ascii="Arial" w:eastAsia="Times New Roman" w:hAnsi="Arial" w:cs="Arial"/>
                      <w:color w:val="000000"/>
                      <w:sz w:val="15"/>
                      <w:szCs w:val="15"/>
                    </w:rPr>
                  </w:rPrChange>
                </w:rPr>
                <w:t> </w:t>
              </w:r>
            </w:ins>
          </w:p>
        </w:tc>
      </w:tr>
      <w:tr w:rsidR="008F3A62" w:rsidRPr="00722B44" w14:paraId="45CD0BAA" w14:textId="77777777" w:rsidTr="008F3A62">
        <w:tblPrEx>
          <w:tblPrExChange w:id="2092" w:author="Iturra, Julio [2]" w:date="2024-10-09T11:38:00Z" w16du:dateUtc="2024-10-09T09:38:00Z">
            <w:tblPrEx>
              <w:tblW w:w="9418" w:type="dxa"/>
            </w:tblPrEx>
          </w:tblPrExChange>
        </w:tblPrEx>
        <w:trPr>
          <w:trHeight w:val="255"/>
          <w:ins w:id="2093" w:author="Iturra, Julio [2]" w:date="2024-10-09T11:37:00Z"/>
          <w:trPrChange w:id="2094" w:author="Iturra, Julio [2]" w:date="2024-10-09T11:38:00Z" w16du:dateUtc="2024-10-09T09:38:00Z">
            <w:trPr>
              <w:trHeight w:val="255"/>
            </w:trPr>
          </w:trPrChange>
        </w:trPr>
        <w:tc>
          <w:tcPr>
            <w:tcW w:w="4793" w:type="dxa"/>
            <w:tcBorders>
              <w:top w:val="nil"/>
            </w:tcBorders>
            <w:shd w:val="clear" w:color="000000" w:fill="FFFFFF"/>
            <w:vAlign w:val="center"/>
            <w:hideMark/>
            <w:tcPrChange w:id="209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2C5C570" w14:textId="77777777" w:rsidR="008F3A62" w:rsidRPr="006631E6" w:rsidRDefault="008F3A62" w:rsidP="008F3A62">
            <w:pPr>
              <w:spacing w:after="0"/>
              <w:rPr>
                <w:ins w:id="2096" w:author="Iturra, Julio [2]" w:date="2024-10-09T11:37:00Z" w16du:dateUtc="2024-10-09T09:37:00Z"/>
                <w:rFonts w:ascii="Times New Roman" w:eastAsia="Times New Roman" w:hAnsi="Times New Roman" w:cs="Times New Roman"/>
                <w:color w:val="000000"/>
                <w:sz w:val="20"/>
                <w:szCs w:val="20"/>
                <w:rPrChange w:id="2097" w:author="Iturra, Julio [2]" w:date="2024-10-09T11:39:00Z" w16du:dateUtc="2024-10-09T09:39:00Z">
                  <w:rPr>
                    <w:ins w:id="2098" w:author="Iturra, Julio [2]" w:date="2024-10-09T11:37:00Z" w16du:dateUtc="2024-10-09T09:37:00Z"/>
                    <w:rFonts w:ascii="Arial" w:eastAsia="Times New Roman" w:hAnsi="Arial" w:cs="Arial"/>
                    <w:color w:val="000000"/>
                    <w:sz w:val="15"/>
                    <w:szCs w:val="15"/>
                  </w:rPr>
                </w:rPrChange>
              </w:rPr>
            </w:pPr>
            <w:ins w:id="2099" w:author="Iturra, Julio [2]" w:date="2024-10-09T11:37:00Z" w16du:dateUtc="2024-10-09T09:37:00Z">
              <w:r w:rsidRPr="006631E6">
                <w:rPr>
                  <w:rFonts w:ascii="Times New Roman" w:eastAsia="Times New Roman" w:hAnsi="Times New Roman" w:cs="Times New Roman"/>
                  <w:color w:val="000000"/>
                  <w:sz w:val="20"/>
                  <w:szCs w:val="20"/>
                  <w:rPrChange w:id="2100" w:author="Iturra, Julio [2]" w:date="2024-10-09T11:39:00Z" w16du:dateUtc="2024-10-09T09:39:00Z">
                    <w:rPr>
                      <w:rFonts w:ascii="Arial" w:eastAsia="Times New Roman" w:hAnsi="Arial" w:cs="Arial"/>
                      <w:color w:val="000000"/>
                      <w:sz w:val="15"/>
                      <w:szCs w:val="15"/>
                    </w:rPr>
                  </w:rPrChange>
                </w:rPr>
                <w:t>Age in years</w:t>
              </w:r>
            </w:ins>
          </w:p>
        </w:tc>
        <w:tc>
          <w:tcPr>
            <w:tcW w:w="786" w:type="dxa"/>
            <w:tcBorders>
              <w:top w:val="nil"/>
            </w:tcBorders>
            <w:shd w:val="clear" w:color="000000" w:fill="FFFFFF"/>
            <w:vAlign w:val="center"/>
            <w:hideMark/>
            <w:tcPrChange w:id="21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343331" w14:textId="77777777" w:rsidR="008F3A62" w:rsidRPr="006631E6" w:rsidRDefault="008F3A62" w:rsidP="008F3A62">
            <w:pPr>
              <w:spacing w:after="0"/>
              <w:jc w:val="right"/>
              <w:rPr>
                <w:ins w:id="2102" w:author="Iturra, Julio [2]" w:date="2024-10-09T11:37:00Z" w16du:dateUtc="2024-10-09T09:37:00Z"/>
                <w:rFonts w:ascii="Times New Roman" w:eastAsia="Times New Roman" w:hAnsi="Times New Roman" w:cs="Times New Roman"/>
                <w:color w:val="000000"/>
                <w:sz w:val="20"/>
                <w:szCs w:val="20"/>
                <w:rPrChange w:id="2103" w:author="Iturra, Julio [2]" w:date="2024-10-09T11:39:00Z" w16du:dateUtc="2024-10-09T09:39:00Z">
                  <w:rPr>
                    <w:ins w:id="2104" w:author="Iturra, Julio [2]" w:date="2024-10-09T11:37:00Z" w16du:dateUtc="2024-10-09T09:37:00Z"/>
                    <w:rFonts w:ascii="Arial" w:eastAsia="Times New Roman" w:hAnsi="Arial" w:cs="Arial"/>
                    <w:color w:val="000000"/>
                    <w:sz w:val="15"/>
                    <w:szCs w:val="15"/>
                  </w:rPr>
                </w:rPrChange>
              </w:rPr>
            </w:pPr>
            <w:ins w:id="2105" w:author="Iturra, Julio [2]" w:date="2024-10-09T11:37:00Z" w16du:dateUtc="2024-10-09T09:37:00Z">
              <w:r w:rsidRPr="006631E6">
                <w:rPr>
                  <w:rFonts w:ascii="Times New Roman" w:eastAsia="Times New Roman" w:hAnsi="Times New Roman" w:cs="Times New Roman"/>
                  <w:color w:val="000000"/>
                  <w:sz w:val="20"/>
                  <w:szCs w:val="20"/>
                  <w:rPrChange w:id="2106"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1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9CA456" w14:textId="77777777" w:rsidR="008F3A62" w:rsidRPr="006631E6" w:rsidRDefault="008F3A62" w:rsidP="008F3A62">
            <w:pPr>
              <w:spacing w:after="0"/>
              <w:jc w:val="right"/>
              <w:rPr>
                <w:ins w:id="2108" w:author="Iturra, Julio [2]" w:date="2024-10-09T11:37:00Z" w16du:dateUtc="2024-10-09T09:37:00Z"/>
                <w:rFonts w:ascii="Times New Roman" w:eastAsia="Times New Roman" w:hAnsi="Times New Roman" w:cs="Times New Roman"/>
                <w:color w:val="000000"/>
                <w:sz w:val="20"/>
                <w:szCs w:val="20"/>
                <w:rPrChange w:id="2109" w:author="Iturra, Julio [2]" w:date="2024-10-09T11:39:00Z" w16du:dateUtc="2024-10-09T09:39:00Z">
                  <w:rPr>
                    <w:ins w:id="2110" w:author="Iturra, Julio [2]" w:date="2024-10-09T11:37:00Z" w16du:dateUtc="2024-10-09T09:37:00Z"/>
                    <w:rFonts w:ascii="Arial" w:eastAsia="Times New Roman" w:hAnsi="Arial" w:cs="Arial"/>
                    <w:color w:val="000000"/>
                    <w:sz w:val="15"/>
                    <w:szCs w:val="15"/>
                  </w:rPr>
                </w:rPrChange>
              </w:rPr>
            </w:pPr>
            <w:ins w:id="2111" w:author="Iturra, Julio [2]" w:date="2024-10-09T11:37:00Z" w16du:dateUtc="2024-10-09T09:37:00Z">
              <w:r w:rsidRPr="006631E6">
                <w:rPr>
                  <w:rFonts w:ascii="Times New Roman" w:eastAsia="Times New Roman" w:hAnsi="Times New Roman" w:cs="Times New Roman"/>
                  <w:color w:val="000000"/>
                  <w:sz w:val="20"/>
                  <w:szCs w:val="20"/>
                  <w:rPrChange w:id="2112"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11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9404D" w14:textId="77777777" w:rsidR="008F3A62" w:rsidRPr="006631E6" w:rsidRDefault="008F3A62" w:rsidP="008F3A62">
            <w:pPr>
              <w:spacing w:after="0"/>
              <w:jc w:val="right"/>
              <w:rPr>
                <w:ins w:id="2114" w:author="Iturra, Julio [2]" w:date="2024-10-09T11:37:00Z" w16du:dateUtc="2024-10-09T09:37:00Z"/>
                <w:rFonts w:ascii="Times New Roman" w:eastAsia="Times New Roman" w:hAnsi="Times New Roman" w:cs="Times New Roman"/>
                <w:color w:val="000000"/>
                <w:sz w:val="20"/>
                <w:szCs w:val="20"/>
                <w:rPrChange w:id="2115" w:author="Iturra, Julio [2]" w:date="2024-10-09T11:39:00Z" w16du:dateUtc="2024-10-09T09:39:00Z">
                  <w:rPr>
                    <w:ins w:id="2116" w:author="Iturra, Julio [2]" w:date="2024-10-09T11:37:00Z" w16du:dateUtc="2024-10-09T09:37:00Z"/>
                    <w:rFonts w:ascii="Arial" w:eastAsia="Times New Roman" w:hAnsi="Arial" w:cs="Arial"/>
                    <w:color w:val="000000"/>
                    <w:sz w:val="15"/>
                    <w:szCs w:val="15"/>
                  </w:rPr>
                </w:rPrChange>
              </w:rPr>
            </w:pPr>
            <w:ins w:id="2117" w:author="Iturra, Julio [2]" w:date="2024-10-09T11:37:00Z" w16du:dateUtc="2024-10-09T09:37:00Z">
              <w:r w:rsidRPr="006631E6">
                <w:rPr>
                  <w:rFonts w:ascii="Times New Roman" w:eastAsia="Times New Roman" w:hAnsi="Times New Roman" w:cs="Times New Roman"/>
                  <w:color w:val="000000"/>
                  <w:sz w:val="20"/>
                  <w:szCs w:val="20"/>
                  <w:rPrChange w:id="2118"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11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C048144" w14:textId="77777777" w:rsidR="008F3A62" w:rsidRPr="006631E6" w:rsidRDefault="008F3A62" w:rsidP="008F3A62">
            <w:pPr>
              <w:spacing w:after="0"/>
              <w:jc w:val="right"/>
              <w:rPr>
                <w:ins w:id="2120" w:author="Iturra, Julio [2]" w:date="2024-10-09T11:37:00Z" w16du:dateUtc="2024-10-09T09:37:00Z"/>
                <w:rFonts w:ascii="Times New Roman" w:eastAsia="Times New Roman" w:hAnsi="Times New Roman" w:cs="Times New Roman"/>
                <w:color w:val="000000"/>
                <w:sz w:val="20"/>
                <w:szCs w:val="20"/>
                <w:rPrChange w:id="2121" w:author="Iturra, Julio [2]" w:date="2024-10-09T11:39:00Z" w16du:dateUtc="2024-10-09T09:39:00Z">
                  <w:rPr>
                    <w:ins w:id="2122" w:author="Iturra, Julio [2]" w:date="2024-10-09T11:37:00Z" w16du:dateUtc="2024-10-09T09:37:00Z"/>
                    <w:rFonts w:ascii="Arial" w:eastAsia="Times New Roman" w:hAnsi="Arial" w:cs="Arial"/>
                    <w:color w:val="000000"/>
                    <w:sz w:val="15"/>
                    <w:szCs w:val="15"/>
                  </w:rPr>
                </w:rPrChange>
              </w:rPr>
            </w:pPr>
            <w:ins w:id="2123" w:author="Iturra, Julio [2]" w:date="2024-10-09T11:37:00Z" w16du:dateUtc="2024-10-09T09:37:00Z">
              <w:r w:rsidRPr="006631E6">
                <w:rPr>
                  <w:rFonts w:ascii="Times New Roman" w:eastAsia="Times New Roman" w:hAnsi="Times New Roman" w:cs="Times New Roman"/>
                  <w:color w:val="000000"/>
                  <w:sz w:val="20"/>
                  <w:szCs w:val="20"/>
                  <w:rPrChange w:id="2124" w:author="Iturra, Julio [2]" w:date="2024-10-09T11:39:00Z" w16du:dateUtc="2024-10-09T09:39:00Z">
                    <w:rPr>
                      <w:rFonts w:ascii="Arial" w:eastAsia="Times New Roman" w:hAnsi="Arial" w:cs="Arial"/>
                      <w:color w:val="000000"/>
                      <w:sz w:val="15"/>
                      <w:szCs w:val="15"/>
                    </w:rPr>
                  </w:rPrChange>
                </w:rPr>
                <w:t>15</w:t>
              </w:r>
            </w:ins>
          </w:p>
        </w:tc>
        <w:tc>
          <w:tcPr>
            <w:tcW w:w="786" w:type="dxa"/>
            <w:tcBorders>
              <w:top w:val="nil"/>
            </w:tcBorders>
            <w:shd w:val="clear" w:color="000000" w:fill="FFFFFF"/>
            <w:vAlign w:val="center"/>
            <w:hideMark/>
            <w:tcPrChange w:id="212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E00FDC" w14:textId="77777777" w:rsidR="008F3A62" w:rsidRPr="006631E6" w:rsidRDefault="008F3A62" w:rsidP="008F3A62">
            <w:pPr>
              <w:spacing w:after="0"/>
              <w:jc w:val="right"/>
              <w:rPr>
                <w:ins w:id="2126" w:author="Iturra, Julio [2]" w:date="2024-10-09T11:37:00Z" w16du:dateUtc="2024-10-09T09:37:00Z"/>
                <w:rFonts w:ascii="Times New Roman" w:eastAsia="Times New Roman" w:hAnsi="Times New Roman" w:cs="Times New Roman"/>
                <w:color w:val="000000"/>
                <w:sz w:val="20"/>
                <w:szCs w:val="20"/>
                <w:rPrChange w:id="2127" w:author="Iturra, Julio [2]" w:date="2024-10-09T11:39:00Z" w16du:dateUtc="2024-10-09T09:39:00Z">
                  <w:rPr>
                    <w:ins w:id="2128" w:author="Iturra, Julio [2]" w:date="2024-10-09T11:37:00Z" w16du:dateUtc="2024-10-09T09:37:00Z"/>
                    <w:rFonts w:ascii="Arial" w:eastAsia="Times New Roman" w:hAnsi="Arial" w:cs="Arial"/>
                    <w:color w:val="000000"/>
                    <w:sz w:val="15"/>
                    <w:szCs w:val="15"/>
                  </w:rPr>
                </w:rPrChange>
              </w:rPr>
            </w:pPr>
            <w:ins w:id="2129" w:author="Iturra, Julio [2]" w:date="2024-10-09T11:37:00Z" w16du:dateUtc="2024-10-09T09:37:00Z">
              <w:r w:rsidRPr="006631E6">
                <w:rPr>
                  <w:rFonts w:ascii="Times New Roman" w:eastAsia="Times New Roman" w:hAnsi="Times New Roman" w:cs="Times New Roman"/>
                  <w:color w:val="000000"/>
                  <w:sz w:val="20"/>
                  <w:szCs w:val="20"/>
                  <w:rPrChange w:id="2130" w:author="Iturra, Julio [2]" w:date="2024-10-09T11:39:00Z" w16du:dateUtc="2024-10-09T09:39:00Z">
                    <w:rPr>
                      <w:rFonts w:ascii="Arial" w:eastAsia="Times New Roman" w:hAnsi="Arial" w:cs="Arial"/>
                      <w:color w:val="000000"/>
                      <w:sz w:val="15"/>
                      <w:szCs w:val="15"/>
                    </w:rPr>
                  </w:rPrChange>
                </w:rPr>
                <w:t>99</w:t>
              </w:r>
            </w:ins>
          </w:p>
        </w:tc>
      </w:tr>
      <w:tr w:rsidR="008F3A62" w:rsidRPr="00722B44" w14:paraId="1BD64713" w14:textId="77777777" w:rsidTr="008F3A62">
        <w:tblPrEx>
          <w:tblPrExChange w:id="2131" w:author="Iturra, Julio [2]" w:date="2024-10-09T11:38:00Z" w16du:dateUtc="2024-10-09T09:38:00Z">
            <w:tblPrEx>
              <w:tblW w:w="9418" w:type="dxa"/>
            </w:tblPrEx>
          </w:tblPrExChange>
        </w:tblPrEx>
        <w:trPr>
          <w:trHeight w:val="255"/>
          <w:ins w:id="2132" w:author="Iturra, Julio [2]" w:date="2024-10-09T11:37:00Z"/>
          <w:trPrChange w:id="2133" w:author="Iturra, Julio [2]" w:date="2024-10-09T11:38:00Z" w16du:dateUtc="2024-10-09T09:38:00Z">
            <w:trPr>
              <w:trHeight w:val="255"/>
            </w:trPr>
          </w:trPrChange>
        </w:trPr>
        <w:tc>
          <w:tcPr>
            <w:tcW w:w="4793" w:type="dxa"/>
            <w:tcBorders>
              <w:top w:val="nil"/>
            </w:tcBorders>
            <w:shd w:val="clear" w:color="000000" w:fill="FFFFFF"/>
            <w:vAlign w:val="center"/>
            <w:hideMark/>
            <w:tcPrChange w:id="213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645610E" w14:textId="77777777" w:rsidR="008F3A62" w:rsidRPr="006631E6" w:rsidRDefault="008F3A62" w:rsidP="008F3A62">
            <w:pPr>
              <w:spacing w:after="0"/>
              <w:rPr>
                <w:ins w:id="2135" w:author="Iturra, Julio [2]" w:date="2024-10-09T11:37:00Z" w16du:dateUtc="2024-10-09T09:37:00Z"/>
                <w:rFonts w:ascii="Times New Roman" w:eastAsia="Times New Roman" w:hAnsi="Times New Roman" w:cs="Times New Roman"/>
                <w:color w:val="000000"/>
                <w:sz w:val="20"/>
                <w:szCs w:val="20"/>
                <w:rPrChange w:id="2136" w:author="Iturra, Julio [2]" w:date="2024-10-09T11:39:00Z" w16du:dateUtc="2024-10-09T09:39:00Z">
                  <w:rPr>
                    <w:ins w:id="2137" w:author="Iturra, Julio [2]" w:date="2024-10-09T11:37:00Z" w16du:dateUtc="2024-10-09T09:37:00Z"/>
                    <w:rFonts w:ascii="Arial" w:eastAsia="Times New Roman" w:hAnsi="Arial" w:cs="Arial"/>
                    <w:color w:val="000000"/>
                    <w:sz w:val="15"/>
                    <w:szCs w:val="15"/>
                  </w:rPr>
                </w:rPrChange>
              </w:rPr>
            </w:pPr>
            <w:ins w:id="2138" w:author="Iturra, Julio [2]" w:date="2024-10-09T11:37:00Z" w16du:dateUtc="2024-10-09T09:37:00Z">
              <w:r w:rsidRPr="006631E6">
                <w:rPr>
                  <w:rFonts w:ascii="Times New Roman" w:eastAsia="Times New Roman" w:hAnsi="Times New Roman" w:cs="Times New Roman"/>
                  <w:color w:val="000000"/>
                  <w:sz w:val="20"/>
                  <w:szCs w:val="20"/>
                  <w:rPrChange w:id="2139" w:author="Iturra, Julio [2]" w:date="2024-10-09T11:39:00Z" w16du:dateUtc="2024-10-09T09:39:00Z">
                    <w:rPr>
                      <w:rFonts w:ascii="Arial" w:eastAsia="Times New Roman" w:hAnsi="Arial" w:cs="Arial"/>
                      <w:color w:val="000000"/>
                      <w:sz w:val="15"/>
                      <w:szCs w:val="15"/>
                    </w:rPr>
                  </w:rPrChange>
                </w:rPr>
                <w:t>Has partner</w:t>
              </w:r>
            </w:ins>
          </w:p>
        </w:tc>
        <w:tc>
          <w:tcPr>
            <w:tcW w:w="786" w:type="dxa"/>
            <w:tcBorders>
              <w:top w:val="nil"/>
            </w:tcBorders>
            <w:shd w:val="clear" w:color="000000" w:fill="FFFFFF"/>
            <w:vAlign w:val="center"/>
            <w:hideMark/>
            <w:tcPrChange w:id="21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EA9504C" w14:textId="77777777" w:rsidR="008F3A62" w:rsidRPr="006631E6" w:rsidRDefault="008F3A62" w:rsidP="008F3A62">
            <w:pPr>
              <w:spacing w:after="0"/>
              <w:jc w:val="right"/>
              <w:rPr>
                <w:ins w:id="2141" w:author="Iturra, Julio [2]" w:date="2024-10-09T11:37:00Z" w16du:dateUtc="2024-10-09T09:37:00Z"/>
                <w:rFonts w:ascii="Times New Roman" w:eastAsia="Times New Roman" w:hAnsi="Times New Roman" w:cs="Times New Roman"/>
                <w:color w:val="000000"/>
                <w:sz w:val="20"/>
                <w:szCs w:val="20"/>
                <w:rPrChange w:id="2142" w:author="Iturra, Julio [2]" w:date="2024-10-09T11:39:00Z" w16du:dateUtc="2024-10-09T09:39:00Z">
                  <w:rPr>
                    <w:ins w:id="2143" w:author="Iturra, Julio [2]" w:date="2024-10-09T11:37:00Z" w16du:dateUtc="2024-10-09T09:37:00Z"/>
                    <w:rFonts w:ascii="Arial" w:eastAsia="Times New Roman" w:hAnsi="Arial" w:cs="Arial"/>
                    <w:color w:val="000000"/>
                    <w:sz w:val="15"/>
                    <w:szCs w:val="15"/>
                  </w:rPr>
                </w:rPrChange>
              </w:rPr>
            </w:pPr>
            <w:ins w:id="2144" w:author="Iturra, Julio [2]" w:date="2024-10-09T11:37:00Z" w16du:dateUtc="2024-10-09T09:37:00Z">
              <w:r w:rsidRPr="006631E6">
                <w:rPr>
                  <w:rFonts w:ascii="Times New Roman" w:eastAsia="Times New Roman" w:hAnsi="Times New Roman" w:cs="Times New Roman"/>
                  <w:color w:val="000000"/>
                  <w:sz w:val="20"/>
                  <w:szCs w:val="20"/>
                  <w:rPrChange w:id="2145"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1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07A30E7" w14:textId="77777777" w:rsidR="008F3A62" w:rsidRPr="006631E6" w:rsidRDefault="008F3A62" w:rsidP="008F3A62">
            <w:pPr>
              <w:spacing w:after="0"/>
              <w:jc w:val="right"/>
              <w:rPr>
                <w:ins w:id="2147" w:author="Iturra, Julio [2]" w:date="2024-10-09T11:37:00Z" w16du:dateUtc="2024-10-09T09:37:00Z"/>
                <w:rFonts w:ascii="Times New Roman" w:eastAsia="Times New Roman" w:hAnsi="Times New Roman" w:cs="Times New Roman"/>
                <w:color w:val="000000"/>
                <w:sz w:val="20"/>
                <w:szCs w:val="20"/>
                <w:rPrChange w:id="2148" w:author="Iturra, Julio [2]" w:date="2024-10-09T11:39:00Z" w16du:dateUtc="2024-10-09T09:39:00Z">
                  <w:rPr>
                    <w:ins w:id="2149" w:author="Iturra, Julio [2]" w:date="2024-10-09T11:37:00Z" w16du:dateUtc="2024-10-09T09:37:00Z"/>
                    <w:rFonts w:ascii="Arial" w:eastAsia="Times New Roman" w:hAnsi="Arial" w:cs="Arial"/>
                    <w:color w:val="000000"/>
                    <w:sz w:val="15"/>
                    <w:szCs w:val="15"/>
                  </w:rPr>
                </w:rPrChange>
              </w:rPr>
            </w:pPr>
            <w:ins w:id="2150" w:author="Iturra, Julio [2]" w:date="2024-10-09T11:37:00Z" w16du:dateUtc="2024-10-09T09:37:00Z">
              <w:r w:rsidRPr="006631E6">
                <w:rPr>
                  <w:rFonts w:ascii="Times New Roman" w:eastAsia="Times New Roman" w:hAnsi="Times New Roman" w:cs="Times New Roman"/>
                  <w:color w:val="000000"/>
                  <w:sz w:val="20"/>
                  <w:szCs w:val="20"/>
                  <w:rPrChange w:id="215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5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AB2D7B9" w14:textId="77777777" w:rsidR="008F3A62" w:rsidRPr="006631E6" w:rsidRDefault="008F3A62" w:rsidP="008F3A62">
            <w:pPr>
              <w:spacing w:after="0"/>
              <w:jc w:val="right"/>
              <w:rPr>
                <w:ins w:id="2153" w:author="Iturra, Julio [2]" w:date="2024-10-09T11:37:00Z" w16du:dateUtc="2024-10-09T09:37:00Z"/>
                <w:rFonts w:ascii="Times New Roman" w:eastAsia="Times New Roman" w:hAnsi="Times New Roman" w:cs="Times New Roman"/>
                <w:color w:val="000000"/>
                <w:sz w:val="20"/>
                <w:szCs w:val="20"/>
                <w:rPrChange w:id="2154" w:author="Iturra, Julio [2]" w:date="2024-10-09T11:39:00Z" w16du:dateUtc="2024-10-09T09:39:00Z">
                  <w:rPr>
                    <w:ins w:id="2155" w:author="Iturra, Julio [2]" w:date="2024-10-09T11:37:00Z" w16du:dateUtc="2024-10-09T09:37:00Z"/>
                    <w:rFonts w:ascii="Arial" w:eastAsia="Times New Roman" w:hAnsi="Arial" w:cs="Arial"/>
                    <w:color w:val="000000"/>
                    <w:sz w:val="15"/>
                    <w:szCs w:val="15"/>
                  </w:rPr>
                </w:rPrChange>
              </w:rPr>
            </w:pPr>
            <w:ins w:id="2156" w:author="Iturra, Julio [2]" w:date="2024-10-09T11:37:00Z" w16du:dateUtc="2024-10-09T09:37:00Z">
              <w:r w:rsidRPr="006631E6">
                <w:rPr>
                  <w:rFonts w:ascii="Times New Roman" w:eastAsia="Times New Roman" w:hAnsi="Times New Roman" w:cs="Times New Roman"/>
                  <w:color w:val="000000"/>
                  <w:sz w:val="20"/>
                  <w:szCs w:val="20"/>
                  <w:rPrChange w:id="215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5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0AAAD2" w14:textId="77777777" w:rsidR="008F3A62" w:rsidRPr="006631E6" w:rsidRDefault="008F3A62" w:rsidP="008F3A62">
            <w:pPr>
              <w:spacing w:after="0"/>
              <w:jc w:val="right"/>
              <w:rPr>
                <w:ins w:id="2159" w:author="Iturra, Julio [2]" w:date="2024-10-09T11:37:00Z" w16du:dateUtc="2024-10-09T09:37:00Z"/>
                <w:rFonts w:ascii="Times New Roman" w:eastAsia="Times New Roman" w:hAnsi="Times New Roman" w:cs="Times New Roman"/>
                <w:color w:val="000000"/>
                <w:sz w:val="20"/>
                <w:szCs w:val="20"/>
                <w:rPrChange w:id="2160" w:author="Iturra, Julio [2]" w:date="2024-10-09T11:39:00Z" w16du:dateUtc="2024-10-09T09:39:00Z">
                  <w:rPr>
                    <w:ins w:id="2161" w:author="Iturra, Julio [2]" w:date="2024-10-09T11:37:00Z" w16du:dateUtc="2024-10-09T09:37:00Z"/>
                    <w:rFonts w:ascii="Arial" w:eastAsia="Times New Roman" w:hAnsi="Arial" w:cs="Arial"/>
                    <w:color w:val="000000"/>
                    <w:sz w:val="15"/>
                    <w:szCs w:val="15"/>
                  </w:rPr>
                </w:rPrChange>
              </w:rPr>
            </w:pPr>
            <w:ins w:id="2162" w:author="Iturra, Julio [2]" w:date="2024-10-09T11:37:00Z" w16du:dateUtc="2024-10-09T09:37:00Z">
              <w:r w:rsidRPr="006631E6">
                <w:rPr>
                  <w:rFonts w:ascii="Times New Roman" w:eastAsia="Times New Roman" w:hAnsi="Times New Roman" w:cs="Times New Roman"/>
                  <w:color w:val="000000"/>
                  <w:sz w:val="20"/>
                  <w:szCs w:val="20"/>
                  <w:rPrChange w:id="216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6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6483999" w14:textId="77777777" w:rsidR="008F3A62" w:rsidRPr="006631E6" w:rsidRDefault="008F3A62" w:rsidP="008F3A62">
            <w:pPr>
              <w:spacing w:after="0"/>
              <w:jc w:val="right"/>
              <w:rPr>
                <w:ins w:id="2165" w:author="Iturra, Julio [2]" w:date="2024-10-09T11:37:00Z" w16du:dateUtc="2024-10-09T09:37:00Z"/>
                <w:rFonts w:ascii="Times New Roman" w:eastAsia="Times New Roman" w:hAnsi="Times New Roman" w:cs="Times New Roman"/>
                <w:color w:val="000000"/>
                <w:sz w:val="20"/>
                <w:szCs w:val="20"/>
                <w:rPrChange w:id="2166" w:author="Iturra, Julio [2]" w:date="2024-10-09T11:39:00Z" w16du:dateUtc="2024-10-09T09:39:00Z">
                  <w:rPr>
                    <w:ins w:id="2167" w:author="Iturra, Julio [2]" w:date="2024-10-09T11:37:00Z" w16du:dateUtc="2024-10-09T09:37:00Z"/>
                    <w:rFonts w:ascii="Arial" w:eastAsia="Times New Roman" w:hAnsi="Arial" w:cs="Arial"/>
                    <w:color w:val="000000"/>
                    <w:sz w:val="15"/>
                    <w:szCs w:val="15"/>
                  </w:rPr>
                </w:rPrChange>
              </w:rPr>
            </w:pPr>
            <w:ins w:id="2168" w:author="Iturra, Julio [2]" w:date="2024-10-09T11:37:00Z" w16du:dateUtc="2024-10-09T09:37:00Z">
              <w:r w:rsidRPr="006631E6">
                <w:rPr>
                  <w:rFonts w:ascii="Times New Roman" w:eastAsia="Times New Roman" w:hAnsi="Times New Roman" w:cs="Times New Roman"/>
                  <w:color w:val="000000"/>
                  <w:sz w:val="20"/>
                  <w:szCs w:val="20"/>
                  <w:rPrChange w:id="2169" w:author="Iturra, Julio [2]" w:date="2024-10-09T11:39:00Z" w16du:dateUtc="2024-10-09T09:39:00Z">
                    <w:rPr>
                      <w:rFonts w:ascii="Arial" w:eastAsia="Times New Roman" w:hAnsi="Arial" w:cs="Arial"/>
                      <w:color w:val="000000"/>
                      <w:sz w:val="15"/>
                      <w:szCs w:val="15"/>
                    </w:rPr>
                  </w:rPrChange>
                </w:rPr>
                <w:t> </w:t>
              </w:r>
            </w:ins>
          </w:p>
        </w:tc>
      </w:tr>
      <w:tr w:rsidR="008F3A62" w:rsidRPr="00722B44" w14:paraId="1154C505" w14:textId="77777777" w:rsidTr="008F3A62">
        <w:tblPrEx>
          <w:tblPrExChange w:id="2170" w:author="Iturra, Julio [2]" w:date="2024-10-09T11:38:00Z" w16du:dateUtc="2024-10-09T09:38:00Z">
            <w:tblPrEx>
              <w:tblW w:w="9418" w:type="dxa"/>
            </w:tblPrEx>
          </w:tblPrExChange>
        </w:tblPrEx>
        <w:trPr>
          <w:trHeight w:val="255"/>
          <w:ins w:id="2171" w:author="Iturra, Julio [2]" w:date="2024-10-09T11:37:00Z"/>
          <w:trPrChange w:id="2172" w:author="Iturra, Julio [2]" w:date="2024-10-09T11:38:00Z" w16du:dateUtc="2024-10-09T09:38:00Z">
            <w:trPr>
              <w:trHeight w:val="255"/>
            </w:trPr>
          </w:trPrChange>
        </w:trPr>
        <w:tc>
          <w:tcPr>
            <w:tcW w:w="4793" w:type="dxa"/>
            <w:tcBorders>
              <w:top w:val="nil"/>
            </w:tcBorders>
            <w:shd w:val="clear" w:color="000000" w:fill="FFFFFF"/>
            <w:vAlign w:val="center"/>
            <w:hideMark/>
            <w:tcPrChange w:id="217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7168FD" w14:textId="77777777" w:rsidR="008F3A62" w:rsidRPr="006631E6" w:rsidRDefault="008F3A62" w:rsidP="008F3A62">
            <w:pPr>
              <w:spacing w:after="0"/>
              <w:rPr>
                <w:ins w:id="2174" w:author="Iturra, Julio [2]" w:date="2024-10-09T11:37:00Z" w16du:dateUtc="2024-10-09T09:37:00Z"/>
                <w:rFonts w:ascii="Times New Roman" w:eastAsia="Times New Roman" w:hAnsi="Times New Roman" w:cs="Times New Roman"/>
                <w:color w:val="000000"/>
                <w:sz w:val="20"/>
                <w:szCs w:val="20"/>
                <w:rPrChange w:id="2175" w:author="Iturra, Julio [2]" w:date="2024-10-09T11:39:00Z" w16du:dateUtc="2024-10-09T09:39:00Z">
                  <w:rPr>
                    <w:ins w:id="2176" w:author="Iturra, Julio [2]" w:date="2024-10-09T11:37:00Z" w16du:dateUtc="2024-10-09T09:37:00Z"/>
                    <w:rFonts w:ascii="Arial" w:eastAsia="Times New Roman" w:hAnsi="Arial" w:cs="Arial"/>
                    <w:color w:val="000000"/>
                    <w:sz w:val="15"/>
                    <w:szCs w:val="15"/>
                  </w:rPr>
                </w:rPrChange>
              </w:rPr>
            </w:pPr>
            <w:ins w:id="2177" w:author="Iturra, Julio [2]" w:date="2024-10-09T11:37:00Z" w16du:dateUtc="2024-10-09T09:37:00Z">
              <w:r w:rsidRPr="006631E6">
                <w:rPr>
                  <w:rFonts w:ascii="Times New Roman" w:eastAsia="Times New Roman" w:hAnsi="Times New Roman" w:cs="Times New Roman"/>
                  <w:color w:val="000000"/>
                  <w:sz w:val="20"/>
                  <w:szCs w:val="20"/>
                  <w:rPrChange w:id="2178" w:author="Iturra, Julio [2]" w:date="2024-10-09T11:39:00Z" w16du:dateUtc="2024-10-09T09:39:00Z">
                    <w:rPr>
                      <w:rFonts w:ascii="Arial" w:eastAsia="Times New Roman" w:hAnsi="Arial" w:cs="Arial"/>
                      <w:color w:val="000000"/>
                      <w:sz w:val="15"/>
                      <w:szCs w:val="15"/>
                    </w:rPr>
                  </w:rPrChange>
                </w:rPr>
                <w:t>... No partner</w:t>
              </w:r>
            </w:ins>
          </w:p>
        </w:tc>
        <w:tc>
          <w:tcPr>
            <w:tcW w:w="786" w:type="dxa"/>
            <w:tcBorders>
              <w:top w:val="nil"/>
            </w:tcBorders>
            <w:shd w:val="clear" w:color="000000" w:fill="FFFFFF"/>
            <w:vAlign w:val="center"/>
            <w:hideMark/>
            <w:tcPrChange w:id="217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D57785" w14:textId="77777777" w:rsidR="008F3A62" w:rsidRPr="006631E6" w:rsidRDefault="008F3A62" w:rsidP="008F3A62">
            <w:pPr>
              <w:spacing w:after="0"/>
              <w:jc w:val="right"/>
              <w:rPr>
                <w:ins w:id="2180" w:author="Iturra, Julio [2]" w:date="2024-10-09T11:37:00Z" w16du:dateUtc="2024-10-09T09:37:00Z"/>
                <w:rFonts w:ascii="Times New Roman" w:eastAsia="Times New Roman" w:hAnsi="Times New Roman" w:cs="Times New Roman"/>
                <w:color w:val="000000"/>
                <w:sz w:val="20"/>
                <w:szCs w:val="20"/>
                <w:rPrChange w:id="2181" w:author="Iturra, Julio [2]" w:date="2024-10-09T11:39:00Z" w16du:dateUtc="2024-10-09T09:39:00Z">
                  <w:rPr>
                    <w:ins w:id="2182" w:author="Iturra, Julio [2]" w:date="2024-10-09T11:37:00Z" w16du:dateUtc="2024-10-09T09:37:00Z"/>
                    <w:rFonts w:ascii="Arial" w:eastAsia="Times New Roman" w:hAnsi="Arial" w:cs="Arial"/>
                    <w:color w:val="000000"/>
                    <w:sz w:val="15"/>
                    <w:szCs w:val="15"/>
                  </w:rPr>
                </w:rPrChange>
              </w:rPr>
            </w:pPr>
            <w:ins w:id="2183" w:author="Iturra, Julio [2]" w:date="2024-10-09T11:37:00Z" w16du:dateUtc="2024-10-09T09:37:00Z">
              <w:r w:rsidRPr="006631E6">
                <w:rPr>
                  <w:rFonts w:ascii="Times New Roman" w:eastAsia="Times New Roman" w:hAnsi="Times New Roman" w:cs="Times New Roman"/>
                  <w:color w:val="000000"/>
                  <w:sz w:val="20"/>
                  <w:szCs w:val="20"/>
                  <w:rPrChange w:id="218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8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6F957" w14:textId="77777777" w:rsidR="008F3A62" w:rsidRPr="006631E6" w:rsidRDefault="008F3A62" w:rsidP="008F3A62">
            <w:pPr>
              <w:spacing w:after="0"/>
              <w:jc w:val="right"/>
              <w:rPr>
                <w:ins w:id="2186" w:author="Iturra, Julio [2]" w:date="2024-10-09T11:37:00Z" w16du:dateUtc="2024-10-09T09:37:00Z"/>
                <w:rFonts w:ascii="Times New Roman" w:eastAsia="Times New Roman" w:hAnsi="Times New Roman" w:cs="Times New Roman"/>
                <w:color w:val="000000"/>
                <w:sz w:val="20"/>
                <w:szCs w:val="20"/>
                <w:rPrChange w:id="2187" w:author="Iturra, Julio [2]" w:date="2024-10-09T11:39:00Z" w16du:dateUtc="2024-10-09T09:39:00Z">
                  <w:rPr>
                    <w:ins w:id="2188" w:author="Iturra, Julio [2]" w:date="2024-10-09T11:37:00Z" w16du:dateUtc="2024-10-09T09:37:00Z"/>
                    <w:rFonts w:ascii="Arial" w:eastAsia="Times New Roman" w:hAnsi="Arial" w:cs="Arial"/>
                    <w:color w:val="000000"/>
                    <w:sz w:val="15"/>
                    <w:szCs w:val="15"/>
                  </w:rPr>
                </w:rPrChange>
              </w:rPr>
            </w:pPr>
            <w:ins w:id="2189" w:author="Iturra, Julio [2]" w:date="2024-10-09T11:37:00Z" w16du:dateUtc="2024-10-09T09:37:00Z">
              <w:r w:rsidRPr="006631E6">
                <w:rPr>
                  <w:rFonts w:ascii="Times New Roman" w:eastAsia="Times New Roman" w:hAnsi="Times New Roman" w:cs="Times New Roman"/>
                  <w:color w:val="000000"/>
                  <w:sz w:val="20"/>
                  <w:szCs w:val="20"/>
                  <w:rPrChange w:id="2190"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219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A85826" w14:textId="77777777" w:rsidR="008F3A62" w:rsidRPr="006631E6" w:rsidRDefault="008F3A62" w:rsidP="008F3A62">
            <w:pPr>
              <w:spacing w:after="0"/>
              <w:jc w:val="right"/>
              <w:rPr>
                <w:ins w:id="2192" w:author="Iturra, Julio [2]" w:date="2024-10-09T11:37:00Z" w16du:dateUtc="2024-10-09T09:37:00Z"/>
                <w:rFonts w:ascii="Times New Roman" w:eastAsia="Times New Roman" w:hAnsi="Times New Roman" w:cs="Times New Roman"/>
                <w:color w:val="000000"/>
                <w:sz w:val="20"/>
                <w:szCs w:val="20"/>
                <w:rPrChange w:id="2193" w:author="Iturra, Julio [2]" w:date="2024-10-09T11:39:00Z" w16du:dateUtc="2024-10-09T09:39:00Z">
                  <w:rPr>
                    <w:ins w:id="2194" w:author="Iturra, Julio [2]" w:date="2024-10-09T11:37:00Z" w16du:dateUtc="2024-10-09T09:37:00Z"/>
                    <w:rFonts w:ascii="Arial" w:eastAsia="Times New Roman" w:hAnsi="Arial" w:cs="Arial"/>
                    <w:color w:val="000000"/>
                    <w:sz w:val="15"/>
                    <w:szCs w:val="15"/>
                  </w:rPr>
                </w:rPrChange>
              </w:rPr>
            </w:pPr>
            <w:ins w:id="2195" w:author="Iturra, Julio [2]" w:date="2024-10-09T11:37:00Z" w16du:dateUtc="2024-10-09T09:37:00Z">
              <w:r w:rsidRPr="006631E6">
                <w:rPr>
                  <w:rFonts w:ascii="Times New Roman" w:eastAsia="Times New Roman" w:hAnsi="Times New Roman" w:cs="Times New Roman"/>
                  <w:color w:val="000000"/>
                  <w:sz w:val="20"/>
                  <w:szCs w:val="20"/>
                  <w:rPrChange w:id="219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9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4A5F9A" w14:textId="77777777" w:rsidR="008F3A62" w:rsidRPr="006631E6" w:rsidRDefault="008F3A62" w:rsidP="008F3A62">
            <w:pPr>
              <w:spacing w:after="0"/>
              <w:jc w:val="right"/>
              <w:rPr>
                <w:ins w:id="2198" w:author="Iturra, Julio [2]" w:date="2024-10-09T11:37:00Z" w16du:dateUtc="2024-10-09T09:37:00Z"/>
                <w:rFonts w:ascii="Times New Roman" w:eastAsia="Times New Roman" w:hAnsi="Times New Roman" w:cs="Times New Roman"/>
                <w:color w:val="000000"/>
                <w:sz w:val="20"/>
                <w:szCs w:val="20"/>
                <w:rPrChange w:id="2199" w:author="Iturra, Julio [2]" w:date="2024-10-09T11:39:00Z" w16du:dateUtc="2024-10-09T09:39:00Z">
                  <w:rPr>
                    <w:ins w:id="2200" w:author="Iturra, Julio [2]" w:date="2024-10-09T11:37:00Z" w16du:dateUtc="2024-10-09T09:37:00Z"/>
                    <w:rFonts w:ascii="Arial" w:eastAsia="Times New Roman" w:hAnsi="Arial" w:cs="Arial"/>
                    <w:color w:val="000000"/>
                    <w:sz w:val="15"/>
                    <w:szCs w:val="15"/>
                  </w:rPr>
                </w:rPrChange>
              </w:rPr>
            </w:pPr>
            <w:ins w:id="2201" w:author="Iturra, Julio [2]" w:date="2024-10-09T11:37:00Z" w16du:dateUtc="2024-10-09T09:37:00Z">
              <w:r w:rsidRPr="006631E6">
                <w:rPr>
                  <w:rFonts w:ascii="Times New Roman" w:eastAsia="Times New Roman" w:hAnsi="Times New Roman" w:cs="Times New Roman"/>
                  <w:color w:val="000000"/>
                  <w:sz w:val="20"/>
                  <w:szCs w:val="20"/>
                  <w:rPrChange w:id="220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0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B4280D3" w14:textId="77777777" w:rsidR="008F3A62" w:rsidRPr="006631E6" w:rsidRDefault="008F3A62" w:rsidP="008F3A62">
            <w:pPr>
              <w:spacing w:after="0"/>
              <w:jc w:val="right"/>
              <w:rPr>
                <w:ins w:id="2204" w:author="Iturra, Julio [2]" w:date="2024-10-09T11:37:00Z" w16du:dateUtc="2024-10-09T09:37:00Z"/>
                <w:rFonts w:ascii="Times New Roman" w:eastAsia="Times New Roman" w:hAnsi="Times New Roman" w:cs="Times New Roman"/>
                <w:color w:val="000000"/>
                <w:sz w:val="20"/>
                <w:szCs w:val="20"/>
                <w:rPrChange w:id="2205" w:author="Iturra, Julio [2]" w:date="2024-10-09T11:39:00Z" w16du:dateUtc="2024-10-09T09:39:00Z">
                  <w:rPr>
                    <w:ins w:id="2206" w:author="Iturra, Julio [2]" w:date="2024-10-09T11:37:00Z" w16du:dateUtc="2024-10-09T09:37:00Z"/>
                    <w:rFonts w:ascii="Arial" w:eastAsia="Times New Roman" w:hAnsi="Arial" w:cs="Arial"/>
                    <w:color w:val="000000"/>
                    <w:sz w:val="15"/>
                    <w:szCs w:val="15"/>
                  </w:rPr>
                </w:rPrChange>
              </w:rPr>
            </w:pPr>
            <w:ins w:id="2207" w:author="Iturra, Julio [2]" w:date="2024-10-09T11:37:00Z" w16du:dateUtc="2024-10-09T09:37:00Z">
              <w:r w:rsidRPr="006631E6">
                <w:rPr>
                  <w:rFonts w:ascii="Times New Roman" w:eastAsia="Times New Roman" w:hAnsi="Times New Roman" w:cs="Times New Roman"/>
                  <w:color w:val="000000"/>
                  <w:sz w:val="20"/>
                  <w:szCs w:val="20"/>
                  <w:rPrChange w:id="2208" w:author="Iturra, Julio [2]" w:date="2024-10-09T11:39:00Z" w16du:dateUtc="2024-10-09T09:39:00Z">
                    <w:rPr>
                      <w:rFonts w:ascii="Arial" w:eastAsia="Times New Roman" w:hAnsi="Arial" w:cs="Arial"/>
                      <w:color w:val="000000"/>
                      <w:sz w:val="15"/>
                      <w:szCs w:val="15"/>
                    </w:rPr>
                  </w:rPrChange>
                </w:rPr>
                <w:t> </w:t>
              </w:r>
            </w:ins>
          </w:p>
        </w:tc>
      </w:tr>
      <w:tr w:rsidR="008F3A62" w:rsidRPr="00722B44" w14:paraId="6654E616" w14:textId="77777777" w:rsidTr="008F3A62">
        <w:tblPrEx>
          <w:tblPrExChange w:id="2209" w:author="Iturra, Julio [2]" w:date="2024-10-09T11:38:00Z" w16du:dateUtc="2024-10-09T09:38:00Z">
            <w:tblPrEx>
              <w:tblW w:w="9418" w:type="dxa"/>
            </w:tblPrEx>
          </w:tblPrExChange>
        </w:tblPrEx>
        <w:trPr>
          <w:trHeight w:val="255"/>
          <w:ins w:id="2210" w:author="Iturra, Julio [2]" w:date="2024-10-09T11:37:00Z"/>
          <w:trPrChange w:id="2211" w:author="Iturra, Julio [2]" w:date="2024-10-09T11:38:00Z" w16du:dateUtc="2024-10-09T09:38:00Z">
            <w:trPr>
              <w:trHeight w:val="255"/>
            </w:trPr>
          </w:trPrChange>
        </w:trPr>
        <w:tc>
          <w:tcPr>
            <w:tcW w:w="4793" w:type="dxa"/>
            <w:tcBorders>
              <w:top w:val="nil"/>
            </w:tcBorders>
            <w:shd w:val="clear" w:color="000000" w:fill="FFFFFF"/>
            <w:vAlign w:val="center"/>
            <w:hideMark/>
            <w:tcPrChange w:id="221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C17044A" w14:textId="77777777" w:rsidR="008F3A62" w:rsidRPr="006631E6" w:rsidRDefault="008F3A62" w:rsidP="008F3A62">
            <w:pPr>
              <w:spacing w:after="0"/>
              <w:rPr>
                <w:ins w:id="2213" w:author="Iturra, Julio [2]" w:date="2024-10-09T11:37:00Z" w16du:dateUtc="2024-10-09T09:37:00Z"/>
                <w:rFonts w:ascii="Times New Roman" w:eastAsia="Times New Roman" w:hAnsi="Times New Roman" w:cs="Times New Roman"/>
                <w:color w:val="000000"/>
                <w:sz w:val="20"/>
                <w:szCs w:val="20"/>
                <w:rPrChange w:id="2214" w:author="Iturra, Julio [2]" w:date="2024-10-09T11:39:00Z" w16du:dateUtc="2024-10-09T09:39:00Z">
                  <w:rPr>
                    <w:ins w:id="2215" w:author="Iturra, Julio [2]" w:date="2024-10-09T11:37:00Z" w16du:dateUtc="2024-10-09T09:37:00Z"/>
                    <w:rFonts w:ascii="Arial" w:eastAsia="Times New Roman" w:hAnsi="Arial" w:cs="Arial"/>
                    <w:color w:val="000000"/>
                    <w:sz w:val="15"/>
                    <w:szCs w:val="15"/>
                  </w:rPr>
                </w:rPrChange>
              </w:rPr>
            </w:pPr>
            <w:ins w:id="2216" w:author="Iturra, Julio [2]" w:date="2024-10-09T11:37:00Z" w16du:dateUtc="2024-10-09T09:37:00Z">
              <w:r w:rsidRPr="006631E6">
                <w:rPr>
                  <w:rFonts w:ascii="Times New Roman" w:eastAsia="Times New Roman" w:hAnsi="Times New Roman" w:cs="Times New Roman"/>
                  <w:color w:val="000000"/>
                  <w:sz w:val="20"/>
                  <w:szCs w:val="20"/>
                  <w:rPrChange w:id="2217" w:author="Iturra, Julio [2]" w:date="2024-10-09T11:39:00Z" w16du:dateUtc="2024-10-09T09:39:00Z">
                    <w:rPr>
                      <w:rFonts w:ascii="Arial" w:eastAsia="Times New Roman" w:hAnsi="Arial" w:cs="Arial"/>
                      <w:color w:val="000000"/>
                      <w:sz w:val="15"/>
                      <w:szCs w:val="15"/>
                    </w:rPr>
                  </w:rPrChange>
                </w:rPr>
                <w:t>... Has a partner</w:t>
              </w:r>
            </w:ins>
          </w:p>
        </w:tc>
        <w:tc>
          <w:tcPr>
            <w:tcW w:w="786" w:type="dxa"/>
            <w:tcBorders>
              <w:top w:val="nil"/>
            </w:tcBorders>
            <w:shd w:val="clear" w:color="000000" w:fill="FFFFFF"/>
            <w:vAlign w:val="center"/>
            <w:hideMark/>
            <w:tcPrChange w:id="221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0C82EC" w14:textId="77777777" w:rsidR="008F3A62" w:rsidRPr="006631E6" w:rsidRDefault="008F3A62" w:rsidP="008F3A62">
            <w:pPr>
              <w:spacing w:after="0"/>
              <w:jc w:val="right"/>
              <w:rPr>
                <w:ins w:id="2219" w:author="Iturra, Julio [2]" w:date="2024-10-09T11:37:00Z" w16du:dateUtc="2024-10-09T09:37:00Z"/>
                <w:rFonts w:ascii="Times New Roman" w:eastAsia="Times New Roman" w:hAnsi="Times New Roman" w:cs="Times New Roman"/>
                <w:color w:val="000000"/>
                <w:sz w:val="20"/>
                <w:szCs w:val="20"/>
                <w:rPrChange w:id="2220" w:author="Iturra, Julio [2]" w:date="2024-10-09T11:39:00Z" w16du:dateUtc="2024-10-09T09:39:00Z">
                  <w:rPr>
                    <w:ins w:id="2221" w:author="Iturra, Julio [2]" w:date="2024-10-09T11:37:00Z" w16du:dateUtc="2024-10-09T09:37:00Z"/>
                    <w:rFonts w:ascii="Arial" w:eastAsia="Times New Roman" w:hAnsi="Arial" w:cs="Arial"/>
                    <w:color w:val="000000"/>
                    <w:sz w:val="15"/>
                    <w:szCs w:val="15"/>
                  </w:rPr>
                </w:rPrChange>
              </w:rPr>
            </w:pPr>
            <w:ins w:id="2222" w:author="Iturra, Julio [2]" w:date="2024-10-09T11:37:00Z" w16du:dateUtc="2024-10-09T09:37:00Z">
              <w:r w:rsidRPr="006631E6">
                <w:rPr>
                  <w:rFonts w:ascii="Times New Roman" w:eastAsia="Times New Roman" w:hAnsi="Times New Roman" w:cs="Times New Roman"/>
                  <w:color w:val="000000"/>
                  <w:sz w:val="20"/>
                  <w:szCs w:val="20"/>
                  <w:rPrChange w:id="222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2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074AE8" w14:textId="77777777" w:rsidR="008F3A62" w:rsidRPr="006631E6" w:rsidRDefault="008F3A62" w:rsidP="008F3A62">
            <w:pPr>
              <w:spacing w:after="0"/>
              <w:jc w:val="right"/>
              <w:rPr>
                <w:ins w:id="2225" w:author="Iturra, Julio [2]" w:date="2024-10-09T11:37:00Z" w16du:dateUtc="2024-10-09T09:37:00Z"/>
                <w:rFonts w:ascii="Times New Roman" w:eastAsia="Times New Roman" w:hAnsi="Times New Roman" w:cs="Times New Roman"/>
                <w:color w:val="000000"/>
                <w:sz w:val="20"/>
                <w:szCs w:val="20"/>
                <w:rPrChange w:id="2226" w:author="Iturra, Julio [2]" w:date="2024-10-09T11:39:00Z" w16du:dateUtc="2024-10-09T09:39:00Z">
                  <w:rPr>
                    <w:ins w:id="2227" w:author="Iturra, Julio [2]" w:date="2024-10-09T11:37:00Z" w16du:dateUtc="2024-10-09T09:37:00Z"/>
                    <w:rFonts w:ascii="Arial" w:eastAsia="Times New Roman" w:hAnsi="Arial" w:cs="Arial"/>
                    <w:color w:val="000000"/>
                    <w:sz w:val="15"/>
                    <w:szCs w:val="15"/>
                  </w:rPr>
                </w:rPrChange>
              </w:rPr>
            </w:pPr>
            <w:ins w:id="2228" w:author="Iturra, Julio [2]" w:date="2024-10-09T11:37:00Z" w16du:dateUtc="2024-10-09T09:37:00Z">
              <w:r w:rsidRPr="006631E6">
                <w:rPr>
                  <w:rFonts w:ascii="Times New Roman" w:eastAsia="Times New Roman" w:hAnsi="Times New Roman" w:cs="Times New Roman"/>
                  <w:color w:val="000000"/>
                  <w:sz w:val="20"/>
                  <w:szCs w:val="20"/>
                  <w:rPrChange w:id="2229" w:author="Iturra, Julio [2]" w:date="2024-10-09T11:39:00Z" w16du:dateUtc="2024-10-09T09:39:00Z">
                    <w:rPr>
                      <w:rFonts w:ascii="Arial" w:eastAsia="Times New Roman" w:hAnsi="Arial" w:cs="Arial"/>
                      <w:color w:val="000000"/>
                      <w:sz w:val="15"/>
                      <w:szCs w:val="15"/>
                    </w:rPr>
                  </w:rPrChange>
                </w:rPr>
                <w:t>57%</w:t>
              </w:r>
            </w:ins>
          </w:p>
        </w:tc>
        <w:tc>
          <w:tcPr>
            <w:tcW w:w="786" w:type="dxa"/>
            <w:tcBorders>
              <w:top w:val="nil"/>
            </w:tcBorders>
            <w:shd w:val="clear" w:color="000000" w:fill="FFFFFF"/>
            <w:vAlign w:val="center"/>
            <w:hideMark/>
            <w:tcPrChange w:id="223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D1A8CE" w14:textId="77777777" w:rsidR="008F3A62" w:rsidRPr="006631E6" w:rsidRDefault="008F3A62" w:rsidP="008F3A62">
            <w:pPr>
              <w:spacing w:after="0"/>
              <w:jc w:val="right"/>
              <w:rPr>
                <w:ins w:id="2231" w:author="Iturra, Julio [2]" w:date="2024-10-09T11:37:00Z" w16du:dateUtc="2024-10-09T09:37:00Z"/>
                <w:rFonts w:ascii="Times New Roman" w:eastAsia="Times New Roman" w:hAnsi="Times New Roman" w:cs="Times New Roman"/>
                <w:color w:val="000000"/>
                <w:sz w:val="20"/>
                <w:szCs w:val="20"/>
                <w:rPrChange w:id="2232" w:author="Iturra, Julio [2]" w:date="2024-10-09T11:39:00Z" w16du:dateUtc="2024-10-09T09:39:00Z">
                  <w:rPr>
                    <w:ins w:id="2233" w:author="Iturra, Julio [2]" w:date="2024-10-09T11:37:00Z" w16du:dateUtc="2024-10-09T09:37:00Z"/>
                    <w:rFonts w:ascii="Arial" w:eastAsia="Times New Roman" w:hAnsi="Arial" w:cs="Arial"/>
                    <w:color w:val="000000"/>
                    <w:sz w:val="15"/>
                    <w:szCs w:val="15"/>
                  </w:rPr>
                </w:rPrChange>
              </w:rPr>
            </w:pPr>
            <w:ins w:id="2234" w:author="Iturra, Julio [2]" w:date="2024-10-09T11:37:00Z" w16du:dateUtc="2024-10-09T09:37:00Z">
              <w:r w:rsidRPr="006631E6">
                <w:rPr>
                  <w:rFonts w:ascii="Times New Roman" w:eastAsia="Times New Roman" w:hAnsi="Times New Roman" w:cs="Times New Roman"/>
                  <w:color w:val="000000"/>
                  <w:sz w:val="20"/>
                  <w:szCs w:val="20"/>
                  <w:rPrChange w:id="223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3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45D0DC" w14:textId="77777777" w:rsidR="008F3A62" w:rsidRPr="006631E6" w:rsidRDefault="008F3A62" w:rsidP="008F3A62">
            <w:pPr>
              <w:spacing w:after="0"/>
              <w:jc w:val="right"/>
              <w:rPr>
                <w:ins w:id="2237" w:author="Iturra, Julio [2]" w:date="2024-10-09T11:37:00Z" w16du:dateUtc="2024-10-09T09:37:00Z"/>
                <w:rFonts w:ascii="Times New Roman" w:eastAsia="Times New Roman" w:hAnsi="Times New Roman" w:cs="Times New Roman"/>
                <w:color w:val="000000"/>
                <w:sz w:val="20"/>
                <w:szCs w:val="20"/>
                <w:rPrChange w:id="2238" w:author="Iturra, Julio [2]" w:date="2024-10-09T11:39:00Z" w16du:dateUtc="2024-10-09T09:39:00Z">
                  <w:rPr>
                    <w:ins w:id="2239" w:author="Iturra, Julio [2]" w:date="2024-10-09T11:37:00Z" w16du:dateUtc="2024-10-09T09:37:00Z"/>
                    <w:rFonts w:ascii="Arial" w:eastAsia="Times New Roman" w:hAnsi="Arial" w:cs="Arial"/>
                    <w:color w:val="000000"/>
                    <w:sz w:val="15"/>
                    <w:szCs w:val="15"/>
                  </w:rPr>
                </w:rPrChange>
              </w:rPr>
            </w:pPr>
            <w:ins w:id="2240" w:author="Iturra, Julio [2]" w:date="2024-10-09T11:37:00Z" w16du:dateUtc="2024-10-09T09:37:00Z">
              <w:r w:rsidRPr="006631E6">
                <w:rPr>
                  <w:rFonts w:ascii="Times New Roman" w:eastAsia="Times New Roman" w:hAnsi="Times New Roman" w:cs="Times New Roman"/>
                  <w:color w:val="000000"/>
                  <w:sz w:val="20"/>
                  <w:szCs w:val="20"/>
                  <w:rPrChange w:id="224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4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26A6296" w14:textId="77777777" w:rsidR="008F3A62" w:rsidRPr="006631E6" w:rsidRDefault="008F3A62" w:rsidP="008F3A62">
            <w:pPr>
              <w:spacing w:after="0"/>
              <w:jc w:val="right"/>
              <w:rPr>
                <w:ins w:id="2243" w:author="Iturra, Julio [2]" w:date="2024-10-09T11:37:00Z" w16du:dateUtc="2024-10-09T09:37:00Z"/>
                <w:rFonts w:ascii="Times New Roman" w:eastAsia="Times New Roman" w:hAnsi="Times New Roman" w:cs="Times New Roman"/>
                <w:color w:val="000000"/>
                <w:sz w:val="20"/>
                <w:szCs w:val="20"/>
                <w:rPrChange w:id="2244" w:author="Iturra, Julio [2]" w:date="2024-10-09T11:39:00Z" w16du:dateUtc="2024-10-09T09:39:00Z">
                  <w:rPr>
                    <w:ins w:id="2245" w:author="Iturra, Julio [2]" w:date="2024-10-09T11:37:00Z" w16du:dateUtc="2024-10-09T09:37:00Z"/>
                    <w:rFonts w:ascii="Arial" w:eastAsia="Times New Roman" w:hAnsi="Arial" w:cs="Arial"/>
                    <w:color w:val="000000"/>
                    <w:sz w:val="15"/>
                    <w:szCs w:val="15"/>
                  </w:rPr>
                </w:rPrChange>
              </w:rPr>
            </w:pPr>
            <w:ins w:id="2246" w:author="Iturra, Julio [2]" w:date="2024-10-09T11:37:00Z" w16du:dateUtc="2024-10-09T09:37:00Z">
              <w:r w:rsidRPr="006631E6">
                <w:rPr>
                  <w:rFonts w:ascii="Times New Roman" w:eastAsia="Times New Roman" w:hAnsi="Times New Roman" w:cs="Times New Roman"/>
                  <w:color w:val="000000"/>
                  <w:sz w:val="20"/>
                  <w:szCs w:val="20"/>
                  <w:rPrChange w:id="2247" w:author="Iturra, Julio [2]" w:date="2024-10-09T11:39:00Z" w16du:dateUtc="2024-10-09T09:39:00Z">
                    <w:rPr>
                      <w:rFonts w:ascii="Arial" w:eastAsia="Times New Roman" w:hAnsi="Arial" w:cs="Arial"/>
                      <w:color w:val="000000"/>
                      <w:sz w:val="15"/>
                      <w:szCs w:val="15"/>
                    </w:rPr>
                  </w:rPrChange>
                </w:rPr>
                <w:t> </w:t>
              </w:r>
            </w:ins>
          </w:p>
        </w:tc>
      </w:tr>
      <w:tr w:rsidR="008F3A62" w:rsidRPr="00722B44" w14:paraId="01D60810" w14:textId="77777777" w:rsidTr="008F3A62">
        <w:tblPrEx>
          <w:tblPrExChange w:id="2248" w:author="Iturra, Julio [2]" w:date="2024-10-09T11:38:00Z" w16du:dateUtc="2024-10-09T09:38:00Z">
            <w:tblPrEx>
              <w:tblW w:w="9418" w:type="dxa"/>
            </w:tblPrEx>
          </w:tblPrExChange>
        </w:tblPrEx>
        <w:trPr>
          <w:trHeight w:val="255"/>
          <w:ins w:id="2249" w:author="Iturra, Julio [2]" w:date="2024-10-09T11:37:00Z"/>
          <w:trPrChange w:id="2250" w:author="Iturra, Julio [2]" w:date="2024-10-09T11:38:00Z" w16du:dateUtc="2024-10-09T09:38:00Z">
            <w:trPr>
              <w:trHeight w:val="255"/>
            </w:trPr>
          </w:trPrChange>
        </w:trPr>
        <w:tc>
          <w:tcPr>
            <w:tcW w:w="4793" w:type="dxa"/>
            <w:tcBorders>
              <w:top w:val="nil"/>
            </w:tcBorders>
            <w:shd w:val="clear" w:color="000000" w:fill="FFFFFF"/>
            <w:vAlign w:val="center"/>
            <w:hideMark/>
            <w:tcPrChange w:id="225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20BD2C6" w14:textId="77777777" w:rsidR="008F3A62" w:rsidRPr="006631E6" w:rsidRDefault="008F3A62" w:rsidP="008F3A62">
            <w:pPr>
              <w:spacing w:after="0"/>
              <w:rPr>
                <w:ins w:id="2252" w:author="Iturra, Julio [2]" w:date="2024-10-09T11:37:00Z" w16du:dateUtc="2024-10-09T09:37:00Z"/>
                <w:rFonts w:ascii="Times New Roman" w:eastAsia="Times New Roman" w:hAnsi="Times New Roman" w:cs="Times New Roman"/>
                <w:color w:val="000000"/>
                <w:sz w:val="20"/>
                <w:szCs w:val="20"/>
                <w:rPrChange w:id="2253" w:author="Iturra, Julio [2]" w:date="2024-10-09T11:39:00Z" w16du:dateUtc="2024-10-09T09:39:00Z">
                  <w:rPr>
                    <w:ins w:id="2254" w:author="Iturra, Julio [2]" w:date="2024-10-09T11:37:00Z" w16du:dateUtc="2024-10-09T09:37:00Z"/>
                    <w:rFonts w:ascii="Arial" w:eastAsia="Times New Roman" w:hAnsi="Arial" w:cs="Arial"/>
                    <w:color w:val="000000"/>
                    <w:sz w:val="15"/>
                    <w:szCs w:val="15"/>
                  </w:rPr>
                </w:rPrChange>
              </w:rPr>
            </w:pPr>
            <w:ins w:id="2255" w:author="Iturra, Julio [2]" w:date="2024-10-09T11:37:00Z" w16du:dateUtc="2024-10-09T09:37:00Z">
              <w:r w:rsidRPr="006631E6">
                <w:rPr>
                  <w:rFonts w:ascii="Times New Roman" w:eastAsia="Times New Roman" w:hAnsi="Times New Roman" w:cs="Times New Roman"/>
                  <w:color w:val="000000"/>
                  <w:sz w:val="20"/>
                  <w:szCs w:val="20"/>
                  <w:rPrChange w:id="2256" w:author="Iturra, Julio [2]" w:date="2024-10-09T11:39:00Z" w16du:dateUtc="2024-10-09T09:39:00Z">
                    <w:rPr>
                      <w:rFonts w:ascii="Arial" w:eastAsia="Times New Roman" w:hAnsi="Arial" w:cs="Arial"/>
                      <w:color w:val="000000"/>
                      <w:sz w:val="15"/>
                      <w:szCs w:val="15"/>
                    </w:rPr>
                  </w:rPrChange>
                </w:rPr>
                <w:t>Income Inequality - Gini Index</w:t>
              </w:r>
            </w:ins>
          </w:p>
        </w:tc>
        <w:tc>
          <w:tcPr>
            <w:tcW w:w="786" w:type="dxa"/>
            <w:tcBorders>
              <w:top w:val="nil"/>
            </w:tcBorders>
            <w:shd w:val="clear" w:color="000000" w:fill="FFFFFF"/>
            <w:vAlign w:val="center"/>
            <w:hideMark/>
            <w:tcPrChange w:id="225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A1EEA3" w14:textId="77777777" w:rsidR="008F3A62" w:rsidRPr="006631E6" w:rsidRDefault="008F3A62" w:rsidP="008F3A62">
            <w:pPr>
              <w:spacing w:after="0"/>
              <w:jc w:val="right"/>
              <w:rPr>
                <w:ins w:id="2258" w:author="Iturra, Julio [2]" w:date="2024-10-09T11:37:00Z" w16du:dateUtc="2024-10-09T09:37:00Z"/>
                <w:rFonts w:ascii="Times New Roman" w:eastAsia="Times New Roman" w:hAnsi="Times New Roman" w:cs="Times New Roman"/>
                <w:color w:val="000000"/>
                <w:sz w:val="20"/>
                <w:szCs w:val="20"/>
                <w:rPrChange w:id="2259" w:author="Iturra, Julio [2]" w:date="2024-10-09T11:39:00Z" w16du:dateUtc="2024-10-09T09:39:00Z">
                  <w:rPr>
                    <w:ins w:id="2260" w:author="Iturra, Julio [2]" w:date="2024-10-09T11:37:00Z" w16du:dateUtc="2024-10-09T09:37:00Z"/>
                    <w:rFonts w:ascii="Arial" w:eastAsia="Times New Roman" w:hAnsi="Arial" w:cs="Arial"/>
                    <w:color w:val="000000"/>
                    <w:sz w:val="15"/>
                    <w:szCs w:val="15"/>
                  </w:rPr>
                </w:rPrChange>
              </w:rPr>
            </w:pPr>
            <w:ins w:id="2261" w:author="Iturra, Julio [2]" w:date="2024-10-09T11:37:00Z" w16du:dateUtc="2024-10-09T09:37:00Z">
              <w:r w:rsidRPr="006631E6">
                <w:rPr>
                  <w:rFonts w:ascii="Times New Roman" w:eastAsia="Times New Roman" w:hAnsi="Times New Roman" w:cs="Times New Roman"/>
                  <w:color w:val="000000"/>
                  <w:sz w:val="20"/>
                  <w:szCs w:val="20"/>
                  <w:rPrChange w:id="226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26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14CD4F5" w14:textId="77777777" w:rsidR="008F3A62" w:rsidRPr="006631E6" w:rsidRDefault="008F3A62" w:rsidP="008F3A62">
            <w:pPr>
              <w:spacing w:after="0"/>
              <w:jc w:val="right"/>
              <w:rPr>
                <w:ins w:id="2264" w:author="Iturra, Julio [2]" w:date="2024-10-09T11:37:00Z" w16du:dateUtc="2024-10-09T09:37:00Z"/>
                <w:rFonts w:ascii="Times New Roman" w:eastAsia="Times New Roman" w:hAnsi="Times New Roman" w:cs="Times New Roman"/>
                <w:color w:val="000000"/>
                <w:sz w:val="20"/>
                <w:szCs w:val="20"/>
                <w:rPrChange w:id="2265" w:author="Iturra, Julio [2]" w:date="2024-10-09T11:39:00Z" w16du:dateUtc="2024-10-09T09:39:00Z">
                  <w:rPr>
                    <w:ins w:id="2266" w:author="Iturra, Julio [2]" w:date="2024-10-09T11:37:00Z" w16du:dateUtc="2024-10-09T09:37:00Z"/>
                    <w:rFonts w:ascii="Arial" w:eastAsia="Times New Roman" w:hAnsi="Arial" w:cs="Arial"/>
                    <w:color w:val="000000"/>
                    <w:sz w:val="15"/>
                    <w:szCs w:val="15"/>
                  </w:rPr>
                </w:rPrChange>
              </w:rPr>
            </w:pPr>
            <w:ins w:id="2267" w:author="Iturra, Julio [2]" w:date="2024-10-09T11:37:00Z" w16du:dateUtc="2024-10-09T09:37:00Z">
              <w:r w:rsidRPr="006631E6">
                <w:rPr>
                  <w:rFonts w:ascii="Times New Roman" w:eastAsia="Times New Roman" w:hAnsi="Times New Roman" w:cs="Times New Roman"/>
                  <w:color w:val="000000"/>
                  <w:sz w:val="20"/>
                  <w:szCs w:val="20"/>
                  <w:rPrChange w:id="2268" w:author="Iturra, Julio [2]" w:date="2024-10-09T11:39:00Z" w16du:dateUtc="2024-10-09T09:39:00Z">
                    <w:rPr>
                      <w:rFonts w:ascii="Arial" w:eastAsia="Times New Roman" w:hAnsi="Arial" w:cs="Arial"/>
                      <w:color w:val="000000"/>
                      <w:sz w:val="15"/>
                      <w:szCs w:val="15"/>
                    </w:rPr>
                  </w:rPrChange>
                </w:rPr>
                <w:t>0.41</w:t>
              </w:r>
            </w:ins>
          </w:p>
        </w:tc>
        <w:tc>
          <w:tcPr>
            <w:tcW w:w="786" w:type="dxa"/>
            <w:tcBorders>
              <w:top w:val="nil"/>
            </w:tcBorders>
            <w:shd w:val="clear" w:color="000000" w:fill="FFFFFF"/>
            <w:vAlign w:val="center"/>
            <w:hideMark/>
            <w:tcPrChange w:id="226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928AA6" w14:textId="77777777" w:rsidR="008F3A62" w:rsidRPr="006631E6" w:rsidRDefault="008F3A62" w:rsidP="008F3A62">
            <w:pPr>
              <w:spacing w:after="0"/>
              <w:jc w:val="right"/>
              <w:rPr>
                <w:ins w:id="2270" w:author="Iturra, Julio [2]" w:date="2024-10-09T11:37:00Z" w16du:dateUtc="2024-10-09T09:37:00Z"/>
                <w:rFonts w:ascii="Times New Roman" w:eastAsia="Times New Roman" w:hAnsi="Times New Roman" w:cs="Times New Roman"/>
                <w:color w:val="000000"/>
                <w:sz w:val="20"/>
                <w:szCs w:val="20"/>
                <w:rPrChange w:id="2271" w:author="Iturra, Julio [2]" w:date="2024-10-09T11:39:00Z" w16du:dateUtc="2024-10-09T09:39:00Z">
                  <w:rPr>
                    <w:ins w:id="2272" w:author="Iturra, Julio [2]" w:date="2024-10-09T11:37:00Z" w16du:dateUtc="2024-10-09T09:37:00Z"/>
                    <w:rFonts w:ascii="Arial" w:eastAsia="Times New Roman" w:hAnsi="Arial" w:cs="Arial"/>
                    <w:color w:val="000000"/>
                    <w:sz w:val="15"/>
                    <w:szCs w:val="15"/>
                  </w:rPr>
                </w:rPrChange>
              </w:rPr>
            </w:pPr>
            <w:ins w:id="2273" w:author="Iturra, Julio [2]" w:date="2024-10-09T11:37:00Z" w16du:dateUtc="2024-10-09T09:37:00Z">
              <w:r w:rsidRPr="006631E6">
                <w:rPr>
                  <w:rFonts w:ascii="Times New Roman" w:eastAsia="Times New Roman" w:hAnsi="Times New Roman" w:cs="Times New Roman"/>
                  <w:color w:val="000000"/>
                  <w:sz w:val="20"/>
                  <w:szCs w:val="20"/>
                  <w:rPrChange w:id="2274" w:author="Iturra, Julio [2]" w:date="2024-10-09T11:39:00Z" w16du:dateUtc="2024-10-09T09:39:00Z">
                    <w:rPr>
                      <w:rFonts w:ascii="Arial" w:eastAsia="Times New Roman" w:hAnsi="Arial" w:cs="Arial"/>
                      <w:color w:val="000000"/>
                      <w:sz w:val="15"/>
                      <w:szCs w:val="15"/>
                    </w:rPr>
                  </w:rPrChange>
                </w:rPr>
                <w:t>0.14</w:t>
              </w:r>
            </w:ins>
          </w:p>
        </w:tc>
        <w:tc>
          <w:tcPr>
            <w:tcW w:w="786" w:type="dxa"/>
            <w:tcBorders>
              <w:top w:val="nil"/>
            </w:tcBorders>
            <w:shd w:val="clear" w:color="000000" w:fill="FFFFFF"/>
            <w:vAlign w:val="center"/>
            <w:hideMark/>
            <w:tcPrChange w:id="227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DE05BA" w14:textId="77777777" w:rsidR="008F3A62" w:rsidRPr="006631E6" w:rsidRDefault="008F3A62" w:rsidP="008F3A62">
            <w:pPr>
              <w:spacing w:after="0"/>
              <w:jc w:val="right"/>
              <w:rPr>
                <w:ins w:id="2276" w:author="Iturra, Julio [2]" w:date="2024-10-09T11:37:00Z" w16du:dateUtc="2024-10-09T09:37:00Z"/>
                <w:rFonts w:ascii="Times New Roman" w:eastAsia="Times New Roman" w:hAnsi="Times New Roman" w:cs="Times New Roman"/>
                <w:color w:val="000000"/>
                <w:sz w:val="20"/>
                <w:szCs w:val="20"/>
                <w:rPrChange w:id="2277" w:author="Iturra, Julio [2]" w:date="2024-10-09T11:39:00Z" w16du:dateUtc="2024-10-09T09:39:00Z">
                  <w:rPr>
                    <w:ins w:id="2278" w:author="Iturra, Julio [2]" w:date="2024-10-09T11:37:00Z" w16du:dateUtc="2024-10-09T09:37:00Z"/>
                    <w:rFonts w:ascii="Arial" w:eastAsia="Times New Roman" w:hAnsi="Arial" w:cs="Arial"/>
                    <w:color w:val="000000"/>
                    <w:sz w:val="15"/>
                    <w:szCs w:val="15"/>
                  </w:rPr>
                </w:rPrChange>
              </w:rPr>
            </w:pPr>
            <w:ins w:id="2279" w:author="Iturra, Julio [2]" w:date="2024-10-09T11:37:00Z" w16du:dateUtc="2024-10-09T09:37:00Z">
              <w:r w:rsidRPr="006631E6">
                <w:rPr>
                  <w:rFonts w:ascii="Times New Roman" w:eastAsia="Times New Roman" w:hAnsi="Times New Roman" w:cs="Times New Roman"/>
                  <w:color w:val="000000"/>
                  <w:sz w:val="20"/>
                  <w:szCs w:val="20"/>
                  <w:rPrChange w:id="2280" w:author="Iturra, Julio [2]" w:date="2024-10-09T11:39:00Z" w16du:dateUtc="2024-10-09T09:39:00Z">
                    <w:rPr>
                      <w:rFonts w:ascii="Arial" w:eastAsia="Times New Roman" w:hAnsi="Arial" w:cs="Arial"/>
                      <w:color w:val="000000"/>
                      <w:sz w:val="15"/>
                      <w:szCs w:val="15"/>
                    </w:rPr>
                  </w:rPrChange>
                </w:rPr>
                <w:t>0.19</w:t>
              </w:r>
            </w:ins>
          </w:p>
        </w:tc>
        <w:tc>
          <w:tcPr>
            <w:tcW w:w="786" w:type="dxa"/>
            <w:tcBorders>
              <w:top w:val="nil"/>
            </w:tcBorders>
            <w:shd w:val="clear" w:color="000000" w:fill="FFFFFF"/>
            <w:vAlign w:val="center"/>
            <w:hideMark/>
            <w:tcPrChange w:id="228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8EA17D" w14:textId="77777777" w:rsidR="008F3A62" w:rsidRPr="006631E6" w:rsidRDefault="008F3A62" w:rsidP="008F3A62">
            <w:pPr>
              <w:spacing w:after="0"/>
              <w:jc w:val="right"/>
              <w:rPr>
                <w:ins w:id="2282" w:author="Iturra, Julio [2]" w:date="2024-10-09T11:37:00Z" w16du:dateUtc="2024-10-09T09:37:00Z"/>
                <w:rFonts w:ascii="Times New Roman" w:eastAsia="Times New Roman" w:hAnsi="Times New Roman" w:cs="Times New Roman"/>
                <w:color w:val="000000"/>
                <w:sz w:val="20"/>
                <w:szCs w:val="20"/>
                <w:rPrChange w:id="2283" w:author="Iturra, Julio [2]" w:date="2024-10-09T11:39:00Z" w16du:dateUtc="2024-10-09T09:39:00Z">
                  <w:rPr>
                    <w:ins w:id="2284" w:author="Iturra, Julio [2]" w:date="2024-10-09T11:37:00Z" w16du:dateUtc="2024-10-09T09:37:00Z"/>
                    <w:rFonts w:ascii="Arial" w:eastAsia="Times New Roman" w:hAnsi="Arial" w:cs="Arial"/>
                    <w:color w:val="000000"/>
                    <w:sz w:val="15"/>
                    <w:szCs w:val="15"/>
                  </w:rPr>
                </w:rPrChange>
              </w:rPr>
            </w:pPr>
            <w:ins w:id="2285" w:author="Iturra, Julio [2]" w:date="2024-10-09T11:37:00Z" w16du:dateUtc="2024-10-09T09:37:00Z">
              <w:r w:rsidRPr="006631E6">
                <w:rPr>
                  <w:rFonts w:ascii="Times New Roman" w:eastAsia="Times New Roman" w:hAnsi="Times New Roman" w:cs="Times New Roman"/>
                  <w:color w:val="000000"/>
                  <w:sz w:val="20"/>
                  <w:szCs w:val="20"/>
                  <w:rPrChange w:id="2286" w:author="Iturra, Julio [2]" w:date="2024-10-09T11:39:00Z" w16du:dateUtc="2024-10-09T09:39:00Z">
                    <w:rPr>
                      <w:rFonts w:ascii="Arial" w:eastAsia="Times New Roman" w:hAnsi="Arial" w:cs="Arial"/>
                      <w:color w:val="000000"/>
                      <w:sz w:val="15"/>
                      <w:szCs w:val="15"/>
                    </w:rPr>
                  </w:rPrChange>
                </w:rPr>
                <w:t>0.71</w:t>
              </w:r>
            </w:ins>
          </w:p>
        </w:tc>
      </w:tr>
      <w:tr w:rsidR="008F3A62" w:rsidRPr="00722B44" w14:paraId="29687972" w14:textId="77777777" w:rsidTr="008F3A62">
        <w:tblPrEx>
          <w:tblPrExChange w:id="2287" w:author="Iturra, Julio [2]" w:date="2024-10-09T11:38:00Z" w16du:dateUtc="2024-10-09T09:38:00Z">
            <w:tblPrEx>
              <w:tblW w:w="9418" w:type="dxa"/>
            </w:tblPrEx>
          </w:tblPrExChange>
        </w:tblPrEx>
        <w:trPr>
          <w:trHeight w:val="255"/>
          <w:ins w:id="2288" w:author="Iturra, Julio [2]" w:date="2024-10-09T11:37:00Z"/>
          <w:trPrChange w:id="2289" w:author="Iturra, Julio [2]" w:date="2024-10-09T11:38:00Z" w16du:dateUtc="2024-10-09T09:38:00Z">
            <w:trPr>
              <w:trHeight w:val="255"/>
            </w:trPr>
          </w:trPrChange>
        </w:trPr>
        <w:tc>
          <w:tcPr>
            <w:tcW w:w="4793" w:type="dxa"/>
            <w:tcBorders>
              <w:top w:val="nil"/>
            </w:tcBorders>
            <w:shd w:val="clear" w:color="000000" w:fill="FFFFFF"/>
            <w:vAlign w:val="center"/>
            <w:hideMark/>
            <w:tcPrChange w:id="229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B000484" w14:textId="77777777" w:rsidR="008F3A62" w:rsidRPr="006631E6" w:rsidRDefault="008F3A62" w:rsidP="008F3A62">
            <w:pPr>
              <w:spacing w:after="0"/>
              <w:rPr>
                <w:ins w:id="2291" w:author="Iturra, Julio [2]" w:date="2024-10-09T11:37:00Z" w16du:dateUtc="2024-10-09T09:37:00Z"/>
                <w:rFonts w:ascii="Times New Roman" w:eastAsia="Times New Roman" w:hAnsi="Times New Roman" w:cs="Times New Roman"/>
                <w:color w:val="000000"/>
                <w:sz w:val="20"/>
                <w:szCs w:val="20"/>
                <w:rPrChange w:id="2292" w:author="Iturra, Julio [2]" w:date="2024-10-09T11:39:00Z" w16du:dateUtc="2024-10-09T09:39:00Z">
                  <w:rPr>
                    <w:ins w:id="2293" w:author="Iturra, Julio [2]" w:date="2024-10-09T11:37:00Z" w16du:dateUtc="2024-10-09T09:37:00Z"/>
                    <w:rFonts w:ascii="Arial" w:eastAsia="Times New Roman" w:hAnsi="Arial" w:cs="Arial"/>
                    <w:color w:val="000000"/>
                    <w:sz w:val="15"/>
                    <w:szCs w:val="15"/>
                  </w:rPr>
                </w:rPrChange>
              </w:rPr>
            </w:pPr>
            <w:ins w:id="2294" w:author="Iturra, Julio [2]" w:date="2024-10-09T11:37:00Z" w16du:dateUtc="2024-10-09T09:37:00Z">
              <w:r w:rsidRPr="006631E6">
                <w:rPr>
                  <w:rFonts w:ascii="Times New Roman" w:eastAsia="Times New Roman" w:hAnsi="Times New Roman" w:cs="Times New Roman"/>
                  <w:color w:val="000000"/>
                  <w:sz w:val="20"/>
                  <w:szCs w:val="20"/>
                  <w:rPrChange w:id="2295" w:author="Iturra, Julio [2]" w:date="2024-10-09T11:39:00Z" w16du:dateUtc="2024-10-09T09:39:00Z">
                    <w:rPr>
                      <w:rFonts w:ascii="Arial" w:eastAsia="Times New Roman" w:hAnsi="Arial" w:cs="Arial"/>
                      <w:color w:val="000000"/>
                      <w:sz w:val="15"/>
                      <w:szCs w:val="15"/>
                    </w:rPr>
                  </w:rPrChange>
                </w:rPr>
                <w:t>GDP/capita</w:t>
              </w:r>
            </w:ins>
          </w:p>
        </w:tc>
        <w:tc>
          <w:tcPr>
            <w:tcW w:w="786" w:type="dxa"/>
            <w:tcBorders>
              <w:top w:val="nil"/>
            </w:tcBorders>
            <w:shd w:val="clear" w:color="000000" w:fill="FFFFFF"/>
            <w:vAlign w:val="center"/>
            <w:hideMark/>
            <w:tcPrChange w:id="229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B9E000" w14:textId="77777777" w:rsidR="008F3A62" w:rsidRPr="006631E6" w:rsidRDefault="008F3A62" w:rsidP="008F3A62">
            <w:pPr>
              <w:spacing w:after="0"/>
              <w:jc w:val="right"/>
              <w:rPr>
                <w:ins w:id="2297" w:author="Iturra, Julio [2]" w:date="2024-10-09T11:37:00Z" w16du:dateUtc="2024-10-09T09:37:00Z"/>
                <w:rFonts w:ascii="Times New Roman" w:eastAsia="Times New Roman" w:hAnsi="Times New Roman" w:cs="Times New Roman"/>
                <w:color w:val="000000"/>
                <w:sz w:val="20"/>
                <w:szCs w:val="20"/>
                <w:rPrChange w:id="2298" w:author="Iturra, Julio [2]" w:date="2024-10-09T11:39:00Z" w16du:dateUtc="2024-10-09T09:39:00Z">
                  <w:rPr>
                    <w:ins w:id="2299" w:author="Iturra, Julio [2]" w:date="2024-10-09T11:37:00Z" w16du:dateUtc="2024-10-09T09:37:00Z"/>
                    <w:rFonts w:ascii="Arial" w:eastAsia="Times New Roman" w:hAnsi="Arial" w:cs="Arial"/>
                    <w:color w:val="000000"/>
                    <w:sz w:val="15"/>
                    <w:szCs w:val="15"/>
                  </w:rPr>
                </w:rPrChange>
              </w:rPr>
            </w:pPr>
            <w:ins w:id="2300" w:author="Iturra, Julio [2]" w:date="2024-10-09T11:37:00Z" w16du:dateUtc="2024-10-09T09:37:00Z">
              <w:r w:rsidRPr="006631E6">
                <w:rPr>
                  <w:rFonts w:ascii="Times New Roman" w:eastAsia="Times New Roman" w:hAnsi="Times New Roman" w:cs="Times New Roman"/>
                  <w:color w:val="000000"/>
                  <w:sz w:val="20"/>
                  <w:szCs w:val="20"/>
                  <w:rPrChange w:id="230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30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7D31244" w14:textId="77777777" w:rsidR="008F3A62" w:rsidRPr="006631E6" w:rsidRDefault="008F3A62" w:rsidP="008F3A62">
            <w:pPr>
              <w:spacing w:after="0"/>
              <w:jc w:val="right"/>
              <w:rPr>
                <w:ins w:id="2303" w:author="Iturra, Julio [2]" w:date="2024-10-09T11:37:00Z" w16du:dateUtc="2024-10-09T09:37:00Z"/>
                <w:rFonts w:ascii="Times New Roman" w:eastAsia="Times New Roman" w:hAnsi="Times New Roman" w:cs="Times New Roman"/>
                <w:color w:val="000000"/>
                <w:sz w:val="20"/>
                <w:szCs w:val="20"/>
                <w:rPrChange w:id="2304" w:author="Iturra, Julio [2]" w:date="2024-10-09T11:39:00Z" w16du:dateUtc="2024-10-09T09:39:00Z">
                  <w:rPr>
                    <w:ins w:id="2305" w:author="Iturra, Julio [2]" w:date="2024-10-09T11:37:00Z" w16du:dateUtc="2024-10-09T09:37:00Z"/>
                    <w:rFonts w:ascii="Arial" w:eastAsia="Times New Roman" w:hAnsi="Arial" w:cs="Arial"/>
                    <w:color w:val="000000"/>
                    <w:sz w:val="15"/>
                    <w:szCs w:val="15"/>
                  </w:rPr>
                </w:rPrChange>
              </w:rPr>
            </w:pPr>
            <w:ins w:id="2306" w:author="Iturra, Julio [2]" w:date="2024-10-09T11:37:00Z" w16du:dateUtc="2024-10-09T09:37:00Z">
              <w:r w:rsidRPr="006631E6">
                <w:rPr>
                  <w:rFonts w:ascii="Times New Roman" w:eastAsia="Times New Roman" w:hAnsi="Times New Roman" w:cs="Times New Roman"/>
                  <w:color w:val="000000"/>
                  <w:sz w:val="20"/>
                  <w:szCs w:val="20"/>
                  <w:rPrChange w:id="2307" w:author="Iturra, Julio [2]" w:date="2024-10-09T11:39:00Z" w16du:dateUtc="2024-10-09T09:39:00Z">
                    <w:rPr>
                      <w:rFonts w:ascii="Arial" w:eastAsia="Times New Roman" w:hAnsi="Arial" w:cs="Arial"/>
                      <w:color w:val="000000"/>
                      <w:sz w:val="15"/>
                      <w:szCs w:val="15"/>
                    </w:rPr>
                  </w:rPrChange>
                </w:rPr>
                <w:t>37</w:t>
              </w:r>
            </w:ins>
          </w:p>
        </w:tc>
        <w:tc>
          <w:tcPr>
            <w:tcW w:w="786" w:type="dxa"/>
            <w:tcBorders>
              <w:top w:val="nil"/>
            </w:tcBorders>
            <w:shd w:val="clear" w:color="000000" w:fill="FFFFFF"/>
            <w:vAlign w:val="center"/>
            <w:hideMark/>
            <w:tcPrChange w:id="230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70A717" w14:textId="77777777" w:rsidR="008F3A62" w:rsidRPr="006631E6" w:rsidRDefault="008F3A62" w:rsidP="008F3A62">
            <w:pPr>
              <w:spacing w:after="0"/>
              <w:jc w:val="right"/>
              <w:rPr>
                <w:ins w:id="2309" w:author="Iturra, Julio [2]" w:date="2024-10-09T11:37:00Z" w16du:dateUtc="2024-10-09T09:37:00Z"/>
                <w:rFonts w:ascii="Times New Roman" w:eastAsia="Times New Roman" w:hAnsi="Times New Roman" w:cs="Times New Roman"/>
                <w:color w:val="000000"/>
                <w:sz w:val="20"/>
                <w:szCs w:val="20"/>
                <w:rPrChange w:id="2310" w:author="Iturra, Julio [2]" w:date="2024-10-09T11:39:00Z" w16du:dateUtc="2024-10-09T09:39:00Z">
                  <w:rPr>
                    <w:ins w:id="2311" w:author="Iturra, Julio [2]" w:date="2024-10-09T11:37:00Z" w16du:dateUtc="2024-10-09T09:37:00Z"/>
                    <w:rFonts w:ascii="Arial" w:eastAsia="Times New Roman" w:hAnsi="Arial" w:cs="Arial"/>
                    <w:color w:val="000000"/>
                    <w:sz w:val="15"/>
                    <w:szCs w:val="15"/>
                  </w:rPr>
                </w:rPrChange>
              </w:rPr>
            </w:pPr>
            <w:ins w:id="2312" w:author="Iturra, Julio [2]" w:date="2024-10-09T11:37:00Z" w16du:dateUtc="2024-10-09T09:37:00Z">
              <w:r w:rsidRPr="006631E6">
                <w:rPr>
                  <w:rFonts w:ascii="Times New Roman" w:eastAsia="Times New Roman" w:hAnsi="Times New Roman" w:cs="Times New Roman"/>
                  <w:color w:val="000000"/>
                  <w:sz w:val="20"/>
                  <w:szCs w:val="20"/>
                  <w:rPrChange w:id="2313"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31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C6DA33" w14:textId="77777777" w:rsidR="008F3A62" w:rsidRPr="006631E6" w:rsidRDefault="008F3A62" w:rsidP="008F3A62">
            <w:pPr>
              <w:spacing w:after="0"/>
              <w:jc w:val="right"/>
              <w:rPr>
                <w:ins w:id="2315" w:author="Iturra, Julio [2]" w:date="2024-10-09T11:37:00Z" w16du:dateUtc="2024-10-09T09:37:00Z"/>
                <w:rFonts w:ascii="Times New Roman" w:eastAsia="Times New Roman" w:hAnsi="Times New Roman" w:cs="Times New Roman"/>
                <w:color w:val="000000"/>
                <w:sz w:val="20"/>
                <w:szCs w:val="20"/>
                <w:rPrChange w:id="2316" w:author="Iturra, Julio [2]" w:date="2024-10-09T11:39:00Z" w16du:dateUtc="2024-10-09T09:39:00Z">
                  <w:rPr>
                    <w:ins w:id="2317" w:author="Iturra, Julio [2]" w:date="2024-10-09T11:37:00Z" w16du:dateUtc="2024-10-09T09:37:00Z"/>
                    <w:rFonts w:ascii="Arial" w:eastAsia="Times New Roman" w:hAnsi="Arial" w:cs="Arial"/>
                    <w:color w:val="000000"/>
                    <w:sz w:val="15"/>
                    <w:szCs w:val="15"/>
                  </w:rPr>
                </w:rPrChange>
              </w:rPr>
            </w:pPr>
            <w:ins w:id="2318" w:author="Iturra, Julio [2]" w:date="2024-10-09T11:37:00Z" w16du:dateUtc="2024-10-09T09:37:00Z">
              <w:r w:rsidRPr="006631E6">
                <w:rPr>
                  <w:rFonts w:ascii="Times New Roman" w:eastAsia="Times New Roman" w:hAnsi="Times New Roman" w:cs="Times New Roman"/>
                  <w:color w:val="000000"/>
                  <w:sz w:val="20"/>
                  <w:szCs w:val="20"/>
                  <w:rPrChange w:id="2319" w:author="Iturra, Julio [2]" w:date="2024-10-09T11:39:00Z" w16du:dateUtc="2024-10-09T09:39:00Z">
                    <w:rPr>
                      <w:rFonts w:ascii="Arial" w:eastAsia="Times New Roman" w:hAnsi="Arial" w:cs="Arial"/>
                      <w:color w:val="000000"/>
                      <w:sz w:val="15"/>
                      <w:szCs w:val="15"/>
                    </w:rPr>
                  </w:rPrChange>
                </w:rPr>
                <w:t>6.2</w:t>
              </w:r>
            </w:ins>
          </w:p>
        </w:tc>
        <w:tc>
          <w:tcPr>
            <w:tcW w:w="786" w:type="dxa"/>
            <w:tcBorders>
              <w:top w:val="nil"/>
            </w:tcBorders>
            <w:shd w:val="clear" w:color="000000" w:fill="FFFFFF"/>
            <w:vAlign w:val="center"/>
            <w:hideMark/>
            <w:tcPrChange w:id="232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2AD9CE3" w14:textId="77777777" w:rsidR="008F3A62" w:rsidRPr="006631E6" w:rsidRDefault="008F3A62" w:rsidP="008F3A62">
            <w:pPr>
              <w:spacing w:after="0"/>
              <w:jc w:val="right"/>
              <w:rPr>
                <w:ins w:id="2321" w:author="Iturra, Julio [2]" w:date="2024-10-09T11:37:00Z" w16du:dateUtc="2024-10-09T09:37:00Z"/>
                <w:rFonts w:ascii="Times New Roman" w:eastAsia="Times New Roman" w:hAnsi="Times New Roman" w:cs="Times New Roman"/>
                <w:color w:val="000000"/>
                <w:sz w:val="20"/>
                <w:szCs w:val="20"/>
                <w:rPrChange w:id="2322" w:author="Iturra, Julio [2]" w:date="2024-10-09T11:39:00Z" w16du:dateUtc="2024-10-09T09:39:00Z">
                  <w:rPr>
                    <w:ins w:id="2323" w:author="Iturra, Julio [2]" w:date="2024-10-09T11:37:00Z" w16du:dateUtc="2024-10-09T09:37:00Z"/>
                    <w:rFonts w:ascii="Arial" w:eastAsia="Times New Roman" w:hAnsi="Arial" w:cs="Arial"/>
                    <w:color w:val="000000"/>
                    <w:sz w:val="15"/>
                    <w:szCs w:val="15"/>
                  </w:rPr>
                </w:rPrChange>
              </w:rPr>
            </w:pPr>
            <w:ins w:id="2324" w:author="Iturra, Julio [2]" w:date="2024-10-09T11:37:00Z" w16du:dateUtc="2024-10-09T09:37:00Z">
              <w:r w:rsidRPr="006631E6">
                <w:rPr>
                  <w:rFonts w:ascii="Times New Roman" w:eastAsia="Times New Roman" w:hAnsi="Times New Roman" w:cs="Times New Roman"/>
                  <w:color w:val="000000"/>
                  <w:sz w:val="20"/>
                  <w:szCs w:val="20"/>
                  <w:rPrChange w:id="2325" w:author="Iturra, Julio [2]" w:date="2024-10-09T11:39:00Z" w16du:dateUtc="2024-10-09T09:39:00Z">
                    <w:rPr>
                      <w:rFonts w:ascii="Arial" w:eastAsia="Times New Roman" w:hAnsi="Arial" w:cs="Arial"/>
                      <w:color w:val="000000"/>
                      <w:sz w:val="15"/>
                      <w:szCs w:val="15"/>
                    </w:rPr>
                  </w:rPrChange>
                </w:rPr>
                <w:t>69</w:t>
              </w:r>
            </w:ins>
          </w:p>
        </w:tc>
      </w:tr>
      <w:tr w:rsidR="008F3A62" w:rsidRPr="00722B44" w14:paraId="2E6D7BFA" w14:textId="77777777" w:rsidTr="008F3A62">
        <w:tblPrEx>
          <w:tblPrExChange w:id="2326" w:author="Iturra, Julio [2]" w:date="2024-10-09T11:38:00Z" w16du:dateUtc="2024-10-09T09:38:00Z">
            <w:tblPrEx>
              <w:tblW w:w="9418" w:type="dxa"/>
            </w:tblPrEx>
          </w:tblPrExChange>
        </w:tblPrEx>
        <w:trPr>
          <w:trHeight w:val="255"/>
          <w:ins w:id="2327" w:author="Iturra, Julio [2]" w:date="2024-10-09T11:37:00Z"/>
          <w:trPrChange w:id="2328" w:author="Iturra, Julio [2]" w:date="2024-10-09T11:38:00Z" w16du:dateUtc="2024-10-09T09:38:00Z">
            <w:trPr>
              <w:trHeight w:val="255"/>
            </w:trPr>
          </w:trPrChange>
        </w:trPr>
        <w:tc>
          <w:tcPr>
            <w:tcW w:w="4793" w:type="dxa"/>
            <w:tcBorders>
              <w:top w:val="nil"/>
              <w:bottom w:val="single" w:sz="4" w:space="0" w:color="auto"/>
            </w:tcBorders>
            <w:shd w:val="clear" w:color="000000" w:fill="FFFFFF"/>
            <w:vAlign w:val="center"/>
            <w:hideMark/>
            <w:tcPrChange w:id="232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807E11C" w14:textId="77777777" w:rsidR="008F3A62" w:rsidRPr="006631E6" w:rsidRDefault="008F3A62" w:rsidP="008F3A62">
            <w:pPr>
              <w:spacing w:after="0"/>
              <w:rPr>
                <w:ins w:id="2330" w:author="Iturra, Julio [2]" w:date="2024-10-09T11:37:00Z" w16du:dateUtc="2024-10-09T09:37:00Z"/>
                <w:rFonts w:ascii="Times New Roman" w:eastAsia="Times New Roman" w:hAnsi="Times New Roman" w:cs="Times New Roman"/>
                <w:color w:val="000000"/>
                <w:sz w:val="20"/>
                <w:szCs w:val="20"/>
                <w:rPrChange w:id="2331" w:author="Iturra, Julio [2]" w:date="2024-10-09T11:39:00Z" w16du:dateUtc="2024-10-09T09:39:00Z">
                  <w:rPr>
                    <w:ins w:id="2332" w:author="Iturra, Julio [2]" w:date="2024-10-09T11:37:00Z" w16du:dateUtc="2024-10-09T09:37:00Z"/>
                    <w:rFonts w:ascii="Arial" w:eastAsia="Times New Roman" w:hAnsi="Arial" w:cs="Arial"/>
                    <w:color w:val="000000"/>
                    <w:sz w:val="15"/>
                    <w:szCs w:val="15"/>
                  </w:rPr>
                </w:rPrChange>
              </w:rPr>
            </w:pPr>
            <w:ins w:id="2333" w:author="Iturra, Julio [2]" w:date="2024-10-09T11:37:00Z" w16du:dateUtc="2024-10-09T09:37:00Z">
              <w:r w:rsidRPr="006631E6">
                <w:rPr>
                  <w:rFonts w:ascii="Times New Roman" w:eastAsia="Times New Roman" w:hAnsi="Times New Roman" w:cs="Times New Roman"/>
                  <w:color w:val="000000"/>
                  <w:sz w:val="20"/>
                  <w:szCs w:val="20"/>
                  <w:rPrChange w:id="2334" w:author="Iturra, Julio [2]" w:date="2024-10-09T11:39:00Z" w16du:dateUtc="2024-10-09T09:39:00Z">
                    <w:rPr>
                      <w:rFonts w:ascii="Arial" w:eastAsia="Times New Roman" w:hAnsi="Arial" w:cs="Arial"/>
                      <w:color w:val="000000"/>
                      <w:sz w:val="15"/>
                      <w:szCs w:val="15"/>
                    </w:rPr>
                  </w:rPrChange>
                </w:rPr>
                <w:t>Size of the welfare state</w:t>
              </w:r>
            </w:ins>
          </w:p>
        </w:tc>
        <w:tc>
          <w:tcPr>
            <w:tcW w:w="786" w:type="dxa"/>
            <w:tcBorders>
              <w:top w:val="nil"/>
              <w:bottom w:val="single" w:sz="4" w:space="0" w:color="auto"/>
            </w:tcBorders>
            <w:shd w:val="clear" w:color="000000" w:fill="FFFFFF"/>
            <w:vAlign w:val="center"/>
            <w:hideMark/>
            <w:tcPrChange w:id="233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153A8B7" w14:textId="77777777" w:rsidR="008F3A62" w:rsidRPr="006631E6" w:rsidRDefault="008F3A62" w:rsidP="008F3A62">
            <w:pPr>
              <w:spacing w:after="0"/>
              <w:jc w:val="right"/>
              <w:rPr>
                <w:ins w:id="2336" w:author="Iturra, Julio [2]" w:date="2024-10-09T11:37:00Z" w16du:dateUtc="2024-10-09T09:37:00Z"/>
                <w:rFonts w:ascii="Times New Roman" w:eastAsia="Times New Roman" w:hAnsi="Times New Roman" w:cs="Times New Roman"/>
                <w:color w:val="000000"/>
                <w:sz w:val="20"/>
                <w:szCs w:val="20"/>
                <w:rPrChange w:id="2337" w:author="Iturra, Julio [2]" w:date="2024-10-09T11:39:00Z" w16du:dateUtc="2024-10-09T09:39:00Z">
                  <w:rPr>
                    <w:ins w:id="2338" w:author="Iturra, Julio [2]" w:date="2024-10-09T11:37:00Z" w16du:dateUtc="2024-10-09T09:37:00Z"/>
                    <w:rFonts w:ascii="Arial" w:eastAsia="Times New Roman" w:hAnsi="Arial" w:cs="Arial"/>
                    <w:color w:val="000000"/>
                    <w:sz w:val="15"/>
                    <w:szCs w:val="15"/>
                  </w:rPr>
                </w:rPrChange>
              </w:rPr>
            </w:pPr>
            <w:ins w:id="2339" w:author="Iturra, Julio [2]" w:date="2024-10-09T11:37:00Z" w16du:dateUtc="2024-10-09T09:37:00Z">
              <w:r w:rsidRPr="006631E6">
                <w:rPr>
                  <w:rFonts w:ascii="Times New Roman" w:eastAsia="Times New Roman" w:hAnsi="Times New Roman" w:cs="Times New Roman"/>
                  <w:color w:val="000000"/>
                  <w:sz w:val="20"/>
                  <w:szCs w:val="20"/>
                  <w:rPrChange w:id="2340"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bottom w:val="single" w:sz="4" w:space="0" w:color="auto"/>
            </w:tcBorders>
            <w:shd w:val="clear" w:color="000000" w:fill="FFFFFF"/>
            <w:vAlign w:val="center"/>
            <w:hideMark/>
            <w:tcPrChange w:id="234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7C6181" w14:textId="77777777" w:rsidR="008F3A62" w:rsidRPr="006631E6" w:rsidRDefault="008F3A62" w:rsidP="008F3A62">
            <w:pPr>
              <w:spacing w:after="0"/>
              <w:jc w:val="right"/>
              <w:rPr>
                <w:ins w:id="2342" w:author="Iturra, Julio [2]" w:date="2024-10-09T11:37:00Z" w16du:dateUtc="2024-10-09T09:37:00Z"/>
                <w:rFonts w:ascii="Times New Roman" w:eastAsia="Times New Roman" w:hAnsi="Times New Roman" w:cs="Times New Roman"/>
                <w:color w:val="000000"/>
                <w:sz w:val="20"/>
                <w:szCs w:val="20"/>
                <w:rPrChange w:id="2343" w:author="Iturra, Julio [2]" w:date="2024-10-09T11:39:00Z" w16du:dateUtc="2024-10-09T09:39:00Z">
                  <w:rPr>
                    <w:ins w:id="2344" w:author="Iturra, Julio [2]" w:date="2024-10-09T11:37:00Z" w16du:dateUtc="2024-10-09T09:37:00Z"/>
                    <w:rFonts w:ascii="Arial" w:eastAsia="Times New Roman" w:hAnsi="Arial" w:cs="Arial"/>
                    <w:color w:val="000000"/>
                    <w:sz w:val="15"/>
                    <w:szCs w:val="15"/>
                  </w:rPr>
                </w:rPrChange>
              </w:rPr>
            </w:pPr>
            <w:ins w:id="2345" w:author="Iturra, Julio [2]" w:date="2024-10-09T11:37:00Z" w16du:dateUtc="2024-10-09T09:37:00Z">
              <w:r w:rsidRPr="006631E6">
                <w:rPr>
                  <w:rFonts w:ascii="Times New Roman" w:eastAsia="Times New Roman" w:hAnsi="Times New Roman" w:cs="Times New Roman"/>
                  <w:color w:val="000000"/>
                  <w:sz w:val="20"/>
                  <w:szCs w:val="20"/>
                  <w:rPrChange w:id="2346" w:author="Iturra, Julio [2]" w:date="2024-10-09T11:39:00Z" w16du:dateUtc="2024-10-09T09:39:00Z">
                    <w:rPr>
                      <w:rFonts w:ascii="Arial" w:eastAsia="Times New Roman" w:hAnsi="Arial" w:cs="Arial"/>
                      <w:color w:val="000000"/>
                      <w:sz w:val="15"/>
                      <w:szCs w:val="15"/>
                    </w:rPr>
                  </w:rPrChange>
                </w:rPr>
                <w:t>53</w:t>
              </w:r>
            </w:ins>
          </w:p>
        </w:tc>
        <w:tc>
          <w:tcPr>
            <w:tcW w:w="786" w:type="dxa"/>
            <w:tcBorders>
              <w:top w:val="nil"/>
              <w:bottom w:val="single" w:sz="4" w:space="0" w:color="auto"/>
            </w:tcBorders>
            <w:shd w:val="clear" w:color="000000" w:fill="FFFFFF"/>
            <w:vAlign w:val="center"/>
            <w:hideMark/>
            <w:tcPrChange w:id="234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B5505A" w14:textId="77777777" w:rsidR="008F3A62" w:rsidRPr="006631E6" w:rsidRDefault="008F3A62" w:rsidP="008F3A62">
            <w:pPr>
              <w:spacing w:after="0"/>
              <w:jc w:val="right"/>
              <w:rPr>
                <w:ins w:id="2348" w:author="Iturra, Julio [2]" w:date="2024-10-09T11:37:00Z" w16du:dateUtc="2024-10-09T09:37:00Z"/>
                <w:rFonts w:ascii="Times New Roman" w:eastAsia="Times New Roman" w:hAnsi="Times New Roman" w:cs="Times New Roman"/>
                <w:color w:val="000000"/>
                <w:sz w:val="20"/>
                <w:szCs w:val="20"/>
                <w:rPrChange w:id="2349" w:author="Iturra, Julio [2]" w:date="2024-10-09T11:39:00Z" w16du:dateUtc="2024-10-09T09:39:00Z">
                  <w:rPr>
                    <w:ins w:id="2350" w:author="Iturra, Julio [2]" w:date="2024-10-09T11:37:00Z" w16du:dateUtc="2024-10-09T09:37:00Z"/>
                    <w:rFonts w:ascii="Arial" w:eastAsia="Times New Roman" w:hAnsi="Arial" w:cs="Arial"/>
                    <w:color w:val="000000"/>
                    <w:sz w:val="15"/>
                    <w:szCs w:val="15"/>
                  </w:rPr>
                </w:rPrChange>
              </w:rPr>
            </w:pPr>
            <w:ins w:id="2351" w:author="Iturra, Julio [2]" w:date="2024-10-09T11:37:00Z" w16du:dateUtc="2024-10-09T09:37:00Z">
              <w:r w:rsidRPr="006631E6">
                <w:rPr>
                  <w:rFonts w:ascii="Times New Roman" w:eastAsia="Times New Roman" w:hAnsi="Times New Roman" w:cs="Times New Roman"/>
                  <w:color w:val="000000"/>
                  <w:sz w:val="20"/>
                  <w:szCs w:val="20"/>
                  <w:rPrChange w:id="2352"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bottom w:val="single" w:sz="4" w:space="0" w:color="auto"/>
            </w:tcBorders>
            <w:shd w:val="clear" w:color="000000" w:fill="FFFFFF"/>
            <w:vAlign w:val="center"/>
            <w:hideMark/>
            <w:tcPrChange w:id="235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D87945" w14:textId="77777777" w:rsidR="008F3A62" w:rsidRPr="006631E6" w:rsidRDefault="008F3A62" w:rsidP="008F3A62">
            <w:pPr>
              <w:spacing w:after="0"/>
              <w:jc w:val="right"/>
              <w:rPr>
                <w:ins w:id="2354" w:author="Iturra, Julio [2]" w:date="2024-10-09T11:37:00Z" w16du:dateUtc="2024-10-09T09:37:00Z"/>
                <w:rFonts w:ascii="Times New Roman" w:eastAsia="Times New Roman" w:hAnsi="Times New Roman" w:cs="Times New Roman"/>
                <w:color w:val="000000"/>
                <w:sz w:val="20"/>
                <w:szCs w:val="20"/>
                <w:rPrChange w:id="2355" w:author="Iturra, Julio [2]" w:date="2024-10-09T11:39:00Z" w16du:dateUtc="2024-10-09T09:39:00Z">
                  <w:rPr>
                    <w:ins w:id="2356" w:author="Iturra, Julio [2]" w:date="2024-10-09T11:37:00Z" w16du:dateUtc="2024-10-09T09:37:00Z"/>
                    <w:rFonts w:ascii="Arial" w:eastAsia="Times New Roman" w:hAnsi="Arial" w:cs="Arial"/>
                    <w:color w:val="000000"/>
                    <w:sz w:val="15"/>
                    <w:szCs w:val="15"/>
                  </w:rPr>
                </w:rPrChange>
              </w:rPr>
            </w:pPr>
            <w:ins w:id="2357" w:author="Iturra, Julio [2]" w:date="2024-10-09T11:37:00Z" w16du:dateUtc="2024-10-09T09:37:00Z">
              <w:r w:rsidRPr="006631E6">
                <w:rPr>
                  <w:rFonts w:ascii="Times New Roman" w:eastAsia="Times New Roman" w:hAnsi="Times New Roman" w:cs="Times New Roman"/>
                  <w:color w:val="000000"/>
                  <w:sz w:val="20"/>
                  <w:szCs w:val="20"/>
                  <w:rPrChange w:id="2358"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bottom w:val="single" w:sz="4" w:space="0" w:color="auto"/>
            </w:tcBorders>
            <w:shd w:val="clear" w:color="000000" w:fill="FFFFFF"/>
            <w:vAlign w:val="center"/>
            <w:hideMark/>
            <w:tcPrChange w:id="235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CB1072E" w14:textId="77777777" w:rsidR="008F3A62" w:rsidRPr="006631E6" w:rsidRDefault="008F3A62" w:rsidP="008F3A62">
            <w:pPr>
              <w:spacing w:after="0"/>
              <w:jc w:val="right"/>
              <w:rPr>
                <w:ins w:id="2360" w:author="Iturra, Julio [2]" w:date="2024-10-09T11:37:00Z" w16du:dateUtc="2024-10-09T09:37:00Z"/>
                <w:rFonts w:ascii="Times New Roman" w:eastAsia="Times New Roman" w:hAnsi="Times New Roman" w:cs="Times New Roman"/>
                <w:color w:val="000000"/>
                <w:sz w:val="20"/>
                <w:szCs w:val="20"/>
                <w:rPrChange w:id="2361" w:author="Iturra, Julio [2]" w:date="2024-10-09T11:39:00Z" w16du:dateUtc="2024-10-09T09:39:00Z">
                  <w:rPr>
                    <w:ins w:id="2362" w:author="Iturra, Julio [2]" w:date="2024-10-09T11:37:00Z" w16du:dateUtc="2024-10-09T09:37:00Z"/>
                    <w:rFonts w:ascii="Arial" w:eastAsia="Times New Roman" w:hAnsi="Arial" w:cs="Arial"/>
                    <w:color w:val="000000"/>
                    <w:sz w:val="15"/>
                    <w:szCs w:val="15"/>
                  </w:rPr>
                </w:rPrChange>
              </w:rPr>
            </w:pPr>
            <w:ins w:id="2363" w:author="Iturra, Julio [2]" w:date="2024-10-09T11:37:00Z" w16du:dateUtc="2024-10-09T09:37:00Z">
              <w:r w:rsidRPr="006631E6">
                <w:rPr>
                  <w:rFonts w:ascii="Times New Roman" w:eastAsia="Times New Roman" w:hAnsi="Times New Roman" w:cs="Times New Roman"/>
                  <w:color w:val="000000"/>
                  <w:sz w:val="20"/>
                  <w:szCs w:val="20"/>
                  <w:rPrChange w:id="2364" w:author="Iturra, Julio [2]" w:date="2024-10-09T11:39:00Z" w16du:dateUtc="2024-10-09T09:39:00Z">
                    <w:rPr>
                      <w:rFonts w:ascii="Arial" w:eastAsia="Times New Roman" w:hAnsi="Arial" w:cs="Arial"/>
                      <w:color w:val="000000"/>
                      <w:sz w:val="15"/>
                      <w:szCs w:val="15"/>
                    </w:rPr>
                  </w:rPrChange>
                </w:rPr>
                <w:t>100</w:t>
              </w:r>
            </w:ins>
          </w:p>
        </w:tc>
      </w:tr>
    </w:tbl>
    <w:p w14:paraId="2A7190D9" w14:textId="77777777" w:rsidR="005B0A38" w:rsidRPr="005B0A38" w:rsidRDefault="005B0A38" w:rsidP="005B0A38">
      <w:pPr>
        <w:spacing w:before="300" w:after="300"/>
        <w:rPr>
          <w:rFonts w:ascii="Times New Roman" w:eastAsia="Times New Roman" w:hAnsi="Times New Roman" w:cs="Times New Roman"/>
          <w:sz w:val="33"/>
          <w:szCs w:val="33"/>
          <w:lang w:val="es-CL" w:eastAsia="es-CL"/>
        </w:rPr>
      </w:pPr>
    </w:p>
    <w:p w14:paraId="4E843C3D" w14:textId="77777777" w:rsidR="00744B60" w:rsidRPr="0026505C" w:rsidRDefault="00744B60" w:rsidP="0026505C">
      <w:pPr>
        <w:rPr>
          <w:i/>
        </w:rPr>
      </w:pPr>
    </w:p>
    <w:sectPr w:rsidR="00744B60" w:rsidRPr="0026505C">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atrick Sachweh" w:date="2024-10-04T10:10:00Z" w:initials="PS">
    <w:p w14:paraId="742AF6E7" w14:textId="1F5AB6C9" w:rsidR="00A34B27" w:rsidRDefault="00A34B27">
      <w:pPr>
        <w:pStyle w:val="CommentText"/>
      </w:pPr>
      <w:r>
        <w:rPr>
          <w:rStyle w:val="CommentReference"/>
        </w:rPr>
        <w:annotationRef/>
      </w:r>
      <w:r>
        <w:t>A general remark on style: You often write in the passive voice (e.g., “it will be investigated…”, “acts as a moderator of…”). This is non unusual for non-native speakers of English (and often very typical for Germans). Yet, it makes the writing harder to read, I have tried to change in to active voice. This not only makes the flow of the reading more fast-paced, it also is often much shorter and saves words.</w:t>
      </w:r>
    </w:p>
    <w:p w14:paraId="76231249" w14:textId="3A816F7C" w:rsidR="00A34B27" w:rsidRDefault="00A34B27">
      <w:pPr>
        <w:pStyle w:val="CommentText"/>
      </w:pPr>
    </w:p>
    <w:p w14:paraId="129EB05B" w14:textId="50404C29" w:rsidR="00A34B27" w:rsidRDefault="00A34B27">
      <w:pPr>
        <w:pStyle w:val="CommentText"/>
      </w:pPr>
      <w:r>
        <w:t>It is worth keeping an eye on that during writing, over time and with a little practice you will recognize when you start to slide into the passive voice.</w:t>
      </w:r>
    </w:p>
  </w:comment>
  <w:comment w:id="10" w:author="Patrick Sachweh" w:date="2024-10-04T10:09:00Z" w:initials="PS">
    <w:p w14:paraId="713CC841" w14:textId="3B7A7B5A" w:rsidR="00A34B27" w:rsidRDefault="00A34B27">
      <w:pPr>
        <w:pStyle w:val="CommentText"/>
      </w:pPr>
      <w:r>
        <w:rPr>
          <w:rStyle w:val="CommentReference"/>
        </w:rPr>
        <w:annotationRef/>
      </w:r>
      <w:r>
        <w:t>When you use openings like “first” etc., there should also be a “second”…</w:t>
      </w:r>
    </w:p>
  </w:comment>
  <w:comment w:id="15" w:author="Patrick Sachweh" w:date="2024-10-04T10:15:00Z" w:initials="PS">
    <w:p w14:paraId="235AC634" w14:textId="0F39A628" w:rsidR="00A34B27" w:rsidRDefault="00A34B27">
      <w:pPr>
        <w:pStyle w:val="CommentText"/>
      </w:pPr>
      <w:r>
        <w:rPr>
          <w:rStyle w:val="CommentReference"/>
        </w:rPr>
        <w:annotationRef/>
      </w:r>
      <w:r>
        <w:t>What kind of segregation? Spatial? Social? If you mean “class-based network segregation”, please be more specific here…</w:t>
      </w:r>
    </w:p>
  </w:comment>
  <w:comment w:id="22" w:author="Patrick Sachweh" w:date="2024-10-04T10:17:00Z" w:initials="PS">
    <w:p w14:paraId="3DE63F0A" w14:textId="1013A6D1" w:rsidR="00A34B27" w:rsidRDefault="00A34B27">
      <w:pPr>
        <w:pStyle w:val="CommentText"/>
      </w:pPr>
      <w:r>
        <w:rPr>
          <w:rStyle w:val="CommentReference"/>
        </w:rPr>
        <w:annotationRef/>
      </w:r>
      <w:r>
        <w:t>I am still not shure whether the language of “class relation” and “class struggle” is helping you here. To my ears, it evokes a Marxist conceptual vocabulary &amp; framework that is not immediately relevant to your paper (and not subject of empirical investigation)</w:t>
      </w:r>
    </w:p>
  </w:comment>
  <w:comment w:id="36" w:author="Patrick Sachweh" w:date="2024-10-04T10:18:00Z" w:initials="PS">
    <w:p w14:paraId="5CF35832" w14:textId="1A313A25" w:rsidR="00A34B27" w:rsidRDefault="00A34B27">
      <w:pPr>
        <w:pStyle w:val="CommentText"/>
      </w:pPr>
      <w:r>
        <w:rPr>
          <w:rStyle w:val="CommentReference"/>
        </w:rPr>
        <w:annotationRef/>
      </w:r>
      <w:r>
        <w:t>Over time or cross-sectional? If the latter is the case, please consider rephrasing (e.g., “in contexts with higher levels of inequality”)…</w:t>
      </w:r>
    </w:p>
  </w:comment>
  <w:comment w:id="38" w:author="Iturra, Julio [2]" w:date="2024-10-30T14:13:00Z" w:initials="JI">
    <w:p w14:paraId="4D6B7AA6" w14:textId="77777777" w:rsidR="004E3451" w:rsidRDefault="004E3451" w:rsidP="004E3451">
      <w:pPr>
        <w:pStyle w:val="CommentText"/>
      </w:pPr>
      <w:r>
        <w:rPr>
          <w:rStyle w:val="CommentReference"/>
        </w:rPr>
        <w:annotationRef/>
      </w:r>
      <w:r>
        <w:t>This is new, according to their new paper</w:t>
      </w:r>
    </w:p>
  </w:comment>
  <w:comment w:id="39" w:author="Patrick Sachweh" w:date="2024-10-04T10:20:00Z" w:initials="PS">
    <w:p w14:paraId="2CA1E27D" w14:textId="6576B18D" w:rsidR="00A34B27" w:rsidRDefault="00A34B27">
      <w:pPr>
        <w:pStyle w:val="CommentText"/>
      </w:pPr>
      <w:r>
        <w:rPr>
          <w:rStyle w:val="CommentReference"/>
        </w:rPr>
        <w:annotationRef/>
      </w:r>
      <w:r>
        <w:t>This is a bit repetitive or redundant to the end of the first paragraph. You should consider merging the last sentence of paragraph 1 (“Contributing to this debate…”) with the research questions (or simply cut it out in the first paragraph).</w:t>
      </w:r>
    </w:p>
  </w:comment>
  <w:comment w:id="46" w:author="Patrick Sachweh" w:date="2024-10-04T11:25:00Z" w:initials="PS">
    <w:p w14:paraId="0A58AB6A" w14:textId="5A3FC9B6" w:rsidR="00A34B27" w:rsidRDefault="00A34B27">
      <w:pPr>
        <w:pStyle w:val="CommentText"/>
      </w:pPr>
      <w:r>
        <w:rPr>
          <w:rStyle w:val="CommentReference"/>
        </w:rPr>
        <w:annotationRef/>
      </w:r>
      <w:r>
        <w:t>You might have to be careful not to evoke the impression to study networks between aggregate social classes</w:t>
      </w:r>
    </w:p>
  </w:comment>
  <w:comment w:id="51" w:author="Patrick Sachweh" w:date="2024-10-04T11:26:00Z" w:initials="PS">
    <w:p w14:paraId="6751E393" w14:textId="3BE02BE3" w:rsidR="00A34B27" w:rsidRDefault="00A34B27">
      <w:pPr>
        <w:pStyle w:val="CommentText"/>
      </w:pPr>
      <w:r>
        <w:rPr>
          <w:rStyle w:val="CommentReference"/>
        </w:rPr>
        <w:annotationRef/>
      </w:r>
      <w:r>
        <w:t>Again, this sounds a little like the “class struggle” point above – but you don’t speak to this empirically…</w:t>
      </w:r>
    </w:p>
  </w:comment>
  <w:comment w:id="60" w:author="Patrick Sachweh" w:date="2024-10-04T11:43:00Z" w:initials="PS">
    <w:p w14:paraId="679F58A1" w14:textId="7B64202B" w:rsidR="00A34B27" w:rsidRDefault="00A34B27">
      <w:pPr>
        <w:pStyle w:val="CommentText"/>
      </w:pPr>
      <w:r>
        <w:rPr>
          <w:rStyle w:val="CommentReference"/>
        </w:rPr>
        <w:annotationRef/>
      </w:r>
      <w:r>
        <w:t>Is this the right term here – made me think of “socialization” as in intrapersonal development from childhood to adolescence…</w:t>
      </w:r>
    </w:p>
  </w:comment>
  <w:comment w:id="70" w:author="Patrick Sachweh" w:date="2024-10-04T11:47:00Z" w:initials="PS">
    <w:p w14:paraId="3D5B8FEC" w14:textId="301FEC12" w:rsidR="00A34B27" w:rsidRDefault="00A34B27">
      <w:pPr>
        <w:pStyle w:val="CommentText"/>
      </w:pPr>
      <w:r>
        <w:rPr>
          <w:rStyle w:val="CommentReference"/>
        </w:rPr>
        <w:annotationRef/>
      </w:r>
      <w:r>
        <w:t>Not sure what this should mean here… s.th. missing</w:t>
      </w:r>
    </w:p>
  </w:comment>
  <w:comment w:id="86" w:author="Patrick Sachweh" w:date="2024-10-04T11:48:00Z" w:initials="PS">
    <w:p w14:paraId="14019AA8" w14:textId="11B58730" w:rsidR="00A34B27" w:rsidRDefault="00A34B27">
      <w:pPr>
        <w:pStyle w:val="CommentText"/>
      </w:pPr>
      <w:r>
        <w:rPr>
          <w:rStyle w:val="CommentReference"/>
        </w:rPr>
        <w:annotationRef/>
      </w:r>
      <w:r>
        <w:t>Not sure whether reviewers understand what  you mean here… “more precisely” sounds vague to me…</w:t>
      </w:r>
    </w:p>
  </w:comment>
  <w:comment w:id="105" w:author="Patrick Sachweh" w:date="2024-10-04T12:36:00Z" w:initials="PS">
    <w:p w14:paraId="0653757E" w14:textId="32F17F29" w:rsidR="00A34B27" w:rsidRDefault="00A34B27">
      <w:pPr>
        <w:pStyle w:val="CommentText"/>
      </w:pPr>
      <w:r>
        <w:rPr>
          <w:rStyle w:val="CommentReference"/>
        </w:rPr>
        <w:annotationRef/>
      </w:r>
      <w:r>
        <w:t>I am not sure you need a whole paragraph discussing reference group theory, especially since you cannot test it. I would suggest to (radically) shorten this paragraph in order to get faster to the more important second paragraph…</w:t>
      </w:r>
    </w:p>
  </w:comment>
  <w:comment w:id="121" w:author="Patrick Sachweh" w:date="2024-10-04T14:07:00Z" w:initials="PS">
    <w:p w14:paraId="5B6E7BA6" w14:textId="68ED09F0" w:rsidR="00A34B27" w:rsidRDefault="00A34B27">
      <w:pPr>
        <w:pStyle w:val="CommentText"/>
      </w:pPr>
      <w:r>
        <w:rPr>
          <w:rStyle w:val="CommentReference"/>
        </w:rPr>
        <w:annotationRef/>
      </w:r>
      <w:r>
        <w:t>That would also follow from an availability heuristic…</w:t>
      </w:r>
    </w:p>
  </w:comment>
  <w:comment w:id="131" w:author="Patrick Sachweh" w:date="2024-10-04T12:40:00Z" w:initials="PS">
    <w:p w14:paraId="38EAE479" w14:textId="46EA13A0" w:rsidR="00A34B27" w:rsidRDefault="00A34B27">
      <w:pPr>
        <w:pStyle w:val="CommentText"/>
      </w:pPr>
      <w:r>
        <w:rPr>
          <w:rStyle w:val="CommentReference"/>
        </w:rPr>
        <w:annotationRef/>
      </w:r>
      <w:r>
        <w:t>I have an idea where you are going argumentatively with these arguments. However, I wonder whether the introduction and frequent mention of the term social integration/cohesion might not create confusion</w:t>
      </w:r>
    </w:p>
  </w:comment>
  <w:comment w:id="132" w:author="Iturra, Julio" w:date="2024-10-08T12:13:00Z" w:initials="JI">
    <w:p w14:paraId="6913C8E6" w14:textId="77777777" w:rsidR="00901027" w:rsidRDefault="00901027" w:rsidP="00901027">
      <w:pPr>
        <w:pStyle w:val="CommentText"/>
      </w:pPr>
      <w:r>
        <w:rPr>
          <w:rStyle w:val="CommentReference"/>
        </w:rPr>
        <w:annotationRef/>
      </w:r>
      <w:r>
        <w:t xml:space="preserve">I took away all the direct wording references to social cohesion/integration It is true that they may induce confusion. </w:t>
      </w:r>
    </w:p>
  </w:comment>
  <w:comment w:id="139" w:author="Patrick Sachweh" w:date="2024-10-04T14:11:00Z" w:initials="PS">
    <w:p w14:paraId="21657463" w14:textId="07837233" w:rsidR="00A34B27" w:rsidRDefault="00A34B27">
      <w:pPr>
        <w:pStyle w:val="CommentText"/>
      </w:pPr>
      <w:r>
        <w:rPr>
          <w:rStyle w:val="CommentReference"/>
        </w:rPr>
        <w:annotationRef/>
      </w:r>
      <w:r>
        <w:t>This is not defined before, please reformulate into “class position of individiuals” or “ego’s own class position” or sth similar…</w:t>
      </w:r>
    </w:p>
  </w:comment>
  <w:comment w:id="144" w:author="Patrick Sachweh" w:date="2024-10-04T14:30:00Z" w:initials="PS">
    <w:p w14:paraId="5750EF1E" w14:textId="03D59B44" w:rsidR="00A34B27" w:rsidRDefault="00A34B27">
      <w:pPr>
        <w:pStyle w:val="CommentText"/>
      </w:pPr>
      <w:r>
        <w:rPr>
          <w:rStyle w:val="CommentReference"/>
        </w:rPr>
        <w:annotationRef/>
      </w:r>
      <w:r>
        <w:t>I think this needs some rewriting, I had a hard time following the different lines of argumentation. In restructuring and thinking about the paragraph, it might be helpful to look at your Figure and try to think which relationship inequality is supposed to be affecting.</w:t>
      </w:r>
    </w:p>
  </w:comment>
  <w:comment w:id="145" w:author="Iturra, Julio" w:date="2024-10-08T12:28:00Z" w:initials="JI">
    <w:p w14:paraId="33D6ADA5" w14:textId="77777777" w:rsidR="007F425A" w:rsidRDefault="007F425A" w:rsidP="007F425A">
      <w:pPr>
        <w:pStyle w:val="CommentText"/>
      </w:pPr>
      <w:r>
        <w:rPr>
          <w:rStyle w:val="CommentReference"/>
        </w:rPr>
        <w:annotationRef/>
      </w:r>
      <w:r>
        <w:t>I moved the inequality-networks argument to the front and followed the second (inequality-class-attitudes) and the third as the implication of the 1</w:t>
      </w:r>
      <w:r>
        <w:rPr>
          <w:vertAlign w:val="superscript"/>
        </w:rPr>
        <w:t>st</w:t>
      </w:r>
      <w:r>
        <w:t xml:space="preserve"> and the 2</w:t>
      </w:r>
      <w:r>
        <w:rPr>
          <w:vertAlign w:val="superscript"/>
        </w:rPr>
        <w:t>nd</w:t>
      </w:r>
      <w:r>
        <w:t>, followed by H2</w:t>
      </w:r>
    </w:p>
  </w:comment>
  <w:comment w:id="173" w:author="Patrick Sachweh" w:date="2024-10-04T14:27:00Z" w:initials="PS">
    <w:p w14:paraId="0D29CCA6" w14:textId="4FDD1488" w:rsidR="0006216F" w:rsidRDefault="0006216F" w:rsidP="0006216F">
      <w:pPr>
        <w:pStyle w:val="CommentText"/>
      </w:pPr>
      <w:r>
        <w:rPr>
          <w:rStyle w:val="CommentReference"/>
        </w:rPr>
        <w:annotationRef/>
      </w:r>
      <w:r>
        <w:t>This strikes me as the most important argument for the cross-level interaction</w:t>
      </w:r>
    </w:p>
  </w:comment>
  <w:comment w:id="150" w:author="Patrick Sachweh" w:date="2024-10-04T14:29:00Z" w:initials="PS">
    <w:p w14:paraId="002C9066" w14:textId="77777777" w:rsidR="000F6BF8" w:rsidRDefault="000F6BF8" w:rsidP="000F6BF8">
      <w:pPr>
        <w:pStyle w:val="CommentText"/>
      </w:pPr>
      <w:r>
        <w:rPr>
          <w:rStyle w:val="CommentReference"/>
        </w:rPr>
        <w:annotationRef/>
      </w:r>
      <w:r>
        <w:t xml:space="preserve">I wonder whether it might make sense to start the section with this sorting and then discuss the respective evidence. </w:t>
      </w:r>
    </w:p>
    <w:p w14:paraId="48AC463C" w14:textId="77777777" w:rsidR="000F6BF8" w:rsidRDefault="000F6BF8" w:rsidP="000F6BF8">
      <w:pPr>
        <w:pStyle w:val="CommentText"/>
      </w:pPr>
    </w:p>
    <w:p w14:paraId="140F59F2" w14:textId="77777777" w:rsidR="000F6BF8" w:rsidRDefault="000F6BF8" w:rsidP="000F6BF8">
      <w:pPr>
        <w:pStyle w:val="CommentText"/>
      </w:pPr>
      <w:r>
        <w:t>To be honest, I was a little bit lost in this section, as the arguments are somewhat here and there..,,</w:t>
      </w:r>
    </w:p>
    <w:p w14:paraId="2BFA5B3A" w14:textId="77777777" w:rsidR="000F6BF8" w:rsidRDefault="000F6BF8" w:rsidP="000F6BF8">
      <w:pPr>
        <w:pStyle w:val="CommentText"/>
      </w:pPr>
    </w:p>
    <w:p w14:paraId="3E8A9065" w14:textId="77777777" w:rsidR="000F6BF8" w:rsidRDefault="000F6BF8" w:rsidP="000F6BF8">
      <w:pPr>
        <w:pStyle w:val="CommentText"/>
      </w:pPr>
    </w:p>
  </w:comment>
  <w:comment w:id="218" w:author="Iturra, Julio [2]" w:date="2024-10-30T14:14:00Z" w:initials="JI">
    <w:p w14:paraId="6888BBBB" w14:textId="77777777" w:rsidR="0051144A" w:rsidRDefault="00DA5349" w:rsidP="0051144A">
      <w:pPr>
        <w:pStyle w:val="CommentText"/>
      </w:pPr>
      <w:r>
        <w:rPr>
          <w:rStyle w:val="CommentReference"/>
        </w:rPr>
        <w:annotationRef/>
      </w:r>
      <w:r w:rsidR="0051144A">
        <w:t>This is what Lindh and Andersson found</w:t>
      </w:r>
    </w:p>
  </w:comment>
  <w:comment w:id="244" w:author="Patrick Sachweh" w:date="2024-10-04T14:27:00Z" w:initials="PS">
    <w:p w14:paraId="7E7BBC9E" w14:textId="20A7E3AA" w:rsidR="00A34B27" w:rsidRDefault="00A34B27">
      <w:pPr>
        <w:pStyle w:val="CommentText"/>
      </w:pPr>
      <w:r>
        <w:rPr>
          <w:rStyle w:val="CommentReference"/>
        </w:rPr>
        <w:annotationRef/>
      </w:r>
      <w:r>
        <w:t>This strikes me as the most important argument for the cross-level interaction</w:t>
      </w:r>
    </w:p>
  </w:comment>
  <w:comment w:id="256" w:author="Patrick Sachweh" w:date="2024-10-04T14:29:00Z" w:initials="PS">
    <w:p w14:paraId="53F7A63A" w14:textId="77777777" w:rsidR="00A34B27" w:rsidRDefault="00A34B27">
      <w:pPr>
        <w:pStyle w:val="CommentText"/>
      </w:pPr>
      <w:r>
        <w:rPr>
          <w:rStyle w:val="CommentReference"/>
        </w:rPr>
        <w:annotationRef/>
      </w:r>
      <w:r>
        <w:t xml:space="preserve">I wonder whether it might make sense to start the section with this sorting and then discuss the respective evidence. </w:t>
      </w:r>
    </w:p>
    <w:p w14:paraId="418C93AC" w14:textId="77777777" w:rsidR="00A34B27" w:rsidRDefault="00A34B27">
      <w:pPr>
        <w:pStyle w:val="CommentText"/>
      </w:pPr>
    </w:p>
    <w:p w14:paraId="73E45567" w14:textId="77777777" w:rsidR="00A34B27" w:rsidRDefault="00A34B27">
      <w:pPr>
        <w:pStyle w:val="CommentText"/>
      </w:pPr>
      <w:r>
        <w:t>To be honest, I was a little bit lost in this section, as the arguments are somewhat here and there..,,</w:t>
      </w:r>
    </w:p>
    <w:p w14:paraId="25C49A7F" w14:textId="77777777" w:rsidR="00A34B27" w:rsidRDefault="00A34B27">
      <w:pPr>
        <w:pStyle w:val="CommentText"/>
      </w:pPr>
    </w:p>
    <w:p w14:paraId="6CAE3D50" w14:textId="19AD3B32" w:rsidR="00A34B27" w:rsidRDefault="00A34B27">
      <w:pPr>
        <w:pStyle w:val="CommentText"/>
      </w:pPr>
    </w:p>
  </w:comment>
  <w:comment w:id="267" w:author="Patrick Sachweh" w:date="2024-10-04T15:14:00Z" w:initials="PS">
    <w:p w14:paraId="64590659" w14:textId="460AE8CD" w:rsidR="00A34B27" w:rsidRDefault="00A34B27">
      <w:pPr>
        <w:pStyle w:val="CommentText"/>
      </w:pPr>
      <w:r>
        <w:rPr>
          <w:rStyle w:val="CommentReference"/>
        </w:rPr>
        <w:annotationRef/>
      </w:r>
      <w:r>
        <w:t>Where do missings come from? Do you have an income measure in your models? If so, income is usually not missing at random, and reviewers might suggest you impute missing income values. Thus, you might want to expand the note on missings…</w:t>
      </w:r>
    </w:p>
  </w:comment>
  <w:comment w:id="268" w:author="Iturra, Julio" w:date="2024-10-08T12:30:00Z" w:initials="JI">
    <w:p w14:paraId="04E18D82" w14:textId="77777777" w:rsidR="00DC3C89" w:rsidRDefault="00B0061F" w:rsidP="00DC3C89">
      <w:pPr>
        <w:pStyle w:val="CommentText"/>
      </w:pPr>
      <w:r>
        <w:rPr>
          <w:rStyle w:val="CommentReference"/>
        </w:rPr>
        <w:annotationRef/>
      </w:r>
      <w:r w:rsidR="00DC3C89">
        <w:t>What I did, following Paskov is to include a “no information’ category. I have a descriptive table with this information.</w:t>
      </w:r>
    </w:p>
  </w:comment>
  <w:comment w:id="282" w:author="Patrick Sachweh" w:date="2024-10-04T15:46:00Z" w:initials="PS">
    <w:p w14:paraId="54776633" w14:textId="2DBDED43" w:rsidR="00A34B27" w:rsidRDefault="00A34B27">
      <w:pPr>
        <w:pStyle w:val="CommentText"/>
      </w:pPr>
      <w:r>
        <w:rPr>
          <w:rStyle w:val="CommentReference"/>
        </w:rPr>
        <w:annotationRef/>
      </w:r>
      <w:r>
        <w:t xml:space="preserve">Reviewers familiar with the construction of EGP might suggest you check the ISCO-codes for these occupations to see which EGP-class they would fall into. </w:t>
      </w:r>
    </w:p>
    <w:p w14:paraId="11DCFAD4" w14:textId="77777777" w:rsidR="00A34B27" w:rsidRDefault="00A34B27">
      <w:pPr>
        <w:pStyle w:val="CommentText"/>
      </w:pPr>
    </w:p>
    <w:p w14:paraId="2CF7351C" w14:textId="3610D343" w:rsidR="00A34B27" w:rsidRDefault="00A34B27">
      <w:pPr>
        <w:pStyle w:val="CommentText"/>
      </w:pPr>
      <w:r>
        <w:t>I do not assume this will bring about different results, but the logic of EGP is based on occupational classifications, and ISEI is something different…</w:t>
      </w:r>
    </w:p>
  </w:comment>
  <w:comment w:id="283" w:author="Iturra, Julio" w:date="2024-10-09T11:54:00Z" w:initials="JI">
    <w:p w14:paraId="67F0C7F8" w14:textId="77777777" w:rsidR="004C3348" w:rsidRDefault="00DA3136" w:rsidP="004C3348">
      <w:pPr>
        <w:pStyle w:val="CommentText"/>
      </w:pPr>
      <w:r>
        <w:rPr>
          <w:rStyle w:val="CommentReference"/>
        </w:rPr>
        <w:annotationRef/>
      </w:r>
      <w:r w:rsidR="004C3348">
        <w:t xml:space="preserve">I decided to remove all the ISEI references and included the ISCO codes categories in the appendix. Instead, I cited the two papers that have done the same with the occupations of the position generator. I think this is a limitation of the instrument and, consequently, of the study, which I recognize in the conclusions. </w:t>
      </w:r>
    </w:p>
  </w:comment>
  <w:comment w:id="287" w:author="Patrick Sachweh" w:date="2024-10-04T15:57:00Z" w:initials="PS">
    <w:p w14:paraId="252051B3" w14:textId="06CE4C56" w:rsidR="00A34B27" w:rsidRDefault="00A34B27">
      <w:pPr>
        <w:pStyle w:val="CommentText"/>
      </w:pPr>
      <w:r>
        <w:rPr>
          <w:rStyle w:val="CommentReference"/>
        </w:rPr>
        <w:annotationRef/>
      </w:r>
      <w:r>
        <w:t>Do you do that also for EGP? Nor sure this would work…</w:t>
      </w:r>
    </w:p>
  </w:comment>
  <w:comment w:id="288" w:author="Iturra, Julio" w:date="2024-10-08T13:42:00Z" w:initials="JI">
    <w:p w14:paraId="6754759B" w14:textId="77777777" w:rsidR="00A45333" w:rsidRDefault="00A45333" w:rsidP="00A45333">
      <w:pPr>
        <w:pStyle w:val="CommentText"/>
      </w:pPr>
      <w:r>
        <w:rPr>
          <w:rStyle w:val="CommentReference"/>
        </w:rPr>
        <w:annotationRef/>
      </w:r>
      <w:r>
        <w:t>No the EGP categories are in their original scale. In general, I only do this to the numeric variables (e.g. age) Also, for the dummies of each control variables.</w:t>
      </w:r>
    </w:p>
  </w:comment>
  <w:comment w:id="291" w:author="Patrick Sachweh" w:date="2024-10-04T16:07:00Z" w:initials="PS">
    <w:p w14:paraId="4DEC1774" w14:textId="28136ABE" w:rsidR="00A34B27" w:rsidRDefault="00A34B27">
      <w:pPr>
        <w:pStyle w:val="CommentText"/>
      </w:pPr>
      <w:r>
        <w:rPr>
          <w:rStyle w:val="CommentReference"/>
        </w:rPr>
        <w:annotationRef/>
      </w:r>
      <w:r>
        <w:t xml:space="preserve">I don’t quite get this sentence. </w:t>
      </w:r>
    </w:p>
  </w:comment>
  <w:comment w:id="292" w:author="Iturra, Julio" w:date="2024-10-08T16:33:00Z" w:initials="JI">
    <w:p w14:paraId="2F6BE52C" w14:textId="77777777" w:rsidR="000D7820" w:rsidRDefault="000D7820" w:rsidP="000D7820">
      <w:pPr>
        <w:pStyle w:val="CommentText"/>
      </w:pPr>
      <w:r>
        <w:rPr>
          <w:rStyle w:val="CommentReference"/>
        </w:rPr>
        <w:annotationRef/>
      </w:r>
      <w:r>
        <w:t>I rephrase it, I think now it reads better</w:t>
      </w:r>
    </w:p>
  </w:comment>
  <w:comment w:id="351" w:author="Patrick Sachweh" w:date="2024-10-04T16:22:00Z" w:initials="PS">
    <w:p w14:paraId="69C0C292" w14:textId="0CABD98F" w:rsidR="00593642" w:rsidRDefault="00593642" w:rsidP="00593642">
      <w:pPr>
        <w:pStyle w:val="CommentText"/>
      </w:pPr>
      <w:r>
        <w:rPr>
          <w:rStyle w:val="CommentReference"/>
        </w:rPr>
        <w:annotationRef/>
      </w:r>
      <w:r>
        <w:t>Might it be possible to plot this difference against redistributive preferences (analogous to Panel A)? Might support the working-class-segregation-story…</w:t>
      </w:r>
    </w:p>
  </w:comment>
  <w:comment w:id="352" w:author="Iturra, Julio" w:date="2024-10-08T16:33:00Z" w:initials="JI">
    <w:p w14:paraId="33C42C37" w14:textId="77777777" w:rsidR="00475C59" w:rsidRDefault="00436EC1" w:rsidP="00475C59">
      <w:pPr>
        <w:pStyle w:val="CommentText"/>
      </w:pPr>
      <w:r>
        <w:rPr>
          <w:rStyle w:val="CommentReference"/>
        </w:rPr>
        <w:annotationRef/>
      </w:r>
      <w:r w:rsidR="00475C59">
        <w:t>Indeed, I think now with the other two  scatter plots and the correlations, the story tells better.</w:t>
      </w:r>
    </w:p>
  </w:comment>
  <w:comment w:id="365" w:author="Patrick Sachweh" w:date="2024-10-04T16:23:00Z" w:initials="PS">
    <w:p w14:paraId="22F54B35" w14:textId="7CF7AEA8" w:rsidR="00593642" w:rsidRDefault="00593642" w:rsidP="00593642">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375306DF" w14:textId="77777777" w:rsidR="00593642" w:rsidRDefault="00593642" w:rsidP="00593642">
      <w:pPr>
        <w:pStyle w:val="CommentText"/>
      </w:pPr>
    </w:p>
    <w:p w14:paraId="073B71F5" w14:textId="77777777" w:rsidR="00593642" w:rsidRDefault="00593642" w:rsidP="00593642">
      <w:pPr>
        <w:pStyle w:val="CommentText"/>
      </w:pPr>
      <w:r>
        <w:t>I would suggest to pay special attention to this in a final edit.</w:t>
      </w:r>
    </w:p>
  </w:comment>
  <w:comment w:id="369" w:author="Patrick Sachweh" w:date="2024-10-04T16:19:00Z" w:initials="PS">
    <w:p w14:paraId="09A7D0D4" w14:textId="7D14DC7B" w:rsidR="00A34B27" w:rsidRDefault="00A34B27">
      <w:pPr>
        <w:pStyle w:val="CommentText"/>
      </w:pPr>
      <w:r>
        <w:rPr>
          <w:rStyle w:val="CommentReference"/>
        </w:rPr>
        <w:annotationRef/>
      </w:r>
      <w:r>
        <w:t>That does not readily emerge from Panel A, I think you might need to develop this more. Made a few suggetions, but might be extended….</w:t>
      </w:r>
    </w:p>
  </w:comment>
  <w:comment w:id="389" w:author="Patrick Sachweh" w:date="2024-10-04T16:22:00Z" w:initials="PS">
    <w:p w14:paraId="245B4589" w14:textId="540789C0" w:rsidR="00A34B27" w:rsidRDefault="00A34B27">
      <w:pPr>
        <w:pStyle w:val="CommentText"/>
      </w:pPr>
      <w:r>
        <w:rPr>
          <w:rStyle w:val="CommentReference"/>
        </w:rPr>
        <w:annotationRef/>
      </w:r>
      <w:r>
        <w:t>Might it be possible to plot this difference against redistributive preferences (analogous to Panel A)? Might support the working-class-segregation-story…</w:t>
      </w:r>
    </w:p>
  </w:comment>
  <w:comment w:id="392" w:author="Patrick Sachweh" w:date="2024-10-04T16:23:00Z" w:initials="PS">
    <w:p w14:paraId="3A8F0C24" w14:textId="77777777" w:rsidR="00A34B27" w:rsidRDefault="00A34B27">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2CDB4174" w14:textId="77777777" w:rsidR="00A34B27" w:rsidRDefault="00A34B27">
      <w:pPr>
        <w:pStyle w:val="CommentText"/>
      </w:pPr>
    </w:p>
    <w:p w14:paraId="3385E472" w14:textId="5C08DF50" w:rsidR="00A34B27" w:rsidRDefault="00A34B27">
      <w:pPr>
        <w:pStyle w:val="CommentText"/>
      </w:pPr>
      <w:r>
        <w:t>I would suggest to pay special attention to this in a final edit.</w:t>
      </w:r>
    </w:p>
  </w:comment>
  <w:comment w:id="417" w:author="Patrick Sachweh" w:date="2024-10-04T16:29:00Z" w:initials="PS">
    <w:p w14:paraId="712C9901" w14:textId="77777777" w:rsidR="00AB0118" w:rsidRDefault="00AB0118" w:rsidP="00AB0118">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56F6BAF7" w14:textId="77777777" w:rsidR="00AB0118" w:rsidRDefault="00AB0118" w:rsidP="00AB0118">
      <w:pPr>
        <w:pStyle w:val="CommentText"/>
      </w:pPr>
    </w:p>
    <w:p w14:paraId="526F7C75" w14:textId="77777777" w:rsidR="00AB0118" w:rsidRDefault="00AB0118" w:rsidP="00AB0118">
      <w:pPr>
        <w:pStyle w:val="CommentText"/>
      </w:pPr>
      <w:r>
        <w:t>Intepreting interaction terms is in my view best done with visualizations, so you might want to focus on that.</w:t>
      </w:r>
    </w:p>
  </w:comment>
  <w:comment w:id="399" w:author="Patrick Sachweh" w:date="2024-10-04T16:29:00Z" w:initials="PS">
    <w:p w14:paraId="251C7815" w14:textId="77777777" w:rsidR="00A34B27" w:rsidRDefault="00A34B27">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7A3D0781" w14:textId="77777777" w:rsidR="00A34B27" w:rsidRDefault="00A34B27">
      <w:pPr>
        <w:pStyle w:val="CommentText"/>
      </w:pPr>
    </w:p>
    <w:p w14:paraId="60344CD3" w14:textId="05D1FFE1" w:rsidR="00A34B27" w:rsidRDefault="00A34B27">
      <w:pPr>
        <w:pStyle w:val="CommentText"/>
      </w:pPr>
      <w:r>
        <w:t>Intepreting interaction terms is in my view best done with visualizations, so you might want to focus on that.</w:t>
      </w:r>
    </w:p>
  </w:comment>
  <w:comment w:id="447" w:author="Patrick Sachweh" w:date="2024-10-04T16:31:00Z" w:initials="PS">
    <w:p w14:paraId="7AC60B4C" w14:textId="78B171DC" w:rsidR="00513845" w:rsidRDefault="00513845">
      <w:pPr>
        <w:pStyle w:val="CommentText"/>
      </w:pPr>
      <w:r>
        <w:rPr>
          <w:rStyle w:val="CommentReference"/>
        </w:rPr>
        <w:annotationRef/>
      </w:r>
      <w:r>
        <w:t>What to the numbers mean? Mention scale here so readers can judge the size of these changes.</w:t>
      </w:r>
    </w:p>
  </w:comment>
  <w:comment w:id="448" w:author="Iturra, Julio" w:date="2024-10-08T16:41:00Z" w:initials="JI">
    <w:p w14:paraId="3061CACA" w14:textId="77777777" w:rsidR="002B25D7" w:rsidRDefault="002B25D7" w:rsidP="002B25D7">
      <w:pPr>
        <w:pStyle w:val="CommentText"/>
      </w:pPr>
      <w:r>
        <w:rPr>
          <w:rStyle w:val="CommentReference"/>
        </w:rPr>
        <w:annotationRef/>
      </w:r>
      <w:r>
        <w:t>I included the scale and also what do they mean (in this case the predicted average estimates according to Model 3)</w:t>
      </w:r>
    </w:p>
  </w:comment>
  <w:comment w:id="462" w:author="Patrick Sachweh" w:date="2024-10-04T16:34:00Z" w:initials="PS">
    <w:p w14:paraId="097CD32C" w14:textId="51FE7EB8" w:rsidR="00946073" w:rsidRDefault="00946073">
      <w:pPr>
        <w:pStyle w:val="CommentText"/>
      </w:pPr>
      <w:r>
        <w:rPr>
          <w:rStyle w:val="CommentReference"/>
        </w:rPr>
        <w:annotationRef/>
      </w:r>
      <w:r>
        <w:t>Not sure if it is best to start with a discussion of marco-level controls, it distracts a bit from the story. Maybe this needs to be shorter, sth like: “Looking at the impact of macro-level indicators, we see that redistributive preferences are unrelated to national levels of income inequality (Model 1) and stronger in economically prosperous societies (Model 2) and societies with more generous welfare states”… Otherwise, the presentation of the writing suggests that these matter somehow substantively to your story….</w:t>
      </w:r>
    </w:p>
  </w:comment>
  <w:comment w:id="496" w:author="Patrick Sachweh" w:date="2024-10-04T16:39:00Z" w:initials="PS">
    <w:p w14:paraId="49609AAA" w14:textId="6629F083" w:rsidR="00946073" w:rsidRDefault="00946073">
      <w:pPr>
        <w:pStyle w:val="CommentText"/>
      </w:pPr>
      <w:r>
        <w:rPr>
          <w:rStyle w:val="CommentReference"/>
        </w:rPr>
        <w:annotationRef/>
      </w:r>
      <w:r>
        <w:t>Use your hypothesis to structure the discussion of your findinngs!</w:t>
      </w:r>
    </w:p>
  </w:comment>
  <w:comment w:id="504" w:author="Patrick Sachweh" w:date="2024-10-04T16:40:00Z" w:initials="PS">
    <w:p w14:paraId="5E80CFAB" w14:textId="1973B84F" w:rsidR="00946073" w:rsidRDefault="00946073">
      <w:pPr>
        <w:pStyle w:val="CommentText"/>
      </w:pPr>
      <w:r>
        <w:rPr>
          <w:rStyle w:val="CommentReference"/>
        </w:rPr>
        <w:annotationRef/>
      </w:r>
      <w:r>
        <w:t>Again, correlation, not causation…</w:t>
      </w:r>
    </w:p>
  </w:comment>
  <w:comment w:id="505" w:author="Iturra, Julio" w:date="2024-10-08T17:06:00Z" w:initials="JI">
    <w:p w14:paraId="21C2D0BA" w14:textId="77777777" w:rsidR="00CA0A5D" w:rsidRDefault="00CA0A5D" w:rsidP="00CA0A5D">
      <w:pPr>
        <w:pStyle w:val="CommentText"/>
      </w:pPr>
      <w:r>
        <w:rPr>
          <w:rStyle w:val="CommentReference"/>
        </w:rPr>
        <w:annotationRef/>
      </w:r>
      <w:r>
        <w:t xml:space="preserve">I changed the wording to ‘less prominent’ to avoid any causal language </w:t>
      </w:r>
    </w:p>
  </w:comment>
  <w:comment w:id="521" w:author="Iturra, Julio" w:date="2024-10-08T17:30:00Z" w:initials="JI">
    <w:p w14:paraId="0110D89E" w14:textId="77777777" w:rsidR="00552586" w:rsidRDefault="00552586" w:rsidP="00552586">
      <w:pPr>
        <w:pStyle w:val="CommentText"/>
        <w:ind w:left="40"/>
      </w:pPr>
      <w:r>
        <w:rPr>
          <w:rStyle w:val="CommentReference"/>
        </w:rPr>
        <w:annotationRef/>
      </w:r>
      <w:r>
        <w:t xml:space="preserve">Mijs, J. (2021). The paradox of inequality: Income inequality and belief in meritocracy go hand in hand. </w:t>
      </w:r>
      <w:r>
        <w:rPr>
          <w:i/>
          <w:iCs/>
        </w:rPr>
        <w:t>Socio-Economic Review</w:t>
      </w:r>
      <w:r>
        <w:t xml:space="preserve">, </w:t>
      </w:r>
      <w:r>
        <w:rPr>
          <w:i/>
          <w:iCs/>
        </w:rPr>
        <w:t>19</w:t>
      </w:r>
      <w:r>
        <w:t>, 7–35.</w:t>
      </w:r>
    </w:p>
  </w:comment>
  <w:comment w:id="525" w:author="Iturra, Julio [2]" w:date="2024-10-30T14:16:00Z" w:initials="JI">
    <w:p w14:paraId="0EE7A934" w14:textId="77777777" w:rsidR="00F5727E" w:rsidRDefault="00F5727E" w:rsidP="00F5727E">
      <w:pPr>
        <w:pStyle w:val="CommentText"/>
      </w:pPr>
      <w:r>
        <w:rPr>
          <w:rStyle w:val="CommentReference"/>
        </w:rPr>
        <w:annotationRef/>
      </w:r>
      <w:r>
        <w:t>These is what they found looking at the ‘other side of the coin’ according to their country-level factor.</w:t>
      </w:r>
    </w:p>
  </w:comment>
  <w:comment w:id="526" w:author="Iturra, Julio [2]" w:date="2024-10-30T14:17:00Z" w:initials="JI">
    <w:p w14:paraId="105E479B" w14:textId="77777777" w:rsidR="00F5727E" w:rsidRDefault="00F5727E" w:rsidP="00F5727E">
      <w:pPr>
        <w:pStyle w:val="CommentText"/>
      </w:pPr>
      <w:r>
        <w:rPr>
          <w:rStyle w:val="CommentReference"/>
        </w:rPr>
        <w:annotationRef/>
      </w:r>
      <w:r>
        <w:t xml:space="preserve">This is where I distinguish myself from their work, and also the results change. </w:t>
      </w:r>
    </w:p>
  </w:comment>
  <w:comment w:id="530" w:author="Patrick Sachweh" w:date="2024-10-04T16:44:00Z" w:initials="PS">
    <w:p w14:paraId="776561B5" w14:textId="35AF7E8E" w:rsidR="005715A8" w:rsidRDefault="005715A8">
      <w:pPr>
        <w:pStyle w:val="CommentText"/>
      </w:pPr>
      <w:r>
        <w:rPr>
          <w:rStyle w:val="CommentReference"/>
        </w:rPr>
        <w:annotationRef/>
      </w:r>
      <w:r>
        <w:t>You might  want to juxtapose this to Mijs, who claims otherwise…</w:t>
      </w:r>
    </w:p>
  </w:comment>
  <w:comment w:id="534" w:author="Patrick Sachweh" w:date="2024-10-04T16:44:00Z" w:initials="PS">
    <w:p w14:paraId="32FCE3DC" w14:textId="0DBC6351" w:rsidR="005715A8" w:rsidRDefault="005715A8">
      <w:pPr>
        <w:pStyle w:val="CommentText"/>
      </w:pPr>
      <w:r>
        <w:rPr>
          <w:rStyle w:val="CommentReference"/>
        </w:rPr>
        <w:annotationRef/>
      </w:r>
      <w:r>
        <w:t>I do not quite get this sentence..</w:t>
      </w:r>
    </w:p>
  </w:comment>
  <w:comment w:id="544" w:author="Patrick Sachweh" w:date="2024-10-04T16:50:00Z" w:initials="PS">
    <w:p w14:paraId="3BDD4D3D" w14:textId="272B8A10" w:rsidR="005715A8" w:rsidRDefault="005715A8">
      <w:pPr>
        <w:pStyle w:val="CommentText"/>
      </w:pPr>
      <w:r>
        <w:rPr>
          <w:rStyle w:val="CommentReference"/>
        </w:rPr>
        <w:annotationRef/>
      </w:r>
      <w:r>
        <w:t>This section needs some work and restructuring</w:t>
      </w:r>
    </w:p>
  </w:comment>
  <w:comment w:id="551" w:author="Patrick Sachweh" w:date="2024-10-04T16:48:00Z" w:initials="PS">
    <w:p w14:paraId="66805344" w14:textId="77777777" w:rsidR="00145B07" w:rsidRDefault="00145B07" w:rsidP="00145B07">
      <w:pPr>
        <w:pStyle w:val="CommentText"/>
      </w:pPr>
      <w:r>
        <w:rPr>
          <w:rStyle w:val="CommentReference"/>
        </w:rPr>
        <w:annotationRef/>
      </w:r>
      <w:r>
        <w:t>Expectations need to go before findings, you might move the whole paragraph up after the end of the first sentence in paragraph 1.</w:t>
      </w:r>
    </w:p>
  </w:comment>
  <w:comment w:id="572" w:author="Patrick Sachweh" w:date="2024-10-04T16:45:00Z" w:initials="PS">
    <w:p w14:paraId="3CA648AA" w14:textId="5B56F916" w:rsidR="005715A8" w:rsidRDefault="005715A8">
      <w:pPr>
        <w:pStyle w:val="CommentText"/>
      </w:pPr>
      <w:r>
        <w:rPr>
          <w:rStyle w:val="CommentReference"/>
        </w:rPr>
        <w:annotationRef/>
      </w:r>
      <w:r>
        <w:t>Cite here findings from Lindh, Paskov et -</w:t>
      </w:r>
      <w:r>
        <w:sym w:font="Wingdings" w:char="F0E0"/>
      </w:r>
      <w:r>
        <w:t xml:space="preserve"> attachment to society is not your topic here. You add the conditional effect of network homogeneity to previous research.</w:t>
      </w:r>
    </w:p>
  </w:comment>
  <w:comment w:id="639" w:author="Patrick Sachweh" w:date="2024-10-04T16:51:00Z" w:initials="PS">
    <w:p w14:paraId="2000FADB" w14:textId="114E24AB" w:rsidR="005715A8" w:rsidRDefault="005715A8">
      <w:pPr>
        <w:pStyle w:val="CommentText"/>
      </w:pPr>
      <w:r>
        <w:rPr>
          <w:rStyle w:val="CommentReference"/>
        </w:rPr>
        <w:annotationRef/>
      </w:r>
      <w:r>
        <w:t>Something is missing here…</w:t>
      </w:r>
    </w:p>
  </w:comment>
  <w:comment w:id="653" w:author="Patrick Sachweh" w:date="2024-10-04T16:54:00Z" w:initials="PS">
    <w:p w14:paraId="65CDA771" w14:textId="77777777" w:rsidR="008C4C67" w:rsidRDefault="008C4C67" w:rsidP="008C4C67">
      <w:pPr>
        <w:pStyle w:val="CommentText"/>
      </w:pPr>
      <w:r>
        <w:rPr>
          <w:rStyle w:val="CommentReference"/>
        </w:rPr>
        <w:annotationRef/>
      </w:r>
      <w:r>
        <w:t>That is the main reason, I would say. What you write before reviewers could find a little speculative…</w:t>
      </w:r>
    </w:p>
  </w:comment>
  <w:comment w:id="664" w:author="Patrick Sachweh" w:date="2024-10-04T16:51:00Z" w:initials="PS">
    <w:p w14:paraId="1BD815C6" w14:textId="511487F2" w:rsidR="00B94960" w:rsidRDefault="00B94960">
      <w:pPr>
        <w:pStyle w:val="CommentText"/>
      </w:pPr>
      <w:r>
        <w:rPr>
          <w:rStyle w:val="CommentReference"/>
        </w:rPr>
        <w:annotationRef/>
      </w:r>
      <w:r>
        <w:t>I would rather write “in more unequal contexts”, you don’t observe changing inequality over time.</w:t>
      </w:r>
    </w:p>
  </w:comment>
  <w:comment w:id="681" w:author="Patrick Sachweh" w:date="2024-10-04T16:54:00Z" w:initials="PS">
    <w:p w14:paraId="05232634" w14:textId="4FEB4CA5" w:rsidR="00B94960" w:rsidRDefault="00B94960">
      <w:pPr>
        <w:pStyle w:val="CommentText"/>
      </w:pPr>
      <w:r>
        <w:rPr>
          <w:rStyle w:val="CommentReference"/>
        </w:rPr>
        <w:annotationRef/>
      </w:r>
      <w:r>
        <w:t>That is the main reason, I would say. What you write before reviewers could find a little speculative…</w:t>
      </w:r>
    </w:p>
  </w:comment>
  <w:comment w:id="682" w:author="Iturra, Julio" w:date="2024-10-08T18:07:00Z" w:initials="JI">
    <w:p w14:paraId="2C7D4E11" w14:textId="77777777" w:rsidR="00804DD2" w:rsidRDefault="00804DD2" w:rsidP="00804DD2">
      <w:pPr>
        <w:pStyle w:val="CommentText"/>
      </w:pPr>
      <w:r>
        <w:rPr>
          <w:rStyle w:val="CommentReference"/>
        </w:rPr>
        <w:annotationRef/>
      </w:r>
      <w:r>
        <w:t xml:space="preserve">I re-ordered them and declared the second one more as a hypothesis to be more clear. </w:t>
      </w:r>
    </w:p>
  </w:comment>
  <w:comment w:id="704" w:author="Patrick Sachweh" w:date="2024-10-04T16:56:00Z" w:initials="PS">
    <w:p w14:paraId="502C2EE7" w14:textId="1BFD0E18" w:rsidR="00B94960" w:rsidRDefault="00B94960">
      <w:pPr>
        <w:pStyle w:val="CommentText"/>
      </w:pPr>
      <w:r>
        <w:rPr>
          <w:rStyle w:val="CommentReference"/>
        </w:rPr>
        <w:annotationRef/>
      </w:r>
      <w:r>
        <w:t>Why is inequality mentioned here? This is confusing.</w:t>
      </w:r>
    </w:p>
    <w:p w14:paraId="67EC51D7" w14:textId="77777777" w:rsidR="00B94960" w:rsidRDefault="00B94960">
      <w:pPr>
        <w:pStyle w:val="CommentText"/>
      </w:pPr>
    </w:p>
    <w:p w14:paraId="0435DBC6" w14:textId="77777777" w:rsidR="00B94960" w:rsidRDefault="00B94960">
      <w:pPr>
        <w:pStyle w:val="CommentText"/>
      </w:pPr>
      <w:r>
        <w:t xml:space="preserve">You have two contributions: </w:t>
      </w:r>
    </w:p>
    <w:p w14:paraId="1BBADEBB" w14:textId="75DF8E17" w:rsidR="00B94960" w:rsidRDefault="00B94960" w:rsidP="00B94960">
      <w:pPr>
        <w:pStyle w:val="CommentText"/>
        <w:numPr>
          <w:ilvl w:val="0"/>
          <w:numId w:val="5"/>
        </w:numPr>
      </w:pPr>
      <w:r>
        <w:t xml:space="preserve"> Conditional effect of homogeneity (= homogeneity x class interaction)</w:t>
      </w:r>
    </w:p>
    <w:p w14:paraId="021D4055" w14:textId="77777777" w:rsidR="00B94960" w:rsidRDefault="00B94960" w:rsidP="00107432">
      <w:pPr>
        <w:pStyle w:val="CommentText"/>
        <w:numPr>
          <w:ilvl w:val="0"/>
          <w:numId w:val="5"/>
        </w:numPr>
      </w:pPr>
      <w:r>
        <w:t xml:space="preserve"> Cross-national comparison (three-way-interaction)</w:t>
      </w:r>
    </w:p>
    <w:p w14:paraId="10E83FF8" w14:textId="0D1669DA" w:rsidR="00B94960" w:rsidRDefault="00B94960" w:rsidP="00B94960">
      <w:pPr>
        <w:pStyle w:val="CommentText"/>
      </w:pPr>
      <w:r>
        <w:t>You should not mix those two up in the discussion.</w:t>
      </w:r>
    </w:p>
  </w:comment>
  <w:comment w:id="705" w:author="Iturra, Julio" w:date="2024-10-08T18:27:00Z" w:initials="JI">
    <w:p w14:paraId="2F9296B5" w14:textId="77777777" w:rsidR="007B787C" w:rsidRDefault="007B787C" w:rsidP="007B787C">
      <w:pPr>
        <w:pStyle w:val="CommentText"/>
      </w:pPr>
      <w:r>
        <w:rPr>
          <w:rStyle w:val="CommentReference"/>
        </w:rPr>
        <w:annotationRef/>
      </w:r>
      <w:r>
        <w:t>I re wrote this part to be more clear about these two contributions</w:t>
      </w:r>
    </w:p>
  </w:comment>
  <w:comment w:id="747" w:author="Patrick Sachweh" w:date="2024-10-04T16:58:00Z" w:initials="PS">
    <w:p w14:paraId="425C2A8F" w14:textId="1EB89A00" w:rsidR="00B94960" w:rsidRDefault="00B94960">
      <w:pPr>
        <w:pStyle w:val="CommentText"/>
      </w:pPr>
      <w:r>
        <w:rPr>
          <w:rStyle w:val="CommentReference"/>
        </w:rPr>
        <w:annotationRef/>
      </w:r>
      <w:r w:rsidR="00031F3C">
        <w:t>See comment on causal languag</w:t>
      </w:r>
      <w:r>
        <w:t>e (“increases”, “drives” etc…) Be extra-careful in that regard when submitting to ESR.</w:t>
      </w:r>
    </w:p>
  </w:comment>
  <w:comment w:id="806" w:author="Iturra, Julio [2]" w:date="2024-10-30T14:18:00Z" w:initials="JI">
    <w:p w14:paraId="0C3818AB" w14:textId="77777777" w:rsidR="008E5168" w:rsidRDefault="008E5168" w:rsidP="008E5168">
      <w:pPr>
        <w:pStyle w:val="CommentText"/>
      </w:pPr>
      <w:r>
        <w:rPr>
          <w:rStyle w:val="CommentReference"/>
        </w:rPr>
        <w:annotationRef/>
      </w:r>
      <w:r>
        <w:t>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9EB05B" w15:done="0"/>
  <w15:commentEx w15:paraId="713CC841" w15:done="1"/>
  <w15:commentEx w15:paraId="235AC634" w15:done="1"/>
  <w15:commentEx w15:paraId="3DE63F0A" w15:done="1"/>
  <w15:commentEx w15:paraId="5CF35832" w15:done="1"/>
  <w15:commentEx w15:paraId="4D6B7AA6" w15:done="0"/>
  <w15:commentEx w15:paraId="2CA1E27D" w15:done="1"/>
  <w15:commentEx w15:paraId="0A58AB6A" w15:done="1"/>
  <w15:commentEx w15:paraId="6751E393" w15:done="1"/>
  <w15:commentEx w15:paraId="679F58A1" w15:done="1"/>
  <w15:commentEx w15:paraId="3D5B8FEC" w15:done="1"/>
  <w15:commentEx w15:paraId="14019AA8" w15:done="1"/>
  <w15:commentEx w15:paraId="0653757E" w15:done="1"/>
  <w15:commentEx w15:paraId="5B6E7BA6" w15:done="1"/>
  <w15:commentEx w15:paraId="38EAE479" w15:done="1"/>
  <w15:commentEx w15:paraId="6913C8E6" w15:paraIdParent="38EAE479" w15:done="1"/>
  <w15:commentEx w15:paraId="21657463" w15:done="1"/>
  <w15:commentEx w15:paraId="5750EF1E" w15:done="1"/>
  <w15:commentEx w15:paraId="33D6ADA5" w15:paraIdParent="5750EF1E" w15:done="1"/>
  <w15:commentEx w15:paraId="0D29CCA6" w15:done="1"/>
  <w15:commentEx w15:paraId="3E8A9065" w15:done="1"/>
  <w15:commentEx w15:paraId="6888BBBB" w15:done="0"/>
  <w15:commentEx w15:paraId="7E7BBC9E" w15:done="0"/>
  <w15:commentEx w15:paraId="6CAE3D50" w15:done="1"/>
  <w15:commentEx w15:paraId="64590659" w15:done="0"/>
  <w15:commentEx w15:paraId="04E18D82" w15:paraIdParent="64590659" w15:done="0"/>
  <w15:commentEx w15:paraId="2CF7351C" w15:done="0"/>
  <w15:commentEx w15:paraId="67F0C7F8" w15:paraIdParent="2CF7351C" w15:done="0"/>
  <w15:commentEx w15:paraId="252051B3" w15:done="0"/>
  <w15:commentEx w15:paraId="6754759B" w15:paraIdParent="252051B3" w15:done="0"/>
  <w15:commentEx w15:paraId="4DEC1774" w15:done="0"/>
  <w15:commentEx w15:paraId="2F6BE52C" w15:paraIdParent="4DEC1774" w15:done="0"/>
  <w15:commentEx w15:paraId="69C0C292" w15:done="0"/>
  <w15:commentEx w15:paraId="33C42C37" w15:paraIdParent="69C0C292" w15:done="0"/>
  <w15:commentEx w15:paraId="073B71F5" w15:done="1"/>
  <w15:commentEx w15:paraId="09A7D0D4" w15:done="1"/>
  <w15:commentEx w15:paraId="245B4589" w15:done="0"/>
  <w15:commentEx w15:paraId="3385E472" w15:done="0"/>
  <w15:commentEx w15:paraId="526F7C75" w15:done="0"/>
  <w15:commentEx w15:paraId="60344CD3" w15:done="0"/>
  <w15:commentEx w15:paraId="7AC60B4C" w15:done="0"/>
  <w15:commentEx w15:paraId="3061CACA" w15:paraIdParent="7AC60B4C" w15:done="0"/>
  <w15:commentEx w15:paraId="097CD32C" w15:done="0"/>
  <w15:commentEx w15:paraId="49609AAA" w15:done="0"/>
  <w15:commentEx w15:paraId="5E80CFAB" w15:done="0"/>
  <w15:commentEx w15:paraId="21C2D0BA" w15:paraIdParent="5E80CFAB" w15:done="0"/>
  <w15:commentEx w15:paraId="0110D89E" w15:done="0"/>
  <w15:commentEx w15:paraId="0EE7A934" w15:done="0"/>
  <w15:commentEx w15:paraId="105E479B" w15:done="0"/>
  <w15:commentEx w15:paraId="776561B5" w15:done="1"/>
  <w15:commentEx w15:paraId="32FCE3DC" w15:done="1"/>
  <w15:commentEx w15:paraId="3BDD4D3D" w15:done="0"/>
  <w15:commentEx w15:paraId="66805344" w15:done="0"/>
  <w15:commentEx w15:paraId="3CA648AA" w15:done="0"/>
  <w15:commentEx w15:paraId="2000FADB" w15:done="1"/>
  <w15:commentEx w15:paraId="65CDA771" w15:done="1"/>
  <w15:commentEx w15:paraId="1BD815C6" w15:done="1"/>
  <w15:commentEx w15:paraId="05232634" w15:done="0"/>
  <w15:commentEx w15:paraId="2C7D4E11" w15:paraIdParent="05232634" w15:done="0"/>
  <w15:commentEx w15:paraId="10E83FF8" w15:done="0"/>
  <w15:commentEx w15:paraId="2F9296B5" w15:paraIdParent="10E83FF8" w15:done="0"/>
  <w15:commentEx w15:paraId="425C2A8F" w15:done="0"/>
  <w15:commentEx w15:paraId="0C381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FA3337" w16cex:dateUtc="2024-10-30T13:13:00Z"/>
  <w16cex:commentExtensible w16cex:durableId="2BA8B142" w16cex:dateUtc="2024-10-08T10:13:00Z"/>
  <w16cex:commentExtensible w16cex:durableId="578A6BC0" w16cex:dateUtc="2024-10-08T10:28:00Z"/>
  <w16cex:commentExtensible w16cex:durableId="6A45144F" w16cex:dateUtc="2024-10-30T13:14:00Z"/>
  <w16cex:commentExtensible w16cex:durableId="7F20D60F" w16cex:dateUtc="2024-10-08T10:30:00Z"/>
  <w16cex:commentExtensible w16cex:durableId="1A5E6FE1" w16cex:dateUtc="2024-10-09T09:54:00Z"/>
  <w16cex:commentExtensible w16cex:durableId="483F8111" w16cex:dateUtc="2024-10-08T11:42:00Z"/>
  <w16cex:commentExtensible w16cex:durableId="75515B58" w16cex:dateUtc="2024-10-08T14:33:00Z"/>
  <w16cex:commentExtensible w16cex:durableId="0628AD21" w16cex:dateUtc="2024-10-08T14:33:00Z"/>
  <w16cex:commentExtensible w16cex:durableId="570BD747" w16cex:dateUtc="2024-10-08T14:41:00Z"/>
  <w16cex:commentExtensible w16cex:durableId="39F87236" w16cex:dateUtc="2024-10-08T15:06:00Z"/>
  <w16cex:commentExtensible w16cex:durableId="73DFF6F5" w16cex:dateUtc="2024-10-08T15:30:00Z"/>
  <w16cex:commentExtensible w16cex:durableId="657F9D73" w16cex:dateUtc="2024-10-30T13:16:00Z"/>
  <w16cex:commentExtensible w16cex:durableId="0041435A" w16cex:dateUtc="2024-10-30T13:17:00Z"/>
  <w16cex:commentExtensible w16cex:durableId="6AE9E42A">
    <w16cex:extLst>
      <w16:ext w16:uri="{CE6994B0-6A32-4C9F-8C6B-6E91EDA988CE}">
        <cr:reactions xmlns:cr="http://schemas.microsoft.com/office/comments/2020/reactions">
          <cr:reaction reactionType="1">
            <cr:reactionInfo dateUtc="2024-10-08T16:27:29Z">
              <cr:user userId="S::juiturra@constructor.university::1e32fb54-b3a6-4f6a-9acb-bd9611b4f02e" userProvider="AD" userName="Iturra, Julio"/>
            </cr:reactionInfo>
          </cr:reaction>
        </cr:reactions>
      </w16:ext>
    </w16cex:extLst>
  </w16cex:commentExtensible>
  <w16cex:commentExtensible w16cex:durableId="2BEB9AC3" w16cex:dateUtc="2024-10-08T16:07:00Z"/>
  <w16cex:commentExtensible w16cex:durableId="75C3E733" w16cex:dateUtc="2024-10-08T16:27:00Z"/>
  <w16cex:commentExtensible w16cex:durableId="0D70D3DB" w16cex:dateUtc="2024-10-30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9EB05B" w16cid:durableId="53614792"/>
  <w16cid:commentId w16cid:paraId="713CC841" w16cid:durableId="7419DD8F"/>
  <w16cid:commentId w16cid:paraId="235AC634" w16cid:durableId="7089F3DC"/>
  <w16cid:commentId w16cid:paraId="3DE63F0A" w16cid:durableId="75BB87A8"/>
  <w16cid:commentId w16cid:paraId="5CF35832" w16cid:durableId="18DB3199"/>
  <w16cid:commentId w16cid:paraId="4D6B7AA6" w16cid:durableId="76FA3337"/>
  <w16cid:commentId w16cid:paraId="2CA1E27D" w16cid:durableId="1F0685E7"/>
  <w16cid:commentId w16cid:paraId="0A58AB6A" w16cid:durableId="733E627A"/>
  <w16cid:commentId w16cid:paraId="6751E393" w16cid:durableId="26AA384D"/>
  <w16cid:commentId w16cid:paraId="679F58A1" w16cid:durableId="3D8B8E2F"/>
  <w16cid:commentId w16cid:paraId="3D5B8FEC" w16cid:durableId="71DBEE4A"/>
  <w16cid:commentId w16cid:paraId="14019AA8" w16cid:durableId="7991BDE8"/>
  <w16cid:commentId w16cid:paraId="0653757E" w16cid:durableId="18DA9294"/>
  <w16cid:commentId w16cid:paraId="5B6E7BA6" w16cid:durableId="398BE772"/>
  <w16cid:commentId w16cid:paraId="38EAE479" w16cid:durableId="37665729"/>
  <w16cid:commentId w16cid:paraId="6913C8E6" w16cid:durableId="2BA8B142"/>
  <w16cid:commentId w16cid:paraId="21657463" w16cid:durableId="1B91E863"/>
  <w16cid:commentId w16cid:paraId="5750EF1E" w16cid:durableId="39B7D4F8"/>
  <w16cid:commentId w16cid:paraId="33D6ADA5" w16cid:durableId="578A6BC0"/>
  <w16cid:commentId w16cid:paraId="0D29CCA6" w16cid:durableId="240D302F"/>
  <w16cid:commentId w16cid:paraId="3E8A9065" w16cid:durableId="54B3FA75"/>
  <w16cid:commentId w16cid:paraId="6888BBBB" w16cid:durableId="6A45144F"/>
  <w16cid:commentId w16cid:paraId="7E7BBC9E" w16cid:durableId="727CED62"/>
  <w16cid:commentId w16cid:paraId="6CAE3D50" w16cid:durableId="193FCE18"/>
  <w16cid:commentId w16cid:paraId="64590659" w16cid:durableId="764D8118"/>
  <w16cid:commentId w16cid:paraId="04E18D82" w16cid:durableId="7F20D60F"/>
  <w16cid:commentId w16cid:paraId="2CF7351C" w16cid:durableId="13458310"/>
  <w16cid:commentId w16cid:paraId="67F0C7F8" w16cid:durableId="1A5E6FE1"/>
  <w16cid:commentId w16cid:paraId="252051B3" w16cid:durableId="6B747AED"/>
  <w16cid:commentId w16cid:paraId="6754759B" w16cid:durableId="483F8111"/>
  <w16cid:commentId w16cid:paraId="4DEC1774" w16cid:durableId="4242A0A4"/>
  <w16cid:commentId w16cid:paraId="2F6BE52C" w16cid:durableId="75515B58"/>
  <w16cid:commentId w16cid:paraId="69C0C292" w16cid:durableId="7159755B"/>
  <w16cid:commentId w16cid:paraId="33C42C37" w16cid:durableId="0628AD21"/>
  <w16cid:commentId w16cid:paraId="073B71F5" w16cid:durableId="15BECD6D"/>
  <w16cid:commentId w16cid:paraId="09A7D0D4" w16cid:durableId="1169D3E2"/>
  <w16cid:commentId w16cid:paraId="245B4589" w16cid:durableId="2B2F5963"/>
  <w16cid:commentId w16cid:paraId="3385E472" w16cid:durableId="61C53B2F"/>
  <w16cid:commentId w16cid:paraId="526F7C75" w16cid:durableId="4C36DEC0"/>
  <w16cid:commentId w16cid:paraId="60344CD3" w16cid:durableId="0B98317C"/>
  <w16cid:commentId w16cid:paraId="7AC60B4C" w16cid:durableId="57C8DD8C"/>
  <w16cid:commentId w16cid:paraId="3061CACA" w16cid:durableId="570BD747"/>
  <w16cid:commentId w16cid:paraId="097CD32C" w16cid:durableId="04B3665D"/>
  <w16cid:commentId w16cid:paraId="49609AAA" w16cid:durableId="3E4087FB"/>
  <w16cid:commentId w16cid:paraId="5E80CFAB" w16cid:durableId="22850EE7"/>
  <w16cid:commentId w16cid:paraId="21C2D0BA" w16cid:durableId="39F87236"/>
  <w16cid:commentId w16cid:paraId="0110D89E" w16cid:durableId="73DFF6F5"/>
  <w16cid:commentId w16cid:paraId="0EE7A934" w16cid:durableId="657F9D73"/>
  <w16cid:commentId w16cid:paraId="105E479B" w16cid:durableId="0041435A"/>
  <w16cid:commentId w16cid:paraId="776561B5" w16cid:durableId="67043987"/>
  <w16cid:commentId w16cid:paraId="32FCE3DC" w16cid:durableId="48DB8C11"/>
  <w16cid:commentId w16cid:paraId="3BDD4D3D" w16cid:durableId="1DF679E4"/>
  <w16cid:commentId w16cid:paraId="66805344" w16cid:durableId="04D37467"/>
  <w16cid:commentId w16cid:paraId="3CA648AA" w16cid:durableId="5D555CA1"/>
  <w16cid:commentId w16cid:paraId="2000FADB" w16cid:durableId="1B71C740"/>
  <w16cid:commentId w16cid:paraId="65CDA771" w16cid:durableId="6AE9E42A"/>
  <w16cid:commentId w16cid:paraId="1BD815C6" w16cid:durableId="46DDB022"/>
  <w16cid:commentId w16cid:paraId="05232634" w16cid:durableId="3FDB5934"/>
  <w16cid:commentId w16cid:paraId="2C7D4E11" w16cid:durableId="2BEB9AC3"/>
  <w16cid:commentId w16cid:paraId="10E83FF8" w16cid:durableId="13887397"/>
  <w16cid:commentId w16cid:paraId="2F9296B5" w16cid:durableId="75C3E733"/>
  <w16cid:commentId w16cid:paraId="425C2A8F" w16cid:durableId="0413B0B3"/>
  <w16cid:commentId w16cid:paraId="0C3818AB" w16cid:durableId="0D70D3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ED62A" w14:textId="77777777" w:rsidR="007E3D21" w:rsidRDefault="007E3D21">
      <w:pPr>
        <w:spacing w:after="0"/>
      </w:pPr>
      <w:r>
        <w:separator/>
      </w:r>
    </w:p>
  </w:endnote>
  <w:endnote w:type="continuationSeparator" w:id="0">
    <w:p w14:paraId="1EFE4D30" w14:textId="77777777" w:rsidR="007E3D21" w:rsidRDefault="007E3D21">
      <w:pPr>
        <w:spacing w:after="0"/>
      </w:pPr>
      <w:r>
        <w:continuationSeparator/>
      </w:r>
    </w:p>
  </w:endnote>
  <w:endnote w:type="continuationNotice" w:id="1">
    <w:p w14:paraId="6FA50A92" w14:textId="77777777" w:rsidR="007E3D21" w:rsidRDefault="007E3D21">
      <w:pPr>
        <w:spacing w:after="0"/>
      </w:pPr>
    </w:p>
  </w:endnote>
  <w:endnote w:id="2">
    <w:p w14:paraId="0009F34F" w14:textId="77777777" w:rsidR="00A34B27" w:rsidRDefault="00A34B27">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A34B27" w:rsidRDefault="00A34B27">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422D2C0B" w:rsidR="00A34B27" w:rsidRDefault="00A34B27">
      <w:pPr>
        <w:pStyle w:val="EndnoteText"/>
      </w:pPr>
      <w:r>
        <w:rPr>
          <w:rStyle w:val="EndnoteReference"/>
        </w:rPr>
        <w:endnoteRef/>
      </w:r>
      <w:r>
        <w:t xml:space="preserve"> Supplementary analyses employing alternative income inequality measures show that the results are robust when using the Inter-decile (D9/D1)</w:t>
      </w:r>
      <w:r w:rsidR="00594B5D">
        <w:t xml:space="preserve"> (see Table S</w:t>
      </w:r>
      <w:r w:rsidR="0018574F">
        <w:t>1</w:t>
      </w:r>
      <w:r w:rsidR="00594B5D">
        <w:t>)</w:t>
      </w:r>
      <w:r>
        <w:t xml:space="preserve"> and the Top 10/Bottom 50 ratios</w:t>
      </w:r>
      <w:r w:rsidR="00594B5D">
        <w:t xml:space="preserve"> (see Table S</w:t>
      </w:r>
      <w:r w:rsidR="0018574F">
        <w:t>2</w:t>
      </w:r>
      <w:r w:rsidR="00594B5D">
        <w:t>)</w:t>
      </w:r>
      <w:r>
        <w:t>.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w:t>
      </w:r>
      <w:r w:rsidR="00594B5D">
        <w:t xml:space="preserve"> (see Table S</w:t>
      </w:r>
      <w:r w:rsidR="0018574F">
        <w:t>3</w:t>
      </w:r>
      <w:r w:rsidR="00594B5D">
        <w:t>)</w:t>
      </w:r>
      <w:r>
        <w:t>. The results are consistent with the multilevel estimations.</w:t>
      </w:r>
    </w:p>
  </w:endnote>
  <w:endnote w:id="5">
    <w:p w14:paraId="0009F352" w14:textId="77777777" w:rsidR="00A34B27" w:rsidRDefault="00A34B27">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endnote>
  <w:endnote w:id="6">
    <w:p w14:paraId="0009F353" w14:textId="02428669" w:rsidR="00A34B27" w:rsidRDefault="00A34B27">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93DFB" w14:textId="77777777" w:rsidR="007E3D21" w:rsidRDefault="007E3D21">
      <w:r>
        <w:separator/>
      </w:r>
    </w:p>
  </w:footnote>
  <w:footnote w:type="continuationSeparator" w:id="0">
    <w:p w14:paraId="6A2A747D" w14:textId="77777777" w:rsidR="007E3D21" w:rsidRDefault="007E3D21">
      <w:r>
        <w:continuationSeparator/>
      </w:r>
    </w:p>
  </w:footnote>
  <w:footnote w:type="continuationNotice" w:id="1">
    <w:p w14:paraId="68E24D2A" w14:textId="77777777" w:rsidR="007E3D21" w:rsidRDefault="007E3D2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5663302">
    <w:abstractNumId w:val="0"/>
  </w:num>
  <w:num w:numId="2" w16cid:durableId="29788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2564325">
    <w:abstractNumId w:val="0"/>
  </w:num>
  <w:num w:numId="4" w16cid:durableId="780033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51870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Sachweh">
    <w15:presenceInfo w15:providerId="None" w15:userId="Patrick Sachweh"/>
  </w15:person>
  <w15:person w15:author="Iturra, Julio">
    <w15:presenceInfo w15:providerId="AD" w15:userId="S::juiturra@constructor.university::1e32fb54-b3a6-4f6a-9acb-bd9611b4f02e"/>
  </w15:person>
  <w15:person w15:author="Julio César Iturra Sanhueza">
    <w15:presenceInfo w15:providerId="AD" w15:userId="S::jciturra@uc.cl::e2de3052-3501-452a-9806-eb4e3c41687c"/>
  </w15:person>
  <w15:person w15:author="Iturra, Julio [2]">
    <w15:presenceInfo w15:providerId="AD" w15:userId="S::juiturra@jacobs-university.de::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rwUAK3XPtSwAAAA="/>
  </w:docVars>
  <w:rsids>
    <w:rsidRoot w:val="009828FC"/>
    <w:rsid w:val="000026E7"/>
    <w:rsid w:val="00003B28"/>
    <w:rsid w:val="000040B1"/>
    <w:rsid w:val="000046CE"/>
    <w:rsid w:val="00007101"/>
    <w:rsid w:val="000077F2"/>
    <w:rsid w:val="00011BBC"/>
    <w:rsid w:val="0002078B"/>
    <w:rsid w:val="000217C6"/>
    <w:rsid w:val="000217DB"/>
    <w:rsid w:val="000260B6"/>
    <w:rsid w:val="00031345"/>
    <w:rsid w:val="00031F3C"/>
    <w:rsid w:val="00033FB7"/>
    <w:rsid w:val="00037988"/>
    <w:rsid w:val="000406CE"/>
    <w:rsid w:val="00040A21"/>
    <w:rsid w:val="00044C1C"/>
    <w:rsid w:val="00053525"/>
    <w:rsid w:val="00054274"/>
    <w:rsid w:val="00055414"/>
    <w:rsid w:val="000608DB"/>
    <w:rsid w:val="0006216F"/>
    <w:rsid w:val="00062280"/>
    <w:rsid w:val="00062B3B"/>
    <w:rsid w:val="000702A6"/>
    <w:rsid w:val="00072EF7"/>
    <w:rsid w:val="000818F0"/>
    <w:rsid w:val="00082B06"/>
    <w:rsid w:val="0008768D"/>
    <w:rsid w:val="00090211"/>
    <w:rsid w:val="00091000"/>
    <w:rsid w:val="0009685F"/>
    <w:rsid w:val="000A1568"/>
    <w:rsid w:val="000A2383"/>
    <w:rsid w:val="000A3E54"/>
    <w:rsid w:val="000A43C3"/>
    <w:rsid w:val="000A5EB2"/>
    <w:rsid w:val="000A67A8"/>
    <w:rsid w:val="000A6BE5"/>
    <w:rsid w:val="000B05CA"/>
    <w:rsid w:val="000B07A4"/>
    <w:rsid w:val="000B0917"/>
    <w:rsid w:val="000B1C7C"/>
    <w:rsid w:val="000B1FED"/>
    <w:rsid w:val="000B408B"/>
    <w:rsid w:val="000C0A33"/>
    <w:rsid w:val="000C1ADE"/>
    <w:rsid w:val="000C2B78"/>
    <w:rsid w:val="000C2C81"/>
    <w:rsid w:val="000C4546"/>
    <w:rsid w:val="000C5C30"/>
    <w:rsid w:val="000D01D5"/>
    <w:rsid w:val="000D215C"/>
    <w:rsid w:val="000D46B2"/>
    <w:rsid w:val="000D6A5B"/>
    <w:rsid w:val="000D70A4"/>
    <w:rsid w:val="000D7820"/>
    <w:rsid w:val="000D7AA7"/>
    <w:rsid w:val="000E0236"/>
    <w:rsid w:val="000E03DF"/>
    <w:rsid w:val="000E16FD"/>
    <w:rsid w:val="000E2AD5"/>
    <w:rsid w:val="000E3C44"/>
    <w:rsid w:val="000E5DA9"/>
    <w:rsid w:val="000F0DCA"/>
    <w:rsid w:val="000F1986"/>
    <w:rsid w:val="000F21DD"/>
    <w:rsid w:val="000F3526"/>
    <w:rsid w:val="000F6BF8"/>
    <w:rsid w:val="001007FD"/>
    <w:rsid w:val="00100863"/>
    <w:rsid w:val="00101984"/>
    <w:rsid w:val="001023A6"/>
    <w:rsid w:val="00103963"/>
    <w:rsid w:val="00104AEC"/>
    <w:rsid w:val="00105570"/>
    <w:rsid w:val="0010707D"/>
    <w:rsid w:val="00107C13"/>
    <w:rsid w:val="00111721"/>
    <w:rsid w:val="00115E11"/>
    <w:rsid w:val="001208BB"/>
    <w:rsid w:val="00121BCE"/>
    <w:rsid w:val="00122E34"/>
    <w:rsid w:val="001276CC"/>
    <w:rsid w:val="001318EC"/>
    <w:rsid w:val="00131AF4"/>
    <w:rsid w:val="00135C24"/>
    <w:rsid w:val="00136C71"/>
    <w:rsid w:val="00140BAA"/>
    <w:rsid w:val="0014431F"/>
    <w:rsid w:val="00145B07"/>
    <w:rsid w:val="001460DA"/>
    <w:rsid w:val="00152B55"/>
    <w:rsid w:val="001536EF"/>
    <w:rsid w:val="00155964"/>
    <w:rsid w:val="00156131"/>
    <w:rsid w:val="00163173"/>
    <w:rsid w:val="0016461A"/>
    <w:rsid w:val="001713F5"/>
    <w:rsid w:val="0017437A"/>
    <w:rsid w:val="0017761E"/>
    <w:rsid w:val="00184336"/>
    <w:rsid w:val="0018574F"/>
    <w:rsid w:val="00187D81"/>
    <w:rsid w:val="001900A9"/>
    <w:rsid w:val="001A0B18"/>
    <w:rsid w:val="001A6476"/>
    <w:rsid w:val="001B0014"/>
    <w:rsid w:val="001B1CC4"/>
    <w:rsid w:val="001B33C7"/>
    <w:rsid w:val="001B70A3"/>
    <w:rsid w:val="001C1E98"/>
    <w:rsid w:val="001C4095"/>
    <w:rsid w:val="001C52AA"/>
    <w:rsid w:val="001C559E"/>
    <w:rsid w:val="001C6134"/>
    <w:rsid w:val="001D308E"/>
    <w:rsid w:val="001D5999"/>
    <w:rsid w:val="001E00DF"/>
    <w:rsid w:val="001E0114"/>
    <w:rsid w:val="001E1A66"/>
    <w:rsid w:val="001E3DB5"/>
    <w:rsid w:val="001E77B2"/>
    <w:rsid w:val="001F0BFB"/>
    <w:rsid w:val="001F20BF"/>
    <w:rsid w:val="001F4AE7"/>
    <w:rsid w:val="001F578D"/>
    <w:rsid w:val="001F5F9C"/>
    <w:rsid w:val="00200572"/>
    <w:rsid w:val="00205945"/>
    <w:rsid w:val="00206725"/>
    <w:rsid w:val="00206B64"/>
    <w:rsid w:val="0021024A"/>
    <w:rsid w:val="00215D54"/>
    <w:rsid w:val="00222EA3"/>
    <w:rsid w:val="00223C80"/>
    <w:rsid w:val="00224E0C"/>
    <w:rsid w:val="002252BE"/>
    <w:rsid w:val="00225BE1"/>
    <w:rsid w:val="00225EC7"/>
    <w:rsid w:val="002308BA"/>
    <w:rsid w:val="00232074"/>
    <w:rsid w:val="00236F12"/>
    <w:rsid w:val="00241F07"/>
    <w:rsid w:val="00242C45"/>
    <w:rsid w:val="00244240"/>
    <w:rsid w:val="00245934"/>
    <w:rsid w:val="002470AC"/>
    <w:rsid w:val="00250434"/>
    <w:rsid w:val="002542C9"/>
    <w:rsid w:val="0025526C"/>
    <w:rsid w:val="00255A16"/>
    <w:rsid w:val="0025642D"/>
    <w:rsid w:val="00257F07"/>
    <w:rsid w:val="00260181"/>
    <w:rsid w:val="00261019"/>
    <w:rsid w:val="00264FB2"/>
    <w:rsid w:val="0026505C"/>
    <w:rsid w:val="00267784"/>
    <w:rsid w:val="00271487"/>
    <w:rsid w:val="0027593D"/>
    <w:rsid w:val="00275CF7"/>
    <w:rsid w:val="00276327"/>
    <w:rsid w:val="00277290"/>
    <w:rsid w:val="00277AAA"/>
    <w:rsid w:val="002804B7"/>
    <w:rsid w:val="00281D5D"/>
    <w:rsid w:val="00283567"/>
    <w:rsid w:val="00290E42"/>
    <w:rsid w:val="002924B6"/>
    <w:rsid w:val="00294E8E"/>
    <w:rsid w:val="002A16A7"/>
    <w:rsid w:val="002A1F08"/>
    <w:rsid w:val="002A2FA1"/>
    <w:rsid w:val="002A3815"/>
    <w:rsid w:val="002A61B1"/>
    <w:rsid w:val="002A7936"/>
    <w:rsid w:val="002B25D7"/>
    <w:rsid w:val="002B2F00"/>
    <w:rsid w:val="002B5A6F"/>
    <w:rsid w:val="002B667F"/>
    <w:rsid w:val="002C09DD"/>
    <w:rsid w:val="002D25FF"/>
    <w:rsid w:val="002D4A2B"/>
    <w:rsid w:val="002D7AFC"/>
    <w:rsid w:val="002E4D20"/>
    <w:rsid w:val="002E514C"/>
    <w:rsid w:val="002E5176"/>
    <w:rsid w:val="002E5526"/>
    <w:rsid w:val="002E5D56"/>
    <w:rsid w:val="002E6B3E"/>
    <w:rsid w:val="002F2A2A"/>
    <w:rsid w:val="002F4EF8"/>
    <w:rsid w:val="002F7C13"/>
    <w:rsid w:val="003025DD"/>
    <w:rsid w:val="00310ABB"/>
    <w:rsid w:val="003117C3"/>
    <w:rsid w:val="003128F6"/>
    <w:rsid w:val="0031371A"/>
    <w:rsid w:val="003139F9"/>
    <w:rsid w:val="003146DB"/>
    <w:rsid w:val="00316453"/>
    <w:rsid w:val="003277A5"/>
    <w:rsid w:val="00334796"/>
    <w:rsid w:val="00335F82"/>
    <w:rsid w:val="0034132C"/>
    <w:rsid w:val="003423D0"/>
    <w:rsid w:val="00344D96"/>
    <w:rsid w:val="0035049C"/>
    <w:rsid w:val="0035314A"/>
    <w:rsid w:val="003538E8"/>
    <w:rsid w:val="003542A9"/>
    <w:rsid w:val="00361839"/>
    <w:rsid w:val="00362927"/>
    <w:rsid w:val="003644AB"/>
    <w:rsid w:val="00365C8C"/>
    <w:rsid w:val="003707CF"/>
    <w:rsid w:val="00371CAD"/>
    <w:rsid w:val="00374F77"/>
    <w:rsid w:val="00376A55"/>
    <w:rsid w:val="0037752E"/>
    <w:rsid w:val="00381D69"/>
    <w:rsid w:val="00390242"/>
    <w:rsid w:val="00390303"/>
    <w:rsid w:val="003908EC"/>
    <w:rsid w:val="0039162A"/>
    <w:rsid w:val="003938F2"/>
    <w:rsid w:val="00394B5C"/>
    <w:rsid w:val="003A1A46"/>
    <w:rsid w:val="003B07E5"/>
    <w:rsid w:val="003B598C"/>
    <w:rsid w:val="003B6A4A"/>
    <w:rsid w:val="003B7B3A"/>
    <w:rsid w:val="003C090B"/>
    <w:rsid w:val="003C4036"/>
    <w:rsid w:val="003C7D8F"/>
    <w:rsid w:val="003D09F1"/>
    <w:rsid w:val="003D1A65"/>
    <w:rsid w:val="003D6A04"/>
    <w:rsid w:val="003E1AA0"/>
    <w:rsid w:val="003E2069"/>
    <w:rsid w:val="003E5AEE"/>
    <w:rsid w:val="003F33EA"/>
    <w:rsid w:val="003F3BDA"/>
    <w:rsid w:val="00400520"/>
    <w:rsid w:val="00407501"/>
    <w:rsid w:val="00407E45"/>
    <w:rsid w:val="00413ED0"/>
    <w:rsid w:val="00423493"/>
    <w:rsid w:val="0042483B"/>
    <w:rsid w:val="00425619"/>
    <w:rsid w:val="00427B3C"/>
    <w:rsid w:val="00431B0A"/>
    <w:rsid w:val="00431EDD"/>
    <w:rsid w:val="00433AC2"/>
    <w:rsid w:val="00436EC1"/>
    <w:rsid w:val="004373E4"/>
    <w:rsid w:val="00440CEA"/>
    <w:rsid w:val="004432BE"/>
    <w:rsid w:val="004443A8"/>
    <w:rsid w:val="0044611B"/>
    <w:rsid w:val="0044667E"/>
    <w:rsid w:val="00446D93"/>
    <w:rsid w:val="004475ED"/>
    <w:rsid w:val="004548A5"/>
    <w:rsid w:val="00455896"/>
    <w:rsid w:val="004560DF"/>
    <w:rsid w:val="00465900"/>
    <w:rsid w:val="00466B5E"/>
    <w:rsid w:val="004717F9"/>
    <w:rsid w:val="00475961"/>
    <w:rsid w:val="00475C59"/>
    <w:rsid w:val="00475EAC"/>
    <w:rsid w:val="00482AF3"/>
    <w:rsid w:val="00484788"/>
    <w:rsid w:val="00492AFA"/>
    <w:rsid w:val="00493D2C"/>
    <w:rsid w:val="00495077"/>
    <w:rsid w:val="004952B7"/>
    <w:rsid w:val="004A2C54"/>
    <w:rsid w:val="004A3702"/>
    <w:rsid w:val="004A4953"/>
    <w:rsid w:val="004A7965"/>
    <w:rsid w:val="004C16A7"/>
    <w:rsid w:val="004C2E9F"/>
    <w:rsid w:val="004C3348"/>
    <w:rsid w:val="004C52AB"/>
    <w:rsid w:val="004C7551"/>
    <w:rsid w:val="004C7797"/>
    <w:rsid w:val="004D0BBB"/>
    <w:rsid w:val="004D1902"/>
    <w:rsid w:val="004D309B"/>
    <w:rsid w:val="004D6451"/>
    <w:rsid w:val="004E0332"/>
    <w:rsid w:val="004E3451"/>
    <w:rsid w:val="004E54A2"/>
    <w:rsid w:val="004F098F"/>
    <w:rsid w:val="004F53AB"/>
    <w:rsid w:val="004F5FFC"/>
    <w:rsid w:val="004F6AF9"/>
    <w:rsid w:val="005005A0"/>
    <w:rsid w:val="00500AFC"/>
    <w:rsid w:val="00501679"/>
    <w:rsid w:val="00502FD7"/>
    <w:rsid w:val="00503EC8"/>
    <w:rsid w:val="005053EF"/>
    <w:rsid w:val="00507A89"/>
    <w:rsid w:val="0051057E"/>
    <w:rsid w:val="005107A9"/>
    <w:rsid w:val="0051144A"/>
    <w:rsid w:val="005133D5"/>
    <w:rsid w:val="0051358B"/>
    <w:rsid w:val="00513845"/>
    <w:rsid w:val="00520185"/>
    <w:rsid w:val="00521179"/>
    <w:rsid w:val="0052170D"/>
    <w:rsid w:val="00523581"/>
    <w:rsid w:val="0052684F"/>
    <w:rsid w:val="00530721"/>
    <w:rsid w:val="00531D1E"/>
    <w:rsid w:val="005402C8"/>
    <w:rsid w:val="005418B4"/>
    <w:rsid w:val="00550139"/>
    <w:rsid w:val="005501AF"/>
    <w:rsid w:val="00550B8B"/>
    <w:rsid w:val="00551967"/>
    <w:rsid w:val="00552586"/>
    <w:rsid w:val="00554221"/>
    <w:rsid w:val="005559AA"/>
    <w:rsid w:val="00555FE5"/>
    <w:rsid w:val="0055634D"/>
    <w:rsid w:val="005563C7"/>
    <w:rsid w:val="00563639"/>
    <w:rsid w:val="005651D3"/>
    <w:rsid w:val="00565233"/>
    <w:rsid w:val="0056550D"/>
    <w:rsid w:val="0056596C"/>
    <w:rsid w:val="005676EE"/>
    <w:rsid w:val="00571570"/>
    <w:rsid w:val="005715A8"/>
    <w:rsid w:val="005715CB"/>
    <w:rsid w:val="005739C9"/>
    <w:rsid w:val="00576078"/>
    <w:rsid w:val="00577968"/>
    <w:rsid w:val="0058138F"/>
    <w:rsid w:val="005842C8"/>
    <w:rsid w:val="005859C9"/>
    <w:rsid w:val="00585C8F"/>
    <w:rsid w:val="0058620F"/>
    <w:rsid w:val="00593642"/>
    <w:rsid w:val="00594B5D"/>
    <w:rsid w:val="00596A52"/>
    <w:rsid w:val="005A4310"/>
    <w:rsid w:val="005B07D1"/>
    <w:rsid w:val="005B0A38"/>
    <w:rsid w:val="005B43A4"/>
    <w:rsid w:val="005B7C91"/>
    <w:rsid w:val="005C361D"/>
    <w:rsid w:val="005C65BE"/>
    <w:rsid w:val="005D17B1"/>
    <w:rsid w:val="005D2289"/>
    <w:rsid w:val="005D3927"/>
    <w:rsid w:val="005D6BA1"/>
    <w:rsid w:val="005D6F1B"/>
    <w:rsid w:val="005D72B1"/>
    <w:rsid w:val="005D73C2"/>
    <w:rsid w:val="005E3044"/>
    <w:rsid w:val="005E366C"/>
    <w:rsid w:val="005E3F82"/>
    <w:rsid w:val="005E4523"/>
    <w:rsid w:val="005E4C0F"/>
    <w:rsid w:val="005E5F7C"/>
    <w:rsid w:val="005E6D54"/>
    <w:rsid w:val="005E7155"/>
    <w:rsid w:val="005E7697"/>
    <w:rsid w:val="005F0F5D"/>
    <w:rsid w:val="00601882"/>
    <w:rsid w:val="00603059"/>
    <w:rsid w:val="006030DE"/>
    <w:rsid w:val="006036A9"/>
    <w:rsid w:val="00605D3D"/>
    <w:rsid w:val="00606776"/>
    <w:rsid w:val="0061236C"/>
    <w:rsid w:val="00615DDA"/>
    <w:rsid w:val="00616671"/>
    <w:rsid w:val="0061746C"/>
    <w:rsid w:val="00624ED6"/>
    <w:rsid w:val="006259CC"/>
    <w:rsid w:val="006312AF"/>
    <w:rsid w:val="00631DB6"/>
    <w:rsid w:val="00642611"/>
    <w:rsid w:val="00643661"/>
    <w:rsid w:val="00643E09"/>
    <w:rsid w:val="00643F38"/>
    <w:rsid w:val="00650116"/>
    <w:rsid w:val="00650F29"/>
    <w:rsid w:val="00656789"/>
    <w:rsid w:val="0065785E"/>
    <w:rsid w:val="006606AB"/>
    <w:rsid w:val="00661618"/>
    <w:rsid w:val="00661C04"/>
    <w:rsid w:val="00662ED3"/>
    <w:rsid w:val="006631E6"/>
    <w:rsid w:val="00667BBD"/>
    <w:rsid w:val="0067113F"/>
    <w:rsid w:val="006731B2"/>
    <w:rsid w:val="006736B5"/>
    <w:rsid w:val="00673B8A"/>
    <w:rsid w:val="00674535"/>
    <w:rsid w:val="0067517D"/>
    <w:rsid w:val="006760D5"/>
    <w:rsid w:val="0067697A"/>
    <w:rsid w:val="00686E56"/>
    <w:rsid w:val="00690B8D"/>
    <w:rsid w:val="00690EC1"/>
    <w:rsid w:val="0069191E"/>
    <w:rsid w:val="00695C62"/>
    <w:rsid w:val="00696847"/>
    <w:rsid w:val="006A2D5A"/>
    <w:rsid w:val="006A55EC"/>
    <w:rsid w:val="006B06E7"/>
    <w:rsid w:val="006B3D49"/>
    <w:rsid w:val="006B4AB6"/>
    <w:rsid w:val="006B6F67"/>
    <w:rsid w:val="006C24BD"/>
    <w:rsid w:val="006C2FB8"/>
    <w:rsid w:val="006C5719"/>
    <w:rsid w:val="006C589E"/>
    <w:rsid w:val="006C6657"/>
    <w:rsid w:val="006D3A5F"/>
    <w:rsid w:val="006D3F2A"/>
    <w:rsid w:val="006D4CB6"/>
    <w:rsid w:val="006D5E1E"/>
    <w:rsid w:val="006E1009"/>
    <w:rsid w:val="006E13A5"/>
    <w:rsid w:val="006E2A8B"/>
    <w:rsid w:val="006E3184"/>
    <w:rsid w:val="006E572E"/>
    <w:rsid w:val="006F33ED"/>
    <w:rsid w:val="006F5A76"/>
    <w:rsid w:val="0070054C"/>
    <w:rsid w:val="00701437"/>
    <w:rsid w:val="0070201E"/>
    <w:rsid w:val="0070287F"/>
    <w:rsid w:val="00703F64"/>
    <w:rsid w:val="007066E9"/>
    <w:rsid w:val="007121E4"/>
    <w:rsid w:val="00714177"/>
    <w:rsid w:val="007147ED"/>
    <w:rsid w:val="00721125"/>
    <w:rsid w:val="0072118D"/>
    <w:rsid w:val="00722B44"/>
    <w:rsid w:val="0072504F"/>
    <w:rsid w:val="00730FBD"/>
    <w:rsid w:val="00731C35"/>
    <w:rsid w:val="0073305A"/>
    <w:rsid w:val="00734608"/>
    <w:rsid w:val="00735D47"/>
    <w:rsid w:val="0073663B"/>
    <w:rsid w:val="0073696E"/>
    <w:rsid w:val="007414C5"/>
    <w:rsid w:val="00741BA0"/>
    <w:rsid w:val="007427C7"/>
    <w:rsid w:val="00744B60"/>
    <w:rsid w:val="0074673E"/>
    <w:rsid w:val="0074682A"/>
    <w:rsid w:val="0075067D"/>
    <w:rsid w:val="007518F7"/>
    <w:rsid w:val="00751CCE"/>
    <w:rsid w:val="00751FBF"/>
    <w:rsid w:val="00753BD2"/>
    <w:rsid w:val="00761C77"/>
    <w:rsid w:val="0076418D"/>
    <w:rsid w:val="00772C83"/>
    <w:rsid w:val="007740C8"/>
    <w:rsid w:val="00776055"/>
    <w:rsid w:val="00777B39"/>
    <w:rsid w:val="00780639"/>
    <w:rsid w:val="00780A28"/>
    <w:rsid w:val="007819A8"/>
    <w:rsid w:val="00782566"/>
    <w:rsid w:val="007840E0"/>
    <w:rsid w:val="0078659D"/>
    <w:rsid w:val="00792193"/>
    <w:rsid w:val="007935EE"/>
    <w:rsid w:val="00795F1C"/>
    <w:rsid w:val="007A1790"/>
    <w:rsid w:val="007A2CAA"/>
    <w:rsid w:val="007A6B8B"/>
    <w:rsid w:val="007B1E9F"/>
    <w:rsid w:val="007B52DE"/>
    <w:rsid w:val="007B5D5A"/>
    <w:rsid w:val="007B787C"/>
    <w:rsid w:val="007C044D"/>
    <w:rsid w:val="007C1DE2"/>
    <w:rsid w:val="007C25CC"/>
    <w:rsid w:val="007C3DB7"/>
    <w:rsid w:val="007C426A"/>
    <w:rsid w:val="007D24D9"/>
    <w:rsid w:val="007E3D21"/>
    <w:rsid w:val="007E53B8"/>
    <w:rsid w:val="007F0ECB"/>
    <w:rsid w:val="007F425A"/>
    <w:rsid w:val="007F6898"/>
    <w:rsid w:val="00800549"/>
    <w:rsid w:val="00802C3F"/>
    <w:rsid w:val="00803357"/>
    <w:rsid w:val="00804DD2"/>
    <w:rsid w:val="00806080"/>
    <w:rsid w:val="00810B78"/>
    <w:rsid w:val="0081129F"/>
    <w:rsid w:val="008130BE"/>
    <w:rsid w:val="0082228B"/>
    <w:rsid w:val="0083203C"/>
    <w:rsid w:val="008325E3"/>
    <w:rsid w:val="00834B78"/>
    <w:rsid w:val="008360B3"/>
    <w:rsid w:val="00836819"/>
    <w:rsid w:val="008374EA"/>
    <w:rsid w:val="008375EE"/>
    <w:rsid w:val="00843ECC"/>
    <w:rsid w:val="00855154"/>
    <w:rsid w:val="0086234F"/>
    <w:rsid w:val="00862D6C"/>
    <w:rsid w:val="00862DB9"/>
    <w:rsid w:val="008653F4"/>
    <w:rsid w:val="00866068"/>
    <w:rsid w:val="00867F33"/>
    <w:rsid w:val="0087261C"/>
    <w:rsid w:val="008770CD"/>
    <w:rsid w:val="00884A2D"/>
    <w:rsid w:val="00884D3F"/>
    <w:rsid w:val="008858AB"/>
    <w:rsid w:val="00885FE5"/>
    <w:rsid w:val="0088752A"/>
    <w:rsid w:val="0089036C"/>
    <w:rsid w:val="00890F20"/>
    <w:rsid w:val="00897C25"/>
    <w:rsid w:val="008A00A6"/>
    <w:rsid w:val="008A3CF4"/>
    <w:rsid w:val="008A3DE9"/>
    <w:rsid w:val="008A428E"/>
    <w:rsid w:val="008A4F9B"/>
    <w:rsid w:val="008A644B"/>
    <w:rsid w:val="008A6D6F"/>
    <w:rsid w:val="008A6DE0"/>
    <w:rsid w:val="008A7CCD"/>
    <w:rsid w:val="008B0CF1"/>
    <w:rsid w:val="008B2C1D"/>
    <w:rsid w:val="008B513B"/>
    <w:rsid w:val="008B54EB"/>
    <w:rsid w:val="008B62D3"/>
    <w:rsid w:val="008B6763"/>
    <w:rsid w:val="008C4C67"/>
    <w:rsid w:val="008D013E"/>
    <w:rsid w:val="008D02B2"/>
    <w:rsid w:val="008D58A9"/>
    <w:rsid w:val="008E0B03"/>
    <w:rsid w:val="008E1BD8"/>
    <w:rsid w:val="008E3F07"/>
    <w:rsid w:val="008E5168"/>
    <w:rsid w:val="008F123D"/>
    <w:rsid w:val="008F34C0"/>
    <w:rsid w:val="008F3A62"/>
    <w:rsid w:val="008F6E03"/>
    <w:rsid w:val="008F780C"/>
    <w:rsid w:val="00901027"/>
    <w:rsid w:val="00901CEE"/>
    <w:rsid w:val="009035CA"/>
    <w:rsid w:val="0090559E"/>
    <w:rsid w:val="00910A13"/>
    <w:rsid w:val="009112ED"/>
    <w:rsid w:val="00912C1F"/>
    <w:rsid w:val="00912DF2"/>
    <w:rsid w:val="00913F0F"/>
    <w:rsid w:val="009179F2"/>
    <w:rsid w:val="00922952"/>
    <w:rsid w:val="0092372E"/>
    <w:rsid w:val="009263FF"/>
    <w:rsid w:val="00926D12"/>
    <w:rsid w:val="0093793D"/>
    <w:rsid w:val="00937EAE"/>
    <w:rsid w:val="00941550"/>
    <w:rsid w:val="009415EC"/>
    <w:rsid w:val="00941641"/>
    <w:rsid w:val="009424D9"/>
    <w:rsid w:val="00946073"/>
    <w:rsid w:val="009537C8"/>
    <w:rsid w:val="0095530F"/>
    <w:rsid w:val="00956DEF"/>
    <w:rsid w:val="009613A5"/>
    <w:rsid w:val="00963425"/>
    <w:rsid w:val="00973F62"/>
    <w:rsid w:val="00974E88"/>
    <w:rsid w:val="00980A9A"/>
    <w:rsid w:val="009828FC"/>
    <w:rsid w:val="00984490"/>
    <w:rsid w:val="00985367"/>
    <w:rsid w:val="00985723"/>
    <w:rsid w:val="00986188"/>
    <w:rsid w:val="00986F37"/>
    <w:rsid w:val="009878FE"/>
    <w:rsid w:val="009948CB"/>
    <w:rsid w:val="009978C5"/>
    <w:rsid w:val="009A1801"/>
    <w:rsid w:val="009A4B9A"/>
    <w:rsid w:val="009A4CE2"/>
    <w:rsid w:val="009A6991"/>
    <w:rsid w:val="009A75A3"/>
    <w:rsid w:val="009B227C"/>
    <w:rsid w:val="009B5454"/>
    <w:rsid w:val="009B6654"/>
    <w:rsid w:val="009C3FC7"/>
    <w:rsid w:val="009C462E"/>
    <w:rsid w:val="009C4D75"/>
    <w:rsid w:val="009C4EB1"/>
    <w:rsid w:val="009C7817"/>
    <w:rsid w:val="009D2348"/>
    <w:rsid w:val="009D2C03"/>
    <w:rsid w:val="009D3CA5"/>
    <w:rsid w:val="009D5DB1"/>
    <w:rsid w:val="009D7944"/>
    <w:rsid w:val="009E0E32"/>
    <w:rsid w:val="009E1404"/>
    <w:rsid w:val="009E5F3C"/>
    <w:rsid w:val="009E6617"/>
    <w:rsid w:val="009E7318"/>
    <w:rsid w:val="009F0788"/>
    <w:rsid w:val="009F59E3"/>
    <w:rsid w:val="00A0436E"/>
    <w:rsid w:val="00A0706D"/>
    <w:rsid w:val="00A07BCB"/>
    <w:rsid w:val="00A155D3"/>
    <w:rsid w:val="00A165B1"/>
    <w:rsid w:val="00A17BB0"/>
    <w:rsid w:val="00A17D9A"/>
    <w:rsid w:val="00A20AE8"/>
    <w:rsid w:val="00A20F82"/>
    <w:rsid w:val="00A21C1B"/>
    <w:rsid w:val="00A309A1"/>
    <w:rsid w:val="00A317CA"/>
    <w:rsid w:val="00A33015"/>
    <w:rsid w:val="00A3493D"/>
    <w:rsid w:val="00A34B27"/>
    <w:rsid w:val="00A358AA"/>
    <w:rsid w:val="00A42BD4"/>
    <w:rsid w:val="00A45333"/>
    <w:rsid w:val="00A466F8"/>
    <w:rsid w:val="00A50083"/>
    <w:rsid w:val="00A52E6E"/>
    <w:rsid w:val="00A53D94"/>
    <w:rsid w:val="00A55971"/>
    <w:rsid w:val="00A56BC3"/>
    <w:rsid w:val="00A572D8"/>
    <w:rsid w:val="00A65374"/>
    <w:rsid w:val="00A668B4"/>
    <w:rsid w:val="00A67275"/>
    <w:rsid w:val="00A67CA9"/>
    <w:rsid w:val="00A709DD"/>
    <w:rsid w:val="00A71294"/>
    <w:rsid w:val="00A728EB"/>
    <w:rsid w:val="00A74254"/>
    <w:rsid w:val="00A77DB4"/>
    <w:rsid w:val="00A83E92"/>
    <w:rsid w:val="00A90D82"/>
    <w:rsid w:val="00A920AF"/>
    <w:rsid w:val="00A9365E"/>
    <w:rsid w:val="00A96B56"/>
    <w:rsid w:val="00A97871"/>
    <w:rsid w:val="00AA07D0"/>
    <w:rsid w:val="00AB00B2"/>
    <w:rsid w:val="00AB0118"/>
    <w:rsid w:val="00AB0390"/>
    <w:rsid w:val="00AB0833"/>
    <w:rsid w:val="00AB10E5"/>
    <w:rsid w:val="00AB32E4"/>
    <w:rsid w:val="00AB4D8D"/>
    <w:rsid w:val="00AB5F9E"/>
    <w:rsid w:val="00AC1246"/>
    <w:rsid w:val="00AC667A"/>
    <w:rsid w:val="00AC6CF3"/>
    <w:rsid w:val="00AC7F11"/>
    <w:rsid w:val="00AD0F90"/>
    <w:rsid w:val="00AD11AE"/>
    <w:rsid w:val="00AD2540"/>
    <w:rsid w:val="00AD623F"/>
    <w:rsid w:val="00AD659C"/>
    <w:rsid w:val="00AD76B7"/>
    <w:rsid w:val="00AE1409"/>
    <w:rsid w:val="00AE1E05"/>
    <w:rsid w:val="00AE30EB"/>
    <w:rsid w:val="00AE43FB"/>
    <w:rsid w:val="00AE4455"/>
    <w:rsid w:val="00AE6A5A"/>
    <w:rsid w:val="00AE7714"/>
    <w:rsid w:val="00AE7985"/>
    <w:rsid w:val="00AF0E24"/>
    <w:rsid w:val="00B0061F"/>
    <w:rsid w:val="00B00B4E"/>
    <w:rsid w:val="00B00DF2"/>
    <w:rsid w:val="00B03490"/>
    <w:rsid w:val="00B03AAB"/>
    <w:rsid w:val="00B051F2"/>
    <w:rsid w:val="00B10110"/>
    <w:rsid w:val="00B15069"/>
    <w:rsid w:val="00B17E8D"/>
    <w:rsid w:val="00B20F86"/>
    <w:rsid w:val="00B25D73"/>
    <w:rsid w:val="00B304D8"/>
    <w:rsid w:val="00B31BEE"/>
    <w:rsid w:val="00B33B41"/>
    <w:rsid w:val="00B33C81"/>
    <w:rsid w:val="00B349AA"/>
    <w:rsid w:val="00B36D86"/>
    <w:rsid w:val="00B37FA1"/>
    <w:rsid w:val="00B420CF"/>
    <w:rsid w:val="00B439FE"/>
    <w:rsid w:val="00B44E79"/>
    <w:rsid w:val="00B46FD4"/>
    <w:rsid w:val="00B5042A"/>
    <w:rsid w:val="00B51B55"/>
    <w:rsid w:val="00B5538A"/>
    <w:rsid w:val="00B55E94"/>
    <w:rsid w:val="00B574AB"/>
    <w:rsid w:val="00B61539"/>
    <w:rsid w:val="00B61C9A"/>
    <w:rsid w:val="00B709B1"/>
    <w:rsid w:val="00B776CD"/>
    <w:rsid w:val="00B778E0"/>
    <w:rsid w:val="00B82504"/>
    <w:rsid w:val="00B863CA"/>
    <w:rsid w:val="00B872BB"/>
    <w:rsid w:val="00B87568"/>
    <w:rsid w:val="00B9166D"/>
    <w:rsid w:val="00B94960"/>
    <w:rsid w:val="00B95F6B"/>
    <w:rsid w:val="00B978D7"/>
    <w:rsid w:val="00BA0308"/>
    <w:rsid w:val="00BA271B"/>
    <w:rsid w:val="00BA7471"/>
    <w:rsid w:val="00BA7E2E"/>
    <w:rsid w:val="00BB4A01"/>
    <w:rsid w:val="00BB7CC9"/>
    <w:rsid w:val="00BC35F6"/>
    <w:rsid w:val="00BC471D"/>
    <w:rsid w:val="00BC520B"/>
    <w:rsid w:val="00BC5436"/>
    <w:rsid w:val="00BC5C67"/>
    <w:rsid w:val="00BD063D"/>
    <w:rsid w:val="00BD474F"/>
    <w:rsid w:val="00BD51E2"/>
    <w:rsid w:val="00BD6147"/>
    <w:rsid w:val="00BD63A2"/>
    <w:rsid w:val="00BE1955"/>
    <w:rsid w:val="00BE3AF6"/>
    <w:rsid w:val="00BE3B44"/>
    <w:rsid w:val="00BE4763"/>
    <w:rsid w:val="00BE59DA"/>
    <w:rsid w:val="00BE694A"/>
    <w:rsid w:val="00BE7F6F"/>
    <w:rsid w:val="00BF1087"/>
    <w:rsid w:val="00BF2280"/>
    <w:rsid w:val="00BF3867"/>
    <w:rsid w:val="00BF5C96"/>
    <w:rsid w:val="00C0069A"/>
    <w:rsid w:val="00C02FE7"/>
    <w:rsid w:val="00C07135"/>
    <w:rsid w:val="00C123E0"/>
    <w:rsid w:val="00C15A4D"/>
    <w:rsid w:val="00C222E1"/>
    <w:rsid w:val="00C2575D"/>
    <w:rsid w:val="00C27090"/>
    <w:rsid w:val="00C27F64"/>
    <w:rsid w:val="00C32969"/>
    <w:rsid w:val="00C35F83"/>
    <w:rsid w:val="00C361A6"/>
    <w:rsid w:val="00C40D21"/>
    <w:rsid w:val="00C4282E"/>
    <w:rsid w:val="00C42F57"/>
    <w:rsid w:val="00C43907"/>
    <w:rsid w:val="00C4631B"/>
    <w:rsid w:val="00C46BE8"/>
    <w:rsid w:val="00C46C26"/>
    <w:rsid w:val="00C47176"/>
    <w:rsid w:val="00C5359A"/>
    <w:rsid w:val="00C54123"/>
    <w:rsid w:val="00C552B9"/>
    <w:rsid w:val="00C55A91"/>
    <w:rsid w:val="00C57957"/>
    <w:rsid w:val="00C604A6"/>
    <w:rsid w:val="00C62EEE"/>
    <w:rsid w:val="00C64ACF"/>
    <w:rsid w:val="00C66066"/>
    <w:rsid w:val="00C72AB7"/>
    <w:rsid w:val="00C74D0C"/>
    <w:rsid w:val="00C80D62"/>
    <w:rsid w:val="00C82106"/>
    <w:rsid w:val="00C83618"/>
    <w:rsid w:val="00C900B1"/>
    <w:rsid w:val="00C90EAC"/>
    <w:rsid w:val="00C91D9E"/>
    <w:rsid w:val="00C95175"/>
    <w:rsid w:val="00C95805"/>
    <w:rsid w:val="00C95E98"/>
    <w:rsid w:val="00CA0A5D"/>
    <w:rsid w:val="00CA2AAA"/>
    <w:rsid w:val="00CA6A21"/>
    <w:rsid w:val="00CB09F2"/>
    <w:rsid w:val="00CB70D4"/>
    <w:rsid w:val="00CB74F7"/>
    <w:rsid w:val="00CB7611"/>
    <w:rsid w:val="00CB7851"/>
    <w:rsid w:val="00CC000E"/>
    <w:rsid w:val="00CC0963"/>
    <w:rsid w:val="00CC2849"/>
    <w:rsid w:val="00CC2BA8"/>
    <w:rsid w:val="00CC6C30"/>
    <w:rsid w:val="00CD052F"/>
    <w:rsid w:val="00CD1E5B"/>
    <w:rsid w:val="00CD30BF"/>
    <w:rsid w:val="00CD31D9"/>
    <w:rsid w:val="00CD40D3"/>
    <w:rsid w:val="00CD48C7"/>
    <w:rsid w:val="00CD60FA"/>
    <w:rsid w:val="00CE36CF"/>
    <w:rsid w:val="00CE42DB"/>
    <w:rsid w:val="00CF10FD"/>
    <w:rsid w:val="00CF4D99"/>
    <w:rsid w:val="00CF7F5D"/>
    <w:rsid w:val="00D00023"/>
    <w:rsid w:val="00D000D7"/>
    <w:rsid w:val="00D04845"/>
    <w:rsid w:val="00D05463"/>
    <w:rsid w:val="00D10605"/>
    <w:rsid w:val="00D1176B"/>
    <w:rsid w:val="00D1209C"/>
    <w:rsid w:val="00D12605"/>
    <w:rsid w:val="00D12E9D"/>
    <w:rsid w:val="00D14C44"/>
    <w:rsid w:val="00D23281"/>
    <w:rsid w:val="00D24C70"/>
    <w:rsid w:val="00D268A5"/>
    <w:rsid w:val="00D27FE1"/>
    <w:rsid w:val="00D31359"/>
    <w:rsid w:val="00D37288"/>
    <w:rsid w:val="00D44A48"/>
    <w:rsid w:val="00D5677E"/>
    <w:rsid w:val="00D57BE3"/>
    <w:rsid w:val="00D60E29"/>
    <w:rsid w:val="00D62BB0"/>
    <w:rsid w:val="00D641F9"/>
    <w:rsid w:val="00D663EE"/>
    <w:rsid w:val="00D66675"/>
    <w:rsid w:val="00D7261D"/>
    <w:rsid w:val="00D735CC"/>
    <w:rsid w:val="00D767E5"/>
    <w:rsid w:val="00D80085"/>
    <w:rsid w:val="00D84462"/>
    <w:rsid w:val="00D848C7"/>
    <w:rsid w:val="00D92D06"/>
    <w:rsid w:val="00D95D1C"/>
    <w:rsid w:val="00D9651B"/>
    <w:rsid w:val="00DA1562"/>
    <w:rsid w:val="00DA3136"/>
    <w:rsid w:val="00DA4001"/>
    <w:rsid w:val="00DA5349"/>
    <w:rsid w:val="00DA58A9"/>
    <w:rsid w:val="00DA6CE0"/>
    <w:rsid w:val="00DA7779"/>
    <w:rsid w:val="00DB0C28"/>
    <w:rsid w:val="00DB4C0D"/>
    <w:rsid w:val="00DB5112"/>
    <w:rsid w:val="00DB58BA"/>
    <w:rsid w:val="00DC23EC"/>
    <w:rsid w:val="00DC3C89"/>
    <w:rsid w:val="00DC4B43"/>
    <w:rsid w:val="00DD1827"/>
    <w:rsid w:val="00DD4818"/>
    <w:rsid w:val="00DE169A"/>
    <w:rsid w:val="00DE4CF2"/>
    <w:rsid w:val="00DF0045"/>
    <w:rsid w:val="00DF005E"/>
    <w:rsid w:val="00DF085F"/>
    <w:rsid w:val="00DF6914"/>
    <w:rsid w:val="00E018F5"/>
    <w:rsid w:val="00E023A5"/>
    <w:rsid w:val="00E04572"/>
    <w:rsid w:val="00E061C2"/>
    <w:rsid w:val="00E06C33"/>
    <w:rsid w:val="00E07563"/>
    <w:rsid w:val="00E14D6E"/>
    <w:rsid w:val="00E202F0"/>
    <w:rsid w:val="00E21CD6"/>
    <w:rsid w:val="00E24B6E"/>
    <w:rsid w:val="00E250E7"/>
    <w:rsid w:val="00E2555F"/>
    <w:rsid w:val="00E25A46"/>
    <w:rsid w:val="00E335AD"/>
    <w:rsid w:val="00E36256"/>
    <w:rsid w:val="00E3699B"/>
    <w:rsid w:val="00E3724C"/>
    <w:rsid w:val="00E40FAE"/>
    <w:rsid w:val="00E42009"/>
    <w:rsid w:val="00E42228"/>
    <w:rsid w:val="00E4334C"/>
    <w:rsid w:val="00E468A7"/>
    <w:rsid w:val="00E51374"/>
    <w:rsid w:val="00E535BD"/>
    <w:rsid w:val="00E5377E"/>
    <w:rsid w:val="00E557A2"/>
    <w:rsid w:val="00E67F1C"/>
    <w:rsid w:val="00E719FE"/>
    <w:rsid w:val="00E7254C"/>
    <w:rsid w:val="00E7508E"/>
    <w:rsid w:val="00E770AE"/>
    <w:rsid w:val="00E776F3"/>
    <w:rsid w:val="00E84CF2"/>
    <w:rsid w:val="00E94373"/>
    <w:rsid w:val="00EA3033"/>
    <w:rsid w:val="00EA4E4D"/>
    <w:rsid w:val="00EA6E9F"/>
    <w:rsid w:val="00EB1744"/>
    <w:rsid w:val="00EB235D"/>
    <w:rsid w:val="00EB51F2"/>
    <w:rsid w:val="00EC0A86"/>
    <w:rsid w:val="00EC1DF2"/>
    <w:rsid w:val="00EC746F"/>
    <w:rsid w:val="00ED570B"/>
    <w:rsid w:val="00ED65AD"/>
    <w:rsid w:val="00EE1544"/>
    <w:rsid w:val="00EE37CB"/>
    <w:rsid w:val="00EE3FC4"/>
    <w:rsid w:val="00EE4C85"/>
    <w:rsid w:val="00EE6A4A"/>
    <w:rsid w:val="00EF1174"/>
    <w:rsid w:val="00F00FE6"/>
    <w:rsid w:val="00F10E35"/>
    <w:rsid w:val="00F23B8B"/>
    <w:rsid w:val="00F24272"/>
    <w:rsid w:val="00F244F6"/>
    <w:rsid w:val="00F24A97"/>
    <w:rsid w:val="00F264A9"/>
    <w:rsid w:val="00F2687B"/>
    <w:rsid w:val="00F268A8"/>
    <w:rsid w:val="00F31F49"/>
    <w:rsid w:val="00F376BF"/>
    <w:rsid w:val="00F40C9E"/>
    <w:rsid w:val="00F42A5F"/>
    <w:rsid w:val="00F43023"/>
    <w:rsid w:val="00F52DF2"/>
    <w:rsid w:val="00F537E2"/>
    <w:rsid w:val="00F53EE1"/>
    <w:rsid w:val="00F5727E"/>
    <w:rsid w:val="00F6070D"/>
    <w:rsid w:val="00F6150C"/>
    <w:rsid w:val="00F70726"/>
    <w:rsid w:val="00F7380A"/>
    <w:rsid w:val="00F75174"/>
    <w:rsid w:val="00F7576D"/>
    <w:rsid w:val="00F77681"/>
    <w:rsid w:val="00F77F5E"/>
    <w:rsid w:val="00F81FFA"/>
    <w:rsid w:val="00F829A3"/>
    <w:rsid w:val="00F85D1C"/>
    <w:rsid w:val="00F92A66"/>
    <w:rsid w:val="00F92ED8"/>
    <w:rsid w:val="00F942BB"/>
    <w:rsid w:val="00F9468C"/>
    <w:rsid w:val="00F948C1"/>
    <w:rsid w:val="00F95268"/>
    <w:rsid w:val="00FA3A2D"/>
    <w:rsid w:val="00FA4740"/>
    <w:rsid w:val="00FA668B"/>
    <w:rsid w:val="00FB5095"/>
    <w:rsid w:val="00FB561A"/>
    <w:rsid w:val="00FC17B9"/>
    <w:rsid w:val="00FC1EE0"/>
    <w:rsid w:val="00FC21FF"/>
    <w:rsid w:val="00FC2894"/>
    <w:rsid w:val="00FC31FE"/>
    <w:rsid w:val="00FC3402"/>
    <w:rsid w:val="00FC4991"/>
    <w:rsid w:val="00FC65E5"/>
    <w:rsid w:val="00FD0336"/>
    <w:rsid w:val="00FD3702"/>
    <w:rsid w:val="00FD5CDD"/>
    <w:rsid w:val="00FD61B0"/>
    <w:rsid w:val="00FD6584"/>
    <w:rsid w:val="00FD7EFF"/>
    <w:rsid w:val="00FE284D"/>
    <w:rsid w:val="00FE54FB"/>
    <w:rsid w:val="00FE5D99"/>
    <w:rsid w:val="00FF39C2"/>
    <w:rsid w:val="00FF4064"/>
    <w:rsid w:val="00FF5530"/>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24ED6"/>
    <w:pPr>
      <w:spacing w:after="80"/>
    </w:pPr>
    <w:rPr>
      <w:rFonts w:ascii="Times New Roman" w:hAnsi="Times New Roman"/>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rsid w:val="0070201E"/>
    <w:pPr>
      <w:tabs>
        <w:tab w:val="center" w:pos="4419"/>
        <w:tab w:val="right" w:pos="8838"/>
      </w:tabs>
      <w:spacing w:after="0"/>
    </w:pPr>
  </w:style>
  <w:style w:type="character" w:customStyle="1" w:styleId="FooterChar">
    <w:name w:val="Footer Char"/>
    <w:basedOn w:val="DefaultParagraphFont"/>
    <w:link w:val="Footer"/>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styleId="UnresolvedMention">
    <w:name w:val="Unresolved Mention"/>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net.2022.09.003" TargetMode="External"/><Relationship Id="rId21" Type="http://schemas.openxmlformats.org/officeDocument/2006/relationships/hyperlink" Target="https://doi.org/10.18637/jss.v067.i01" TargetMode="External"/><Relationship Id="rId42" Type="http://schemas.openxmlformats.org/officeDocument/2006/relationships/hyperlink" Target="https://doi.org/10.1007/s11205-016-1283-8" TargetMode="External"/><Relationship Id="rId47" Type="http://schemas.openxmlformats.org/officeDocument/2006/relationships/hyperlink" Target="https://doi.org/10.1016/0378-8733(86)90003-1" TargetMode="External"/><Relationship Id="rId63" Type="http://schemas.openxmlformats.org/officeDocument/2006/relationships/hyperlink" Target="https://doi.org/10.1093/esr/jcad035" TargetMode="External"/><Relationship Id="rId68" Type="http://schemas.openxmlformats.org/officeDocument/2006/relationships/hyperlink" Target="https://doi.org/10.1093/esr/jcz024" TargetMode="External"/><Relationship Id="rId84" Type="http://schemas.microsoft.com/office/2011/relationships/people" Target="people.xml"/><Relationship Id="rId16" Type="http://schemas.openxmlformats.org/officeDocument/2006/relationships/image" Target="media/image5.png"/><Relationship Id="rId11" Type="http://schemas.microsoft.com/office/2018/08/relationships/commentsExtensible" Target="commentsExtensible.xml"/><Relationship Id="rId32" Type="http://schemas.openxmlformats.org/officeDocument/2006/relationships/hyperlink" Target="https://www.jstor.org/stable/4194983" TargetMode="External"/><Relationship Id="rId37" Type="http://schemas.openxmlformats.org/officeDocument/2006/relationships/hyperlink" Target="https://doi.org/10.3389/fsoc.2022.773378" TargetMode="External"/><Relationship Id="rId53" Type="http://schemas.openxmlformats.org/officeDocument/2006/relationships/hyperlink" Target="https://www.jstor.org/stable/2678628" TargetMode="External"/><Relationship Id="rId58" Type="http://schemas.openxmlformats.org/officeDocument/2006/relationships/hyperlink" Target="https://doi.org/10.1057/9780230504592" TargetMode="External"/><Relationship Id="rId74" Type="http://schemas.openxmlformats.org/officeDocument/2006/relationships/hyperlink" Target="https://doi.org/10.35188/UNU-WIDER/WIID-281123" TargetMode="External"/><Relationship Id="rId79" Type="http://schemas.openxmlformats.org/officeDocument/2006/relationships/hyperlink" Target="https://doi.org/10.1080/13545701.2021.1973059" TargetMode="External"/><Relationship Id="rId5" Type="http://schemas.openxmlformats.org/officeDocument/2006/relationships/webSettings" Target="webSettings.xml"/><Relationship Id="rId19" Type="http://schemas.openxmlformats.org/officeDocument/2006/relationships/hyperlink" Target="https://doi.org/10.1177/0149206313478188" TargetMode="External"/><Relationship Id="rId14" Type="http://schemas.openxmlformats.org/officeDocument/2006/relationships/image" Target="media/image3.png"/><Relationship Id="rId22" Type="http://schemas.openxmlformats.org/officeDocument/2006/relationships/hyperlink" Target="https://www.jstor.org/stable/2777762" TargetMode="External"/><Relationship Id="rId27" Type="http://schemas.openxmlformats.org/officeDocument/2006/relationships/hyperlink" Target="https://doi.org/10.1016/j.socnet.2020.02.003" TargetMode="External"/><Relationship Id="rId30" Type="http://schemas.openxmlformats.org/officeDocument/2006/relationships/hyperlink" Target="https://doi.org/10.1561/100.00015099" TargetMode="External"/><Relationship Id="rId35" Type="http://schemas.openxmlformats.org/officeDocument/2006/relationships/hyperlink" Target="https://www.jstor.org/stable/2778746" TargetMode="External"/><Relationship Id="rId43" Type="http://schemas.openxmlformats.org/officeDocument/2006/relationships/hyperlink" Target="https://doi.org/10.1093/esr/jcr046" TargetMode="External"/><Relationship Id="rId48" Type="http://schemas.openxmlformats.org/officeDocument/2006/relationships/hyperlink" Target="https://doi.org/10.1111/spol.12105" TargetMode="External"/><Relationship Id="rId56" Type="http://schemas.openxmlformats.org/officeDocument/2006/relationships/hyperlink" Target="https://doi.org/10.2307/591115" TargetMode="External"/><Relationship Id="rId64" Type="http://schemas.openxmlformats.org/officeDocument/2006/relationships/hyperlink" Target="https://doi.org/10.1093/esr/jcab040" TargetMode="External"/><Relationship Id="rId69" Type="http://schemas.openxmlformats.org/officeDocument/2006/relationships/hyperlink" Target="https://doi.org/10.1111/ssqu.12795" TargetMode="External"/><Relationship Id="rId77" Type="http://schemas.openxmlformats.org/officeDocument/2006/relationships/hyperlink" Target="https://doi.org/10.1037/0022-3514.87.6.779" TargetMode="External"/><Relationship Id="rId8" Type="http://schemas.openxmlformats.org/officeDocument/2006/relationships/comments" Target="comments.xml"/><Relationship Id="rId51" Type="http://schemas.openxmlformats.org/officeDocument/2006/relationships/hyperlink" Target="https://doi.org/10.1007/s11211-019-00336-6" TargetMode="External"/><Relationship Id="rId72" Type="http://schemas.openxmlformats.org/officeDocument/2006/relationships/hyperlink" Target="https://doi.org/10.1515/9781503625624" TargetMode="External"/><Relationship Id="rId80" Type="http://schemas.openxmlformats.org/officeDocument/2006/relationships/hyperlink" Target="https://doi.org/10.2307/2096146"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86/711627" TargetMode="External"/><Relationship Id="rId33" Type="http://schemas.openxmlformats.org/officeDocument/2006/relationships/hyperlink" Target="https://doi.org/10.1177/0001699315610176" TargetMode="External"/><Relationship Id="rId38" Type="http://schemas.openxmlformats.org/officeDocument/2006/relationships/hyperlink" Target="https://doi.org/10.4232/1.13322" TargetMode="External"/><Relationship Id="rId46" Type="http://schemas.openxmlformats.org/officeDocument/2006/relationships/hyperlink" Target="https://doi.org/10.1016/j.ssresearch.2022.102840" TargetMode="External"/><Relationship Id="rId59" Type="http://schemas.openxmlformats.org/officeDocument/2006/relationships/hyperlink" Target="https://doi.org/10.1111/1475-6765.12259" TargetMode="External"/><Relationship Id="rId67" Type="http://schemas.openxmlformats.org/officeDocument/2006/relationships/hyperlink" Target="https://doi.org/10.1093/ser/mwr023" TargetMode="External"/><Relationship Id="rId20" Type="http://schemas.openxmlformats.org/officeDocument/2006/relationships/hyperlink" Target="https://doi.org/10.1007/978-3-030-48442-2_6" TargetMode="External"/><Relationship Id="rId41" Type="http://schemas.openxmlformats.org/officeDocument/2006/relationships/hyperlink" Target="https://doi.org/10.1177/0010414013516066" TargetMode="External"/><Relationship Id="rId54" Type="http://schemas.openxmlformats.org/officeDocument/2006/relationships/hyperlink" Target="https://doi.org/10.1086/261013" TargetMode="External"/><Relationship Id="rId62" Type="http://schemas.openxmlformats.org/officeDocument/2006/relationships/hyperlink" Target="https://doi.org/10.1111/1468-4446.12966" TargetMode="External"/><Relationship Id="rId70" Type="http://schemas.openxmlformats.org/officeDocument/2006/relationships/hyperlink" Target="https://doi.org/10.1525/sp.2013.10258.This" TargetMode="External"/><Relationship Id="rId75" Type="http://schemas.openxmlformats.org/officeDocument/2006/relationships/hyperlink" Target="https://doi.org/10.1177/1532673X04271903"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016/j.rssm.2010.01.003" TargetMode="External"/><Relationship Id="rId28" Type="http://schemas.openxmlformats.org/officeDocument/2006/relationships/hyperlink" Target="https://doi.org/10.7208/chicago/9780226691909.001.0001" TargetMode="External"/><Relationship Id="rId36" Type="http://schemas.openxmlformats.org/officeDocument/2006/relationships/hyperlink" Target="https://doi.org/10.1027/1864-9335/a000498" TargetMode="External"/><Relationship Id="rId49" Type="http://schemas.openxmlformats.org/officeDocument/2006/relationships/hyperlink" Target="https://doi.org/10.1093/esr/jcab010" TargetMode="External"/><Relationship Id="rId57" Type="http://schemas.openxmlformats.org/officeDocument/2006/relationships/hyperlink" Target="https://doi.org/10.1146/annurev.soc.33.040406.131755" TargetMode="External"/><Relationship Id="rId10" Type="http://schemas.microsoft.com/office/2016/09/relationships/commentsIds" Target="commentsIds.xml"/><Relationship Id="rId31" Type="http://schemas.openxmlformats.org/officeDocument/2006/relationships/hyperlink" Target="https://doi.org/10.1146/annurev-polisci-091515-030034" TargetMode="External"/><Relationship Id="rId44" Type="http://schemas.openxmlformats.org/officeDocument/2006/relationships/hyperlink" Target="https://doi.org/10.1016/j.ssresearch.2012.04.005" TargetMode="External"/><Relationship Id="rId52" Type="http://schemas.openxmlformats.org/officeDocument/2006/relationships/hyperlink" Target="https://doi.org/10.1017/S1537592709990818" TargetMode="External"/><Relationship Id="rId60" Type="http://schemas.openxmlformats.org/officeDocument/2006/relationships/hyperlink" Target="https://doi.org/10.1177/00380385231217625" TargetMode="External"/><Relationship Id="rId65" Type="http://schemas.openxmlformats.org/officeDocument/2006/relationships/hyperlink" Target="https://doi.org/10.1093/esr/jcn050" TargetMode="External"/><Relationship Id="rId73" Type="http://schemas.openxmlformats.org/officeDocument/2006/relationships/hyperlink" Target="https://doi.org/10.1017/S175577391200015X" TargetMode="External"/><Relationship Id="rId78" Type="http://schemas.openxmlformats.org/officeDocument/2006/relationships/hyperlink" Target="https://doi.org/10.1016/j.alcr.2022.100498" TargetMode="External"/><Relationship Id="rId81" Type="http://schemas.openxmlformats.org/officeDocument/2006/relationships/hyperlink" Target="https://doi.org/10.1016/j.ejpoleco.2012.05.01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i.org/10.1111/j.1468-4446.2007.00166.x" TargetMode="External"/><Relationship Id="rId34" Type="http://schemas.openxmlformats.org/officeDocument/2006/relationships/hyperlink" Target="https://doi.org/10.2307/2096095" TargetMode="External"/><Relationship Id="rId50" Type="http://schemas.openxmlformats.org/officeDocument/2006/relationships/hyperlink" Target="https://doi.org/10.1146/annurev-soc-121919-054609" TargetMode="External"/><Relationship Id="rId55" Type="http://schemas.openxmlformats.org/officeDocument/2006/relationships/hyperlink" Target="https://doi.org/10.1111/soc4.12884" TargetMode="External"/><Relationship Id="rId76" Type="http://schemas.openxmlformats.org/officeDocument/2006/relationships/hyperlink" Target="https://doi.org/10.3390/soc8030069" TargetMode="External"/><Relationship Id="rId7" Type="http://schemas.openxmlformats.org/officeDocument/2006/relationships/endnotes" Target="endnotes.xml"/><Relationship Id="rId71" Type="http://schemas.openxmlformats.org/officeDocument/2006/relationships/hyperlink" Target="https://doi.org/10.1007/s11211-022-00389-0" TargetMode="External"/><Relationship Id="rId2" Type="http://schemas.openxmlformats.org/officeDocument/2006/relationships/numbering" Target="numbering.xml"/><Relationship Id="rId29" Type="http://schemas.openxmlformats.org/officeDocument/2006/relationships/hyperlink" Target="https://doi.org/10.1515/irsr-2015-0002" TargetMode="External"/><Relationship Id="rId24" Type="http://schemas.openxmlformats.org/officeDocument/2006/relationships/hyperlink" Target="https://doi.org/10.1093/esr/jcv059" TargetMode="External"/><Relationship Id="rId40" Type="http://schemas.openxmlformats.org/officeDocument/2006/relationships/hyperlink" Target="https://doi.org/10.1016/j.soscij.2018.01.008" TargetMode="External"/><Relationship Id="rId45" Type="http://schemas.openxmlformats.org/officeDocument/2006/relationships/hyperlink" Target="https://doi.org/10.1111/1468-4446.12747" TargetMode="External"/><Relationship Id="rId66" Type="http://schemas.openxmlformats.org/officeDocument/2006/relationships/hyperlink" Target="https://doi.org/10.1177/0010414008330595" TargetMode="External"/><Relationship Id="rId61" Type="http://schemas.openxmlformats.org/officeDocument/2006/relationships/hyperlink" Target="https://doi.org/10.1093/sf/soab005" TargetMode="External"/><Relationship Id="rId8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EDA5F-4DF3-49AD-BDDB-032BF20A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12995</Words>
  <Characters>78230</Characters>
  <Application>Microsoft Office Word</Application>
  <DocSecurity>0</DocSecurity>
  <Lines>2370</Lines>
  <Paragraphs>1303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Sachweh</dc:creator>
  <cp:keywords/>
  <cp:lastModifiedBy>Iturra, Julio</cp:lastModifiedBy>
  <cp:revision>989</cp:revision>
  <dcterms:created xsi:type="dcterms:W3CDTF">2024-10-04T08:22:00Z</dcterms:created>
  <dcterms:modified xsi:type="dcterms:W3CDTF">2024-12-02T10:57:00Z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ies>
</file>